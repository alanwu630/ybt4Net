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23"/>
        <w:tblW w:w="8820" w:type="dxa"/>
        <w:tblInd w:w="-102" w:type="dxa"/>
        <w:tblLayout w:type="fixed"/>
        <w:tblCellMar>
          <w:top w:w="0" w:type="dxa"/>
          <w:left w:w="108" w:type="dxa"/>
          <w:bottom w:w="0" w:type="dxa"/>
          <w:right w:w="108" w:type="dxa"/>
        </w:tblCellMar>
      </w:tblPr>
      <w:tblGrid>
        <w:gridCol w:w="8820"/>
      </w:tblGrid>
      <w:tr>
        <w:tblPrEx>
          <w:tblCellMar>
            <w:top w:w="0" w:type="dxa"/>
            <w:left w:w="108" w:type="dxa"/>
            <w:bottom w:w="0" w:type="dxa"/>
            <w:right w:w="108" w:type="dxa"/>
          </w:tblCellMar>
        </w:tblPrEx>
        <w:trPr>
          <w:trHeight w:val="1800" w:hRule="atLeast"/>
        </w:trPr>
        <w:tc>
          <w:tcPr>
            <w:tcW w:w="8820" w:type="dxa"/>
          </w:tcPr>
          <w:p>
            <w:pPr>
              <w:tabs>
                <w:tab w:val="left" w:pos="420"/>
              </w:tabs>
              <w:rPr>
                <w:rFonts w:hAnsi="宋体" w:eastAsia="宋体" w:cs="宋体"/>
                <w:szCs w:val="21"/>
              </w:rPr>
            </w:pPr>
            <w:r>
              <w:rPr>
                <w:rFonts w:hint="eastAsia" w:hAnsi="宋体" w:eastAsia="宋体" w:cs="宋体"/>
                <w:szCs w:val="21"/>
              </w:rPr>
              <w:drawing>
                <wp:anchor distT="0" distB="0" distL="114300" distR="114300" simplePos="0" relativeHeight="251659264" behindDoc="0" locked="0" layoutInCell="1" allowOverlap="1">
                  <wp:simplePos x="0" y="0"/>
                  <wp:positionH relativeFrom="column">
                    <wp:posOffset>-106680</wp:posOffset>
                  </wp:positionH>
                  <wp:positionV relativeFrom="paragraph">
                    <wp:posOffset>-361950</wp:posOffset>
                  </wp:positionV>
                  <wp:extent cx="1600200" cy="428625"/>
                  <wp:effectExtent l="0" t="0" r="0" b="9525"/>
                  <wp:wrapNone/>
                  <wp:docPr id="2" name="Picture 1" descr="集团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集团log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1602105" cy="431800"/>
                          </a:xfrm>
                          <a:prstGeom prst="rect">
                            <a:avLst/>
                          </a:prstGeom>
                          <a:noFill/>
                        </pic:spPr>
                      </pic:pic>
                    </a:graphicData>
                  </a:graphic>
                </wp:anchor>
              </w:drawing>
            </w:r>
          </w:p>
          <w:p>
            <w:pPr>
              <w:tabs>
                <w:tab w:val="left" w:pos="420"/>
              </w:tabs>
              <w:rPr>
                <w:rFonts w:hAnsi="宋体" w:eastAsia="宋体" w:cs="宋体"/>
                <w:szCs w:val="21"/>
              </w:rPr>
            </w:pPr>
          </w:p>
          <w:p>
            <w:pPr>
              <w:tabs>
                <w:tab w:val="left" w:pos="420"/>
              </w:tabs>
              <w:rPr>
                <w:rFonts w:hAnsi="宋体" w:eastAsia="宋体" w:cs="宋体"/>
                <w:szCs w:val="21"/>
              </w:rPr>
            </w:pPr>
          </w:p>
          <w:p>
            <w:pPr>
              <w:tabs>
                <w:tab w:val="left" w:pos="420"/>
              </w:tabs>
              <w:rPr>
                <w:rFonts w:hAnsi="宋体" w:eastAsia="宋体" w:cs="宋体"/>
                <w:szCs w:val="21"/>
              </w:rPr>
            </w:pPr>
          </w:p>
          <w:p>
            <w:pPr>
              <w:tabs>
                <w:tab w:val="left" w:pos="420"/>
              </w:tabs>
              <w:rPr>
                <w:rFonts w:hAnsi="宋体" w:eastAsia="宋体" w:cs="宋体"/>
                <w:szCs w:val="21"/>
              </w:rPr>
            </w:pPr>
            <w:r>
              <w:rPr>
                <w:rFonts w:hint="eastAsia" w:hAnsi="宋体" w:eastAsia="宋体" w:cs="宋体"/>
                <w:szCs w:val="21"/>
              </w:rPr>
              <w:t>机密</w:t>
            </w:r>
          </w:p>
        </w:tc>
      </w:tr>
      <w:tr>
        <w:tblPrEx>
          <w:tblCellMar>
            <w:top w:w="0" w:type="dxa"/>
            <w:left w:w="108" w:type="dxa"/>
            <w:bottom w:w="0" w:type="dxa"/>
            <w:right w:w="108" w:type="dxa"/>
          </w:tblCellMar>
        </w:tblPrEx>
        <w:trPr>
          <w:trHeight w:val="90" w:hRule="atLeast"/>
        </w:trPr>
        <w:tc>
          <w:tcPr>
            <w:tcW w:w="8820" w:type="dxa"/>
          </w:tcPr>
          <w:p>
            <w:pPr>
              <w:tabs>
                <w:tab w:val="left" w:pos="420"/>
              </w:tabs>
              <w:rPr>
                <w:rFonts w:hAnsi="宋体" w:eastAsia="宋体" w:cs="宋体"/>
                <w:szCs w:val="21"/>
              </w:rPr>
            </w:pPr>
          </w:p>
          <w:p>
            <w:pPr>
              <w:tabs>
                <w:tab w:val="left" w:pos="420"/>
              </w:tabs>
              <w:rPr>
                <w:rFonts w:hAnsi="宋体" w:eastAsia="宋体" w:cs="宋体"/>
                <w:b/>
                <w:szCs w:val="21"/>
              </w:rPr>
            </w:pPr>
          </w:p>
          <w:p>
            <w:pPr>
              <w:tabs>
                <w:tab w:val="left" w:pos="420"/>
              </w:tabs>
              <w:rPr>
                <w:rFonts w:hAnsi="宋体" w:eastAsia="宋体" w:cs="宋体"/>
                <w:b/>
                <w:szCs w:val="21"/>
              </w:rPr>
            </w:pPr>
          </w:p>
          <w:p>
            <w:pPr>
              <w:tabs>
                <w:tab w:val="left" w:pos="420"/>
              </w:tabs>
              <w:jc w:val="center"/>
              <w:rPr>
                <w:rFonts w:hAnsi="宋体" w:eastAsia="宋体" w:cs="宋体"/>
                <w:b/>
                <w:szCs w:val="21"/>
              </w:rPr>
            </w:pPr>
            <w:r>
              <w:rPr>
                <w:rFonts w:hint="eastAsia" w:ascii="宋体" w:hAnsi="宋体" w:eastAsia="宋体" w:cs="宋体"/>
                <w:bCs/>
                <w:snapToGrid w:val="0"/>
                <w:color w:val="000000"/>
                <w:kern w:val="0"/>
                <w:sz w:val="72"/>
                <w:szCs w:val="72"/>
              </w:rPr>
              <w:t>银保通渠道接口文档</w:t>
            </w:r>
          </w:p>
        </w:tc>
      </w:tr>
      <w:tr>
        <w:tblPrEx>
          <w:tblCellMar>
            <w:top w:w="0" w:type="dxa"/>
            <w:left w:w="108" w:type="dxa"/>
            <w:bottom w:w="0" w:type="dxa"/>
            <w:right w:w="108" w:type="dxa"/>
          </w:tblCellMar>
        </w:tblPrEx>
        <w:trPr>
          <w:trHeight w:val="1440" w:hRule="atLeast"/>
        </w:trPr>
        <w:tc>
          <w:tcPr>
            <w:tcW w:w="8820" w:type="dxa"/>
          </w:tcPr>
          <w:p>
            <w:pPr>
              <w:tabs>
                <w:tab w:val="left" w:pos="420"/>
              </w:tabs>
              <w:rPr>
                <w:rFonts w:hAnsi="宋体" w:eastAsia="宋体" w:cs="宋体"/>
                <w:szCs w:val="21"/>
              </w:rPr>
            </w:pPr>
          </w:p>
          <w:p>
            <w:pPr>
              <w:tabs>
                <w:tab w:val="left" w:pos="420"/>
              </w:tabs>
              <w:rPr>
                <w:rFonts w:hAnsi="宋体" w:eastAsia="宋体" w:cs="宋体"/>
                <w:szCs w:val="21"/>
              </w:rPr>
            </w:pPr>
          </w:p>
        </w:tc>
      </w:tr>
      <w:tr>
        <w:tblPrEx>
          <w:tblCellMar>
            <w:top w:w="0" w:type="dxa"/>
            <w:left w:w="108" w:type="dxa"/>
            <w:bottom w:w="0" w:type="dxa"/>
            <w:right w:w="108" w:type="dxa"/>
          </w:tblCellMar>
        </w:tblPrEx>
        <w:tc>
          <w:tcPr>
            <w:tcW w:w="8820" w:type="dxa"/>
          </w:tcPr>
          <w:p>
            <w:pPr>
              <w:tabs>
                <w:tab w:val="left" w:pos="420"/>
              </w:tabs>
              <w:rPr>
                <w:rFonts w:hAnsi="宋体" w:eastAsia="宋体" w:cs="宋体"/>
                <w:szCs w:val="21"/>
              </w:rPr>
            </w:pPr>
          </w:p>
        </w:tc>
      </w:tr>
      <w:tr>
        <w:tblPrEx>
          <w:tblCellMar>
            <w:top w:w="0" w:type="dxa"/>
            <w:left w:w="108" w:type="dxa"/>
            <w:bottom w:w="0" w:type="dxa"/>
            <w:right w:w="108" w:type="dxa"/>
          </w:tblCellMar>
        </w:tblPrEx>
        <w:tc>
          <w:tcPr>
            <w:tcW w:w="8820" w:type="dxa"/>
          </w:tcPr>
          <w:p>
            <w:pPr>
              <w:tabs>
                <w:tab w:val="left" w:pos="420"/>
              </w:tabs>
              <w:rPr>
                <w:rFonts w:hAnsi="宋体" w:eastAsia="宋体" w:cs="宋体"/>
                <w:szCs w:val="21"/>
              </w:rPr>
            </w:pPr>
          </w:p>
          <w:p>
            <w:pPr>
              <w:tabs>
                <w:tab w:val="left" w:pos="420"/>
              </w:tabs>
              <w:rPr>
                <w:rFonts w:hAnsi="宋体" w:eastAsia="宋体" w:cs="宋体"/>
                <w:szCs w:val="21"/>
              </w:rPr>
            </w:pPr>
          </w:p>
          <w:p>
            <w:pPr>
              <w:tabs>
                <w:tab w:val="left" w:pos="420"/>
              </w:tabs>
              <w:rPr>
                <w:rFonts w:hAnsi="宋体" w:eastAsia="宋体" w:cs="宋体"/>
                <w:szCs w:val="21"/>
              </w:rPr>
            </w:pPr>
          </w:p>
          <w:p>
            <w:pPr>
              <w:tabs>
                <w:tab w:val="left" w:pos="420"/>
              </w:tabs>
              <w:rPr>
                <w:rFonts w:hAnsi="宋体" w:eastAsia="宋体" w:cs="宋体"/>
                <w:szCs w:val="21"/>
              </w:rPr>
            </w:pPr>
          </w:p>
          <w:p>
            <w:pPr>
              <w:tabs>
                <w:tab w:val="left" w:pos="420"/>
              </w:tabs>
              <w:rPr>
                <w:rFonts w:hAnsi="宋体" w:eastAsia="宋体" w:cs="宋体"/>
                <w:szCs w:val="21"/>
              </w:rPr>
            </w:pPr>
            <w:r>
              <w:rPr>
                <w:rFonts w:hint="eastAsia" w:hAnsi="宋体" w:eastAsia="宋体" w:cs="宋体"/>
                <w:szCs w:val="21"/>
              </w:rPr>
              <w:t>编写日期：2018-04-19</w:t>
            </w:r>
          </w:p>
          <w:p>
            <w:pPr>
              <w:tabs>
                <w:tab w:val="left" w:pos="420"/>
              </w:tabs>
              <w:rPr>
                <w:rFonts w:hAnsi="宋体" w:eastAsia="宋体" w:cs="宋体"/>
                <w:szCs w:val="21"/>
              </w:rPr>
            </w:pPr>
          </w:p>
        </w:tc>
      </w:tr>
    </w:tbl>
    <w:p>
      <w:pPr>
        <w:rPr>
          <w:rFonts w:hAnsi="宋体" w:eastAsia="宋体" w:cs="宋体"/>
          <w:szCs w:val="21"/>
        </w:rPr>
      </w:pPr>
    </w:p>
    <w:p>
      <w:pPr>
        <w:rPr>
          <w:rFonts w:hAnsi="宋体" w:eastAsia="宋体" w:cs="宋体"/>
          <w:szCs w:val="21"/>
        </w:rPr>
      </w:pPr>
    </w:p>
    <w:p>
      <w:pPr>
        <w:rPr>
          <w:rFonts w:hAnsi="宋体" w:eastAsia="宋体" w:cs="宋体"/>
          <w:szCs w:val="21"/>
        </w:rPr>
      </w:pPr>
    </w:p>
    <w:p>
      <w:pPr>
        <w:rPr>
          <w:rFonts w:hAnsi="宋体" w:eastAsia="宋体" w:cs="宋体"/>
          <w:szCs w:val="21"/>
        </w:rPr>
      </w:pPr>
    </w:p>
    <w:p>
      <w:pPr>
        <w:rPr>
          <w:rFonts w:hAnsi="宋体" w:eastAsia="宋体" w:cs="宋体"/>
          <w:szCs w:val="21"/>
        </w:rPr>
      </w:pPr>
    </w:p>
    <w:p>
      <w:pPr>
        <w:rPr>
          <w:rFonts w:hAnsi="宋体" w:eastAsia="宋体" w:cs="宋体"/>
          <w:szCs w:val="21"/>
        </w:rPr>
      </w:pPr>
    </w:p>
    <w:p>
      <w:pPr>
        <w:rPr>
          <w:rFonts w:hAnsi="宋体" w:eastAsia="宋体" w:cs="宋体"/>
          <w:szCs w:val="21"/>
        </w:rPr>
      </w:pPr>
    </w:p>
    <w:p>
      <w:pPr>
        <w:rPr>
          <w:rFonts w:hAnsi="宋体" w:eastAsia="宋体" w:cs="宋体"/>
          <w:szCs w:val="21"/>
        </w:rPr>
      </w:pPr>
    </w:p>
    <w:p>
      <w:pPr>
        <w:rPr>
          <w:rFonts w:hAnsi="宋体" w:eastAsia="宋体" w:cs="宋体"/>
          <w:szCs w:val="21"/>
        </w:rPr>
      </w:pPr>
    </w:p>
    <w:p>
      <w:pPr>
        <w:rPr>
          <w:rFonts w:hAnsi="宋体" w:eastAsia="宋体" w:cs="宋体"/>
          <w:szCs w:val="21"/>
        </w:rPr>
      </w:pPr>
    </w:p>
    <w:p>
      <w:pPr>
        <w:rPr>
          <w:rFonts w:hAnsi="宋体" w:eastAsia="宋体" w:cs="宋体"/>
          <w:szCs w:val="21"/>
        </w:rPr>
      </w:pPr>
    </w:p>
    <w:p>
      <w:pPr>
        <w:rPr>
          <w:rFonts w:hAnsi="宋体" w:eastAsia="宋体" w:cs="宋体"/>
          <w:szCs w:val="21"/>
        </w:rPr>
      </w:pPr>
    </w:p>
    <w:p>
      <w:pPr>
        <w:rPr>
          <w:rFonts w:hAnsi="宋体" w:eastAsia="宋体" w:cs="宋体"/>
          <w:szCs w:val="21"/>
        </w:rPr>
      </w:pPr>
    </w:p>
    <w:p>
      <w:pPr>
        <w:rPr>
          <w:rFonts w:hAnsi="宋体" w:eastAsia="宋体" w:cs="宋体"/>
          <w:szCs w:val="21"/>
        </w:rPr>
      </w:pPr>
    </w:p>
    <w:p>
      <w:pPr>
        <w:rPr>
          <w:rFonts w:hAnsi="宋体" w:eastAsia="宋体" w:cs="宋体"/>
          <w:szCs w:val="21"/>
        </w:rPr>
      </w:pPr>
    </w:p>
    <w:p>
      <w:pPr>
        <w:rPr>
          <w:rFonts w:hAnsi="宋体" w:eastAsia="宋体" w:cs="宋体"/>
          <w:szCs w:val="21"/>
        </w:rPr>
      </w:pPr>
    </w:p>
    <w:p>
      <w:pPr>
        <w:widowControl/>
        <w:jc w:val="left"/>
        <w:rPr>
          <w:rFonts w:hAnsi="宋体" w:eastAsia="宋体" w:cs="宋体"/>
          <w:szCs w:val="21"/>
        </w:rPr>
      </w:pPr>
      <w:r>
        <w:rPr>
          <w:rFonts w:hint="eastAsia" w:hAnsi="宋体" w:eastAsia="宋体" w:cs="宋体"/>
          <w:szCs w:val="21"/>
        </w:rPr>
        <w:br w:type="page"/>
      </w:r>
    </w:p>
    <w:p>
      <w:pPr>
        <w:ind w:firstLine="422" w:firstLineChars="200"/>
        <w:jc w:val="center"/>
        <w:rPr>
          <w:rFonts w:hAnsi="宋体" w:eastAsia="宋体" w:cs="宋体"/>
          <w:b/>
          <w:szCs w:val="21"/>
        </w:rPr>
      </w:pPr>
      <w:r>
        <w:rPr>
          <w:rFonts w:hint="eastAsia" w:hAnsi="宋体" w:eastAsia="宋体" w:cs="宋体"/>
          <w:b/>
          <w:szCs w:val="21"/>
        </w:rPr>
        <w:t>历史记录</w:t>
      </w:r>
    </w:p>
    <w:p>
      <w:pPr>
        <w:rPr>
          <w:rFonts w:hAnsi="宋体" w:eastAsia="宋体" w:cs="宋体"/>
          <w:b/>
          <w:szCs w:val="21"/>
        </w:rPr>
      </w:pPr>
    </w:p>
    <w:p>
      <w:pPr>
        <w:pStyle w:val="29"/>
        <w:rPr>
          <w:rFonts w:cs="宋体" w:asciiTheme="minorHAnsi"/>
          <w:sz w:val="21"/>
          <w:szCs w:val="21"/>
        </w:rPr>
      </w:pPr>
    </w:p>
    <w:tbl>
      <w:tblPr>
        <w:tblStyle w:val="23"/>
        <w:tblW w:w="8758" w:type="dxa"/>
        <w:tblInd w:w="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4"/>
        <w:gridCol w:w="887"/>
        <w:gridCol w:w="1282"/>
        <w:gridCol w:w="1077"/>
        <w:gridCol w:w="45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6" w:hRule="atLeast"/>
        </w:trPr>
        <w:tc>
          <w:tcPr>
            <w:tcW w:w="994" w:type="dxa"/>
            <w:shd w:val="clear" w:color="000000" w:fill="BFBFBF"/>
            <w:vAlign w:val="center"/>
          </w:tcPr>
          <w:p>
            <w:pPr>
              <w:widowControl/>
              <w:jc w:val="left"/>
              <w:rPr>
                <w:rFonts w:hAnsi="宋体" w:eastAsia="宋体" w:cs="宋体"/>
                <w:b/>
                <w:bCs/>
                <w:color w:val="000000"/>
                <w:kern w:val="0"/>
                <w:szCs w:val="21"/>
              </w:rPr>
            </w:pPr>
            <w:r>
              <w:rPr>
                <w:rFonts w:hint="eastAsia" w:hAnsi="宋体" w:eastAsia="宋体" w:cs="宋体"/>
                <w:b/>
                <w:bCs/>
                <w:color w:val="000000"/>
                <w:kern w:val="0"/>
                <w:szCs w:val="21"/>
              </w:rPr>
              <w:t>版本</w:t>
            </w:r>
          </w:p>
        </w:tc>
        <w:tc>
          <w:tcPr>
            <w:tcW w:w="887" w:type="dxa"/>
            <w:shd w:val="clear" w:color="000000" w:fill="BFBFBF"/>
            <w:vAlign w:val="center"/>
          </w:tcPr>
          <w:p>
            <w:pPr>
              <w:widowControl/>
              <w:jc w:val="left"/>
              <w:rPr>
                <w:rFonts w:hAnsi="宋体" w:eastAsia="宋体" w:cs="宋体"/>
                <w:b/>
                <w:bCs/>
                <w:color w:val="000000"/>
                <w:kern w:val="0"/>
                <w:szCs w:val="21"/>
              </w:rPr>
            </w:pPr>
            <w:r>
              <w:rPr>
                <w:rFonts w:hint="eastAsia" w:hAnsi="宋体" w:eastAsia="宋体" w:cs="宋体"/>
                <w:b/>
                <w:bCs/>
                <w:color w:val="000000"/>
                <w:kern w:val="0"/>
                <w:szCs w:val="21"/>
              </w:rPr>
              <w:t>类型</w:t>
            </w:r>
          </w:p>
        </w:tc>
        <w:tc>
          <w:tcPr>
            <w:tcW w:w="1282" w:type="dxa"/>
            <w:shd w:val="clear" w:color="000000" w:fill="BFBFBF"/>
            <w:vAlign w:val="center"/>
          </w:tcPr>
          <w:p>
            <w:pPr>
              <w:widowControl/>
              <w:jc w:val="left"/>
              <w:rPr>
                <w:rFonts w:hAnsi="宋体" w:eastAsia="宋体" w:cs="宋体"/>
                <w:b/>
                <w:bCs/>
                <w:color w:val="000000"/>
                <w:kern w:val="0"/>
                <w:szCs w:val="21"/>
              </w:rPr>
            </w:pPr>
            <w:r>
              <w:rPr>
                <w:rFonts w:hint="eastAsia" w:hAnsi="宋体" w:eastAsia="宋体" w:cs="宋体"/>
                <w:b/>
                <w:bCs/>
                <w:color w:val="000000"/>
                <w:kern w:val="0"/>
                <w:szCs w:val="21"/>
              </w:rPr>
              <w:t>日期</w:t>
            </w:r>
          </w:p>
        </w:tc>
        <w:tc>
          <w:tcPr>
            <w:tcW w:w="1077" w:type="dxa"/>
            <w:shd w:val="clear" w:color="000000" w:fill="BFBFBF"/>
            <w:vAlign w:val="center"/>
          </w:tcPr>
          <w:p>
            <w:pPr>
              <w:widowControl/>
              <w:jc w:val="left"/>
              <w:rPr>
                <w:rFonts w:hAnsi="宋体" w:eastAsia="宋体" w:cs="宋体"/>
                <w:b/>
                <w:bCs/>
                <w:color w:val="000000"/>
                <w:kern w:val="0"/>
                <w:szCs w:val="21"/>
              </w:rPr>
            </w:pPr>
            <w:r>
              <w:rPr>
                <w:rFonts w:hint="eastAsia" w:hAnsi="宋体" w:eastAsia="宋体" w:cs="宋体"/>
                <w:b/>
                <w:bCs/>
                <w:color w:val="000000"/>
                <w:kern w:val="0"/>
                <w:szCs w:val="21"/>
              </w:rPr>
              <w:t>作者</w:t>
            </w:r>
          </w:p>
        </w:tc>
        <w:tc>
          <w:tcPr>
            <w:tcW w:w="4518" w:type="dxa"/>
            <w:shd w:val="clear" w:color="000000" w:fill="BFBFBF"/>
            <w:vAlign w:val="center"/>
          </w:tcPr>
          <w:p>
            <w:pPr>
              <w:widowControl/>
              <w:jc w:val="left"/>
              <w:rPr>
                <w:rFonts w:hAnsi="宋体" w:eastAsia="宋体" w:cs="宋体"/>
                <w:b/>
                <w:bCs/>
                <w:color w:val="000000"/>
                <w:kern w:val="0"/>
                <w:szCs w:val="21"/>
              </w:rPr>
            </w:pPr>
            <w:r>
              <w:rPr>
                <w:rFonts w:hint="eastAsia" w:hAnsi="宋体" w:eastAsia="宋体" w:cs="宋体"/>
                <w:b/>
                <w:bCs/>
                <w:color w:val="000000"/>
                <w:kern w:val="0"/>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6" w:hRule="atLeast"/>
        </w:trPr>
        <w:tc>
          <w:tcPr>
            <w:tcW w:w="994" w:type="dxa"/>
            <w:shd w:val="clear" w:color="auto" w:fill="auto"/>
            <w:vAlign w:val="center"/>
          </w:tcPr>
          <w:p>
            <w:pPr>
              <w:widowControl/>
              <w:jc w:val="left"/>
              <w:rPr>
                <w:rFonts w:hAnsi="宋体" w:eastAsia="宋体" w:cs="宋体"/>
                <w:b/>
                <w:bCs/>
                <w:color w:val="000000"/>
                <w:kern w:val="0"/>
                <w:szCs w:val="21"/>
              </w:rPr>
            </w:pPr>
            <w:r>
              <w:rPr>
                <w:rFonts w:hint="eastAsia" w:hAnsi="宋体" w:eastAsia="宋体" w:cs="宋体"/>
                <w:color w:val="000000"/>
                <w:kern w:val="0"/>
                <w:szCs w:val="21"/>
              </w:rPr>
              <w:t>V1.0</w:t>
            </w:r>
          </w:p>
        </w:tc>
        <w:tc>
          <w:tcPr>
            <w:tcW w:w="887" w:type="dxa"/>
            <w:shd w:val="clear" w:color="auto" w:fill="auto"/>
            <w:vAlign w:val="center"/>
          </w:tcPr>
          <w:p>
            <w:pPr>
              <w:widowControl/>
              <w:jc w:val="left"/>
              <w:rPr>
                <w:rFonts w:hAnsi="宋体" w:eastAsia="宋体" w:cs="宋体"/>
                <w:color w:val="000000"/>
                <w:kern w:val="0"/>
                <w:szCs w:val="21"/>
              </w:rPr>
            </w:pPr>
            <w:r>
              <w:rPr>
                <w:rFonts w:hint="eastAsia" w:hAnsi="宋体" w:eastAsia="宋体" w:cs="宋体"/>
                <w:color w:val="000000"/>
                <w:kern w:val="0"/>
                <w:szCs w:val="21"/>
              </w:rPr>
              <w:t>C</w:t>
            </w:r>
          </w:p>
        </w:tc>
        <w:tc>
          <w:tcPr>
            <w:tcW w:w="1282" w:type="dxa"/>
            <w:shd w:val="clear" w:color="auto" w:fill="auto"/>
            <w:vAlign w:val="center"/>
          </w:tcPr>
          <w:p>
            <w:pPr>
              <w:widowControl/>
              <w:jc w:val="left"/>
              <w:rPr>
                <w:rFonts w:hAnsi="宋体" w:eastAsia="宋体" w:cs="宋体"/>
                <w:color w:val="000000"/>
                <w:kern w:val="0"/>
                <w:szCs w:val="21"/>
              </w:rPr>
            </w:pPr>
            <w:r>
              <w:rPr>
                <w:rFonts w:hint="eastAsia" w:hAnsi="宋体" w:eastAsia="宋体" w:cs="宋体"/>
                <w:color w:val="000000"/>
                <w:kern w:val="0"/>
                <w:szCs w:val="21"/>
              </w:rPr>
              <w:t>2018-04-19</w:t>
            </w:r>
          </w:p>
        </w:tc>
        <w:tc>
          <w:tcPr>
            <w:tcW w:w="1077" w:type="dxa"/>
            <w:shd w:val="clear" w:color="auto" w:fill="auto"/>
            <w:vAlign w:val="center"/>
          </w:tcPr>
          <w:p>
            <w:pPr>
              <w:widowControl/>
              <w:jc w:val="left"/>
              <w:rPr>
                <w:rFonts w:hAnsi="宋体" w:eastAsia="宋体" w:cs="宋体"/>
                <w:color w:val="000000"/>
                <w:kern w:val="0"/>
                <w:szCs w:val="21"/>
              </w:rPr>
            </w:pPr>
            <w:r>
              <w:rPr>
                <w:rFonts w:hint="eastAsia" w:hAnsi="宋体" w:eastAsia="宋体" w:cs="宋体"/>
                <w:color w:val="000000"/>
                <w:kern w:val="0"/>
                <w:szCs w:val="21"/>
              </w:rPr>
              <w:t>刘超</w:t>
            </w:r>
          </w:p>
        </w:tc>
        <w:tc>
          <w:tcPr>
            <w:tcW w:w="4518" w:type="dxa"/>
            <w:shd w:val="clear" w:color="auto" w:fill="auto"/>
            <w:vAlign w:val="center"/>
          </w:tcPr>
          <w:p>
            <w:pPr>
              <w:widowControl/>
              <w:jc w:val="left"/>
              <w:rPr>
                <w:rFonts w:hAnsi="宋体" w:eastAsia="宋体" w:cs="宋体"/>
                <w:color w:val="000000"/>
                <w:kern w:val="0"/>
                <w:szCs w:val="21"/>
              </w:rPr>
            </w:pPr>
            <w:r>
              <w:rPr>
                <w:rFonts w:hint="eastAsia" w:hAnsi="宋体" w:eastAsia="宋体" w:cs="宋体"/>
                <w:color w:val="000000"/>
                <w:kern w:val="0"/>
                <w:szCs w:val="21"/>
              </w:rPr>
              <w:t>创建文档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6" w:hRule="atLeast"/>
        </w:trPr>
        <w:tc>
          <w:tcPr>
            <w:tcW w:w="994" w:type="dxa"/>
            <w:shd w:val="clear" w:color="auto" w:fill="auto"/>
            <w:vAlign w:val="center"/>
          </w:tcPr>
          <w:p>
            <w:pPr>
              <w:widowControl/>
              <w:jc w:val="left"/>
              <w:rPr>
                <w:rFonts w:hAnsi="宋体" w:eastAsia="宋体" w:cs="宋体"/>
                <w:color w:val="000000"/>
                <w:kern w:val="0"/>
                <w:szCs w:val="21"/>
              </w:rPr>
            </w:pPr>
            <w:r>
              <w:rPr>
                <w:rFonts w:hint="eastAsia" w:hAnsi="宋体" w:eastAsia="宋体" w:cs="宋体"/>
                <w:color w:val="000000"/>
                <w:kern w:val="0"/>
                <w:szCs w:val="21"/>
              </w:rPr>
              <w:t>V2.0</w:t>
            </w:r>
          </w:p>
        </w:tc>
        <w:tc>
          <w:tcPr>
            <w:tcW w:w="887" w:type="dxa"/>
            <w:shd w:val="clear" w:color="auto" w:fill="auto"/>
            <w:vAlign w:val="center"/>
          </w:tcPr>
          <w:p>
            <w:pPr>
              <w:widowControl/>
              <w:jc w:val="left"/>
              <w:rPr>
                <w:rFonts w:hAnsi="宋体" w:eastAsia="宋体" w:cs="宋体"/>
                <w:color w:val="000000"/>
                <w:kern w:val="0"/>
                <w:szCs w:val="21"/>
              </w:rPr>
            </w:pPr>
            <w:r>
              <w:rPr>
                <w:rFonts w:hint="eastAsia" w:hAnsi="宋体" w:eastAsia="宋体" w:cs="宋体"/>
                <w:color w:val="000000"/>
                <w:kern w:val="0"/>
                <w:szCs w:val="21"/>
              </w:rPr>
              <w:t>A</w:t>
            </w:r>
          </w:p>
        </w:tc>
        <w:tc>
          <w:tcPr>
            <w:tcW w:w="1282" w:type="dxa"/>
            <w:shd w:val="clear" w:color="auto" w:fill="auto"/>
            <w:vAlign w:val="center"/>
          </w:tcPr>
          <w:p>
            <w:pPr>
              <w:widowControl/>
              <w:jc w:val="left"/>
              <w:rPr>
                <w:rFonts w:hAnsi="宋体" w:eastAsia="宋体" w:cs="宋体"/>
                <w:color w:val="000000"/>
                <w:kern w:val="0"/>
                <w:szCs w:val="21"/>
              </w:rPr>
            </w:pPr>
            <w:r>
              <w:rPr>
                <w:rFonts w:hint="eastAsia" w:hAnsi="宋体" w:eastAsia="宋体" w:cs="宋体"/>
                <w:color w:val="000000"/>
                <w:kern w:val="0"/>
                <w:szCs w:val="21"/>
              </w:rPr>
              <w:t>2018-08-21</w:t>
            </w:r>
          </w:p>
        </w:tc>
        <w:tc>
          <w:tcPr>
            <w:tcW w:w="1077" w:type="dxa"/>
            <w:shd w:val="clear" w:color="auto" w:fill="auto"/>
            <w:vAlign w:val="center"/>
          </w:tcPr>
          <w:p>
            <w:pPr>
              <w:widowControl/>
              <w:jc w:val="left"/>
              <w:rPr>
                <w:rFonts w:hAnsi="宋体" w:eastAsia="宋体" w:cs="宋体"/>
                <w:color w:val="000000"/>
                <w:kern w:val="0"/>
                <w:szCs w:val="21"/>
              </w:rPr>
            </w:pPr>
            <w:r>
              <w:rPr>
                <w:rFonts w:hint="eastAsia" w:hAnsi="宋体" w:eastAsia="宋体" w:cs="宋体"/>
                <w:color w:val="000000"/>
                <w:kern w:val="0"/>
                <w:szCs w:val="21"/>
              </w:rPr>
              <w:t>刘超</w:t>
            </w:r>
          </w:p>
        </w:tc>
        <w:tc>
          <w:tcPr>
            <w:tcW w:w="4518" w:type="dxa"/>
            <w:shd w:val="clear" w:color="auto" w:fill="auto"/>
            <w:vAlign w:val="center"/>
          </w:tcPr>
          <w:p>
            <w:pPr>
              <w:widowControl/>
              <w:jc w:val="left"/>
              <w:rPr>
                <w:rFonts w:hAnsi="宋体" w:eastAsia="宋体" w:cs="宋体"/>
                <w:color w:val="000000"/>
                <w:kern w:val="0"/>
                <w:szCs w:val="21"/>
              </w:rPr>
            </w:pPr>
            <w:r>
              <w:rPr>
                <w:rFonts w:hint="eastAsia" w:hAnsi="宋体" w:eastAsia="宋体" w:cs="宋体"/>
                <w:color w:val="000000"/>
                <w:kern w:val="0"/>
                <w:szCs w:val="21"/>
              </w:rPr>
              <w:t>应建行电子渠道保费归集地区和业绩归属地区一致性的校验报文新增节点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6" w:hRule="atLeast"/>
        </w:trPr>
        <w:tc>
          <w:tcPr>
            <w:tcW w:w="994" w:type="dxa"/>
            <w:shd w:val="clear" w:color="auto" w:fill="auto"/>
            <w:vAlign w:val="center"/>
          </w:tcPr>
          <w:p>
            <w:pPr>
              <w:widowControl/>
              <w:jc w:val="left"/>
              <w:rPr>
                <w:rFonts w:hint="eastAsia" w:hAnsi="宋体" w:eastAsia="宋体" w:cs="宋体"/>
                <w:color w:val="000000"/>
                <w:kern w:val="0"/>
                <w:szCs w:val="21"/>
              </w:rPr>
            </w:pPr>
            <w:r>
              <w:rPr>
                <w:rFonts w:hint="eastAsia" w:hAnsi="宋体" w:eastAsia="宋体" w:cs="宋体"/>
                <w:color w:val="000000"/>
                <w:kern w:val="0"/>
                <w:szCs w:val="21"/>
              </w:rPr>
              <w:t>V3.0</w:t>
            </w:r>
          </w:p>
        </w:tc>
        <w:tc>
          <w:tcPr>
            <w:tcW w:w="887" w:type="dxa"/>
            <w:shd w:val="clear" w:color="auto" w:fill="auto"/>
            <w:vAlign w:val="center"/>
          </w:tcPr>
          <w:p>
            <w:pPr>
              <w:widowControl/>
              <w:jc w:val="left"/>
              <w:rPr>
                <w:rFonts w:hint="eastAsia" w:hAnsi="宋体" w:eastAsia="宋体" w:cs="宋体"/>
                <w:color w:val="000000"/>
                <w:kern w:val="0"/>
                <w:szCs w:val="21"/>
              </w:rPr>
            </w:pPr>
            <w:r>
              <w:rPr>
                <w:rFonts w:hint="eastAsia" w:hAnsi="宋体" w:eastAsia="宋体" w:cs="宋体"/>
                <w:color w:val="000000"/>
                <w:kern w:val="0"/>
                <w:szCs w:val="21"/>
              </w:rPr>
              <w:t>A</w:t>
            </w:r>
          </w:p>
        </w:tc>
        <w:tc>
          <w:tcPr>
            <w:tcW w:w="1282" w:type="dxa"/>
            <w:shd w:val="clear" w:color="auto" w:fill="auto"/>
            <w:vAlign w:val="center"/>
          </w:tcPr>
          <w:p>
            <w:pPr>
              <w:widowControl/>
              <w:jc w:val="left"/>
              <w:rPr>
                <w:rFonts w:hint="eastAsia" w:hAnsi="宋体" w:eastAsia="宋体" w:cs="宋体"/>
                <w:color w:val="000000"/>
                <w:kern w:val="0"/>
                <w:szCs w:val="21"/>
              </w:rPr>
            </w:pPr>
            <w:r>
              <w:rPr>
                <w:rFonts w:hint="eastAsia" w:hAnsi="宋体" w:eastAsia="宋体" w:cs="宋体"/>
                <w:color w:val="000000"/>
                <w:kern w:val="0"/>
                <w:szCs w:val="21"/>
              </w:rPr>
              <w:t>2</w:t>
            </w:r>
            <w:r>
              <w:rPr>
                <w:rFonts w:hAnsi="宋体" w:eastAsia="宋体" w:cs="宋体"/>
                <w:color w:val="000000"/>
                <w:kern w:val="0"/>
                <w:szCs w:val="21"/>
              </w:rPr>
              <w:t>018-09-29</w:t>
            </w:r>
          </w:p>
        </w:tc>
        <w:tc>
          <w:tcPr>
            <w:tcW w:w="1077" w:type="dxa"/>
            <w:shd w:val="clear" w:color="auto" w:fill="auto"/>
            <w:vAlign w:val="center"/>
          </w:tcPr>
          <w:p>
            <w:pPr>
              <w:widowControl/>
              <w:jc w:val="left"/>
              <w:rPr>
                <w:rFonts w:hint="eastAsia" w:hAnsi="宋体" w:eastAsia="宋体" w:cs="宋体"/>
                <w:color w:val="000000"/>
                <w:kern w:val="0"/>
                <w:szCs w:val="21"/>
              </w:rPr>
            </w:pPr>
            <w:r>
              <w:rPr>
                <w:rFonts w:hint="eastAsia" w:hAnsi="宋体" w:eastAsia="宋体" w:cs="宋体"/>
                <w:color w:val="000000"/>
                <w:kern w:val="0"/>
                <w:szCs w:val="21"/>
              </w:rPr>
              <w:t>罗玉云</w:t>
            </w:r>
          </w:p>
        </w:tc>
        <w:tc>
          <w:tcPr>
            <w:tcW w:w="4518" w:type="dxa"/>
            <w:shd w:val="clear" w:color="auto" w:fill="auto"/>
            <w:vAlign w:val="center"/>
          </w:tcPr>
          <w:p>
            <w:pPr>
              <w:widowControl/>
              <w:jc w:val="left"/>
              <w:rPr>
                <w:rFonts w:hint="eastAsia" w:hAnsi="宋体" w:eastAsia="宋体" w:cs="宋体"/>
                <w:color w:val="000000"/>
                <w:kern w:val="0"/>
                <w:szCs w:val="21"/>
              </w:rPr>
            </w:pPr>
            <w:r>
              <w:rPr>
                <w:rFonts w:hint="eastAsia" w:hAnsi="宋体" w:eastAsia="宋体" w:cs="宋体"/>
                <w:color w:val="000000"/>
                <w:kern w:val="0"/>
                <w:szCs w:val="21"/>
              </w:rPr>
              <w:t>应招行要求添加保费试算接口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6" w:hRule="atLeast"/>
        </w:trPr>
        <w:tc>
          <w:tcPr>
            <w:tcW w:w="994" w:type="dxa"/>
            <w:shd w:val="clear" w:color="auto" w:fill="auto"/>
            <w:vAlign w:val="center"/>
          </w:tcPr>
          <w:p>
            <w:pPr>
              <w:widowControl/>
              <w:jc w:val="left"/>
              <w:rPr>
                <w:rFonts w:hint="default" w:hAnsi="宋体" w:eastAsia="宋体" w:cs="宋体"/>
                <w:color w:val="000000"/>
                <w:kern w:val="0"/>
                <w:szCs w:val="21"/>
                <w:lang w:val="en-US" w:eastAsia="zh-CN"/>
              </w:rPr>
            </w:pPr>
            <w:r>
              <w:rPr>
                <w:rFonts w:hint="eastAsia" w:hAnsi="宋体" w:eastAsia="宋体" w:cs="宋体"/>
                <w:color w:val="000000"/>
                <w:kern w:val="0"/>
                <w:szCs w:val="21"/>
                <w:lang w:val="en-US" w:eastAsia="zh-CN"/>
              </w:rPr>
              <w:t>V4.0</w:t>
            </w:r>
          </w:p>
        </w:tc>
        <w:tc>
          <w:tcPr>
            <w:tcW w:w="887" w:type="dxa"/>
            <w:shd w:val="clear" w:color="auto" w:fill="auto"/>
            <w:vAlign w:val="center"/>
          </w:tcPr>
          <w:p>
            <w:pPr>
              <w:widowControl/>
              <w:jc w:val="left"/>
              <w:rPr>
                <w:rFonts w:hint="eastAsia" w:hAnsi="宋体" w:eastAsia="宋体" w:cs="宋体"/>
                <w:color w:val="000000"/>
                <w:kern w:val="0"/>
                <w:szCs w:val="21"/>
                <w:lang w:val="en-US" w:eastAsia="zh-CN"/>
              </w:rPr>
            </w:pPr>
            <w:r>
              <w:rPr>
                <w:rFonts w:hint="eastAsia" w:hAnsi="宋体" w:eastAsia="宋体" w:cs="宋体"/>
                <w:color w:val="000000"/>
                <w:kern w:val="0"/>
                <w:szCs w:val="21"/>
                <w:lang w:val="en-US" w:eastAsia="zh-CN"/>
              </w:rPr>
              <w:t>A</w:t>
            </w:r>
          </w:p>
        </w:tc>
        <w:tc>
          <w:tcPr>
            <w:tcW w:w="1282" w:type="dxa"/>
            <w:shd w:val="clear" w:color="auto" w:fill="auto"/>
            <w:vAlign w:val="center"/>
          </w:tcPr>
          <w:p>
            <w:pPr>
              <w:widowControl/>
              <w:jc w:val="left"/>
              <w:rPr>
                <w:rFonts w:hint="default" w:hAnsi="宋体" w:eastAsia="宋体" w:cs="宋体"/>
                <w:color w:val="000000"/>
                <w:kern w:val="0"/>
                <w:szCs w:val="21"/>
                <w:lang w:val="en-US" w:eastAsia="zh-CN"/>
              </w:rPr>
            </w:pPr>
            <w:r>
              <w:rPr>
                <w:rFonts w:hint="eastAsia" w:hAnsi="宋体" w:eastAsia="宋体" w:cs="宋体"/>
                <w:color w:val="000000"/>
                <w:kern w:val="0"/>
                <w:szCs w:val="21"/>
                <w:lang w:val="en-US" w:eastAsia="zh-CN"/>
              </w:rPr>
              <w:t>2019-11-08</w:t>
            </w:r>
          </w:p>
        </w:tc>
        <w:tc>
          <w:tcPr>
            <w:tcW w:w="1077" w:type="dxa"/>
            <w:shd w:val="clear" w:color="auto" w:fill="auto"/>
            <w:vAlign w:val="center"/>
          </w:tcPr>
          <w:p>
            <w:pPr>
              <w:widowControl/>
              <w:jc w:val="left"/>
              <w:rPr>
                <w:rFonts w:hint="eastAsia" w:hAnsi="宋体" w:eastAsia="宋体" w:cs="宋体"/>
                <w:color w:val="000000"/>
                <w:kern w:val="0"/>
                <w:szCs w:val="21"/>
                <w:lang w:eastAsia="zh-CN"/>
              </w:rPr>
            </w:pPr>
            <w:r>
              <w:rPr>
                <w:rFonts w:hint="eastAsia" w:hAnsi="宋体" w:eastAsia="宋体" w:cs="宋体"/>
                <w:color w:val="000000"/>
                <w:kern w:val="0"/>
                <w:szCs w:val="21"/>
                <w:lang w:eastAsia="zh-CN"/>
              </w:rPr>
              <w:t>刘超</w:t>
            </w:r>
          </w:p>
        </w:tc>
        <w:tc>
          <w:tcPr>
            <w:tcW w:w="4518" w:type="dxa"/>
            <w:shd w:val="clear" w:color="auto" w:fill="auto"/>
            <w:vAlign w:val="center"/>
          </w:tcPr>
          <w:p>
            <w:pPr>
              <w:widowControl/>
              <w:jc w:val="left"/>
              <w:rPr>
                <w:rFonts w:hint="eastAsia" w:hAnsi="宋体" w:eastAsia="宋体" w:cs="宋体"/>
                <w:color w:val="000000"/>
                <w:kern w:val="0"/>
                <w:szCs w:val="21"/>
                <w:lang w:eastAsia="zh-CN"/>
              </w:rPr>
            </w:pPr>
            <w:r>
              <w:rPr>
                <w:rFonts w:hint="eastAsia" w:hAnsi="宋体" w:eastAsia="宋体" w:cs="宋体"/>
                <w:color w:val="000000"/>
                <w:kern w:val="0"/>
                <w:szCs w:val="21"/>
                <w:lang w:eastAsia="zh-CN"/>
              </w:rPr>
              <w:t>新增险种销售权限配置接口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6" w:hRule="atLeast"/>
        </w:trPr>
        <w:tc>
          <w:tcPr>
            <w:tcW w:w="994" w:type="dxa"/>
            <w:shd w:val="clear" w:color="auto" w:fill="auto"/>
            <w:vAlign w:val="center"/>
          </w:tcPr>
          <w:p>
            <w:pPr>
              <w:widowControl/>
              <w:jc w:val="left"/>
              <w:rPr>
                <w:rFonts w:hint="default" w:hAnsi="宋体" w:eastAsia="宋体" w:cs="宋体"/>
                <w:color w:val="000000"/>
                <w:kern w:val="0"/>
                <w:szCs w:val="21"/>
                <w:lang w:val="en-US" w:eastAsia="zh-CN"/>
              </w:rPr>
            </w:pPr>
            <w:r>
              <w:rPr>
                <w:rFonts w:hint="eastAsia" w:hAnsi="宋体" w:eastAsia="宋体" w:cs="宋体"/>
                <w:color w:val="000000"/>
                <w:kern w:val="0"/>
                <w:szCs w:val="21"/>
                <w:lang w:val="en-US" w:eastAsia="zh-CN"/>
              </w:rPr>
              <w:t>V4.1</w:t>
            </w:r>
          </w:p>
        </w:tc>
        <w:tc>
          <w:tcPr>
            <w:tcW w:w="887" w:type="dxa"/>
            <w:shd w:val="clear" w:color="auto" w:fill="auto"/>
            <w:vAlign w:val="center"/>
          </w:tcPr>
          <w:p>
            <w:pPr>
              <w:widowControl/>
              <w:jc w:val="left"/>
              <w:rPr>
                <w:rFonts w:hint="eastAsia" w:hAnsi="宋体" w:eastAsia="宋体" w:cs="宋体"/>
                <w:color w:val="000000"/>
                <w:kern w:val="0"/>
                <w:szCs w:val="21"/>
                <w:lang w:val="en-US" w:eastAsia="zh-CN"/>
              </w:rPr>
            </w:pPr>
            <w:r>
              <w:rPr>
                <w:rFonts w:hint="eastAsia" w:hAnsi="宋体" w:eastAsia="宋体" w:cs="宋体"/>
                <w:color w:val="000000"/>
                <w:kern w:val="0"/>
                <w:szCs w:val="21"/>
                <w:lang w:val="en-US" w:eastAsia="zh-CN"/>
              </w:rPr>
              <w:t>A</w:t>
            </w:r>
          </w:p>
        </w:tc>
        <w:tc>
          <w:tcPr>
            <w:tcW w:w="1282" w:type="dxa"/>
            <w:shd w:val="clear" w:color="auto" w:fill="auto"/>
            <w:vAlign w:val="center"/>
          </w:tcPr>
          <w:p>
            <w:pPr>
              <w:widowControl/>
              <w:jc w:val="left"/>
              <w:rPr>
                <w:rFonts w:hint="eastAsia" w:hAnsi="宋体" w:eastAsia="宋体" w:cs="宋体"/>
                <w:color w:val="000000"/>
                <w:kern w:val="0"/>
                <w:szCs w:val="21"/>
                <w:lang w:val="en-US" w:eastAsia="zh-CN"/>
              </w:rPr>
            </w:pPr>
            <w:r>
              <w:rPr>
                <w:rFonts w:hint="eastAsia" w:hAnsi="宋体" w:eastAsia="宋体" w:cs="宋体"/>
                <w:color w:val="000000"/>
                <w:kern w:val="0"/>
                <w:szCs w:val="21"/>
                <w:lang w:val="en-US" w:eastAsia="zh-CN"/>
              </w:rPr>
              <w:t>2019-11-08</w:t>
            </w:r>
          </w:p>
        </w:tc>
        <w:tc>
          <w:tcPr>
            <w:tcW w:w="1077" w:type="dxa"/>
            <w:shd w:val="clear" w:color="auto" w:fill="auto"/>
            <w:vAlign w:val="center"/>
          </w:tcPr>
          <w:p>
            <w:pPr>
              <w:widowControl/>
              <w:jc w:val="left"/>
              <w:rPr>
                <w:rFonts w:hint="eastAsia" w:hAnsi="宋体" w:eastAsia="宋体" w:cs="宋体"/>
                <w:color w:val="000000"/>
                <w:kern w:val="0"/>
                <w:szCs w:val="21"/>
                <w:lang w:eastAsia="zh-CN"/>
              </w:rPr>
            </w:pPr>
            <w:r>
              <w:rPr>
                <w:rFonts w:hint="eastAsia" w:hAnsi="宋体" w:eastAsia="宋体" w:cs="宋体"/>
                <w:color w:val="000000"/>
                <w:kern w:val="0"/>
                <w:szCs w:val="21"/>
                <w:lang w:eastAsia="zh-CN"/>
              </w:rPr>
              <w:t>刘超</w:t>
            </w:r>
          </w:p>
        </w:tc>
        <w:tc>
          <w:tcPr>
            <w:tcW w:w="4518" w:type="dxa"/>
            <w:shd w:val="clear" w:color="auto" w:fill="auto"/>
            <w:vAlign w:val="center"/>
          </w:tcPr>
          <w:p>
            <w:pPr>
              <w:widowControl/>
              <w:jc w:val="left"/>
              <w:rPr>
                <w:rFonts w:hint="eastAsia" w:hAnsi="宋体" w:eastAsia="宋体" w:cs="宋体"/>
                <w:color w:val="000000"/>
                <w:kern w:val="0"/>
                <w:szCs w:val="21"/>
                <w:lang w:eastAsia="zh-CN"/>
              </w:rPr>
            </w:pPr>
            <w:r>
              <w:rPr>
                <w:rFonts w:hint="eastAsia" w:hAnsi="宋体" w:eastAsia="宋体" w:cs="宋体"/>
                <w:color w:val="000000"/>
                <w:kern w:val="0"/>
                <w:szCs w:val="21"/>
                <w:lang w:eastAsia="zh-CN"/>
              </w:rPr>
              <w:t>新增险种销售权限查询接口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6" w:hRule="atLeast"/>
        </w:trPr>
        <w:tc>
          <w:tcPr>
            <w:tcW w:w="994" w:type="dxa"/>
            <w:shd w:val="clear" w:color="auto" w:fill="auto"/>
            <w:vAlign w:val="center"/>
          </w:tcPr>
          <w:p>
            <w:pPr>
              <w:widowControl/>
              <w:jc w:val="left"/>
              <w:rPr>
                <w:rFonts w:hint="default" w:hAnsi="宋体" w:eastAsia="宋体" w:cs="宋体"/>
                <w:color w:val="000000"/>
                <w:kern w:val="0"/>
                <w:szCs w:val="21"/>
                <w:lang w:val="en-US" w:eastAsia="zh-CN"/>
              </w:rPr>
            </w:pPr>
            <w:r>
              <w:rPr>
                <w:rFonts w:hint="eastAsia" w:hAnsi="宋体" w:eastAsia="宋体" w:cs="宋体"/>
                <w:color w:val="000000"/>
                <w:kern w:val="0"/>
                <w:szCs w:val="21"/>
                <w:lang w:val="en-US" w:eastAsia="zh-CN"/>
              </w:rPr>
              <w:t>V5.0</w:t>
            </w:r>
          </w:p>
        </w:tc>
        <w:tc>
          <w:tcPr>
            <w:tcW w:w="887" w:type="dxa"/>
            <w:shd w:val="clear" w:color="auto" w:fill="auto"/>
            <w:vAlign w:val="center"/>
          </w:tcPr>
          <w:p>
            <w:pPr>
              <w:widowControl/>
              <w:jc w:val="left"/>
              <w:rPr>
                <w:rFonts w:hint="default" w:hAnsi="宋体" w:eastAsia="宋体" w:cs="宋体"/>
                <w:color w:val="000000"/>
                <w:kern w:val="0"/>
                <w:szCs w:val="21"/>
                <w:lang w:val="en-US" w:eastAsia="zh-CN"/>
              </w:rPr>
            </w:pPr>
            <w:r>
              <w:rPr>
                <w:rFonts w:hint="eastAsia" w:hAnsi="宋体" w:eastAsia="宋体" w:cs="宋体"/>
                <w:color w:val="000000"/>
                <w:kern w:val="0"/>
                <w:szCs w:val="21"/>
                <w:lang w:val="en-US" w:eastAsia="zh-CN"/>
              </w:rPr>
              <w:t>A</w:t>
            </w:r>
          </w:p>
        </w:tc>
        <w:tc>
          <w:tcPr>
            <w:tcW w:w="1282" w:type="dxa"/>
            <w:shd w:val="clear" w:color="auto" w:fill="auto"/>
            <w:vAlign w:val="center"/>
          </w:tcPr>
          <w:p>
            <w:pPr>
              <w:widowControl/>
              <w:jc w:val="left"/>
              <w:rPr>
                <w:rFonts w:hint="default" w:hAnsi="宋体" w:eastAsia="宋体" w:cs="宋体"/>
                <w:color w:val="000000"/>
                <w:kern w:val="0"/>
                <w:szCs w:val="21"/>
                <w:lang w:val="en-US" w:eastAsia="zh-CN"/>
              </w:rPr>
            </w:pPr>
            <w:r>
              <w:rPr>
                <w:rFonts w:hint="eastAsia" w:hAnsi="宋体" w:eastAsia="宋体" w:cs="宋体"/>
                <w:color w:val="000000"/>
                <w:kern w:val="0"/>
                <w:szCs w:val="21"/>
                <w:lang w:val="en-US" w:eastAsia="zh-CN"/>
              </w:rPr>
              <w:t>2020-02-12</w:t>
            </w:r>
          </w:p>
        </w:tc>
        <w:tc>
          <w:tcPr>
            <w:tcW w:w="1077" w:type="dxa"/>
            <w:shd w:val="clear" w:color="auto" w:fill="auto"/>
            <w:vAlign w:val="center"/>
          </w:tcPr>
          <w:p>
            <w:pPr>
              <w:widowControl/>
              <w:jc w:val="left"/>
              <w:rPr>
                <w:rFonts w:hint="eastAsia" w:hAnsi="宋体" w:eastAsia="宋体" w:cs="宋体"/>
                <w:color w:val="000000"/>
                <w:kern w:val="0"/>
                <w:szCs w:val="21"/>
                <w:lang w:eastAsia="zh-CN"/>
              </w:rPr>
            </w:pPr>
            <w:r>
              <w:rPr>
                <w:rFonts w:hint="eastAsia" w:hAnsi="宋体" w:eastAsia="宋体" w:cs="宋体"/>
                <w:color w:val="000000"/>
                <w:kern w:val="0"/>
                <w:szCs w:val="21"/>
                <w:lang w:eastAsia="zh-CN"/>
              </w:rPr>
              <w:t>刘超</w:t>
            </w:r>
          </w:p>
        </w:tc>
        <w:tc>
          <w:tcPr>
            <w:tcW w:w="4518" w:type="dxa"/>
            <w:shd w:val="clear" w:color="auto" w:fill="auto"/>
            <w:vAlign w:val="center"/>
          </w:tcPr>
          <w:p>
            <w:pPr>
              <w:widowControl/>
              <w:jc w:val="left"/>
              <w:rPr>
                <w:rFonts w:hint="eastAsia" w:hAnsi="宋体" w:eastAsia="宋体" w:cs="宋体"/>
                <w:color w:val="000000"/>
                <w:kern w:val="0"/>
                <w:szCs w:val="21"/>
                <w:lang w:eastAsia="zh-CN"/>
              </w:rPr>
            </w:pPr>
            <w:r>
              <w:rPr>
                <w:rFonts w:hint="eastAsia" w:hAnsi="宋体" w:eastAsia="宋体" w:cs="宋体"/>
                <w:color w:val="000000"/>
                <w:kern w:val="0"/>
                <w:szCs w:val="21"/>
                <w:lang w:eastAsia="zh-CN"/>
              </w:rPr>
              <w:t>核保接口投被保人层级新增是否拥有其他费用补偿性医疗保险字段名称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6" w:hRule="atLeast"/>
        </w:trPr>
        <w:tc>
          <w:tcPr>
            <w:tcW w:w="994" w:type="dxa"/>
            <w:shd w:val="clear" w:color="auto" w:fill="auto"/>
            <w:vAlign w:val="center"/>
          </w:tcPr>
          <w:p>
            <w:pPr>
              <w:widowControl/>
              <w:jc w:val="left"/>
              <w:rPr>
                <w:rFonts w:hint="default" w:hAnsi="宋体" w:eastAsia="宋体" w:cs="宋体"/>
                <w:color w:val="000000"/>
                <w:kern w:val="0"/>
                <w:szCs w:val="21"/>
                <w:lang w:val="en-US" w:eastAsia="zh-CN"/>
              </w:rPr>
            </w:pPr>
            <w:r>
              <w:rPr>
                <w:rFonts w:hint="eastAsia" w:hAnsi="宋体" w:eastAsia="宋体" w:cs="宋体"/>
                <w:color w:val="000000"/>
                <w:kern w:val="0"/>
                <w:szCs w:val="21"/>
                <w:lang w:val="en-US" w:eastAsia="zh-CN"/>
              </w:rPr>
              <w:t>V6.0</w:t>
            </w:r>
          </w:p>
        </w:tc>
        <w:tc>
          <w:tcPr>
            <w:tcW w:w="887" w:type="dxa"/>
            <w:shd w:val="clear" w:color="auto" w:fill="auto"/>
            <w:vAlign w:val="center"/>
          </w:tcPr>
          <w:p>
            <w:pPr>
              <w:widowControl/>
              <w:jc w:val="left"/>
              <w:rPr>
                <w:rFonts w:hint="default" w:hAnsi="宋体" w:eastAsia="宋体" w:cs="宋体"/>
                <w:color w:val="000000"/>
                <w:kern w:val="0"/>
                <w:szCs w:val="21"/>
                <w:lang w:val="en-US" w:eastAsia="zh-CN"/>
              </w:rPr>
            </w:pPr>
            <w:r>
              <w:rPr>
                <w:rFonts w:hint="eastAsia" w:hAnsi="宋体" w:eastAsia="宋体" w:cs="宋体"/>
                <w:color w:val="000000"/>
                <w:kern w:val="0"/>
                <w:szCs w:val="21"/>
                <w:lang w:val="en-US" w:eastAsia="zh-CN"/>
              </w:rPr>
              <w:t>A</w:t>
            </w:r>
          </w:p>
        </w:tc>
        <w:tc>
          <w:tcPr>
            <w:tcW w:w="1282" w:type="dxa"/>
            <w:shd w:val="clear" w:color="auto" w:fill="auto"/>
            <w:vAlign w:val="center"/>
          </w:tcPr>
          <w:p>
            <w:pPr>
              <w:widowControl/>
              <w:jc w:val="left"/>
              <w:rPr>
                <w:rFonts w:hint="default" w:hAnsi="宋体" w:eastAsia="宋体" w:cs="宋体"/>
                <w:color w:val="000000"/>
                <w:kern w:val="0"/>
                <w:szCs w:val="21"/>
                <w:lang w:val="en-US" w:eastAsia="zh-CN"/>
              </w:rPr>
            </w:pPr>
            <w:r>
              <w:rPr>
                <w:rFonts w:hint="eastAsia" w:hAnsi="宋体" w:eastAsia="宋体" w:cs="宋体"/>
                <w:color w:val="000000"/>
                <w:kern w:val="0"/>
                <w:szCs w:val="21"/>
                <w:lang w:val="en-US" w:eastAsia="zh-CN"/>
              </w:rPr>
              <w:t>2020-06-29</w:t>
            </w:r>
          </w:p>
        </w:tc>
        <w:tc>
          <w:tcPr>
            <w:tcW w:w="1077" w:type="dxa"/>
            <w:shd w:val="clear" w:color="auto" w:fill="auto"/>
            <w:vAlign w:val="center"/>
          </w:tcPr>
          <w:p>
            <w:pPr>
              <w:widowControl/>
              <w:jc w:val="left"/>
              <w:rPr>
                <w:rFonts w:hint="eastAsia" w:hAnsi="宋体" w:eastAsia="宋体" w:cs="宋体"/>
                <w:color w:val="000000"/>
                <w:kern w:val="0"/>
                <w:szCs w:val="21"/>
                <w:lang w:eastAsia="zh-CN"/>
              </w:rPr>
            </w:pPr>
            <w:r>
              <w:rPr>
                <w:rFonts w:hint="eastAsia" w:hAnsi="宋体" w:eastAsia="宋体" w:cs="宋体"/>
                <w:color w:val="000000"/>
                <w:kern w:val="0"/>
                <w:szCs w:val="21"/>
                <w:lang w:eastAsia="zh-CN"/>
              </w:rPr>
              <w:t>刘超</w:t>
            </w:r>
          </w:p>
        </w:tc>
        <w:tc>
          <w:tcPr>
            <w:tcW w:w="4518" w:type="dxa"/>
            <w:shd w:val="clear" w:color="auto" w:fill="auto"/>
            <w:vAlign w:val="center"/>
          </w:tcPr>
          <w:p>
            <w:pPr>
              <w:widowControl/>
              <w:jc w:val="left"/>
              <w:rPr>
                <w:rFonts w:hint="eastAsia" w:hAnsi="宋体" w:eastAsia="宋体" w:cs="宋体"/>
                <w:color w:val="000000"/>
                <w:kern w:val="0"/>
                <w:szCs w:val="21"/>
                <w:lang w:eastAsia="zh-CN"/>
              </w:rPr>
            </w:pPr>
            <w:r>
              <w:rPr>
                <w:rFonts w:hint="eastAsia" w:hAnsi="宋体" w:eastAsia="宋体" w:cs="宋体"/>
                <w:color w:val="000000"/>
                <w:kern w:val="0"/>
                <w:szCs w:val="21"/>
                <w:lang w:eastAsia="zh-CN"/>
              </w:rPr>
              <w:t>增加职业转换接口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6" w:hRule="atLeast"/>
        </w:trPr>
        <w:tc>
          <w:tcPr>
            <w:tcW w:w="994" w:type="dxa"/>
            <w:shd w:val="clear" w:color="auto" w:fill="auto"/>
            <w:vAlign w:val="center"/>
          </w:tcPr>
          <w:p>
            <w:pPr>
              <w:widowControl/>
              <w:jc w:val="left"/>
              <w:rPr>
                <w:rFonts w:hint="default" w:hAnsi="宋体" w:eastAsia="宋体" w:cs="宋体"/>
                <w:color w:val="000000"/>
                <w:kern w:val="0"/>
                <w:szCs w:val="21"/>
                <w:lang w:val="en-US" w:eastAsia="zh-CN"/>
              </w:rPr>
            </w:pPr>
            <w:r>
              <w:rPr>
                <w:rFonts w:hint="eastAsia" w:hAnsi="宋体" w:eastAsia="宋体" w:cs="宋体"/>
                <w:color w:val="000000"/>
                <w:kern w:val="0"/>
                <w:szCs w:val="21"/>
                <w:lang w:val="en-US" w:eastAsia="zh-CN"/>
              </w:rPr>
              <w:t>V6.1</w:t>
            </w:r>
          </w:p>
        </w:tc>
        <w:tc>
          <w:tcPr>
            <w:tcW w:w="887" w:type="dxa"/>
            <w:shd w:val="clear" w:color="auto" w:fill="auto"/>
            <w:vAlign w:val="center"/>
          </w:tcPr>
          <w:p>
            <w:pPr>
              <w:widowControl/>
              <w:jc w:val="left"/>
              <w:rPr>
                <w:rFonts w:hint="default" w:hAnsi="宋体" w:eastAsia="宋体" w:cs="宋体"/>
                <w:color w:val="000000"/>
                <w:kern w:val="0"/>
                <w:szCs w:val="21"/>
                <w:lang w:val="en-US" w:eastAsia="zh-CN"/>
              </w:rPr>
            </w:pPr>
            <w:r>
              <w:rPr>
                <w:rFonts w:hint="eastAsia" w:hAnsi="宋体" w:eastAsia="宋体" w:cs="宋体"/>
                <w:color w:val="000000"/>
                <w:kern w:val="0"/>
                <w:szCs w:val="21"/>
                <w:lang w:val="en-US" w:eastAsia="zh-CN"/>
              </w:rPr>
              <w:t>A</w:t>
            </w:r>
          </w:p>
        </w:tc>
        <w:tc>
          <w:tcPr>
            <w:tcW w:w="1282" w:type="dxa"/>
            <w:shd w:val="clear" w:color="auto" w:fill="auto"/>
            <w:vAlign w:val="center"/>
          </w:tcPr>
          <w:p>
            <w:pPr>
              <w:widowControl/>
              <w:jc w:val="left"/>
              <w:rPr>
                <w:rFonts w:hint="default" w:hAnsi="宋体" w:eastAsia="宋体" w:cs="宋体"/>
                <w:color w:val="000000"/>
                <w:kern w:val="0"/>
                <w:szCs w:val="21"/>
                <w:lang w:val="en-US" w:eastAsia="zh-CN"/>
              </w:rPr>
            </w:pPr>
            <w:r>
              <w:rPr>
                <w:rFonts w:hint="eastAsia" w:hAnsi="宋体" w:eastAsia="宋体" w:cs="宋体"/>
                <w:color w:val="000000"/>
                <w:kern w:val="0"/>
                <w:szCs w:val="21"/>
                <w:lang w:val="en-US" w:eastAsia="zh-CN"/>
              </w:rPr>
              <w:t>2020--06-30</w:t>
            </w:r>
          </w:p>
        </w:tc>
        <w:tc>
          <w:tcPr>
            <w:tcW w:w="1077" w:type="dxa"/>
            <w:shd w:val="clear" w:color="auto" w:fill="auto"/>
            <w:vAlign w:val="center"/>
          </w:tcPr>
          <w:p>
            <w:pPr>
              <w:widowControl/>
              <w:jc w:val="left"/>
              <w:rPr>
                <w:rFonts w:hint="eastAsia" w:hAnsi="宋体" w:eastAsia="宋体" w:cs="宋体"/>
                <w:color w:val="000000"/>
                <w:kern w:val="0"/>
                <w:szCs w:val="21"/>
                <w:lang w:eastAsia="zh-CN"/>
              </w:rPr>
            </w:pPr>
            <w:r>
              <w:rPr>
                <w:rFonts w:hint="eastAsia" w:hAnsi="宋体" w:eastAsia="宋体" w:cs="宋体"/>
                <w:color w:val="000000"/>
                <w:kern w:val="0"/>
                <w:szCs w:val="21"/>
                <w:lang w:eastAsia="zh-CN"/>
              </w:rPr>
              <w:t>刘超</w:t>
            </w:r>
          </w:p>
        </w:tc>
        <w:tc>
          <w:tcPr>
            <w:tcW w:w="4518" w:type="dxa"/>
            <w:shd w:val="clear" w:color="auto" w:fill="auto"/>
            <w:vAlign w:val="center"/>
          </w:tcPr>
          <w:p>
            <w:pPr>
              <w:widowControl/>
              <w:jc w:val="left"/>
              <w:rPr>
                <w:rFonts w:hint="eastAsia" w:hAnsi="宋体" w:eastAsia="宋体" w:cs="宋体"/>
                <w:color w:val="000000"/>
                <w:kern w:val="0"/>
                <w:szCs w:val="21"/>
                <w:lang w:eastAsia="zh-CN"/>
              </w:rPr>
            </w:pPr>
            <w:r>
              <w:rPr>
                <w:rFonts w:hint="eastAsia" w:hAnsi="宋体" w:eastAsia="宋体" w:cs="宋体"/>
                <w:color w:val="000000"/>
                <w:kern w:val="0"/>
                <w:szCs w:val="21"/>
                <w:lang w:eastAsia="zh-CN"/>
              </w:rPr>
              <w:t>职业转换接口新增渠道字段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6" w:hRule="atLeast"/>
        </w:trPr>
        <w:tc>
          <w:tcPr>
            <w:tcW w:w="994" w:type="dxa"/>
            <w:shd w:val="clear" w:color="auto" w:fill="auto"/>
            <w:vAlign w:val="center"/>
          </w:tcPr>
          <w:p>
            <w:pPr>
              <w:widowControl/>
              <w:jc w:val="left"/>
              <w:rPr>
                <w:rFonts w:hint="default" w:hAnsi="宋体" w:eastAsia="宋体" w:cs="宋体"/>
                <w:color w:val="000000"/>
                <w:kern w:val="0"/>
                <w:szCs w:val="21"/>
                <w:lang w:val="en-US" w:eastAsia="zh-CN"/>
              </w:rPr>
            </w:pPr>
            <w:r>
              <w:rPr>
                <w:rFonts w:hint="eastAsia" w:hAnsi="宋体" w:eastAsia="宋体" w:cs="宋体"/>
                <w:color w:val="000000"/>
                <w:kern w:val="0"/>
                <w:szCs w:val="21"/>
                <w:lang w:val="en-US" w:eastAsia="zh-CN"/>
              </w:rPr>
              <w:t>V6.2</w:t>
            </w:r>
          </w:p>
        </w:tc>
        <w:tc>
          <w:tcPr>
            <w:tcW w:w="887" w:type="dxa"/>
            <w:shd w:val="clear" w:color="auto" w:fill="auto"/>
            <w:vAlign w:val="center"/>
          </w:tcPr>
          <w:p>
            <w:pPr>
              <w:widowControl/>
              <w:jc w:val="left"/>
              <w:rPr>
                <w:rFonts w:hint="default" w:hAnsi="宋体" w:eastAsia="宋体" w:cs="宋体"/>
                <w:color w:val="000000"/>
                <w:kern w:val="0"/>
                <w:szCs w:val="21"/>
                <w:lang w:val="en-US" w:eastAsia="zh-CN"/>
              </w:rPr>
            </w:pPr>
            <w:r>
              <w:rPr>
                <w:rFonts w:hint="eastAsia" w:hAnsi="宋体" w:eastAsia="宋体" w:cs="宋体"/>
                <w:color w:val="000000"/>
                <w:kern w:val="0"/>
                <w:szCs w:val="21"/>
                <w:lang w:val="en-US" w:eastAsia="zh-CN"/>
              </w:rPr>
              <w:t>A</w:t>
            </w:r>
          </w:p>
        </w:tc>
        <w:tc>
          <w:tcPr>
            <w:tcW w:w="1282" w:type="dxa"/>
            <w:shd w:val="clear" w:color="auto" w:fill="auto"/>
            <w:vAlign w:val="center"/>
          </w:tcPr>
          <w:p>
            <w:pPr>
              <w:widowControl/>
              <w:jc w:val="left"/>
              <w:rPr>
                <w:rFonts w:hint="default" w:hAnsi="宋体" w:eastAsia="宋体" w:cs="宋体"/>
                <w:color w:val="000000"/>
                <w:kern w:val="0"/>
                <w:szCs w:val="21"/>
                <w:lang w:val="en-US" w:eastAsia="zh-CN"/>
              </w:rPr>
            </w:pPr>
            <w:r>
              <w:rPr>
                <w:rFonts w:hint="eastAsia" w:hAnsi="宋体" w:eastAsia="宋体" w:cs="宋体"/>
                <w:color w:val="000000"/>
                <w:kern w:val="0"/>
                <w:szCs w:val="21"/>
                <w:lang w:val="en-US" w:eastAsia="zh-CN"/>
              </w:rPr>
              <w:t>2020-08-06</w:t>
            </w:r>
          </w:p>
        </w:tc>
        <w:tc>
          <w:tcPr>
            <w:tcW w:w="1077" w:type="dxa"/>
            <w:shd w:val="clear" w:color="auto" w:fill="auto"/>
            <w:vAlign w:val="center"/>
          </w:tcPr>
          <w:p>
            <w:pPr>
              <w:widowControl/>
              <w:jc w:val="left"/>
              <w:rPr>
                <w:rFonts w:hint="eastAsia" w:hAnsi="宋体" w:eastAsia="宋体" w:cs="宋体"/>
                <w:color w:val="000000"/>
                <w:kern w:val="0"/>
                <w:szCs w:val="21"/>
                <w:lang w:eastAsia="zh-CN"/>
              </w:rPr>
            </w:pPr>
            <w:r>
              <w:rPr>
                <w:rFonts w:hint="eastAsia" w:hAnsi="宋体" w:eastAsia="宋体" w:cs="宋体"/>
                <w:color w:val="000000"/>
                <w:kern w:val="0"/>
                <w:szCs w:val="21"/>
                <w:lang w:eastAsia="zh-CN"/>
              </w:rPr>
              <w:t>刘超</w:t>
            </w:r>
          </w:p>
        </w:tc>
        <w:tc>
          <w:tcPr>
            <w:tcW w:w="4518" w:type="dxa"/>
            <w:shd w:val="clear" w:color="auto" w:fill="auto"/>
            <w:vAlign w:val="center"/>
          </w:tcPr>
          <w:p>
            <w:pPr>
              <w:widowControl/>
              <w:jc w:val="left"/>
              <w:rPr>
                <w:rFonts w:hint="eastAsia" w:hAnsi="宋体" w:eastAsia="宋体" w:cs="宋体"/>
                <w:color w:val="000000"/>
                <w:kern w:val="0"/>
                <w:szCs w:val="21"/>
                <w:lang w:eastAsia="zh-CN"/>
              </w:rPr>
            </w:pPr>
            <w:r>
              <w:rPr>
                <w:rFonts w:hint="eastAsia" w:hAnsi="宋体" w:eastAsia="宋体" w:cs="宋体"/>
                <w:color w:val="000000"/>
                <w:kern w:val="0"/>
                <w:szCs w:val="21"/>
                <w:lang w:eastAsia="zh-CN"/>
              </w:rPr>
              <w:t>职业转换接口入参新增险种编码字段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6" w:hRule="atLeast"/>
        </w:trPr>
        <w:tc>
          <w:tcPr>
            <w:tcW w:w="994" w:type="dxa"/>
            <w:shd w:val="clear" w:color="auto" w:fill="auto"/>
            <w:vAlign w:val="center"/>
          </w:tcPr>
          <w:p>
            <w:pPr>
              <w:widowControl/>
              <w:jc w:val="left"/>
              <w:rPr>
                <w:rFonts w:hint="default" w:hAnsi="宋体" w:eastAsia="宋体" w:cs="宋体"/>
                <w:color w:val="000000"/>
                <w:kern w:val="0"/>
                <w:szCs w:val="21"/>
                <w:lang w:val="en-US" w:eastAsia="zh-CN"/>
              </w:rPr>
            </w:pPr>
            <w:r>
              <w:rPr>
                <w:rFonts w:hint="eastAsia" w:hAnsi="宋体" w:eastAsia="宋体" w:cs="宋体"/>
                <w:color w:val="000000"/>
                <w:kern w:val="0"/>
                <w:szCs w:val="21"/>
                <w:lang w:val="en-US" w:eastAsia="zh-CN"/>
              </w:rPr>
              <w:t>V6.3</w:t>
            </w:r>
          </w:p>
        </w:tc>
        <w:tc>
          <w:tcPr>
            <w:tcW w:w="887" w:type="dxa"/>
            <w:shd w:val="clear" w:color="auto" w:fill="auto"/>
            <w:vAlign w:val="center"/>
          </w:tcPr>
          <w:p>
            <w:pPr>
              <w:widowControl/>
              <w:jc w:val="left"/>
              <w:rPr>
                <w:rFonts w:hint="default" w:hAnsi="宋体" w:eastAsia="宋体" w:cs="宋体"/>
                <w:color w:val="000000"/>
                <w:kern w:val="0"/>
                <w:szCs w:val="21"/>
                <w:lang w:val="en-US" w:eastAsia="zh-CN"/>
              </w:rPr>
            </w:pPr>
            <w:r>
              <w:rPr>
                <w:rFonts w:hint="eastAsia" w:hAnsi="宋体" w:eastAsia="宋体" w:cs="宋体"/>
                <w:color w:val="000000"/>
                <w:kern w:val="0"/>
                <w:szCs w:val="21"/>
                <w:lang w:val="en-US" w:eastAsia="zh-CN"/>
              </w:rPr>
              <w:t xml:space="preserve">A </w:t>
            </w:r>
          </w:p>
        </w:tc>
        <w:tc>
          <w:tcPr>
            <w:tcW w:w="1282" w:type="dxa"/>
            <w:shd w:val="clear" w:color="auto" w:fill="auto"/>
            <w:vAlign w:val="center"/>
          </w:tcPr>
          <w:p>
            <w:pPr>
              <w:widowControl/>
              <w:jc w:val="left"/>
              <w:rPr>
                <w:rFonts w:hint="default" w:hAnsi="宋体" w:eastAsia="宋体" w:cs="宋体"/>
                <w:color w:val="000000"/>
                <w:kern w:val="0"/>
                <w:szCs w:val="21"/>
                <w:lang w:val="en-US" w:eastAsia="zh-CN"/>
              </w:rPr>
            </w:pPr>
            <w:r>
              <w:rPr>
                <w:rFonts w:hint="eastAsia" w:hAnsi="宋体" w:eastAsia="宋体" w:cs="宋体"/>
                <w:color w:val="000000"/>
                <w:kern w:val="0"/>
                <w:szCs w:val="21"/>
                <w:lang w:val="en-US" w:eastAsia="zh-CN"/>
              </w:rPr>
              <w:t>2020-09-22</w:t>
            </w:r>
          </w:p>
        </w:tc>
        <w:tc>
          <w:tcPr>
            <w:tcW w:w="1077" w:type="dxa"/>
            <w:shd w:val="clear" w:color="auto" w:fill="auto"/>
            <w:vAlign w:val="center"/>
          </w:tcPr>
          <w:p>
            <w:pPr>
              <w:widowControl/>
              <w:jc w:val="left"/>
              <w:rPr>
                <w:rFonts w:hint="default" w:hAnsi="宋体" w:eastAsia="宋体" w:cs="宋体"/>
                <w:color w:val="000000"/>
                <w:kern w:val="0"/>
                <w:szCs w:val="21"/>
                <w:lang w:val="en-US" w:eastAsia="zh-CN"/>
              </w:rPr>
            </w:pPr>
            <w:r>
              <w:rPr>
                <w:rFonts w:hint="eastAsia" w:hAnsi="宋体" w:eastAsia="宋体" w:cs="宋体"/>
                <w:color w:val="000000"/>
                <w:kern w:val="0"/>
                <w:szCs w:val="21"/>
                <w:lang w:val="en-US" w:eastAsia="zh-CN"/>
              </w:rPr>
              <w:t>刘超</w:t>
            </w:r>
          </w:p>
        </w:tc>
        <w:tc>
          <w:tcPr>
            <w:tcW w:w="4518" w:type="dxa"/>
            <w:shd w:val="clear" w:color="auto" w:fill="auto"/>
            <w:vAlign w:val="center"/>
          </w:tcPr>
          <w:p>
            <w:pPr>
              <w:widowControl/>
              <w:jc w:val="left"/>
              <w:rPr>
                <w:rFonts w:hint="eastAsia" w:hAnsi="宋体" w:eastAsia="宋体" w:cs="宋体"/>
                <w:color w:val="000000"/>
                <w:kern w:val="0"/>
                <w:szCs w:val="21"/>
                <w:lang w:eastAsia="zh-CN"/>
              </w:rPr>
            </w:pPr>
            <w:r>
              <w:rPr>
                <w:rFonts w:hint="eastAsia" w:hAnsi="宋体" w:eastAsia="宋体" w:cs="宋体"/>
                <w:color w:val="000000"/>
                <w:kern w:val="0"/>
                <w:szCs w:val="21"/>
                <w:lang w:eastAsia="zh-CN"/>
              </w:rPr>
              <w:t>职业转换接口新增转换方向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6" w:hRule="atLeast"/>
          <w:ins w:id="0" w:author="刘超" w:date="2021-01-11T19:12:56Z"/>
        </w:trPr>
        <w:tc>
          <w:tcPr>
            <w:tcW w:w="994" w:type="dxa"/>
            <w:shd w:val="clear" w:color="auto" w:fill="auto"/>
            <w:vAlign w:val="center"/>
          </w:tcPr>
          <w:p>
            <w:pPr>
              <w:widowControl/>
              <w:jc w:val="left"/>
              <w:rPr>
                <w:ins w:id="1" w:author="刘超" w:date="2021-01-11T19:12:56Z"/>
                <w:rFonts w:hint="default" w:hAnsi="宋体" w:eastAsia="宋体" w:cs="宋体"/>
                <w:color w:val="000000"/>
                <w:kern w:val="0"/>
                <w:szCs w:val="21"/>
                <w:lang w:val="en-US" w:eastAsia="zh-CN"/>
              </w:rPr>
            </w:pPr>
            <w:ins w:id="2" w:author="刘超" w:date="2021-01-11T19:12:59Z">
              <w:r>
                <w:rPr>
                  <w:rFonts w:hint="eastAsia" w:hAnsi="宋体" w:eastAsia="宋体" w:cs="宋体"/>
                  <w:color w:val="000000"/>
                  <w:kern w:val="0"/>
                  <w:szCs w:val="21"/>
                  <w:lang w:val="en-US" w:eastAsia="zh-CN"/>
                </w:rPr>
                <w:t>V</w:t>
              </w:r>
            </w:ins>
            <w:ins w:id="3" w:author="刘超" w:date="2021-01-11T19:13:01Z">
              <w:r>
                <w:rPr>
                  <w:rFonts w:hint="eastAsia" w:hAnsi="宋体" w:eastAsia="宋体" w:cs="宋体"/>
                  <w:color w:val="000000"/>
                  <w:kern w:val="0"/>
                  <w:szCs w:val="21"/>
                  <w:lang w:val="en-US" w:eastAsia="zh-CN"/>
                </w:rPr>
                <w:t>6.4</w:t>
              </w:r>
            </w:ins>
          </w:p>
        </w:tc>
        <w:tc>
          <w:tcPr>
            <w:tcW w:w="887" w:type="dxa"/>
            <w:shd w:val="clear" w:color="auto" w:fill="auto"/>
            <w:vAlign w:val="center"/>
          </w:tcPr>
          <w:p>
            <w:pPr>
              <w:widowControl/>
              <w:jc w:val="left"/>
              <w:rPr>
                <w:ins w:id="4" w:author="刘超" w:date="2021-01-11T19:12:56Z"/>
                <w:rFonts w:hint="default" w:hAnsi="宋体" w:eastAsia="宋体" w:cs="宋体"/>
                <w:color w:val="000000"/>
                <w:kern w:val="0"/>
                <w:szCs w:val="21"/>
                <w:lang w:val="en-US" w:eastAsia="zh-CN"/>
              </w:rPr>
            </w:pPr>
            <w:ins w:id="5" w:author="刘超" w:date="2021-01-11T19:13:03Z">
              <w:r>
                <w:rPr>
                  <w:rFonts w:hint="eastAsia" w:hAnsi="宋体" w:eastAsia="宋体" w:cs="宋体"/>
                  <w:color w:val="000000"/>
                  <w:kern w:val="0"/>
                  <w:szCs w:val="21"/>
                  <w:lang w:val="en-US" w:eastAsia="zh-CN"/>
                </w:rPr>
                <w:t>A</w:t>
              </w:r>
            </w:ins>
          </w:p>
        </w:tc>
        <w:tc>
          <w:tcPr>
            <w:tcW w:w="1282" w:type="dxa"/>
            <w:shd w:val="clear" w:color="auto" w:fill="auto"/>
            <w:vAlign w:val="center"/>
          </w:tcPr>
          <w:p>
            <w:pPr>
              <w:widowControl/>
              <w:jc w:val="left"/>
              <w:rPr>
                <w:ins w:id="6" w:author="刘超" w:date="2021-01-11T19:12:56Z"/>
                <w:rFonts w:hint="default" w:hAnsi="宋体" w:eastAsia="宋体" w:cs="宋体"/>
                <w:color w:val="000000"/>
                <w:kern w:val="0"/>
                <w:szCs w:val="21"/>
                <w:lang w:val="en-US" w:eastAsia="zh-CN"/>
              </w:rPr>
            </w:pPr>
            <w:ins w:id="7" w:author="刘超" w:date="2021-01-11T19:13:10Z">
              <w:r>
                <w:rPr>
                  <w:rFonts w:hint="eastAsia" w:hAnsi="宋体" w:eastAsia="宋体" w:cs="宋体"/>
                  <w:color w:val="000000"/>
                  <w:kern w:val="0"/>
                  <w:szCs w:val="21"/>
                  <w:lang w:val="en-US" w:eastAsia="zh-CN"/>
                </w:rPr>
                <w:t>202</w:t>
              </w:r>
            </w:ins>
            <w:ins w:id="8" w:author="刘超" w:date="2021-01-11T19:13:12Z">
              <w:r>
                <w:rPr>
                  <w:rFonts w:hint="eastAsia" w:hAnsi="宋体" w:eastAsia="宋体" w:cs="宋体"/>
                  <w:color w:val="000000"/>
                  <w:kern w:val="0"/>
                  <w:szCs w:val="21"/>
                  <w:lang w:val="en-US" w:eastAsia="zh-CN"/>
                </w:rPr>
                <w:t>1-</w:t>
              </w:r>
            </w:ins>
            <w:ins w:id="9" w:author="刘超" w:date="2021-01-11T19:13:14Z">
              <w:r>
                <w:rPr>
                  <w:rFonts w:hint="eastAsia" w:hAnsi="宋体" w:eastAsia="宋体" w:cs="宋体"/>
                  <w:color w:val="000000"/>
                  <w:kern w:val="0"/>
                  <w:szCs w:val="21"/>
                  <w:lang w:val="en-US" w:eastAsia="zh-CN"/>
                </w:rPr>
                <w:t>01</w:t>
              </w:r>
            </w:ins>
            <w:ins w:id="10" w:author="刘超" w:date="2021-01-11T19:13:15Z">
              <w:r>
                <w:rPr>
                  <w:rFonts w:hint="eastAsia" w:hAnsi="宋体" w:eastAsia="宋体" w:cs="宋体"/>
                  <w:color w:val="000000"/>
                  <w:kern w:val="0"/>
                  <w:szCs w:val="21"/>
                  <w:lang w:val="en-US" w:eastAsia="zh-CN"/>
                </w:rPr>
                <w:t>-11</w:t>
              </w:r>
            </w:ins>
          </w:p>
        </w:tc>
        <w:tc>
          <w:tcPr>
            <w:tcW w:w="1077" w:type="dxa"/>
            <w:shd w:val="clear" w:color="auto" w:fill="auto"/>
            <w:vAlign w:val="center"/>
          </w:tcPr>
          <w:p>
            <w:pPr>
              <w:widowControl/>
              <w:jc w:val="left"/>
              <w:rPr>
                <w:ins w:id="11" w:author="刘超" w:date="2021-01-11T19:12:56Z"/>
                <w:rFonts w:hint="eastAsia" w:hAnsi="宋体" w:eastAsia="宋体" w:cs="宋体"/>
                <w:color w:val="000000"/>
                <w:kern w:val="0"/>
                <w:szCs w:val="21"/>
                <w:lang w:val="en-US" w:eastAsia="zh-CN"/>
              </w:rPr>
            </w:pPr>
            <w:ins w:id="12" w:author="刘超" w:date="2021-01-11T19:13:17Z">
              <w:r>
                <w:rPr>
                  <w:rFonts w:hint="eastAsia" w:hAnsi="宋体" w:eastAsia="宋体" w:cs="宋体"/>
                  <w:color w:val="000000"/>
                  <w:kern w:val="0"/>
                  <w:szCs w:val="21"/>
                  <w:lang w:val="en-US" w:eastAsia="zh-CN"/>
                </w:rPr>
                <w:t>刘超</w:t>
              </w:r>
            </w:ins>
          </w:p>
        </w:tc>
        <w:tc>
          <w:tcPr>
            <w:tcW w:w="4518" w:type="dxa"/>
            <w:shd w:val="clear" w:color="auto" w:fill="auto"/>
            <w:vAlign w:val="center"/>
          </w:tcPr>
          <w:p>
            <w:pPr>
              <w:widowControl/>
              <w:jc w:val="left"/>
              <w:rPr>
                <w:ins w:id="13" w:author="刘超" w:date="2021-01-11T19:12:56Z"/>
                <w:rFonts w:hint="eastAsia" w:hAnsi="宋体" w:eastAsia="宋体" w:cs="宋体"/>
                <w:color w:val="000000"/>
                <w:kern w:val="0"/>
                <w:szCs w:val="21"/>
                <w:lang w:eastAsia="zh-CN"/>
              </w:rPr>
            </w:pPr>
            <w:ins w:id="14" w:author="刘超" w:date="2021-01-11T19:13:21Z">
              <w:r>
                <w:rPr>
                  <w:rFonts w:hint="eastAsia" w:hAnsi="宋体" w:eastAsia="宋体" w:cs="宋体"/>
                  <w:color w:val="000000"/>
                  <w:kern w:val="0"/>
                  <w:szCs w:val="21"/>
                  <w:lang w:eastAsia="zh-CN"/>
                </w:rPr>
                <w:t>投保</w:t>
              </w:r>
            </w:ins>
            <w:ins w:id="15" w:author="刘超" w:date="2021-01-11T19:13:22Z">
              <w:r>
                <w:rPr>
                  <w:rFonts w:hint="eastAsia" w:hAnsi="宋体" w:eastAsia="宋体" w:cs="宋体"/>
                  <w:color w:val="000000"/>
                  <w:kern w:val="0"/>
                  <w:szCs w:val="21"/>
                  <w:lang w:eastAsia="zh-CN"/>
                </w:rPr>
                <w:t>请求</w:t>
              </w:r>
            </w:ins>
            <w:ins w:id="16" w:author="刘超" w:date="2021-01-11T19:13:25Z">
              <w:r>
                <w:rPr>
                  <w:rFonts w:hint="eastAsia" w:hAnsi="宋体" w:eastAsia="宋体" w:cs="宋体"/>
                  <w:color w:val="000000"/>
                  <w:kern w:val="0"/>
                  <w:szCs w:val="21"/>
                  <w:lang w:eastAsia="zh-CN"/>
                </w:rPr>
                <w:t>报文，</w:t>
              </w:r>
            </w:ins>
            <w:ins w:id="17" w:author="刘超" w:date="2021-01-11T19:13:26Z">
              <w:r>
                <w:rPr>
                  <w:rFonts w:hint="eastAsia" w:hAnsi="宋体" w:eastAsia="宋体" w:cs="宋体"/>
                  <w:color w:val="000000"/>
                  <w:kern w:val="0"/>
                  <w:szCs w:val="21"/>
                  <w:lang w:eastAsia="zh-CN"/>
                </w:rPr>
                <w:t>返回</w:t>
              </w:r>
            </w:ins>
            <w:ins w:id="18" w:author="刘超" w:date="2021-01-11T19:13:28Z">
              <w:r>
                <w:rPr>
                  <w:rFonts w:hint="eastAsia" w:hAnsi="宋体" w:eastAsia="宋体" w:cs="宋体"/>
                  <w:color w:val="000000"/>
                  <w:kern w:val="0"/>
                  <w:szCs w:val="21"/>
                  <w:lang w:eastAsia="zh-CN"/>
                </w:rPr>
                <w:t>报文，</w:t>
              </w:r>
            </w:ins>
            <w:ins w:id="19" w:author="刘超" w:date="2021-01-11T19:13:30Z">
              <w:r>
                <w:rPr>
                  <w:rFonts w:hint="eastAsia" w:hAnsi="宋体" w:eastAsia="宋体" w:cs="宋体"/>
                  <w:color w:val="000000"/>
                  <w:kern w:val="0"/>
                  <w:szCs w:val="21"/>
                  <w:lang w:eastAsia="zh-CN"/>
                </w:rPr>
                <w:t>签单</w:t>
              </w:r>
            </w:ins>
            <w:ins w:id="20" w:author="刘超" w:date="2021-01-11T19:13:36Z">
              <w:r>
                <w:rPr>
                  <w:rFonts w:hint="eastAsia" w:hAnsi="宋体" w:eastAsia="宋体" w:cs="宋体"/>
                  <w:color w:val="000000"/>
                  <w:kern w:val="0"/>
                  <w:szCs w:val="21"/>
                  <w:lang w:eastAsia="zh-CN"/>
                </w:rPr>
                <w:t>返回</w:t>
              </w:r>
            </w:ins>
            <w:ins w:id="21" w:author="刘超" w:date="2021-01-11T19:13:37Z">
              <w:r>
                <w:rPr>
                  <w:rFonts w:hint="eastAsia" w:hAnsi="宋体" w:eastAsia="宋体" w:cs="宋体"/>
                  <w:color w:val="000000"/>
                  <w:kern w:val="0"/>
                  <w:szCs w:val="21"/>
                  <w:lang w:eastAsia="zh-CN"/>
                </w:rPr>
                <w:t>报文</w:t>
              </w:r>
            </w:ins>
            <w:ins w:id="22" w:author="刘超" w:date="2021-01-11T19:13:38Z">
              <w:r>
                <w:rPr>
                  <w:rFonts w:hint="eastAsia" w:hAnsi="宋体" w:eastAsia="宋体" w:cs="宋体"/>
                  <w:color w:val="000000"/>
                  <w:kern w:val="0"/>
                  <w:szCs w:val="21"/>
                  <w:lang w:eastAsia="zh-CN"/>
                </w:rPr>
                <w:t>新增</w:t>
              </w:r>
            </w:ins>
            <w:ins w:id="23" w:author="刘超" w:date="2021-01-11T19:13:39Z">
              <w:r>
                <w:rPr>
                  <w:rFonts w:hint="eastAsia" w:hAnsi="宋体" w:eastAsia="宋体" w:cs="宋体"/>
                  <w:color w:val="000000"/>
                  <w:kern w:val="0"/>
                  <w:szCs w:val="21"/>
                  <w:lang w:eastAsia="zh-CN"/>
                </w:rPr>
                <w:t>账户</w:t>
              </w:r>
            </w:ins>
            <w:ins w:id="24" w:author="刘超" w:date="2021-01-11T19:13:40Z">
              <w:r>
                <w:rPr>
                  <w:rFonts w:hint="eastAsia" w:hAnsi="宋体" w:eastAsia="宋体" w:cs="宋体"/>
                  <w:color w:val="000000"/>
                  <w:kern w:val="0"/>
                  <w:szCs w:val="21"/>
                  <w:lang w:eastAsia="zh-CN"/>
                </w:rPr>
                <w:t>信息</w:t>
              </w:r>
            </w:ins>
            <w:ins w:id="25" w:author="刘超" w:date="2021-01-11T19:13:42Z">
              <w:r>
                <w:rPr>
                  <w:rFonts w:hint="eastAsia" w:hAnsi="宋体" w:eastAsia="宋体" w:cs="宋体"/>
                  <w:color w:val="000000"/>
                  <w:kern w:val="0"/>
                  <w:szCs w:val="21"/>
                  <w:lang w:eastAsia="zh-CN"/>
                </w:rPr>
                <w:t>相关</w:t>
              </w:r>
            </w:ins>
            <w:ins w:id="26" w:author="刘超" w:date="2021-01-11T19:13:43Z">
              <w:r>
                <w:rPr>
                  <w:rFonts w:hint="eastAsia" w:hAnsi="宋体" w:eastAsia="宋体" w:cs="宋体"/>
                  <w:color w:val="000000"/>
                  <w:kern w:val="0"/>
                  <w:szCs w:val="21"/>
                  <w:lang w:eastAsia="zh-CN"/>
                </w:rPr>
                <w:t>节点</w:t>
              </w:r>
            </w:ins>
            <w:ins w:id="27" w:author="刘超" w:date="2021-01-11T19:13:44Z">
              <w:r>
                <w:rPr>
                  <w:rFonts w:hint="eastAsia" w:hAnsi="宋体" w:eastAsia="宋体" w:cs="宋体"/>
                  <w:color w:val="000000"/>
                  <w:kern w:val="0"/>
                  <w:szCs w:val="21"/>
                  <w:lang w:eastAsia="zh-CN"/>
                </w:rPr>
                <w:t>传值</w:t>
              </w:r>
            </w:ins>
            <w:bookmarkStart w:id="0" w:name="_GoBack"/>
            <w:bookmarkEnd w:id="0"/>
          </w:p>
        </w:tc>
      </w:tr>
    </w:tbl>
    <w:p>
      <w:pPr>
        <w:ind w:firstLine="420" w:firstLineChars="200"/>
        <w:rPr>
          <w:rFonts w:hAnsi="宋体" w:eastAsia="宋体" w:cs="宋体"/>
          <w:szCs w:val="21"/>
        </w:rPr>
      </w:pPr>
    </w:p>
    <w:p>
      <w:pPr>
        <w:widowControl/>
        <w:jc w:val="left"/>
        <w:rPr>
          <w:rFonts w:hAnsi="宋体" w:eastAsia="宋体" w:cs="宋体"/>
          <w:szCs w:val="21"/>
        </w:rPr>
      </w:pPr>
      <w:r>
        <w:rPr>
          <w:rFonts w:hint="eastAsia" w:hAnsi="宋体" w:eastAsia="宋体" w:cs="宋体"/>
          <w:color w:val="000000"/>
          <w:kern w:val="0"/>
          <w:szCs w:val="21"/>
        </w:rPr>
        <w:t>说明：类型-创建（C）修改（U）、删除（D）、增加（A）；</w:t>
      </w:r>
    </w:p>
    <w:p>
      <w:pPr>
        <w:ind w:firstLine="420" w:firstLineChars="200"/>
        <w:rPr>
          <w:rFonts w:hAnsi="宋体" w:eastAsia="宋体" w:cs="宋体"/>
          <w:szCs w:val="21"/>
        </w:rPr>
      </w:pPr>
    </w:p>
    <w:p>
      <w:pPr>
        <w:widowControl/>
        <w:jc w:val="left"/>
        <w:rPr>
          <w:rFonts w:hAnsi="宋体" w:eastAsia="宋体" w:cs="宋体"/>
          <w:szCs w:val="21"/>
        </w:rPr>
      </w:pPr>
      <w:r>
        <w:rPr>
          <w:rFonts w:hint="eastAsia" w:hAnsi="宋体" w:eastAsia="宋体" w:cs="宋体"/>
          <w:szCs w:val="21"/>
        </w:rPr>
        <w:br w:type="page"/>
      </w:r>
    </w:p>
    <w:p>
      <w:pPr>
        <w:pStyle w:val="2"/>
        <w:rPr>
          <w:rFonts w:hAnsi="宋体" w:eastAsia="宋体" w:cs="宋体" w:asciiTheme="minorHAnsi"/>
          <w:sz w:val="21"/>
          <w:szCs w:val="21"/>
        </w:rPr>
      </w:pPr>
      <w:r>
        <w:rPr>
          <w:rFonts w:hint="eastAsia" w:hAnsi="宋体" w:eastAsia="宋体" w:cs="宋体" w:asciiTheme="minorHAnsi"/>
          <w:sz w:val="21"/>
          <w:szCs w:val="21"/>
        </w:rPr>
        <w:t>引言</w:t>
      </w:r>
    </w:p>
    <w:p>
      <w:pPr>
        <w:pStyle w:val="3"/>
        <w:rPr>
          <w:rFonts w:hAnsi="宋体" w:eastAsia="宋体" w:cs="宋体" w:asciiTheme="minorHAnsi"/>
          <w:sz w:val="21"/>
          <w:szCs w:val="21"/>
        </w:rPr>
      </w:pPr>
      <w:r>
        <w:rPr>
          <w:rFonts w:hint="eastAsia" w:hAnsi="宋体" w:eastAsia="宋体" w:cs="宋体" w:asciiTheme="minorHAnsi"/>
          <w:sz w:val="21"/>
          <w:szCs w:val="21"/>
        </w:rPr>
        <w:t xml:space="preserve"> 文档使用说明</w:t>
      </w:r>
    </w:p>
    <w:p>
      <w:pPr>
        <w:rPr>
          <w:rFonts w:hAnsi="宋体" w:eastAsia="宋体" w:cs="宋体"/>
          <w:szCs w:val="21"/>
        </w:rPr>
      </w:pPr>
      <w:r>
        <w:rPr>
          <w:rFonts w:hint="eastAsia" w:hAnsi="宋体" w:eastAsia="宋体" w:cs="宋体"/>
          <w:szCs w:val="21"/>
        </w:rPr>
        <w:t>本文档负责说明银保通前端和互联网核心交互的接口信息</w:t>
      </w:r>
    </w:p>
    <w:p>
      <w:pPr>
        <w:pStyle w:val="2"/>
        <w:rPr>
          <w:rFonts w:hAnsi="宋体" w:eastAsia="宋体" w:cs="宋体" w:asciiTheme="minorHAnsi"/>
          <w:sz w:val="21"/>
          <w:szCs w:val="21"/>
        </w:rPr>
      </w:pPr>
      <w:r>
        <w:rPr>
          <w:rFonts w:hint="eastAsia" w:hAnsi="宋体" w:eastAsia="宋体" w:cs="宋体" w:asciiTheme="minorHAnsi"/>
          <w:sz w:val="21"/>
          <w:szCs w:val="21"/>
        </w:rPr>
        <w:t xml:space="preserve"> 接口概述</w:t>
      </w:r>
    </w:p>
    <w:p>
      <w:pPr>
        <w:pStyle w:val="3"/>
        <w:rPr>
          <w:rFonts w:hAnsi="宋体" w:eastAsia="宋体" w:cs="宋体" w:asciiTheme="minorHAnsi"/>
          <w:sz w:val="21"/>
          <w:szCs w:val="21"/>
        </w:rPr>
      </w:pPr>
      <w:r>
        <w:rPr>
          <w:rFonts w:hint="eastAsia" w:hAnsi="宋体" w:eastAsia="宋体" w:cs="宋体" w:asciiTheme="minorHAnsi"/>
          <w:sz w:val="21"/>
          <w:szCs w:val="21"/>
        </w:rPr>
        <w:t xml:space="preserve"> 交互模式</w:t>
      </w:r>
    </w:p>
    <w:p>
      <w:pPr>
        <w:pStyle w:val="4"/>
        <w:numPr>
          <w:ilvl w:val="2"/>
          <w:numId w:val="0"/>
        </w:numPr>
        <w:rPr>
          <w:rFonts w:hAnsi="宋体" w:eastAsia="宋体" w:cs="宋体" w:asciiTheme="minorHAnsi"/>
          <w:szCs w:val="21"/>
        </w:rPr>
      </w:pPr>
      <w:r>
        <w:rPr>
          <w:rFonts w:hint="eastAsia" w:hAnsi="宋体" w:eastAsia="宋体" w:cs="宋体" w:asciiTheme="minorHAnsi"/>
          <w:szCs w:val="21"/>
        </w:rPr>
        <w:t>与银保通前端交互模式</w:t>
      </w:r>
    </w:p>
    <w:tbl>
      <w:tblPr>
        <w:tblStyle w:val="23"/>
        <w:tblW w:w="8739" w:type="dxa"/>
        <w:tblInd w:w="167" w:type="dxa"/>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1796"/>
        <w:gridCol w:w="6943"/>
      </w:tblGrid>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215" w:hRule="atLeast"/>
        </w:trPr>
        <w:tc>
          <w:tcPr>
            <w:tcW w:w="1796" w:type="dxa"/>
            <w:shd w:val="clear" w:color="auto" w:fill="808080"/>
          </w:tcPr>
          <w:p>
            <w:pPr>
              <w:rPr>
                <w:rFonts w:hAnsi="宋体" w:eastAsia="宋体" w:cs="宋体"/>
                <w:b/>
                <w:szCs w:val="21"/>
              </w:rPr>
            </w:pPr>
            <w:r>
              <w:rPr>
                <w:rFonts w:hint="eastAsia" w:hAnsi="宋体" w:eastAsia="宋体" w:cs="宋体"/>
                <w:b/>
                <w:szCs w:val="21"/>
              </w:rPr>
              <w:t>属性</w:t>
            </w:r>
          </w:p>
        </w:tc>
        <w:tc>
          <w:tcPr>
            <w:tcW w:w="6943" w:type="dxa"/>
            <w:shd w:val="clear" w:color="auto" w:fill="808080"/>
          </w:tcPr>
          <w:p>
            <w:pPr>
              <w:rPr>
                <w:rFonts w:hAnsi="宋体" w:eastAsia="宋体" w:cs="宋体"/>
                <w:b/>
                <w:szCs w:val="21"/>
              </w:rPr>
            </w:pPr>
            <w:r>
              <w:rPr>
                <w:rFonts w:hint="eastAsia" w:hAnsi="宋体" w:eastAsia="宋体" w:cs="宋体"/>
                <w:b/>
                <w:szCs w:val="21"/>
              </w:rPr>
              <w:t>说明</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215" w:hRule="atLeast"/>
        </w:trPr>
        <w:tc>
          <w:tcPr>
            <w:tcW w:w="1796" w:type="dxa"/>
          </w:tcPr>
          <w:p>
            <w:pPr>
              <w:rPr>
                <w:rFonts w:hAnsi="宋体" w:eastAsia="宋体" w:cs="宋体"/>
                <w:szCs w:val="21"/>
              </w:rPr>
            </w:pPr>
            <w:r>
              <w:rPr>
                <w:rFonts w:hint="eastAsia" w:hAnsi="宋体" w:eastAsia="宋体" w:cs="宋体"/>
                <w:szCs w:val="21"/>
              </w:rPr>
              <w:t>交互协议</w:t>
            </w:r>
          </w:p>
        </w:tc>
        <w:tc>
          <w:tcPr>
            <w:tcW w:w="6943" w:type="dxa"/>
          </w:tcPr>
          <w:p>
            <w:pPr>
              <w:rPr>
                <w:rFonts w:hAnsi="宋体" w:eastAsia="宋体" w:cs="宋体"/>
                <w:szCs w:val="21"/>
              </w:rPr>
            </w:pPr>
            <w:r>
              <w:rPr>
                <w:rFonts w:hint="eastAsia" w:hAnsi="宋体" w:eastAsia="宋体" w:cs="宋体"/>
                <w:szCs w:val="21"/>
              </w:rPr>
              <w:t>微服务调用</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285" w:hRule="atLeast"/>
        </w:trPr>
        <w:tc>
          <w:tcPr>
            <w:tcW w:w="1796" w:type="dxa"/>
          </w:tcPr>
          <w:p>
            <w:pPr>
              <w:rPr>
                <w:rFonts w:hAnsi="宋体" w:eastAsia="宋体" w:cs="宋体"/>
                <w:szCs w:val="21"/>
              </w:rPr>
            </w:pPr>
            <w:r>
              <w:rPr>
                <w:rFonts w:hint="eastAsia" w:hAnsi="宋体" w:eastAsia="宋体" w:cs="宋体"/>
                <w:szCs w:val="21"/>
              </w:rPr>
              <w:t>数据格式</w:t>
            </w:r>
          </w:p>
        </w:tc>
        <w:tc>
          <w:tcPr>
            <w:tcW w:w="6943" w:type="dxa"/>
          </w:tcPr>
          <w:p>
            <w:pPr>
              <w:rPr>
                <w:rFonts w:hAnsi="宋体" w:eastAsia="宋体" w:cs="宋体"/>
                <w:szCs w:val="21"/>
              </w:rPr>
            </w:pPr>
            <w:r>
              <w:rPr>
                <w:rFonts w:hint="eastAsia" w:hAnsi="宋体" w:eastAsia="宋体" w:cs="宋体"/>
                <w:szCs w:val="21"/>
              </w:rPr>
              <w:t>XML</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299" w:hRule="atLeast"/>
        </w:trPr>
        <w:tc>
          <w:tcPr>
            <w:tcW w:w="1796" w:type="dxa"/>
          </w:tcPr>
          <w:p>
            <w:pPr>
              <w:rPr>
                <w:rFonts w:hAnsi="宋体" w:eastAsia="宋体" w:cs="宋体"/>
                <w:szCs w:val="21"/>
              </w:rPr>
            </w:pPr>
            <w:r>
              <w:rPr>
                <w:rFonts w:hint="eastAsia" w:hAnsi="宋体" w:eastAsia="宋体" w:cs="宋体"/>
                <w:szCs w:val="21"/>
              </w:rPr>
              <w:t>传参方式</w:t>
            </w:r>
          </w:p>
        </w:tc>
        <w:tc>
          <w:tcPr>
            <w:tcW w:w="6943" w:type="dxa"/>
          </w:tcPr>
          <w:p>
            <w:pPr>
              <w:rPr>
                <w:rFonts w:hAnsi="宋体" w:eastAsia="宋体" w:cs="宋体"/>
                <w:szCs w:val="21"/>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299" w:hRule="atLeast"/>
        </w:trPr>
        <w:tc>
          <w:tcPr>
            <w:tcW w:w="1796" w:type="dxa"/>
          </w:tcPr>
          <w:p>
            <w:pPr>
              <w:rPr>
                <w:rFonts w:hAnsi="宋体" w:eastAsia="宋体" w:cs="宋体"/>
                <w:szCs w:val="21"/>
              </w:rPr>
            </w:pPr>
            <w:r>
              <w:rPr>
                <w:rFonts w:hint="eastAsia" w:hAnsi="宋体" w:eastAsia="宋体" w:cs="宋体"/>
                <w:szCs w:val="21"/>
              </w:rPr>
              <w:t>应答模式</w:t>
            </w:r>
          </w:p>
        </w:tc>
        <w:tc>
          <w:tcPr>
            <w:tcW w:w="6943" w:type="dxa"/>
          </w:tcPr>
          <w:p>
            <w:pPr>
              <w:rPr>
                <w:rFonts w:hAnsi="宋体" w:eastAsia="宋体" w:cs="宋体"/>
                <w:szCs w:val="21"/>
              </w:rPr>
            </w:pPr>
            <w:r>
              <w:rPr>
                <w:rFonts w:hint="eastAsia" w:hAnsi="宋体" w:eastAsia="宋体" w:cs="宋体"/>
                <w:szCs w:val="21"/>
              </w:rPr>
              <w:t>支持同步及异步</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349" w:hRule="atLeast"/>
        </w:trPr>
        <w:tc>
          <w:tcPr>
            <w:tcW w:w="1796" w:type="dxa"/>
          </w:tcPr>
          <w:p>
            <w:pPr>
              <w:rPr>
                <w:rFonts w:hAnsi="宋体" w:eastAsia="宋体" w:cs="宋体"/>
                <w:szCs w:val="21"/>
              </w:rPr>
            </w:pPr>
            <w:r>
              <w:rPr>
                <w:rFonts w:hint="eastAsia" w:hAnsi="宋体" w:eastAsia="宋体" w:cs="宋体"/>
                <w:szCs w:val="21"/>
              </w:rPr>
              <w:t>安全机制</w:t>
            </w:r>
          </w:p>
        </w:tc>
        <w:tc>
          <w:tcPr>
            <w:tcW w:w="6943" w:type="dxa"/>
          </w:tcPr>
          <w:p>
            <w:pPr>
              <w:rPr>
                <w:rFonts w:hAnsi="宋体" w:eastAsia="宋体" w:cs="宋体"/>
                <w:b/>
                <w:szCs w:val="21"/>
              </w:rPr>
            </w:pPr>
          </w:p>
        </w:tc>
      </w:tr>
    </w:tbl>
    <w:p>
      <w:pPr>
        <w:rPr>
          <w:rFonts w:hAnsi="宋体" w:eastAsia="宋体" w:cs="宋体"/>
          <w:szCs w:val="21"/>
        </w:rPr>
      </w:pPr>
    </w:p>
    <w:p>
      <w:pPr>
        <w:pStyle w:val="3"/>
        <w:rPr>
          <w:rFonts w:hAnsi="宋体" w:eastAsia="宋体" w:cs="宋体" w:asciiTheme="minorHAnsi"/>
          <w:sz w:val="21"/>
          <w:szCs w:val="21"/>
        </w:rPr>
      </w:pPr>
      <w:r>
        <w:rPr>
          <w:rFonts w:hint="eastAsia" w:hAnsi="宋体" w:eastAsia="宋体" w:cs="宋体" w:asciiTheme="minorHAnsi"/>
          <w:sz w:val="21"/>
          <w:szCs w:val="21"/>
        </w:rPr>
        <w:t>数据类型</w:t>
      </w:r>
    </w:p>
    <w:tbl>
      <w:tblPr>
        <w:tblStyle w:val="23"/>
        <w:tblW w:w="8890" w:type="dxa"/>
        <w:tblInd w:w="167" w:type="dxa"/>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1827"/>
        <w:gridCol w:w="7063"/>
      </w:tblGrid>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199" w:hRule="atLeast"/>
        </w:trPr>
        <w:tc>
          <w:tcPr>
            <w:tcW w:w="1827" w:type="dxa"/>
            <w:shd w:val="clear" w:color="auto" w:fill="808080"/>
          </w:tcPr>
          <w:p>
            <w:pPr>
              <w:rPr>
                <w:rFonts w:hAnsi="宋体" w:eastAsia="宋体" w:cs="宋体"/>
                <w:b/>
                <w:szCs w:val="21"/>
              </w:rPr>
            </w:pPr>
            <w:r>
              <w:rPr>
                <w:rFonts w:hint="eastAsia" w:hAnsi="宋体" w:eastAsia="宋体" w:cs="宋体"/>
                <w:b/>
                <w:szCs w:val="21"/>
              </w:rPr>
              <w:t>类型</w:t>
            </w:r>
          </w:p>
        </w:tc>
        <w:tc>
          <w:tcPr>
            <w:tcW w:w="7063" w:type="dxa"/>
            <w:shd w:val="clear" w:color="auto" w:fill="808080"/>
          </w:tcPr>
          <w:p>
            <w:pPr>
              <w:rPr>
                <w:rFonts w:hAnsi="宋体" w:eastAsia="宋体" w:cs="宋体"/>
                <w:b/>
                <w:szCs w:val="21"/>
              </w:rPr>
            </w:pPr>
            <w:r>
              <w:rPr>
                <w:rFonts w:hint="eastAsia" w:hAnsi="宋体" w:eastAsia="宋体" w:cs="宋体"/>
                <w:b/>
                <w:szCs w:val="21"/>
              </w:rPr>
              <w:t>说明</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199" w:hRule="atLeast"/>
        </w:trPr>
        <w:tc>
          <w:tcPr>
            <w:tcW w:w="1827" w:type="dxa"/>
          </w:tcPr>
          <w:p>
            <w:pPr>
              <w:rPr>
                <w:rFonts w:hAnsi="宋体" w:eastAsia="宋体" w:cs="宋体"/>
                <w:szCs w:val="21"/>
              </w:rPr>
            </w:pPr>
            <w:r>
              <w:rPr>
                <w:rFonts w:hint="eastAsia" w:hAnsi="宋体" w:eastAsia="宋体" w:cs="宋体"/>
                <w:szCs w:val="21"/>
              </w:rPr>
              <w:t>字符String</w:t>
            </w:r>
          </w:p>
        </w:tc>
        <w:tc>
          <w:tcPr>
            <w:tcW w:w="7063" w:type="dxa"/>
          </w:tcPr>
          <w:p>
            <w:pPr>
              <w:rPr>
                <w:rFonts w:hAnsi="宋体" w:eastAsia="宋体" w:cs="宋体"/>
                <w:szCs w:val="21"/>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277" w:hRule="atLeast"/>
        </w:trPr>
        <w:tc>
          <w:tcPr>
            <w:tcW w:w="1827" w:type="dxa"/>
          </w:tcPr>
          <w:p>
            <w:pPr>
              <w:tabs>
                <w:tab w:val="right" w:pos="1852"/>
              </w:tabs>
              <w:rPr>
                <w:rFonts w:hAnsi="宋体" w:eastAsia="宋体" w:cs="宋体"/>
                <w:szCs w:val="21"/>
              </w:rPr>
            </w:pPr>
            <w:r>
              <w:rPr>
                <w:rFonts w:hint="eastAsia" w:hAnsi="宋体" w:eastAsia="宋体" w:cs="宋体"/>
                <w:szCs w:val="21"/>
              </w:rPr>
              <w:t>布尔Boolean</w:t>
            </w:r>
          </w:p>
        </w:tc>
        <w:tc>
          <w:tcPr>
            <w:tcW w:w="7063" w:type="dxa"/>
          </w:tcPr>
          <w:p>
            <w:pPr>
              <w:rPr>
                <w:rFonts w:hAnsi="宋体" w:eastAsia="宋体" w:cs="宋体"/>
                <w:szCs w:val="21"/>
              </w:rPr>
            </w:pPr>
            <w:r>
              <w:rPr>
                <w:rFonts w:hint="eastAsia" w:hAnsi="宋体" w:eastAsia="宋体" w:cs="宋体"/>
                <w:szCs w:val="21"/>
              </w:rPr>
              <w:t>true or false</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277" w:hRule="atLeast"/>
        </w:trPr>
        <w:tc>
          <w:tcPr>
            <w:tcW w:w="1827" w:type="dxa"/>
          </w:tcPr>
          <w:p>
            <w:pPr>
              <w:tabs>
                <w:tab w:val="right" w:pos="1852"/>
              </w:tabs>
              <w:rPr>
                <w:rFonts w:hAnsi="宋体" w:eastAsia="宋体" w:cs="宋体"/>
                <w:szCs w:val="21"/>
              </w:rPr>
            </w:pPr>
            <w:r>
              <w:rPr>
                <w:rFonts w:hint="eastAsia" w:hAnsi="宋体" w:eastAsia="宋体" w:cs="宋体"/>
                <w:szCs w:val="21"/>
              </w:rPr>
              <w:t>时间Datetime</w:t>
            </w:r>
          </w:p>
        </w:tc>
        <w:tc>
          <w:tcPr>
            <w:tcW w:w="7063" w:type="dxa"/>
          </w:tcPr>
          <w:p>
            <w:pPr>
              <w:rPr>
                <w:rFonts w:hAnsi="宋体" w:eastAsia="宋体" w:cs="宋体"/>
                <w:szCs w:val="21"/>
              </w:rPr>
            </w:pPr>
            <w:r>
              <w:rPr>
                <w:rFonts w:hint="eastAsia" w:hAnsi="宋体" w:eastAsia="宋体" w:cs="宋体"/>
                <w:szCs w:val="21"/>
              </w:rPr>
              <w:t>yyyy-MM-dd  hh:mm:ss</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277" w:hRule="atLeast"/>
        </w:trPr>
        <w:tc>
          <w:tcPr>
            <w:tcW w:w="1827" w:type="dxa"/>
          </w:tcPr>
          <w:p>
            <w:pPr>
              <w:rPr>
                <w:rFonts w:hAnsi="宋体" w:eastAsia="宋体" w:cs="宋体"/>
                <w:szCs w:val="21"/>
              </w:rPr>
            </w:pPr>
            <w:r>
              <w:rPr>
                <w:rFonts w:hint="eastAsia" w:hAnsi="宋体" w:eastAsia="宋体" w:cs="宋体"/>
                <w:szCs w:val="21"/>
              </w:rPr>
              <w:t>枚举Enum</w:t>
            </w:r>
          </w:p>
        </w:tc>
        <w:tc>
          <w:tcPr>
            <w:tcW w:w="7063" w:type="dxa"/>
          </w:tcPr>
          <w:p>
            <w:pPr>
              <w:rPr>
                <w:rFonts w:hAnsi="宋体" w:eastAsia="宋体" w:cs="宋体"/>
                <w:szCs w:val="21"/>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57" w:hRule="atLeast"/>
        </w:trPr>
        <w:tc>
          <w:tcPr>
            <w:tcW w:w="1827" w:type="dxa"/>
          </w:tcPr>
          <w:p>
            <w:pPr>
              <w:rPr>
                <w:rFonts w:hAnsi="宋体" w:eastAsia="宋体" w:cs="宋体"/>
                <w:szCs w:val="21"/>
              </w:rPr>
            </w:pPr>
            <w:r>
              <w:rPr>
                <w:rFonts w:hint="eastAsia" w:hAnsi="宋体" w:eastAsia="宋体" w:cs="宋体"/>
                <w:szCs w:val="21"/>
              </w:rPr>
              <w:t>数值Num</w:t>
            </w:r>
          </w:p>
        </w:tc>
        <w:tc>
          <w:tcPr>
            <w:tcW w:w="7063" w:type="dxa"/>
          </w:tcPr>
          <w:p>
            <w:pPr>
              <w:rPr>
                <w:rFonts w:hAnsi="宋体" w:eastAsia="宋体" w:cs="宋体"/>
                <w:szCs w:val="21"/>
              </w:rPr>
            </w:pPr>
            <w:r>
              <w:rPr>
                <w:rFonts w:hint="eastAsia" w:hAnsi="宋体" w:eastAsia="宋体" w:cs="宋体"/>
                <w:szCs w:val="21"/>
              </w:rPr>
              <w:t>123456</w:t>
            </w:r>
          </w:p>
        </w:tc>
      </w:tr>
    </w:tbl>
    <w:p>
      <w:pPr>
        <w:rPr>
          <w:rFonts w:hAnsi="宋体" w:eastAsia="宋体" w:cs="宋体"/>
          <w:szCs w:val="21"/>
        </w:rPr>
      </w:pPr>
    </w:p>
    <w:p>
      <w:pPr>
        <w:pStyle w:val="3"/>
        <w:rPr>
          <w:rFonts w:hAnsi="宋体" w:eastAsia="宋体" w:cs="宋体" w:asciiTheme="minorHAnsi"/>
          <w:sz w:val="21"/>
          <w:szCs w:val="21"/>
        </w:rPr>
      </w:pPr>
      <w:r>
        <w:rPr>
          <w:rFonts w:hint="eastAsia" w:hAnsi="宋体" w:eastAsia="宋体" w:cs="宋体" w:asciiTheme="minorHAnsi"/>
          <w:sz w:val="21"/>
          <w:szCs w:val="21"/>
        </w:rPr>
        <w:t xml:space="preserve"> 报文格式</w:t>
      </w:r>
    </w:p>
    <w:tbl>
      <w:tblPr>
        <w:tblStyle w:val="23"/>
        <w:tblW w:w="7738" w:type="dxa"/>
        <w:tblInd w:w="167" w:type="dxa"/>
        <w:tblLayout w:type="fixed"/>
        <w:tblCellMar>
          <w:top w:w="0" w:type="dxa"/>
          <w:left w:w="108" w:type="dxa"/>
          <w:bottom w:w="0" w:type="dxa"/>
          <w:right w:w="108" w:type="dxa"/>
        </w:tblCellMar>
      </w:tblPr>
      <w:tblGrid>
        <w:gridCol w:w="2068"/>
        <w:gridCol w:w="5670"/>
      </w:tblGrid>
      <w:tr>
        <w:tblPrEx>
          <w:tblCellMar>
            <w:top w:w="0" w:type="dxa"/>
            <w:left w:w="108" w:type="dxa"/>
            <w:bottom w:w="0" w:type="dxa"/>
            <w:right w:w="108" w:type="dxa"/>
          </w:tblCellMar>
        </w:tblPrEx>
        <w:trPr>
          <w:trHeight w:val="226" w:hRule="atLeast"/>
        </w:trPr>
        <w:tc>
          <w:tcPr>
            <w:tcW w:w="2068" w:type="dxa"/>
            <w:tcBorders>
              <w:top w:val="double" w:color="000000" w:sz="2" w:space="0"/>
              <w:left w:val="double" w:color="000000" w:sz="2" w:space="0"/>
              <w:bottom w:val="single" w:color="000000" w:sz="6" w:space="0"/>
              <w:right w:val="single" w:color="000000" w:sz="6" w:space="0"/>
            </w:tcBorders>
            <w:shd w:val="clear" w:color="auto" w:fill="808080"/>
          </w:tcPr>
          <w:p>
            <w:pPr>
              <w:rPr>
                <w:rFonts w:hAnsi="宋体" w:eastAsia="宋体" w:cs="宋体"/>
                <w:b/>
                <w:bCs/>
                <w:szCs w:val="21"/>
              </w:rPr>
            </w:pPr>
            <w:r>
              <w:rPr>
                <w:rFonts w:hint="eastAsia" w:hAnsi="宋体" w:eastAsia="宋体" w:cs="宋体"/>
                <w:b/>
                <w:bCs/>
                <w:szCs w:val="21"/>
              </w:rPr>
              <w:t>报文块</w:t>
            </w:r>
          </w:p>
        </w:tc>
        <w:tc>
          <w:tcPr>
            <w:tcW w:w="5670" w:type="dxa"/>
            <w:tcBorders>
              <w:top w:val="double" w:color="000000" w:sz="2" w:space="0"/>
              <w:left w:val="single" w:color="000000" w:sz="6" w:space="0"/>
              <w:bottom w:val="single" w:color="000000" w:sz="6" w:space="0"/>
              <w:right w:val="double" w:color="000000" w:sz="2" w:space="0"/>
            </w:tcBorders>
            <w:shd w:val="clear" w:color="auto" w:fill="808080"/>
          </w:tcPr>
          <w:p>
            <w:pPr>
              <w:rPr>
                <w:rFonts w:hAnsi="宋体" w:eastAsia="宋体" w:cs="宋体"/>
                <w:b/>
                <w:bCs/>
                <w:szCs w:val="21"/>
              </w:rPr>
            </w:pPr>
            <w:r>
              <w:rPr>
                <w:rFonts w:hint="eastAsia" w:hAnsi="宋体" w:eastAsia="宋体" w:cs="宋体"/>
                <w:b/>
                <w:bCs/>
                <w:szCs w:val="21"/>
              </w:rPr>
              <w:t>说明</w:t>
            </w:r>
          </w:p>
        </w:tc>
      </w:tr>
      <w:tr>
        <w:tblPrEx>
          <w:tblCellMar>
            <w:top w:w="0" w:type="dxa"/>
            <w:left w:w="108" w:type="dxa"/>
            <w:bottom w:w="0" w:type="dxa"/>
            <w:right w:w="108" w:type="dxa"/>
          </w:tblCellMar>
        </w:tblPrEx>
        <w:tc>
          <w:tcPr>
            <w:tcW w:w="2068" w:type="dxa"/>
            <w:tcBorders>
              <w:top w:val="single" w:color="000000" w:sz="6" w:space="0"/>
              <w:left w:val="double" w:color="000000" w:sz="2" w:space="0"/>
              <w:bottom w:val="single" w:color="000000" w:sz="6" w:space="0"/>
              <w:right w:val="single" w:color="000000" w:sz="6" w:space="0"/>
            </w:tcBorders>
          </w:tcPr>
          <w:p>
            <w:pPr>
              <w:rPr>
                <w:rFonts w:hAnsi="宋体" w:eastAsia="宋体" w:cs="宋体"/>
                <w:szCs w:val="21"/>
              </w:rPr>
            </w:pPr>
            <w:r>
              <w:rPr>
                <w:rFonts w:hint="eastAsia" w:hAnsi="宋体" w:eastAsia="宋体" w:cs="宋体"/>
                <w:szCs w:val="21"/>
              </w:rPr>
              <w:t>根节点</w:t>
            </w:r>
          </w:p>
        </w:tc>
        <w:tc>
          <w:tcPr>
            <w:tcW w:w="5670" w:type="dxa"/>
            <w:tcBorders>
              <w:top w:val="single" w:color="000000" w:sz="6" w:space="0"/>
              <w:left w:val="single" w:color="000000" w:sz="6" w:space="0"/>
              <w:bottom w:val="single" w:color="000000" w:sz="6" w:space="0"/>
              <w:right w:val="double" w:color="000000" w:sz="2" w:space="0"/>
            </w:tcBorders>
          </w:tcPr>
          <w:p>
            <w:pPr>
              <w:rPr>
                <w:rFonts w:hAnsi="宋体" w:eastAsia="宋体" w:cs="宋体"/>
                <w:szCs w:val="21"/>
              </w:rPr>
            </w:pPr>
            <w:r>
              <w:rPr>
                <w:rFonts w:hint="eastAsia" w:hAnsi="宋体" w:eastAsia="宋体" w:cs="宋体"/>
                <w:szCs w:val="21"/>
              </w:rPr>
              <w:t>以&lt;TradeData&gt;为起始标记，以&lt;/TradeData&gt;为结束标记。</w:t>
            </w:r>
          </w:p>
        </w:tc>
      </w:tr>
      <w:tr>
        <w:tblPrEx>
          <w:tblCellMar>
            <w:top w:w="0" w:type="dxa"/>
            <w:left w:w="108" w:type="dxa"/>
            <w:bottom w:w="0" w:type="dxa"/>
            <w:right w:w="108" w:type="dxa"/>
          </w:tblCellMar>
        </w:tblPrEx>
        <w:tc>
          <w:tcPr>
            <w:tcW w:w="2068" w:type="dxa"/>
            <w:tcBorders>
              <w:top w:val="single" w:color="000000" w:sz="6" w:space="0"/>
              <w:left w:val="double" w:color="000000" w:sz="2" w:space="0"/>
              <w:bottom w:val="single" w:color="000000" w:sz="6" w:space="0"/>
              <w:right w:val="single" w:color="000000" w:sz="6" w:space="0"/>
            </w:tcBorders>
          </w:tcPr>
          <w:p>
            <w:pPr>
              <w:rPr>
                <w:rFonts w:hAnsi="宋体" w:eastAsia="宋体" w:cs="宋体"/>
                <w:szCs w:val="21"/>
              </w:rPr>
            </w:pPr>
            <w:r>
              <w:rPr>
                <w:rFonts w:hint="eastAsia" w:hAnsi="宋体" w:eastAsia="宋体" w:cs="宋体"/>
                <w:szCs w:val="21"/>
              </w:rPr>
              <w:t>报文头</w:t>
            </w:r>
          </w:p>
        </w:tc>
        <w:tc>
          <w:tcPr>
            <w:tcW w:w="5670" w:type="dxa"/>
            <w:tcBorders>
              <w:top w:val="single" w:color="000000" w:sz="6" w:space="0"/>
              <w:left w:val="single" w:color="000000" w:sz="6" w:space="0"/>
              <w:bottom w:val="single" w:color="000000" w:sz="6" w:space="0"/>
              <w:right w:val="double" w:color="000000" w:sz="2" w:space="0"/>
            </w:tcBorders>
          </w:tcPr>
          <w:p>
            <w:pPr>
              <w:rPr>
                <w:rFonts w:hAnsi="宋体" w:eastAsia="宋体" w:cs="宋体"/>
                <w:szCs w:val="21"/>
              </w:rPr>
            </w:pPr>
            <w:r>
              <w:rPr>
                <w:rFonts w:hint="eastAsia" w:hAnsi="宋体" w:eastAsia="宋体" w:cs="宋体"/>
                <w:szCs w:val="21"/>
              </w:rPr>
              <w:t>以&lt;</w:t>
            </w:r>
            <w:r>
              <w:rPr>
                <w:rFonts w:hint="eastAsia"/>
                <w:szCs w:val="21"/>
              </w:rPr>
              <w:t>RetData</w:t>
            </w:r>
            <w:r>
              <w:rPr>
                <w:rFonts w:hint="eastAsia" w:hAnsi="宋体" w:eastAsia="宋体" w:cs="宋体"/>
                <w:szCs w:val="21"/>
              </w:rPr>
              <w:t>&gt;为起始标记，以&lt;/</w:t>
            </w:r>
            <w:r>
              <w:rPr>
                <w:rFonts w:hint="eastAsia"/>
                <w:szCs w:val="21"/>
              </w:rPr>
              <w:t>RetData</w:t>
            </w:r>
            <w:r>
              <w:rPr>
                <w:rFonts w:hint="eastAsia" w:hAnsi="宋体" w:eastAsia="宋体" w:cs="宋体"/>
                <w:szCs w:val="21"/>
              </w:rPr>
              <w:t>&gt;为结束标记</w:t>
            </w:r>
          </w:p>
        </w:tc>
      </w:tr>
      <w:tr>
        <w:tblPrEx>
          <w:tblCellMar>
            <w:top w:w="0" w:type="dxa"/>
            <w:left w:w="108" w:type="dxa"/>
            <w:bottom w:w="0" w:type="dxa"/>
            <w:right w:w="108" w:type="dxa"/>
          </w:tblCellMar>
        </w:tblPrEx>
        <w:tc>
          <w:tcPr>
            <w:tcW w:w="2068" w:type="dxa"/>
            <w:tcBorders>
              <w:top w:val="single" w:color="000000" w:sz="6" w:space="0"/>
              <w:left w:val="double" w:color="000000" w:sz="2" w:space="0"/>
              <w:bottom w:val="double" w:color="000000" w:sz="2" w:space="0"/>
              <w:right w:val="single" w:color="000000" w:sz="6" w:space="0"/>
            </w:tcBorders>
          </w:tcPr>
          <w:p>
            <w:pPr>
              <w:rPr>
                <w:rFonts w:hAnsi="宋体" w:eastAsia="宋体" w:cs="宋体"/>
                <w:szCs w:val="21"/>
              </w:rPr>
            </w:pPr>
            <w:r>
              <w:rPr>
                <w:rFonts w:hint="eastAsia" w:hAnsi="宋体" w:eastAsia="宋体" w:cs="宋体"/>
                <w:szCs w:val="21"/>
              </w:rPr>
              <w:t>报文体</w:t>
            </w:r>
          </w:p>
        </w:tc>
        <w:tc>
          <w:tcPr>
            <w:tcW w:w="5670" w:type="dxa"/>
            <w:tcBorders>
              <w:top w:val="single" w:color="000000" w:sz="6" w:space="0"/>
              <w:left w:val="single" w:color="000000" w:sz="6" w:space="0"/>
              <w:bottom w:val="double" w:color="000000" w:sz="2" w:space="0"/>
              <w:right w:val="double" w:color="000000" w:sz="2" w:space="0"/>
            </w:tcBorders>
          </w:tcPr>
          <w:p>
            <w:pPr>
              <w:rPr>
                <w:rFonts w:hAnsi="宋体" w:eastAsia="宋体" w:cs="宋体"/>
                <w:szCs w:val="21"/>
              </w:rPr>
            </w:pPr>
            <w:r>
              <w:rPr>
                <w:rFonts w:hint="eastAsia" w:hAnsi="宋体" w:eastAsia="宋体" w:cs="宋体"/>
                <w:szCs w:val="21"/>
              </w:rPr>
              <w:t>以&lt;InputData&gt;或&lt;OutputData &gt;为起始标记，以&lt;/ InputData &gt;或&lt;/ OutputData &gt;为结束标记。(请求用&lt; InputData &gt;，应答方用&lt; OutputData &gt;)</w:t>
            </w:r>
          </w:p>
        </w:tc>
      </w:tr>
    </w:tbl>
    <w:p>
      <w:pPr>
        <w:pStyle w:val="3"/>
        <w:rPr>
          <w:rFonts w:hAnsi="宋体" w:eastAsia="宋体" w:cs="宋体" w:asciiTheme="minorHAnsi"/>
          <w:sz w:val="21"/>
          <w:szCs w:val="21"/>
        </w:rPr>
      </w:pPr>
      <w:r>
        <w:rPr>
          <w:rFonts w:hint="eastAsia" w:hAnsi="宋体" w:eastAsia="宋体" w:cs="宋体" w:asciiTheme="minorHAnsi"/>
          <w:sz w:val="21"/>
          <w:szCs w:val="21"/>
        </w:rPr>
        <w:t>报文头</w:t>
      </w:r>
    </w:p>
    <w:p>
      <w:pPr>
        <w:pStyle w:val="4"/>
        <w:rPr>
          <w:rFonts w:hAnsi="宋体" w:eastAsia="宋体" w:cs="宋体" w:asciiTheme="minorHAnsi"/>
          <w:szCs w:val="21"/>
        </w:rPr>
      </w:pPr>
      <w:r>
        <w:rPr>
          <w:rFonts w:hint="eastAsia" w:hAnsi="宋体" w:eastAsia="宋体" w:cs="宋体" w:asciiTheme="minorHAnsi"/>
          <w:szCs w:val="21"/>
        </w:rPr>
        <w:t>云核心接口报文</w:t>
      </w:r>
    </w:p>
    <w:p>
      <w:pPr>
        <w:rPr>
          <w:rFonts w:hAnsi="宋体" w:eastAsia="宋体" w:cs="宋体"/>
          <w:szCs w:val="21"/>
        </w:rPr>
      </w:pPr>
    </w:p>
    <w:p>
      <w:pPr>
        <w:pStyle w:val="5"/>
        <w:numPr>
          <w:ilvl w:val="3"/>
          <w:numId w:val="0"/>
        </w:numPr>
        <w:rPr>
          <w:rFonts w:hAnsi="宋体" w:eastAsia="宋体" w:cs="宋体" w:asciiTheme="minorHAnsi"/>
          <w:szCs w:val="21"/>
        </w:rPr>
      </w:pPr>
      <w:r>
        <w:rPr>
          <w:rFonts w:hint="eastAsia" w:hAnsi="宋体" w:eastAsia="宋体" w:cs="宋体" w:asciiTheme="minorHAnsi"/>
          <w:szCs w:val="21"/>
        </w:rPr>
        <w:t>请求报文</w:t>
      </w:r>
    </w:p>
    <w:p>
      <w:pPr>
        <w:rPr>
          <w:rFonts w:hAnsi="宋体" w:eastAsia="宋体" w:cs="宋体"/>
          <w:szCs w:val="21"/>
        </w:rPr>
      </w:pPr>
    </w:p>
    <w:p>
      <w:pPr>
        <w:rPr>
          <w:rFonts w:hAnsi="宋体" w:eastAsia="宋体" w:cs="宋体"/>
          <w:szCs w:val="21"/>
        </w:rPr>
      </w:pPr>
      <w:r>
        <w:rPr>
          <w:rFonts w:hint="eastAsia" w:hAnsi="宋体" w:eastAsia="宋体" w:cs="宋体"/>
          <w:szCs w:val="21"/>
        </w:rPr>
        <w:t>云核心请求报文头信息</w:t>
      </w:r>
    </w:p>
    <w:tbl>
      <w:tblPr>
        <w:tblStyle w:val="23"/>
        <w:tblW w:w="8995" w:type="dxa"/>
        <w:tblInd w:w="167" w:type="dxa"/>
        <w:tblLayout w:type="fixed"/>
        <w:tblCellMar>
          <w:top w:w="0" w:type="dxa"/>
          <w:left w:w="108" w:type="dxa"/>
          <w:bottom w:w="0" w:type="dxa"/>
          <w:right w:w="108" w:type="dxa"/>
        </w:tblCellMar>
      </w:tblPr>
      <w:tblGrid>
        <w:gridCol w:w="1897"/>
        <w:gridCol w:w="1761"/>
        <w:gridCol w:w="813"/>
        <w:gridCol w:w="812"/>
        <w:gridCol w:w="3712"/>
      </w:tblGrid>
      <w:tr>
        <w:tblPrEx>
          <w:tblCellMar>
            <w:top w:w="0" w:type="dxa"/>
            <w:left w:w="108" w:type="dxa"/>
            <w:bottom w:w="0" w:type="dxa"/>
            <w:right w:w="108" w:type="dxa"/>
          </w:tblCellMar>
        </w:tblPrEx>
        <w:trPr>
          <w:trHeight w:val="224" w:hRule="atLeast"/>
        </w:trPr>
        <w:tc>
          <w:tcPr>
            <w:tcW w:w="1897" w:type="dxa"/>
            <w:tcBorders>
              <w:top w:val="double" w:color="000000" w:sz="2" w:space="0"/>
              <w:left w:val="single" w:color="000000" w:sz="6" w:space="0"/>
              <w:bottom w:val="single" w:color="000000" w:sz="6" w:space="0"/>
              <w:right w:val="single" w:color="000000" w:sz="6" w:space="0"/>
            </w:tcBorders>
            <w:shd w:val="clear" w:color="auto" w:fill="7F7F7F"/>
          </w:tcPr>
          <w:p>
            <w:pPr>
              <w:rPr>
                <w:rFonts w:hAnsi="宋体" w:eastAsia="宋体" w:cs="宋体"/>
                <w:b/>
                <w:bCs/>
                <w:szCs w:val="21"/>
              </w:rPr>
            </w:pPr>
            <w:r>
              <w:rPr>
                <w:rFonts w:hint="eastAsia" w:hAnsi="宋体" w:eastAsia="宋体" w:cs="宋体"/>
                <w:b/>
                <w:bCs/>
                <w:szCs w:val="21"/>
              </w:rPr>
              <w:t>字段</w:t>
            </w:r>
          </w:p>
        </w:tc>
        <w:tc>
          <w:tcPr>
            <w:tcW w:w="1761" w:type="dxa"/>
            <w:tcBorders>
              <w:top w:val="double" w:color="000000" w:sz="2" w:space="0"/>
              <w:left w:val="single" w:color="000000" w:sz="6" w:space="0"/>
              <w:bottom w:val="single" w:color="000000" w:sz="6" w:space="0"/>
              <w:right w:val="single" w:color="000000" w:sz="6" w:space="0"/>
            </w:tcBorders>
            <w:shd w:val="clear" w:color="auto" w:fill="7F7F7F"/>
          </w:tcPr>
          <w:p>
            <w:pPr>
              <w:rPr>
                <w:rFonts w:hAnsi="宋体" w:eastAsia="宋体" w:cs="宋体"/>
                <w:b/>
                <w:bCs/>
                <w:szCs w:val="21"/>
              </w:rPr>
            </w:pPr>
            <w:r>
              <w:rPr>
                <w:rFonts w:hint="eastAsia" w:hAnsi="宋体" w:eastAsia="宋体" w:cs="宋体"/>
                <w:b/>
                <w:bCs/>
                <w:szCs w:val="21"/>
              </w:rPr>
              <w:t>字段名</w:t>
            </w:r>
          </w:p>
        </w:tc>
        <w:tc>
          <w:tcPr>
            <w:tcW w:w="813" w:type="dxa"/>
            <w:tcBorders>
              <w:top w:val="double" w:color="000000" w:sz="2" w:space="0"/>
              <w:left w:val="single" w:color="000000" w:sz="6" w:space="0"/>
              <w:bottom w:val="single" w:color="000000" w:sz="6" w:space="0"/>
              <w:right w:val="single" w:color="000000" w:sz="6" w:space="0"/>
            </w:tcBorders>
            <w:shd w:val="clear" w:color="auto" w:fill="7F7F7F"/>
          </w:tcPr>
          <w:p>
            <w:pPr>
              <w:rPr>
                <w:rFonts w:hAnsi="宋体" w:eastAsia="宋体" w:cs="宋体"/>
                <w:b/>
                <w:bCs/>
                <w:szCs w:val="21"/>
              </w:rPr>
            </w:pPr>
            <w:r>
              <w:rPr>
                <w:rFonts w:hint="eastAsia" w:hAnsi="宋体" w:eastAsia="宋体" w:cs="宋体"/>
                <w:b/>
                <w:bCs/>
                <w:szCs w:val="21"/>
              </w:rPr>
              <w:t>类型</w:t>
            </w:r>
          </w:p>
        </w:tc>
        <w:tc>
          <w:tcPr>
            <w:tcW w:w="812" w:type="dxa"/>
            <w:tcBorders>
              <w:top w:val="double" w:color="000000" w:sz="2" w:space="0"/>
              <w:left w:val="single" w:color="000000" w:sz="6" w:space="0"/>
              <w:bottom w:val="single" w:color="000000" w:sz="6" w:space="0"/>
              <w:right w:val="single" w:color="000000" w:sz="6" w:space="0"/>
            </w:tcBorders>
            <w:shd w:val="clear" w:color="auto" w:fill="7F7F7F"/>
          </w:tcPr>
          <w:p>
            <w:pPr>
              <w:rPr>
                <w:rFonts w:hAnsi="宋体" w:eastAsia="宋体" w:cs="宋体"/>
                <w:b/>
                <w:bCs/>
                <w:szCs w:val="21"/>
              </w:rPr>
            </w:pPr>
            <w:r>
              <w:rPr>
                <w:rFonts w:hint="eastAsia" w:hAnsi="宋体" w:eastAsia="宋体" w:cs="宋体"/>
                <w:b/>
                <w:bCs/>
                <w:szCs w:val="21"/>
              </w:rPr>
              <w:t>必传</w:t>
            </w:r>
          </w:p>
        </w:tc>
        <w:tc>
          <w:tcPr>
            <w:tcW w:w="3712" w:type="dxa"/>
            <w:tcBorders>
              <w:top w:val="double" w:color="000000" w:sz="2" w:space="0"/>
              <w:left w:val="single" w:color="000000" w:sz="6" w:space="0"/>
              <w:bottom w:val="single" w:color="000000" w:sz="6" w:space="0"/>
              <w:right w:val="double" w:color="000000" w:sz="2" w:space="0"/>
            </w:tcBorders>
            <w:shd w:val="clear" w:color="auto" w:fill="7F7F7F"/>
          </w:tcPr>
          <w:p>
            <w:pPr>
              <w:rPr>
                <w:rFonts w:hAnsi="宋体" w:eastAsia="宋体" w:cs="宋体"/>
                <w:b/>
                <w:bCs/>
                <w:szCs w:val="21"/>
              </w:rPr>
            </w:pPr>
            <w:r>
              <w:rPr>
                <w:rFonts w:hint="eastAsia" w:hAnsi="宋体" w:eastAsia="宋体" w:cs="宋体"/>
                <w:b/>
                <w:bCs/>
                <w:szCs w:val="21"/>
              </w:rPr>
              <w:t>备注</w:t>
            </w:r>
          </w:p>
        </w:tc>
      </w:tr>
      <w:tr>
        <w:tblPrEx>
          <w:tblCellMar>
            <w:top w:w="0" w:type="dxa"/>
            <w:left w:w="108" w:type="dxa"/>
            <w:bottom w:w="0" w:type="dxa"/>
            <w:right w:w="108" w:type="dxa"/>
          </w:tblCellMar>
        </w:tblPrEx>
        <w:trPr>
          <w:trHeight w:val="226" w:hRule="atLeast"/>
        </w:trPr>
        <w:tc>
          <w:tcPr>
            <w:tcW w:w="1897" w:type="dxa"/>
            <w:tcBorders>
              <w:top w:val="single" w:color="000000" w:sz="6" w:space="0"/>
              <w:left w:val="single" w:color="000000" w:sz="6" w:space="0"/>
              <w:bottom w:val="single" w:color="000000" w:sz="6" w:space="0"/>
              <w:right w:val="single" w:color="000000" w:sz="6" w:space="0"/>
            </w:tcBorders>
          </w:tcPr>
          <w:p>
            <w:pPr>
              <w:rPr>
                <w:rFonts w:hAnsi="宋体" w:eastAsia="宋体" w:cs="宋体"/>
                <w:szCs w:val="21"/>
              </w:rPr>
            </w:pPr>
            <w:r>
              <w:rPr>
                <w:rFonts w:hint="eastAsia" w:hAnsi="宋体" w:eastAsia="宋体" w:cs="宋体"/>
                <w:szCs w:val="21"/>
              </w:rPr>
              <w:t>TranDate</w:t>
            </w:r>
          </w:p>
        </w:tc>
        <w:tc>
          <w:tcPr>
            <w:tcW w:w="1761" w:type="dxa"/>
            <w:tcBorders>
              <w:top w:val="single" w:color="000000" w:sz="6" w:space="0"/>
              <w:left w:val="single" w:color="000000" w:sz="6" w:space="0"/>
              <w:bottom w:val="single" w:color="000000" w:sz="6" w:space="0"/>
              <w:right w:val="single" w:color="000000" w:sz="6" w:space="0"/>
            </w:tcBorders>
          </w:tcPr>
          <w:p>
            <w:pPr>
              <w:rPr>
                <w:rFonts w:hAnsi="宋体" w:eastAsia="宋体" w:cs="宋体"/>
                <w:szCs w:val="21"/>
              </w:rPr>
            </w:pPr>
            <w:r>
              <w:rPr>
                <w:rFonts w:hint="eastAsia" w:hAnsi="宋体" w:eastAsia="宋体" w:cs="宋体"/>
                <w:szCs w:val="21"/>
              </w:rPr>
              <w:t>交易日期</w:t>
            </w:r>
          </w:p>
        </w:tc>
        <w:tc>
          <w:tcPr>
            <w:tcW w:w="813" w:type="dxa"/>
            <w:tcBorders>
              <w:top w:val="single" w:color="000000" w:sz="6" w:space="0"/>
              <w:left w:val="single" w:color="000000" w:sz="6" w:space="0"/>
              <w:bottom w:val="single" w:color="000000" w:sz="6" w:space="0"/>
              <w:right w:val="single" w:color="000000" w:sz="6" w:space="0"/>
            </w:tcBorders>
          </w:tcPr>
          <w:p>
            <w:pPr>
              <w:rPr>
                <w:rFonts w:hAnsi="宋体" w:eastAsia="宋体" w:cs="宋体"/>
                <w:szCs w:val="21"/>
              </w:rPr>
            </w:pPr>
            <w:r>
              <w:rPr>
                <w:rFonts w:hint="eastAsia" w:hAnsi="宋体" w:eastAsia="宋体" w:cs="宋体"/>
                <w:szCs w:val="21"/>
              </w:rPr>
              <w:t>String</w:t>
            </w:r>
          </w:p>
        </w:tc>
        <w:tc>
          <w:tcPr>
            <w:tcW w:w="812" w:type="dxa"/>
            <w:tcBorders>
              <w:top w:val="single" w:color="000000" w:sz="6" w:space="0"/>
              <w:left w:val="single" w:color="000000" w:sz="6" w:space="0"/>
              <w:bottom w:val="single" w:color="000000" w:sz="6" w:space="0"/>
              <w:right w:val="single" w:color="000000" w:sz="6" w:space="0"/>
            </w:tcBorders>
          </w:tcPr>
          <w:p>
            <w:pPr>
              <w:rPr>
                <w:rFonts w:hAnsi="宋体" w:eastAsia="宋体" w:cs="宋体"/>
                <w:szCs w:val="21"/>
              </w:rPr>
            </w:pPr>
            <w:r>
              <w:rPr>
                <w:rFonts w:hint="eastAsia" w:hAnsi="宋体" w:eastAsia="宋体" w:cs="宋体"/>
                <w:szCs w:val="21"/>
              </w:rPr>
              <w:t>N</w:t>
            </w:r>
          </w:p>
        </w:tc>
        <w:tc>
          <w:tcPr>
            <w:tcW w:w="3712" w:type="dxa"/>
            <w:tcBorders>
              <w:top w:val="single" w:color="000000" w:sz="6" w:space="0"/>
              <w:left w:val="single" w:color="000000" w:sz="6" w:space="0"/>
              <w:bottom w:val="single" w:color="000000" w:sz="6" w:space="0"/>
              <w:right w:val="double" w:color="000000" w:sz="2" w:space="0"/>
            </w:tcBorders>
          </w:tcPr>
          <w:p>
            <w:pPr>
              <w:tabs>
                <w:tab w:val="left" w:pos="919"/>
              </w:tabs>
              <w:rPr>
                <w:rFonts w:hAnsi="宋体" w:eastAsia="宋体" w:cs="宋体"/>
                <w:szCs w:val="21"/>
              </w:rPr>
            </w:pPr>
            <w:r>
              <w:rPr>
                <w:rFonts w:hint="eastAsia" w:hAnsi="宋体" w:eastAsia="宋体" w:cs="宋体"/>
                <w:szCs w:val="21"/>
              </w:rPr>
              <w:t>yyyymmdd格式</w:t>
            </w:r>
          </w:p>
        </w:tc>
      </w:tr>
      <w:tr>
        <w:tblPrEx>
          <w:tblCellMar>
            <w:top w:w="0" w:type="dxa"/>
            <w:left w:w="108" w:type="dxa"/>
            <w:bottom w:w="0" w:type="dxa"/>
            <w:right w:w="108" w:type="dxa"/>
          </w:tblCellMar>
        </w:tblPrEx>
        <w:trPr>
          <w:trHeight w:val="224" w:hRule="atLeast"/>
        </w:trPr>
        <w:tc>
          <w:tcPr>
            <w:tcW w:w="1897" w:type="dxa"/>
            <w:tcBorders>
              <w:top w:val="single" w:color="000000" w:sz="6" w:space="0"/>
              <w:left w:val="single" w:color="000000" w:sz="6" w:space="0"/>
              <w:bottom w:val="single" w:color="000000" w:sz="6" w:space="0"/>
              <w:right w:val="single" w:color="000000" w:sz="6" w:space="0"/>
            </w:tcBorders>
          </w:tcPr>
          <w:p>
            <w:pPr>
              <w:rPr>
                <w:rFonts w:hAnsi="宋体" w:eastAsia="宋体" w:cs="宋体"/>
                <w:szCs w:val="21"/>
              </w:rPr>
            </w:pPr>
            <w:r>
              <w:rPr>
                <w:rFonts w:hint="eastAsia" w:hAnsi="宋体" w:eastAsia="宋体" w:cs="宋体"/>
                <w:szCs w:val="21"/>
              </w:rPr>
              <w:t>TranTime</w:t>
            </w:r>
          </w:p>
        </w:tc>
        <w:tc>
          <w:tcPr>
            <w:tcW w:w="1761" w:type="dxa"/>
            <w:tcBorders>
              <w:top w:val="single" w:color="000000" w:sz="6" w:space="0"/>
              <w:left w:val="single" w:color="000000" w:sz="6" w:space="0"/>
              <w:bottom w:val="single" w:color="000000" w:sz="6" w:space="0"/>
              <w:right w:val="single" w:color="000000" w:sz="6" w:space="0"/>
            </w:tcBorders>
          </w:tcPr>
          <w:p>
            <w:pPr>
              <w:rPr>
                <w:rFonts w:hAnsi="宋体" w:eastAsia="宋体" w:cs="宋体"/>
                <w:szCs w:val="21"/>
              </w:rPr>
            </w:pPr>
            <w:r>
              <w:rPr>
                <w:rFonts w:hint="eastAsia" w:hAnsi="宋体" w:eastAsia="宋体" w:cs="宋体"/>
                <w:szCs w:val="21"/>
              </w:rPr>
              <w:t>交易时间</w:t>
            </w:r>
          </w:p>
        </w:tc>
        <w:tc>
          <w:tcPr>
            <w:tcW w:w="813" w:type="dxa"/>
            <w:tcBorders>
              <w:top w:val="single" w:color="000000" w:sz="6" w:space="0"/>
              <w:left w:val="single" w:color="000000" w:sz="6" w:space="0"/>
              <w:bottom w:val="single" w:color="000000" w:sz="6" w:space="0"/>
              <w:right w:val="single" w:color="000000" w:sz="6" w:space="0"/>
            </w:tcBorders>
          </w:tcPr>
          <w:p>
            <w:pPr>
              <w:rPr>
                <w:rFonts w:hAnsi="宋体" w:eastAsia="宋体" w:cs="宋体"/>
                <w:szCs w:val="21"/>
              </w:rPr>
            </w:pPr>
            <w:r>
              <w:rPr>
                <w:rFonts w:hint="eastAsia" w:hAnsi="宋体" w:eastAsia="宋体" w:cs="宋体"/>
                <w:szCs w:val="21"/>
              </w:rPr>
              <w:t>String</w:t>
            </w:r>
          </w:p>
        </w:tc>
        <w:tc>
          <w:tcPr>
            <w:tcW w:w="812" w:type="dxa"/>
            <w:tcBorders>
              <w:top w:val="single" w:color="000000" w:sz="6" w:space="0"/>
              <w:left w:val="single" w:color="000000" w:sz="6" w:space="0"/>
              <w:bottom w:val="single" w:color="000000" w:sz="6" w:space="0"/>
              <w:right w:val="single" w:color="000000" w:sz="6" w:space="0"/>
            </w:tcBorders>
          </w:tcPr>
          <w:p>
            <w:pPr>
              <w:rPr>
                <w:rFonts w:hAnsi="宋体" w:eastAsia="宋体" w:cs="宋体"/>
                <w:szCs w:val="21"/>
              </w:rPr>
            </w:pPr>
            <w:r>
              <w:rPr>
                <w:rFonts w:hint="eastAsia" w:hAnsi="宋体" w:eastAsia="宋体" w:cs="宋体"/>
                <w:szCs w:val="21"/>
              </w:rPr>
              <w:t>Y</w:t>
            </w:r>
          </w:p>
        </w:tc>
        <w:tc>
          <w:tcPr>
            <w:tcW w:w="3712" w:type="dxa"/>
            <w:tcBorders>
              <w:top w:val="single" w:color="000000" w:sz="6" w:space="0"/>
              <w:left w:val="single" w:color="000000" w:sz="6" w:space="0"/>
              <w:bottom w:val="single" w:color="000000" w:sz="6" w:space="0"/>
              <w:right w:val="double" w:color="000000" w:sz="2" w:space="0"/>
            </w:tcBorders>
          </w:tcPr>
          <w:p>
            <w:pPr>
              <w:rPr>
                <w:rFonts w:hAnsi="宋体" w:eastAsia="宋体" w:cs="宋体"/>
                <w:szCs w:val="21"/>
              </w:rPr>
            </w:pPr>
            <w:r>
              <w:rPr>
                <w:rFonts w:hint="eastAsia" w:hAnsi="宋体" w:eastAsia="宋体" w:cs="宋体"/>
                <w:szCs w:val="21"/>
              </w:rPr>
              <w:t>HH:mm:ss</w:t>
            </w:r>
          </w:p>
        </w:tc>
      </w:tr>
      <w:tr>
        <w:tblPrEx>
          <w:tblCellMar>
            <w:top w:w="0" w:type="dxa"/>
            <w:left w:w="108" w:type="dxa"/>
            <w:bottom w:w="0" w:type="dxa"/>
            <w:right w:w="108" w:type="dxa"/>
          </w:tblCellMar>
        </w:tblPrEx>
        <w:trPr>
          <w:trHeight w:val="224" w:hRule="atLeast"/>
        </w:trPr>
        <w:tc>
          <w:tcPr>
            <w:tcW w:w="1897" w:type="dxa"/>
            <w:tcBorders>
              <w:top w:val="single" w:color="000000" w:sz="6" w:space="0"/>
              <w:left w:val="single" w:color="000000" w:sz="6" w:space="0"/>
              <w:bottom w:val="single" w:color="000000" w:sz="6" w:space="0"/>
              <w:right w:val="single" w:color="000000" w:sz="6" w:space="0"/>
            </w:tcBorders>
          </w:tcPr>
          <w:p>
            <w:pPr>
              <w:rPr>
                <w:rFonts w:hAnsi="宋体" w:eastAsia="宋体" w:cs="宋体"/>
                <w:szCs w:val="21"/>
              </w:rPr>
            </w:pPr>
            <w:r>
              <w:rPr>
                <w:rFonts w:hint="eastAsia" w:hAnsi="宋体" w:eastAsia="宋体" w:cs="宋体"/>
                <w:szCs w:val="21"/>
              </w:rPr>
              <w:t>TranNo</w:t>
            </w:r>
          </w:p>
        </w:tc>
        <w:tc>
          <w:tcPr>
            <w:tcW w:w="1761" w:type="dxa"/>
            <w:tcBorders>
              <w:top w:val="single" w:color="000000" w:sz="6" w:space="0"/>
              <w:left w:val="single" w:color="000000" w:sz="6" w:space="0"/>
              <w:bottom w:val="single" w:color="000000" w:sz="6" w:space="0"/>
              <w:right w:val="single" w:color="000000" w:sz="6" w:space="0"/>
            </w:tcBorders>
          </w:tcPr>
          <w:p>
            <w:pPr>
              <w:rPr>
                <w:rFonts w:hAnsi="宋体" w:eastAsia="宋体" w:cs="宋体"/>
                <w:szCs w:val="21"/>
              </w:rPr>
            </w:pPr>
            <w:r>
              <w:rPr>
                <w:rFonts w:hint="eastAsia" w:hAnsi="宋体" w:eastAsia="宋体" w:cs="宋体"/>
                <w:szCs w:val="21"/>
              </w:rPr>
              <w:t>交易流水号</w:t>
            </w:r>
          </w:p>
        </w:tc>
        <w:tc>
          <w:tcPr>
            <w:tcW w:w="813" w:type="dxa"/>
            <w:tcBorders>
              <w:top w:val="single" w:color="000000" w:sz="6" w:space="0"/>
              <w:left w:val="single" w:color="000000" w:sz="6" w:space="0"/>
              <w:bottom w:val="single" w:color="000000" w:sz="6" w:space="0"/>
              <w:right w:val="single" w:color="000000" w:sz="6" w:space="0"/>
            </w:tcBorders>
          </w:tcPr>
          <w:p>
            <w:pPr>
              <w:rPr>
                <w:rFonts w:hAnsi="宋体" w:eastAsia="宋体" w:cs="宋体"/>
                <w:szCs w:val="21"/>
              </w:rPr>
            </w:pPr>
            <w:r>
              <w:rPr>
                <w:rFonts w:hint="eastAsia" w:hAnsi="宋体" w:eastAsia="宋体" w:cs="宋体"/>
                <w:szCs w:val="21"/>
              </w:rPr>
              <w:t>String</w:t>
            </w:r>
          </w:p>
        </w:tc>
        <w:tc>
          <w:tcPr>
            <w:tcW w:w="812" w:type="dxa"/>
            <w:tcBorders>
              <w:top w:val="single" w:color="000000" w:sz="6" w:space="0"/>
              <w:left w:val="single" w:color="000000" w:sz="6" w:space="0"/>
              <w:bottom w:val="single" w:color="000000" w:sz="6" w:space="0"/>
              <w:right w:val="single" w:color="000000" w:sz="6" w:space="0"/>
            </w:tcBorders>
          </w:tcPr>
          <w:p>
            <w:pPr>
              <w:rPr>
                <w:rFonts w:hAnsi="宋体" w:eastAsia="宋体" w:cs="宋体"/>
                <w:szCs w:val="21"/>
              </w:rPr>
            </w:pPr>
            <w:r>
              <w:rPr>
                <w:rFonts w:hint="eastAsia" w:hAnsi="宋体" w:eastAsia="宋体" w:cs="宋体"/>
                <w:szCs w:val="21"/>
              </w:rPr>
              <w:t>Y</w:t>
            </w:r>
          </w:p>
        </w:tc>
        <w:tc>
          <w:tcPr>
            <w:tcW w:w="3712" w:type="dxa"/>
            <w:tcBorders>
              <w:top w:val="single" w:color="000000" w:sz="6" w:space="0"/>
              <w:left w:val="single" w:color="000000" w:sz="6" w:space="0"/>
              <w:bottom w:val="single" w:color="000000" w:sz="6" w:space="0"/>
              <w:right w:val="double" w:color="000000" w:sz="2" w:space="0"/>
            </w:tcBorders>
          </w:tcPr>
          <w:p>
            <w:pPr>
              <w:rPr>
                <w:rFonts w:hAnsi="宋体" w:eastAsia="宋体" w:cs="宋体"/>
                <w:szCs w:val="21"/>
              </w:rPr>
            </w:pPr>
            <w:r>
              <w:rPr>
                <w:rFonts w:hint="eastAsia" w:hAnsi="宋体" w:eastAsia="宋体" w:cs="宋体"/>
                <w:szCs w:val="21"/>
              </w:rPr>
              <w:t>用于防重</w:t>
            </w:r>
          </w:p>
        </w:tc>
      </w:tr>
      <w:tr>
        <w:tblPrEx>
          <w:tblCellMar>
            <w:top w:w="0" w:type="dxa"/>
            <w:left w:w="108" w:type="dxa"/>
            <w:bottom w:w="0" w:type="dxa"/>
            <w:right w:w="108" w:type="dxa"/>
          </w:tblCellMar>
        </w:tblPrEx>
        <w:trPr>
          <w:trHeight w:val="224" w:hRule="atLeast"/>
        </w:trPr>
        <w:tc>
          <w:tcPr>
            <w:tcW w:w="1897" w:type="dxa"/>
            <w:tcBorders>
              <w:top w:val="single" w:color="000000" w:sz="6" w:space="0"/>
              <w:left w:val="single" w:color="000000" w:sz="6" w:space="0"/>
              <w:bottom w:val="single" w:color="000000" w:sz="6" w:space="0"/>
              <w:right w:val="single" w:color="000000" w:sz="6" w:space="0"/>
            </w:tcBorders>
          </w:tcPr>
          <w:p>
            <w:pPr>
              <w:rPr>
                <w:rFonts w:hAnsi="宋体" w:eastAsia="宋体" w:cs="宋体"/>
                <w:szCs w:val="21"/>
              </w:rPr>
            </w:pPr>
            <w:r>
              <w:rPr>
                <w:rFonts w:hint="eastAsia" w:hAnsi="宋体" w:eastAsia="宋体" w:cs="宋体"/>
                <w:szCs w:val="21"/>
              </w:rPr>
              <w:t>FuncFlag</w:t>
            </w:r>
          </w:p>
        </w:tc>
        <w:tc>
          <w:tcPr>
            <w:tcW w:w="1761" w:type="dxa"/>
            <w:tcBorders>
              <w:top w:val="single" w:color="000000" w:sz="6" w:space="0"/>
              <w:left w:val="single" w:color="000000" w:sz="6" w:space="0"/>
              <w:bottom w:val="single" w:color="000000" w:sz="6" w:space="0"/>
              <w:right w:val="single" w:color="000000" w:sz="6" w:space="0"/>
            </w:tcBorders>
          </w:tcPr>
          <w:p>
            <w:pPr>
              <w:rPr>
                <w:rFonts w:hAnsi="宋体" w:eastAsia="宋体" w:cs="宋体"/>
                <w:szCs w:val="21"/>
              </w:rPr>
            </w:pPr>
            <w:r>
              <w:rPr>
                <w:rFonts w:hint="eastAsia" w:hAnsi="宋体" w:eastAsia="宋体" w:cs="宋体"/>
                <w:szCs w:val="21"/>
              </w:rPr>
              <w:t>交易代码</w:t>
            </w:r>
          </w:p>
        </w:tc>
        <w:tc>
          <w:tcPr>
            <w:tcW w:w="813" w:type="dxa"/>
            <w:tcBorders>
              <w:top w:val="single" w:color="000000" w:sz="6" w:space="0"/>
              <w:left w:val="single" w:color="000000" w:sz="6" w:space="0"/>
              <w:bottom w:val="single" w:color="000000" w:sz="6" w:space="0"/>
              <w:right w:val="single" w:color="000000" w:sz="6" w:space="0"/>
            </w:tcBorders>
          </w:tcPr>
          <w:p>
            <w:pPr>
              <w:rPr>
                <w:rFonts w:hAnsi="宋体" w:eastAsia="宋体" w:cs="宋体"/>
                <w:szCs w:val="21"/>
              </w:rPr>
            </w:pPr>
            <w:r>
              <w:rPr>
                <w:rFonts w:hint="eastAsia" w:hAnsi="宋体" w:eastAsia="宋体" w:cs="宋体"/>
                <w:szCs w:val="21"/>
              </w:rPr>
              <w:t>String</w:t>
            </w:r>
          </w:p>
        </w:tc>
        <w:tc>
          <w:tcPr>
            <w:tcW w:w="812" w:type="dxa"/>
            <w:tcBorders>
              <w:top w:val="single" w:color="000000" w:sz="6" w:space="0"/>
              <w:left w:val="single" w:color="000000" w:sz="6" w:space="0"/>
              <w:bottom w:val="single" w:color="000000" w:sz="6" w:space="0"/>
              <w:right w:val="single" w:color="000000" w:sz="6" w:space="0"/>
            </w:tcBorders>
          </w:tcPr>
          <w:p>
            <w:pPr>
              <w:rPr>
                <w:rFonts w:hAnsi="宋体" w:eastAsia="宋体" w:cs="宋体"/>
                <w:szCs w:val="21"/>
              </w:rPr>
            </w:pPr>
            <w:r>
              <w:rPr>
                <w:rFonts w:hint="eastAsia" w:hAnsi="宋体" w:eastAsia="宋体" w:cs="宋体"/>
                <w:szCs w:val="21"/>
              </w:rPr>
              <w:t>Y</w:t>
            </w:r>
          </w:p>
        </w:tc>
        <w:tc>
          <w:tcPr>
            <w:tcW w:w="3712" w:type="dxa"/>
            <w:tcBorders>
              <w:top w:val="single" w:color="000000" w:sz="6" w:space="0"/>
              <w:left w:val="single" w:color="000000" w:sz="6" w:space="0"/>
              <w:bottom w:val="single" w:color="000000" w:sz="6" w:space="0"/>
              <w:right w:val="double" w:color="000000" w:sz="2" w:space="0"/>
            </w:tcBorders>
          </w:tcPr>
          <w:p>
            <w:pPr>
              <w:rPr>
                <w:rFonts w:hAnsi="宋体" w:eastAsia="宋体" w:cs="宋体"/>
                <w:szCs w:val="21"/>
              </w:rPr>
            </w:pPr>
            <w:r>
              <w:rPr>
                <w:rFonts w:hint="eastAsia" w:hAnsi="宋体" w:eastAsia="宋体" w:cs="宋体"/>
                <w:szCs w:val="21"/>
              </w:rPr>
              <w:t>02核保，03签单</w:t>
            </w:r>
          </w:p>
        </w:tc>
      </w:tr>
      <w:tr>
        <w:tblPrEx>
          <w:tblCellMar>
            <w:top w:w="0" w:type="dxa"/>
            <w:left w:w="108" w:type="dxa"/>
            <w:bottom w:w="0" w:type="dxa"/>
            <w:right w:w="108" w:type="dxa"/>
          </w:tblCellMar>
        </w:tblPrEx>
        <w:trPr>
          <w:trHeight w:val="224" w:hRule="atLeast"/>
        </w:trPr>
        <w:tc>
          <w:tcPr>
            <w:tcW w:w="1897" w:type="dxa"/>
            <w:tcBorders>
              <w:top w:val="single" w:color="000000" w:sz="6" w:space="0"/>
              <w:left w:val="single" w:color="000000" w:sz="6" w:space="0"/>
              <w:bottom w:val="single" w:color="000000" w:sz="6" w:space="0"/>
              <w:right w:val="single" w:color="000000" w:sz="6" w:space="0"/>
            </w:tcBorders>
          </w:tcPr>
          <w:p>
            <w:pPr>
              <w:rPr>
                <w:rFonts w:hAnsi="宋体" w:eastAsia="宋体" w:cs="宋体"/>
                <w:szCs w:val="21"/>
              </w:rPr>
            </w:pPr>
            <w:r>
              <w:rPr>
                <w:rFonts w:hint="eastAsia" w:hAnsi="宋体" w:eastAsia="宋体" w:cs="宋体"/>
                <w:szCs w:val="21"/>
              </w:rPr>
              <w:t>AccessCode</w:t>
            </w:r>
          </w:p>
        </w:tc>
        <w:tc>
          <w:tcPr>
            <w:tcW w:w="1761" w:type="dxa"/>
            <w:tcBorders>
              <w:top w:val="single" w:color="000000" w:sz="6" w:space="0"/>
              <w:left w:val="single" w:color="000000" w:sz="6" w:space="0"/>
              <w:bottom w:val="single" w:color="000000" w:sz="6" w:space="0"/>
              <w:right w:val="single" w:color="000000" w:sz="6" w:space="0"/>
            </w:tcBorders>
          </w:tcPr>
          <w:p>
            <w:pPr>
              <w:rPr>
                <w:rFonts w:hAnsi="宋体" w:eastAsia="宋体" w:cs="宋体"/>
                <w:szCs w:val="21"/>
              </w:rPr>
            </w:pPr>
            <w:r>
              <w:rPr>
                <w:rFonts w:hint="eastAsia" w:hAnsi="宋体" w:eastAsia="宋体" w:cs="宋体"/>
                <w:szCs w:val="21"/>
              </w:rPr>
              <w:t>接入方编码</w:t>
            </w:r>
          </w:p>
        </w:tc>
        <w:tc>
          <w:tcPr>
            <w:tcW w:w="813" w:type="dxa"/>
            <w:tcBorders>
              <w:top w:val="single" w:color="000000" w:sz="6" w:space="0"/>
              <w:left w:val="single" w:color="000000" w:sz="6" w:space="0"/>
              <w:bottom w:val="single" w:color="000000" w:sz="6" w:space="0"/>
              <w:right w:val="single" w:color="000000" w:sz="6" w:space="0"/>
            </w:tcBorders>
          </w:tcPr>
          <w:p>
            <w:pPr>
              <w:rPr>
                <w:rFonts w:hAnsi="宋体" w:eastAsia="宋体" w:cs="宋体"/>
                <w:szCs w:val="21"/>
              </w:rPr>
            </w:pPr>
            <w:r>
              <w:rPr>
                <w:rFonts w:hint="eastAsia" w:hAnsi="宋体" w:eastAsia="宋体" w:cs="宋体"/>
                <w:szCs w:val="21"/>
              </w:rPr>
              <w:t>String</w:t>
            </w:r>
          </w:p>
        </w:tc>
        <w:tc>
          <w:tcPr>
            <w:tcW w:w="812" w:type="dxa"/>
            <w:tcBorders>
              <w:top w:val="single" w:color="000000" w:sz="6" w:space="0"/>
              <w:left w:val="single" w:color="000000" w:sz="6" w:space="0"/>
              <w:bottom w:val="single" w:color="000000" w:sz="6" w:space="0"/>
              <w:right w:val="single" w:color="000000" w:sz="6" w:space="0"/>
            </w:tcBorders>
          </w:tcPr>
          <w:p>
            <w:pPr>
              <w:rPr>
                <w:rFonts w:hAnsi="宋体" w:eastAsia="宋体" w:cs="宋体"/>
                <w:szCs w:val="21"/>
              </w:rPr>
            </w:pPr>
            <w:r>
              <w:rPr>
                <w:rFonts w:hint="eastAsia" w:hAnsi="宋体" w:eastAsia="宋体" w:cs="宋体"/>
                <w:szCs w:val="21"/>
              </w:rPr>
              <w:t>Y</w:t>
            </w:r>
          </w:p>
        </w:tc>
        <w:tc>
          <w:tcPr>
            <w:tcW w:w="3712" w:type="dxa"/>
            <w:tcBorders>
              <w:top w:val="single" w:color="000000" w:sz="6" w:space="0"/>
              <w:left w:val="single" w:color="000000" w:sz="6" w:space="0"/>
              <w:bottom w:val="single" w:color="000000" w:sz="6" w:space="0"/>
              <w:right w:val="double" w:color="000000" w:sz="2" w:space="0"/>
            </w:tcBorders>
          </w:tcPr>
          <w:p>
            <w:pPr>
              <w:rPr>
                <w:rFonts w:hAnsi="宋体" w:eastAsia="宋体" w:cs="宋体"/>
                <w:szCs w:val="21"/>
              </w:rPr>
            </w:pPr>
          </w:p>
        </w:tc>
      </w:tr>
      <w:tr>
        <w:tblPrEx>
          <w:tblCellMar>
            <w:top w:w="0" w:type="dxa"/>
            <w:left w:w="108" w:type="dxa"/>
            <w:bottom w:w="0" w:type="dxa"/>
            <w:right w:w="108" w:type="dxa"/>
          </w:tblCellMar>
        </w:tblPrEx>
        <w:trPr>
          <w:trHeight w:val="224" w:hRule="atLeast"/>
        </w:trPr>
        <w:tc>
          <w:tcPr>
            <w:tcW w:w="1897" w:type="dxa"/>
            <w:tcBorders>
              <w:top w:val="single" w:color="000000" w:sz="6" w:space="0"/>
              <w:left w:val="single" w:color="000000" w:sz="6" w:space="0"/>
              <w:bottom w:val="single" w:color="000000" w:sz="6" w:space="0"/>
              <w:right w:val="single" w:color="000000" w:sz="6" w:space="0"/>
            </w:tcBorders>
          </w:tcPr>
          <w:p>
            <w:pPr>
              <w:rPr>
                <w:rFonts w:hAnsi="宋体" w:eastAsia="宋体" w:cs="宋体"/>
                <w:szCs w:val="21"/>
              </w:rPr>
            </w:pPr>
            <w:r>
              <w:rPr>
                <w:rFonts w:hint="eastAsia" w:hAnsi="宋体" w:eastAsia="宋体" w:cs="宋体"/>
                <w:szCs w:val="21"/>
              </w:rPr>
              <w:t>OperationType</w:t>
            </w:r>
          </w:p>
        </w:tc>
        <w:tc>
          <w:tcPr>
            <w:tcW w:w="1761" w:type="dxa"/>
            <w:tcBorders>
              <w:top w:val="single" w:color="000000" w:sz="6" w:space="0"/>
              <w:left w:val="single" w:color="000000" w:sz="6" w:space="0"/>
              <w:bottom w:val="single" w:color="000000" w:sz="6" w:space="0"/>
              <w:right w:val="single" w:color="000000" w:sz="6" w:space="0"/>
            </w:tcBorders>
          </w:tcPr>
          <w:p>
            <w:pPr>
              <w:rPr>
                <w:rFonts w:hAnsi="宋体" w:eastAsia="宋体" w:cs="宋体"/>
                <w:szCs w:val="21"/>
              </w:rPr>
            </w:pPr>
            <w:r>
              <w:t>操作类型</w:t>
            </w:r>
          </w:p>
        </w:tc>
        <w:tc>
          <w:tcPr>
            <w:tcW w:w="813" w:type="dxa"/>
            <w:tcBorders>
              <w:top w:val="single" w:color="000000" w:sz="6" w:space="0"/>
              <w:left w:val="single" w:color="000000" w:sz="6" w:space="0"/>
              <w:bottom w:val="single" w:color="000000" w:sz="6" w:space="0"/>
              <w:right w:val="single" w:color="000000" w:sz="6" w:space="0"/>
            </w:tcBorders>
          </w:tcPr>
          <w:p>
            <w:pPr>
              <w:rPr>
                <w:rFonts w:hAnsi="宋体" w:eastAsia="宋体" w:cs="宋体"/>
                <w:szCs w:val="21"/>
              </w:rPr>
            </w:pPr>
            <w:r>
              <w:rPr>
                <w:rFonts w:hint="eastAsia" w:hAnsi="宋体" w:eastAsia="宋体" w:cs="宋体"/>
                <w:szCs w:val="21"/>
              </w:rPr>
              <w:t>String</w:t>
            </w:r>
          </w:p>
        </w:tc>
        <w:tc>
          <w:tcPr>
            <w:tcW w:w="812" w:type="dxa"/>
            <w:tcBorders>
              <w:top w:val="single" w:color="000000" w:sz="6" w:space="0"/>
              <w:left w:val="single" w:color="000000" w:sz="6" w:space="0"/>
              <w:bottom w:val="single" w:color="000000" w:sz="6" w:space="0"/>
              <w:right w:val="single" w:color="000000" w:sz="6" w:space="0"/>
            </w:tcBorders>
          </w:tcPr>
          <w:p>
            <w:pPr>
              <w:rPr>
                <w:rFonts w:hAnsi="宋体" w:eastAsia="宋体" w:cs="宋体"/>
                <w:szCs w:val="21"/>
              </w:rPr>
            </w:pPr>
            <w:r>
              <w:rPr>
                <w:rFonts w:hint="eastAsia" w:hAnsi="宋体" w:eastAsia="宋体" w:cs="宋体"/>
                <w:szCs w:val="21"/>
              </w:rPr>
              <w:t>Y</w:t>
            </w:r>
          </w:p>
        </w:tc>
        <w:tc>
          <w:tcPr>
            <w:tcW w:w="3712" w:type="dxa"/>
            <w:tcBorders>
              <w:top w:val="single" w:color="000000" w:sz="6" w:space="0"/>
              <w:left w:val="single" w:color="000000" w:sz="6" w:space="0"/>
              <w:bottom w:val="single" w:color="000000" w:sz="6" w:space="0"/>
              <w:right w:val="double" w:color="000000" w:sz="2" w:space="0"/>
            </w:tcBorders>
          </w:tcPr>
          <w:p>
            <w:pPr>
              <w:rPr>
                <w:rFonts w:hAnsi="宋体" w:eastAsia="宋体" w:cs="宋体"/>
                <w:szCs w:val="21"/>
              </w:rPr>
            </w:pPr>
          </w:p>
        </w:tc>
      </w:tr>
    </w:tbl>
    <w:p>
      <w:pPr>
        <w:rPr>
          <w:rFonts w:hAnsi="宋体" w:eastAsia="宋体" w:cs="宋体"/>
          <w:szCs w:val="21"/>
        </w:rPr>
      </w:pPr>
    </w:p>
    <w:p>
      <w:pPr>
        <w:rPr>
          <w:rFonts w:hAnsi="宋体" w:eastAsia="宋体" w:cs="宋体"/>
          <w:szCs w:val="21"/>
        </w:rPr>
      </w:pPr>
      <w:r>
        <w:rPr>
          <w:rFonts w:hint="eastAsia" w:hAnsi="宋体" w:eastAsia="宋体" w:cs="宋体"/>
          <w:szCs w:val="21"/>
        </w:rPr>
        <w:t>云核心请求报文头</w:t>
      </w:r>
    </w:p>
    <w:tbl>
      <w:tblPr>
        <w:tblStyle w:val="2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Ansi="宋体" w:eastAsia="宋体" w:cs="宋体"/>
                <w:szCs w:val="21"/>
              </w:rPr>
            </w:pPr>
            <w:r>
              <w:rPr>
                <w:rFonts w:hint="eastAsia" w:hAnsi="宋体" w:eastAsia="宋体" w:cs="宋体"/>
                <w:szCs w:val="21"/>
              </w:rPr>
              <w:t>&lt;TradeData&gt;</w:t>
            </w:r>
          </w:p>
          <w:p>
            <w:pPr>
              <w:rPr>
                <w:rFonts w:hAnsi="宋体" w:eastAsia="宋体" w:cs="宋体"/>
                <w:szCs w:val="21"/>
              </w:rPr>
            </w:pPr>
            <w:r>
              <w:rPr>
                <w:rFonts w:hint="eastAsia" w:hAnsi="宋体" w:eastAsia="宋体" w:cs="宋体"/>
                <w:szCs w:val="21"/>
              </w:rPr>
              <w:t xml:space="preserve">  &lt;BaseInfo&gt; </w:t>
            </w:r>
          </w:p>
          <w:p>
            <w:pPr>
              <w:rPr>
                <w:rFonts w:hAnsi="宋体" w:eastAsia="宋体" w:cs="宋体"/>
                <w:szCs w:val="21"/>
              </w:rPr>
            </w:pPr>
            <w:r>
              <w:rPr>
                <w:rFonts w:hint="eastAsia" w:hAnsi="宋体" w:eastAsia="宋体" w:cs="宋体"/>
                <w:szCs w:val="21"/>
              </w:rPr>
              <w:t xml:space="preserve">    &lt;TranDate&gt;20180410&lt;/TranDate&gt;  </w:t>
            </w:r>
          </w:p>
          <w:p>
            <w:pPr>
              <w:rPr>
                <w:rFonts w:hAnsi="宋体" w:eastAsia="宋体" w:cs="宋体"/>
                <w:szCs w:val="21"/>
              </w:rPr>
            </w:pPr>
            <w:r>
              <w:rPr>
                <w:rFonts w:hint="eastAsia" w:hAnsi="宋体" w:eastAsia="宋体" w:cs="宋体"/>
                <w:szCs w:val="21"/>
              </w:rPr>
              <w:t xml:space="preserve">    &lt;TranTime&gt;140544&lt;/TranTime&gt;  </w:t>
            </w:r>
          </w:p>
          <w:p>
            <w:pPr>
              <w:rPr>
                <w:rFonts w:hAnsi="宋体" w:eastAsia="宋体" w:cs="宋体"/>
                <w:szCs w:val="21"/>
              </w:rPr>
            </w:pPr>
            <w:r>
              <w:rPr>
                <w:rFonts w:hint="eastAsia" w:hAnsi="宋体" w:eastAsia="宋体" w:cs="宋体"/>
                <w:szCs w:val="21"/>
              </w:rPr>
              <w:t xml:space="preserve">    &lt;TranNo&gt;167567574800015&lt;/TranNo&gt;  </w:t>
            </w:r>
          </w:p>
          <w:p>
            <w:pPr>
              <w:rPr>
                <w:rFonts w:hAnsi="宋体" w:eastAsia="宋体" w:cs="宋体"/>
                <w:szCs w:val="21"/>
              </w:rPr>
            </w:pPr>
            <w:r>
              <w:rPr>
                <w:rFonts w:hint="eastAsia" w:hAnsi="宋体" w:eastAsia="宋体" w:cs="宋体"/>
                <w:szCs w:val="21"/>
              </w:rPr>
              <w:t xml:space="preserve">    &lt;FuncFlag&gt;02&lt;/FuncFlag&gt;  </w:t>
            </w:r>
          </w:p>
          <w:p>
            <w:pPr>
              <w:rPr>
                <w:rFonts w:hAnsi="宋体" w:eastAsia="宋体" w:cs="宋体"/>
                <w:szCs w:val="21"/>
              </w:rPr>
            </w:pPr>
            <w:r>
              <w:rPr>
                <w:rFonts w:hint="eastAsia" w:hAnsi="宋体" w:eastAsia="宋体" w:cs="宋体"/>
                <w:szCs w:val="21"/>
              </w:rPr>
              <w:t xml:space="preserve">    &lt;AccessCode&gt;ybt&lt;/AccessCode&gt;  </w:t>
            </w:r>
          </w:p>
          <w:p>
            <w:pPr>
              <w:rPr>
                <w:rFonts w:hAnsi="宋体" w:eastAsia="宋体" w:cs="宋体"/>
                <w:szCs w:val="21"/>
              </w:rPr>
            </w:pPr>
            <w:r>
              <w:rPr>
                <w:rFonts w:hint="eastAsia" w:hAnsi="宋体" w:eastAsia="宋体" w:cs="宋体"/>
                <w:szCs w:val="21"/>
              </w:rPr>
              <w:t xml:space="preserve">    &lt;OperationType&gt;0&lt;/OperationType&gt; </w:t>
            </w:r>
          </w:p>
          <w:p>
            <w:pPr>
              <w:rPr>
                <w:rFonts w:hAnsi="宋体" w:eastAsia="宋体" w:cs="宋体"/>
                <w:szCs w:val="21"/>
              </w:rPr>
            </w:pPr>
            <w:r>
              <w:rPr>
                <w:rFonts w:hint="eastAsia" w:hAnsi="宋体" w:eastAsia="宋体" w:cs="宋体"/>
                <w:szCs w:val="21"/>
              </w:rPr>
              <w:t xml:space="preserve">  &lt;/BaseInfo&gt; </w:t>
            </w:r>
          </w:p>
          <w:p>
            <w:pPr>
              <w:rPr>
                <w:rFonts w:hAnsi="宋体" w:eastAsia="宋体" w:cs="宋体"/>
                <w:szCs w:val="21"/>
              </w:rPr>
            </w:pPr>
            <w:r>
              <w:rPr>
                <w:rFonts w:hint="eastAsia" w:hAnsi="宋体" w:eastAsia="宋体" w:cs="宋体"/>
                <w:szCs w:val="21"/>
              </w:rPr>
              <w:t>&lt;/TradeData&gt;</w:t>
            </w:r>
          </w:p>
        </w:tc>
      </w:tr>
    </w:tbl>
    <w:p>
      <w:pPr>
        <w:rPr>
          <w:rFonts w:hAnsi="宋体" w:eastAsia="宋体" w:cs="宋体"/>
          <w:szCs w:val="21"/>
        </w:rPr>
      </w:pPr>
    </w:p>
    <w:p>
      <w:pPr>
        <w:pStyle w:val="5"/>
        <w:numPr>
          <w:ilvl w:val="3"/>
          <w:numId w:val="0"/>
        </w:numPr>
        <w:rPr>
          <w:rFonts w:hAnsi="宋体" w:eastAsia="宋体" w:cs="宋体" w:asciiTheme="minorHAnsi"/>
          <w:szCs w:val="21"/>
        </w:rPr>
      </w:pPr>
      <w:r>
        <w:rPr>
          <w:rFonts w:hint="eastAsia" w:hAnsi="宋体" w:eastAsia="宋体" w:cs="宋体" w:asciiTheme="minorHAnsi"/>
          <w:szCs w:val="21"/>
        </w:rPr>
        <w:t>返回报文</w:t>
      </w:r>
    </w:p>
    <w:p>
      <w:pPr>
        <w:rPr>
          <w:rFonts w:hAnsi="宋体" w:eastAsia="宋体" w:cs="宋体"/>
          <w:szCs w:val="21"/>
        </w:rPr>
      </w:pPr>
    </w:p>
    <w:p>
      <w:pPr>
        <w:rPr>
          <w:rFonts w:hAnsi="宋体" w:eastAsia="宋体" w:cs="宋体"/>
          <w:szCs w:val="21"/>
        </w:rPr>
      </w:pPr>
      <w:r>
        <w:rPr>
          <w:rFonts w:hint="eastAsia" w:hAnsi="宋体" w:eastAsia="宋体" w:cs="宋体"/>
          <w:szCs w:val="21"/>
        </w:rPr>
        <w:t>云核心返回报文头信息</w:t>
      </w:r>
    </w:p>
    <w:tbl>
      <w:tblPr>
        <w:tblStyle w:val="23"/>
        <w:tblW w:w="8183" w:type="dxa"/>
        <w:tblInd w:w="167" w:type="dxa"/>
        <w:tblLayout w:type="fixed"/>
        <w:tblCellMar>
          <w:top w:w="0" w:type="dxa"/>
          <w:left w:w="108" w:type="dxa"/>
          <w:bottom w:w="0" w:type="dxa"/>
          <w:right w:w="108" w:type="dxa"/>
        </w:tblCellMar>
      </w:tblPr>
      <w:tblGrid>
        <w:gridCol w:w="1897"/>
        <w:gridCol w:w="1761"/>
        <w:gridCol w:w="813"/>
        <w:gridCol w:w="3712"/>
      </w:tblGrid>
      <w:tr>
        <w:tblPrEx>
          <w:tblCellMar>
            <w:top w:w="0" w:type="dxa"/>
            <w:left w:w="108" w:type="dxa"/>
            <w:bottom w:w="0" w:type="dxa"/>
            <w:right w:w="108" w:type="dxa"/>
          </w:tblCellMar>
        </w:tblPrEx>
        <w:trPr>
          <w:trHeight w:val="224" w:hRule="atLeast"/>
        </w:trPr>
        <w:tc>
          <w:tcPr>
            <w:tcW w:w="1897" w:type="dxa"/>
            <w:tcBorders>
              <w:top w:val="double" w:color="000000" w:sz="2" w:space="0"/>
              <w:left w:val="single" w:color="000000" w:sz="6" w:space="0"/>
              <w:bottom w:val="single" w:color="000000" w:sz="6" w:space="0"/>
              <w:right w:val="single" w:color="000000" w:sz="6" w:space="0"/>
            </w:tcBorders>
            <w:shd w:val="clear" w:color="auto" w:fill="7F7F7F"/>
          </w:tcPr>
          <w:p>
            <w:pPr>
              <w:rPr>
                <w:rFonts w:hAnsi="宋体" w:eastAsia="宋体" w:cs="宋体"/>
                <w:b/>
                <w:bCs/>
                <w:szCs w:val="21"/>
              </w:rPr>
            </w:pPr>
            <w:r>
              <w:rPr>
                <w:rFonts w:hint="eastAsia" w:hAnsi="宋体" w:eastAsia="宋体" w:cs="宋体"/>
                <w:b/>
                <w:bCs/>
                <w:szCs w:val="21"/>
              </w:rPr>
              <w:t>字段</w:t>
            </w:r>
          </w:p>
        </w:tc>
        <w:tc>
          <w:tcPr>
            <w:tcW w:w="1761" w:type="dxa"/>
            <w:tcBorders>
              <w:top w:val="double" w:color="000000" w:sz="2" w:space="0"/>
              <w:left w:val="single" w:color="000000" w:sz="6" w:space="0"/>
              <w:bottom w:val="single" w:color="000000" w:sz="6" w:space="0"/>
              <w:right w:val="single" w:color="000000" w:sz="6" w:space="0"/>
            </w:tcBorders>
            <w:shd w:val="clear" w:color="auto" w:fill="7F7F7F"/>
          </w:tcPr>
          <w:p>
            <w:pPr>
              <w:rPr>
                <w:rFonts w:hAnsi="宋体" w:eastAsia="宋体" w:cs="宋体"/>
                <w:b/>
                <w:bCs/>
                <w:szCs w:val="21"/>
              </w:rPr>
            </w:pPr>
            <w:r>
              <w:rPr>
                <w:rFonts w:hint="eastAsia" w:hAnsi="宋体" w:eastAsia="宋体" w:cs="宋体"/>
                <w:b/>
                <w:bCs/>
                <w:szCs w:val="21"/>
              </w:rPr>
              <w:t>字段名</w:t>
            </w:r>
          </w:p>
        </w:tc>
        <w:tc>
          <w:tcPr>
            <w:tcW w:w="813" w:type="dxa"/>
            <w:tcBorders>
              <w:top w:val="double" w:color="000000" w:sz="2" w:space="0"/>
              <w:left w:val="single" w:color="000000" w:sz="6" w:space="0"/>
              <w:bottom w:val="single" w:color="000000" w:sz="6" w:space="0"/>
              <w:right w:val="single" w:color="000000" w:sz="6" w:space="0"/>
            </w:tcBorders>
            <w:shd w:val="clear" w:color="auto" w:fill="7F7F7F"/>
          </w:tcPr>
          <w:p>
            <w:pPr>
              <w:rPr>
                <w:rFonts w:hAnsi="宋体" w:eastAsia="宋体" w:cs="宋体"/>
                <w:b/>
                <w:bCs/>
                <w:szCs w:val="21"/>
              </w:rPr>
            </w:pPr>
            <w:r>
              <w:rPr>
                <w:rFonts w:hint="eastAsia" w:hAnsi="宋体" w:eastAsia="宋体" w:cs="宋体"/>
                <w:b/>
                <w:bCs/>
                <w:szCs w:val="21"/>
              </w:rPr>
              <w:t>类型</w:t>
            </w:r>
          </w:p>
        </w:tc>
        <w:tc>
          <w:tcPr>
            <w:tcW w:w="3712" w:type="dxa"/>
            <w:tcBorders>
              <w:top w:val="double" w:color="000000" w:sz="2" w:space="0"/>
              <w:left w:val="single" w:color="000000" w:sz="6" w:space="0"/>
              <w:bottom w:val="single" w:color="000000" w:sz="6" w:space="0"/>
              <w:right w:val="double" w:color="000000" w:sz="2" w:space="0"/>
            </w:tcBorders>
            <w:shd w:val="clear" w:color="auto" w:fill="7F7F7F"/>
          </w:tcPr>
          <w:p>
            <w:pPr>
              <w:rPr>
                <w:rFonts w:hAnsi="宋体" w:eastAsia="宋体" w:cs="宋体"/>
                <w:b/>
                <w:bCs/>
                <w:szCs w:val="21"/>
              </w:rPr>
            </w:pPr>
            <w:r>
              <w:rPr>
                <w:rFonts w:hint="eastAsia" w:hAnsi="宋体" w:eastAsia="宋体" w:cs="宋体"/>
                <w:b/>
                <w:bCs/>
                <w:szCs w:val="21"/>
              </w:rPr>
              <w:t>备注</w:t>
            </w:r>
          </w:p>
        </w:tc>
      </w:tr>
      <w:tr>
        <w:tblPrEx>
          <w:tblCellMar>
            <w:top w:w="0" w:type="dxa"/>
            <w:left w:w="108" w:type="dxa"/>
            <w:bottom w:w="0" w:type="dxa"/>
            <w:right w:w="108" w:type="dxa"/>
          </w:tblCellMar>
        </w:tblPrEx>
        <w:trPr>
          <w:trHeight w:val="226" w:hRule="atLeast"/>
        </w:trPr>
        <w:tc>
          <w:tcPr>
            <w:tcW w:w="1897" w:type="dxa"/>
            <w:tcBorders>
              <w:top w:val="single" w:color="000000" w:sz="6" w:space="0"/>
              <w:left w:val="single" w:color="000000" w:sz="6" w:space="0"/>
              <w:bottom w:val="single" w:color="000000" w:sz="6" w:space="0"/>
              <w:right w:val="single" w:color="000000" w:sz="6" w:space="0"/>
            </w:tcBorders>
          </w:tcPr>
          <w:p>
            <w:pPr>
              <w:rPr>
                <w:rFonts w:hAnsi="宋体" w:eastAsia="宋体" w:cs="宋体"/>
                <w:szCs w:val="21"/>
              </w:rPr>
            </w:pPr>
            <w:r>
              <w:rPr>
                <w:rFonts w:hint="eastAsia"/>
                <w:szCs w:val="21"/>
              </w:rPr>
              <w:t>Flag</w:t>
            </w:r>
          </w:p>
        </w:tc>
        <w:tc>
          <w:tcPr>
            <w:tcW w:w="1761" w:type="dxa"/>
            <w:tcBorders>
              <w:top w:val="single" w:color="000000" w:sz="6" w:space="0"/>
              <w:left w:val="single" w:color="000000" w:sz="6" w:space="0"/>
              <w:bottom w:val="single" w:color="000000" w:sz="6" w:space="0"/>
              <w:right w:val="single" w:color="000000" w:sz="6" w:space="0"/>
            </w:tcBorders>
          </w:tcPr>
          <w:p>
            <w:pPr>
              <w:rPr>
                <w:rFonts w:hAnsi="宋体" w:eastAsia="宋体" w:cs="宋体"/>
                <w:szCs w:val="21"/>
              </w:rPr>
            </w:pPr>
            <w:r>
              <w:rPr>
                <w:rFonts w:hint="eastAsia" w:hAnsi="宋体" w:eastAsia="宋体" w:cs="宋体"/>
                <w:szCs w:val="21"/>
              </w:rPr>
              <w:t>交易类型</w:t>
            </w:r>
          </w:p>
        </w:tc>
        <w:tc>
          <w:tcPr>
            <w:tcW w:w="813" w:type="dxa"/>
            <w:tcBorders>
              <w:top w:val="single" w:color="000000" w:sz="6" w:space="0"/>
              <w:left w:val="single" w:color="000000" w:sz="6" w:space="0"/>
              <w:bottom w:val="single" w:color="000000" w:sz="6" w:space="0"/>
              <w:right w:val="single" w:color="000000" w:sz="6" w:space="0"/>
            </w:tcBorders>
          </w:tcPr>
          <w:p>
            <w:pPr>
              <w:rPr>
                <w:rFonts w:hAnsi="宋体" w:eastAsia="宋体" w:cs="宋体"/>
                <w:szCs w:val="21"/>
              </w:rPr>
            </w:pPr>
            <w:r>
              <w:rPr>
                <w:rFonts w:hint="eastAsia" w:hAnsi="宋体" w:eastAsia="宋体" w:cs="宋体"/>
                <w:szCs w:val="21"/>
              </w:rPr>
              <w:t>String</w:t>
            </w:r>
          </w:p>
        </w:tc>
        <w:tc>
          <w:tcPr>
            <w:tcW w:w="3712" w:type="dxa"/>
            <w:tcBorders>
              <w:top w:val="single" w:color="000000" w:sz="6" w:space="0"/>
              <w:left w:val="single" w:color="000000" w:sz="6" w:space="0"/>
              <w:bottom w:val="single" w:color="000000" w:sz="6" w:space="0"/>
              <w:right w:val="double" w:color="000000" w:sz="2" w:space="0"/>
            </w:tcBorders>
          </w:tcPr>
          <w:p>
            <w:pPr>
              <w:rPr>
                <w:rFonts w:hAnsi="宋体" w:eastAsia="宋体" w:cs="宋体"/>
                <w:szCs w:val="21"/>
              </w:rPr>
            </w:pPr>
            <w:r>
              <w:rPr>
                <w:rFonts w:hint="eastAsia" w:hAnsi="宋体" w:eastAsia="宋体" w:cs="宋体"/>
                <w:szCs w:val="21"/>
              </w:rPr>
              <w:t>0-成功，1-失败</w:t>
            </w:r>
          </w:p>
        </w:tc>
      </w:tr>
      <w:tr>
        <w:tblPrEx>
          <w:tblCellMar>
            <w:top w:w="0" w:type="dxa"/>
            <w:left w:w="108" w:type="dxa"/>
            <w:bottom w:w="0" w:type="dxa"/>
            <w:right w:w="108" w:type="dxa"/>
          </w:tblCellMar>
        </w:tblPrEx>
        <w:trPr>
          <w:trHeight w:val="224" w:hRule="atLeast"/>
        </w:trPr>
        <w:tc>
          <w:tcPr>
            <w:tcW w:w="1897" w:type="dxa"/>
            <w:tcBorders>
              <w:top w:val="single" w:color="000000" w:sz="6" w:space="0"/>
              <w:left w:val="single" w:color="000000" w:sz="6" w:space="0"/>
              <w:bottom w:val="single" w:color="000000" w:sz="6" w:space="0"/>
              <w:right w:val="single" w:color="000000" w:sz="6" w:space="0"/>
            </w:tcBorders>
          </w:tcPr>
          <w:p>
            <w:pPr>
              <w:rPr>
                <w:rFonts w:hAnsi="宋体" w:eastAsia="宋体" w:cs="宋体"/>
                <w:szCs w:val="21"/>
              </w:rPr>
            </w:pPr>
            <w:r>
              <w:rPr>
                <w:rFonts w:hint="eastAsia"/>
                <w:szCs w:val="21"/>
              </w:rPr>
              <w:t xml:space="preserve">Desc </w:t>
            </w:r>
          </w:p>
        </w:tc>
        <w:tc>
          <w:tcPr>
            <w:tcW w:w="1761" w:type="dxa"/>
            <w:tcBorders>
              <w:top w:val="single" w:color="000000" w:sz="6" w:space="0"/>
              <w:left w:val="single" w:color="000000" w:sz="6" w:space="0"/>
              <w:bottom w:val="single" w:color="000000" w:sz="6" w:space="0"/>
              <w:right w:val="single" w:color="000000" w:sz="6" w:space="0"/>
            </w:tcBorders>
          </w:tcPr>
          <w:p>
            <w:pPr>
              <w:rPr>
                <w:rFonts w:hAnsi="宋体" w:eastAsia="宋体" w:cs="宋体"/>
                <w:szCs w:val="21"/>
              </w:rPr>
            </w:pPr>
            <w:r>
              <w:rPr>
                <w:rFonts w:hint="eastAsia" w:hAnsi="宋体" w:eastAsia="宋体" w:cs="宋体"/>
                <w:szCs w:val="21"/>
              </w:rPr>
              <w:t>结果描述</w:t>
            </w:r>
          </w:p>
        </w:tc>
        <w:tc>
          <w:tcPr>
            <w:tcW w:w="813" w:type="dxa"/>
            <w:tcBorders>
              <w:top w:val="single" w:color="000000" w:sz="6" w:space="0"/>
              <w:left w:val="single" w:color="000000" w:sz="6" w:space="0"/>
              <w:bottom w:val="single" w:color="000000" w:sz="6" w:space="0"/>
              <w:right w:val="single" w:color="000000" w:sz="6" w:space="0"/>
            </w:tcBorders>
          </w:tcPr>
          <w:p>
            <w:pPr>
              <w:rPr>
                <w:rFonts w:hAnsi="宋体" w:eastAsia="宋体" w:cs="宋体"/>
                <w:szCs w:val="21"/>
              </w:rPr>
            </w:pPr>
            <w:r>
              <w:rPr>
                <w:rFonts w:hint="eastAsia" w:hAnsi="宋体" w:eastAsia="宋体" w:cs="宋体"/>
                <w:szCs w:val="21"/>
              </w:rPr>
              <w:t>String</w:t>
            </w:r>
          </w:p>
        </w:tc>
        <w:tc>
          <w:tcPr>
            <w:tcW w:w="3712" w:type="dxa"/>
            <w:tcBorders>
              <w:top w:val="single" w:color="000000" w:sz="6" w:space="0"/>
              <w:left w:val="single" w:color="000000" w:sz="6" w:space="0"/>
              <w:bottom w:val="single" w:color="000000" w:sz="6" w:space="0"/>
              <w:right w:val="double" w:color="000000" w:sz="2" w:space="0"/>
            </w:tcBorders>
          </w:tcPr>
          <w:p>
            <w:pPr>
              <w:rPr>
                <w:rFonts w:hAnsi="宋体" w:eastAsia="宋体" w:cs="宋体"/>
                <w:szCs w:val="21"/>
              </w:rPr>
            </w:pPr>
          </w:p>
        </w:tc>
      </w:tr>
      <w:tr>
        <w:tblPrEx>
          <w:tblCellMar>
            <w:top w:w="0" w:type="dxa"/>
            <w:left w:w="108" w:type="dxa"/>
            <w:bottom w:w="0" w:type="dxa"/>
            <w:right w:w="108" w:type="dxa"/>
          </w:tblCellMar>
        </w:tblPrEx>
        <w:trPr>
          <w:trHeight w:val="224" w:hRule="atLeast"/>
        </w:trPr>
        <w:tc>
          <w:tcPr>
            <w:tcW w:w="1897" w:type="dxa"/>
            <w:tcBorders>
              <w:top w:val="single" w:color="000000" w:sz="6" w:space="0"/>
              <w:left w:val="single" w:color="000000" w:sz="6" w:space="0"/>
              <w:bottom w:val="single" w:color="000000" w:sz="6" w:space="0"/>
              <w:right w:val="single" w:color="000000" w:sz="6" w:space="0"/>
            </w:tcBorders>
          </w:tcPr>
          <w:p>
            <w:pPr>
              <w:rPr>
                <w:rFonts w:hAnsi="宋体" w:eastAsia="宋体" w:cs="宋体"/>
                <w:szCs w:val="21"/>
              </w:rPr>
            </w:pPr>
            <w:r>
              <w:rPr>
                <w:rFonts w:hint="eastAsia"/>
                <w:szCs w:val="21"/>
              </w:rPr>
              <w:t>ProposalContNo</w:t>
            </w:r>
          </w:p>
        </w:tc>
        <w:tc>
          <w:tcPr>
            <w:tcW w:w="1761" w:type="dxa"/>
            <w:tcBorders>
              <w:top w:val="single" w:color="000000" w:sz="6" w:space="0"/>
              <w:left w:val="single" w:color="000000" w:sz="6" w:space="0"/>
              <w:bottom w:val="single" w:color="000000" w:sz="6" w:space="0"/>
              <w:right w:val="single" w:color="000000" w:sz="6" w:space="0"/>
            </w:tcBorders>
          </w:tcPr>
          <w:p>
            <w:pPr>
              <w:rPr>
                <w:rFonts w:hAnsi="宋体" w:eastAsia="宋体" w:cs="宋体"/>
                <w:szCs w:val="21"/>
              </w:rPr>
            </w:pPr>
            <w:r>
              <w:rPr>
                <w:rFonts w:hint="eastAsia" w:hAnsi="宋体" w:eastAsia="宋体" w:cs="宋体"/>
                <w:szCs w:val="21"/>
              </w:rPr>
              <w:t>投保单号</w:t>
            </w:r>
          </w:p>
        </w:tc>
        <w:tc>
          <w:tcPr>
            <w:tcW w:w="813" w:type="dxa"/>
            <w:tcBorders>
              <w:top w:val="single" w:color="000000" w:sz="6" w:space="0"/>
              <w:left w:val="single" w:color="000000" w:sz="6" w:space="0"/>
              <w:bottom w:val="single" w:color="000000" w:sz="6" w:space="0"/>
              <w:right w:val="single" w:color="000000" w:sz="6" w:space="0"/>
            </w:tcBorders>
          </w:tcPr>
          <w:p>
            <w:pPr>
              <w:rPr>
                <w:rFonts w:hAnsi="宋体" w:eastAsia="宋体" w:cs="宋体"/>
                <w:szCs w:val="21"/>
              </w:rPr>
            </w:pPr>
            <w:r>
              <w:rPr>
                <w:rFonts w:hint="eastAsia" w:hAnsi="宋体" w:eastAsia="宋体" w:cs="宋体"/>
                <w:szCs w:val="21"/>
              </w:rPr>
              <w:t>String</w:t>
            </w:r>
          </w:p>
        </w:tc>
        <w:tc>
          <w:tcPr>
            <w:tcW w:w="3712" w:type="dxa"/>
            <w:tcBorders>
              <w:top w:val="single" w:color="000000" w:sz="6" w:space="0"/>
              <w:left w:val="single" w:color="000000" w:sz="6" w:space="0"/>
              <w:bottom w:val="single" w:color="000000" w:sz="6" w:space="0"/>
              <w:right w:val="double" w:color="000000" w:sz="2" w:space="0"/>
            </w:tcBorders>
          </w:tcPr>
          <w:p>
            <w:pPr>
              <w:rPr>
                <w:rFonts w:hAnsi="宋体" w:eastAsia="宋体" w:cs="宋体"/>
                <w:szCs w:val="21"/>
              </w:rPr>
            </w:pPr>
          </w:p>
        </w:tc>
      </w:tr>
      <w:tr>
        <w:tblPrEx>
          <w:tblCellMar>
            <w:top w:w="0" w:type="dxa"/>
            <w:left w:w="108" w:type="dxa"/>
            <w:bottom w:w="0" w:type="dxa"/>
            <w:right w:w="108" w:type="dxa"/>
          </w:tblCellMar>
        </w:tblPrEx>
        <w:trPr>
          <w:trHeight w:val="224" w:hRule="atLeast"/>
        </w:trPr>
        <w:tc>
          <w:tcPr>
            <w:tcW w:w="1897" w:type="dxa"/>
            <w:tcBorders>
              <w:top w:val="single" w:color="000000" w:sz="6" w:space="0"/>
              <w:left w:val="single" w:color="000000" w:sz="6" w:space="0"/>
              <w:bottom w:val="single" w:color="000000" w:sz="6" w:space="0"/>
              <w:right w:val="single" w:color="000000" w:sz="6" w:space="0"/>
            </w:tcBorders>
          </w:tcPr>
          <w:p>
            <w:pPr>
              <w:rPr>
                <w:rFonts w:hAnsi="宋体" w:eastAsia="宋体" w:cs="宋体"/>
                <w:szCs w:val="21"/>
              </w:rPr>
            </w:pPr>
            <w:r>
              <w:rPr>
                <w:rFonts w:hint="eastAsia"/>
                <w:szCs w:val="21"/>
              </w:rPr>
              <w:t xml:space="preserve">TransrNo </w:t>
            </w:r>
          </w:p>
        </w:tc>
        <w:tc>
          <w:tcPr>
            <w:tcW w:w="1761" w:type="dxa"/>
            <w:tcBorders>
              <w:top w:val="single" w:color="000000" w:sz="6" w:space="0"/>
              <w:left w:val="single" w:color="000000" w:sz="6" w:space="0"/>
              <w:bottom w:val="single" w:color="000000" w:sz="6" w:space="0"/>
              <w:right w:val="single" w:color="000000" w:sz="6" w:space="0"/>
            </w:tcBorders>
          </w:tcPr>
          <w:p>
            <w:pPr>
              <w:rPr>
                <w:rFonts w:hAnsi="宋体" w:eastAsia="宋体" w:cs="宋体"/>
                <w:szCs w:val="21"/>
              </w:rPr>
            </w:pPr>
            <w:r>
              <w:rPr>
                <w:rFonts w:hint="eastAsia" w:hAnsi="宋体" w:eastAsia="宋体" w:cs="宋体"/>
                <w:szCs w:val="21"/>
              </w:rPr>
              <w:t>交易流水号</w:t>
            </w:r>
          </w:p>
        </w:tc>
        <w:tc>
          <w:tcPr>
            <w:tcW w:w="813" w:type="dxa"/>
            <w:tcBorders>
              <w:top w:val="single" w:color="000000" w:sz="6" w:space="0"/>
              <w:left w:val="single" w:color="000000" w:sz="6" w:space="0"/>
              <w:bottom w:val="single" w:color="000000" w:sz="6" w:space="0"/>
              <w:right w:val="single" w:color="000000" w:sz="6" w:space="0"/>
            </w:tcBorders>
          </w:tcPr>
          <w:p>
            <w:pPr>
              <w:rPr>
                <w:rFonts w:hAnsi="宋体" w:eastAsia="宋体" w:cs="宋体"/>
                <w:szCs w:val="21"/>
              </w:rPr>
            </w:pPr>
            <w:r>
              <w:rPr>
                <w:rFonts w:hint="eastAsia" w:hAnsi="宋体" w:eastAsia="宋体" w:cs="宋体"/>
                <w:szCs w:val="21"/>
              </w:rPr>
              <w:t>String</w:t>
            </w:r>
          </w:p>
        </w:tc>
        <w:tc>
          <w:tcPr>
            <w:tcW w:w="3712" w:type="dxa"/>
            <w:tcBorders>
              <w:top w:val="single" w:color="000000" w:sz="6" w:space="0"/>
              <w:left w:val="single" w:color="000000" w:sz="6" w:space="0"/>
              <w:bottom w:val="single" w:color="000000" w:sz="6" w:space="0"/>
              <w:right w:val="double" w:color="000000" w:sz="2" w:space="0"/>
            </w:tcBorders>
          </w:tcPr>
          <w:p>
            <w:pPr>
              <w:rPr>
                <w:rFonts w:hAnsi="宋体" w:eastAsia="宋体" w:cs="宋体"/>
                <w:szCs w:val="21"/>
              </w:rPr>
            </w:pPr>
          </w:p>
        </w:tc>
      </w:tr>
    </w:tbl>
    <w:p>
      <w:pPr>
        <w:rPr>
          <w:rFonts w:hAnsi="宋体" w:eastAsia="宋体" w:cs="宋体"/>
          <w:szCs w:val="21"/>
        </w:rPr>
      </w:pPr>
    </w:p>
    <w:p>
      <w:pPr>
        <w:rPr>
          <w:rFonts w:hAnsi="宋体" w:eastAsia="宋体" w:cs="宋体"/>
          <w:szCs w:val="21"/>
        </w:rPr>
      </w:pPr>
      <w:r>
        <w:rPr>
          <w:rFonts w:hint="eastAsia" w:hAnsi="宋体" w:eastAsia="宋体" w:cs="宋体"/>
          <w:szCs w:val="21"/>
        </w:rPr>
        <w:t>云核心返回报文头</w:t>
      </w:r>
    </w:p>
    <w:tbl>
      <w:tblPr>
        <w:tblStyle w:val="2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szCs w:val="21"/>
              </w:rPr>
            </w:pPr>
            <w:r>
              <w:rPr>
                <w:rFonts w:hint="eastAsia"/>
                <w:szCs w:val="21"/>
              </w:rPr>
              <w:t>&lt;TranData&gt;</w:t>
            </w:r>
          </w:p>
          <w:p>
            <w:pPr>
              <w:rPr>
                <w:szCs w:val="21"/>
              </w:rPr>
            </w:pPr>
            <w:r>
              <w:rPr>
                <w:rFonts w:hint="eastAsia"/>
                <w:szCs w:val="21"/>
              </w:rPr>
              <w:tab/>
            </w:r>
            <w:r>
              <w:rPr>
                <w:rFonts w:hint="eastAsia"/>
                <w:szCs w:val="21"/>
              </w:rPr>
              <w:t>&lt;RetData&gt;</w:t>
            </w:r>
          </w:p>
          <w:p>
            <w:pPr>
              <w:rPr>
                <w:szCs w:val="21"/>
              </w:rPr>
            </w:pPr>
            <w:r>
              <w:rPr>
                <w:rFonts w:hint="eastAsia"/>
                <w:szCs w:val="21"/>
              </w:rPr>
              <w:tab/>
            </w:r>
            <w:r>
              <w:rPr>
                <w:rFonts w:hint="eastAsia"/>
                <w:szCs w:val="21"/>
              </w:rPr>
              <w:tab/>
            </w:r>
            <w:r>
              <w:rPr>
                <w:rFonts w:hint="eastAsia"/>
                <w:szCs w:val="21"/>
              </w:rPr>
              <w:t>&lt;Flag&gt;1&lt;/Flag&gt;&lt;!--结果标识 --&gt;</w:t>
            </w:r>
          </w:p>
          <w:p>
            <w:pPr>
              <w:rPr>
                <w:szCs w:val="21"/>
              </w:rPr>
            </w:pPr>
            <w:r>
              <w:rPr>
                <w:rFonts w:hint="eastAsia"/>
                <w:szCs w:val="21"/>
              </w:rPr>
              <w:tab/>
            </w:r>
            <w:r>
              <w:rPr>
                <w:rFonts w:hint="eastAsia"/>
                <w:szCs w:val="21"/>
              </w:rPr>
              <w:tab/>
            </w:r>
            <w:r>
              <w:rPr>
                <w:rFonts w:hint="eastAsia"/>
                <w:szCs w:val="21"/>
              </w:rPr>
              <w:t>&lt;Desc /&gt;&lt;!--结果描述 --&gt;</w:t>
            </w:r>
          </w:p>
          <w:p>
            <w:pPr>
              <w:rPr>
                <w:szCs w:val="21"/>
              </w:rPr>
            </w:pPr>
            <w:r>
              <w:rPr>
                <w:rFonts w:hint="eastAsia"/>
                <w:szCs w:val="21"/>
              </w:rPr>
              <w:tab/>
            </w:r>
            <w:r>
              <w:rPr>
                <w:rFonts w:hint="eastAsia"/>
                <w:szCs w:val="21"/>
              </w:rPr>
              <w:tab/>
            </w:r>
            <w:r>
              <w:rPr>
                <w:rFonts w:hint="eastAsia"/>
                <w:szCs w:val="21"/>
              </w:rPr>
              <w:t>&lt;ProposalContNo&gt;000277807833308&lt;/ProposalContNo&gt;&lt;!--投保单号 --&gt;</w:t>
            </w:r>
          </w:p>
          <w:p>
            <w:pPr>
              <w:rPr>
                <w:szCs w:val="21"/>
              </w:rPr>
            </w:pPr>
            <w:r>
              <w:rPr>
                <w:rFonts w:hint="eastAsia"/>
                <w:szCs w:val="21"/>
              </w:rPr>
              <w:tab/>
            </w:r>
            <w:r>
              <w:rPr>
                <w:rFonts w:hint="eastAsia"/>
                <w:szCs w:val="21"/>
              </w:rPr>
              <w:tab/>
            </w:r>
            <w:r>
              <w:rPr>
                <w:rFonts w:hint="eastAsia"/>
                <w:szCs w:val="21"/>
              </w:rPr>
              <w:t>&lt;TransrNo /&gt;&lt;!--交易流水号 --&gt;</w:t>
            </w:r>
          </w:p>
          <w:p>
            <w:pPr>
              <w:rPr>
                <w:szCs w:val="21"/>
              </w:rPr>
            </w:pPr>
            <w:r>
              <w:rPr>
                <w:rFonts w:hint="eastAsia"/>
                <w:szCs w:val="21"/>
              </w:rPr>
              <w:tab/>
            </w:r>
            <w:r>
              <w:rPr>
                <w:rFonts w:hint="eastAsia"/>
                <w:szCs w:val="21"/>
              </w:rPr>
              <w:t>&lt;/RetData&gt;</w:t>
            </w:r>
          </w:p>
          <w:p>
            <w:pPr>
              <w:rPr>
                <w:rFonts w:hAnsi="宋体" w:eastAsia="宋体" w:cs="宋体"/>
                <w:szCs w:val="21"/>
              </w:rPr>
            </w:pPr>
            <w:r>
              <w:rPr>
                <w:rFonts w:hint="eastAsia"/>
                <w:szCs w:val="21"/>
              </w:rPr>
              <w:t>&lt;/TranData&gt;</w:t>
            </w:r>
          </w:p>
        </w:tc>
      </w:tr>
    </w:tbl>
    <w:p>
      <w:pPr>
        <w:rPr>
          <w:rFonts w:hAnsi="宋体" w:eastAsia="宋体" w:cs="宋体"/>
          <w:szCs w:val="21"/>
        </w:rPr>
      </w:pPr>
    </w:p>
    <w:p>
      <w:pPr>
        <w:pStyle w:val="2"/>
        <w:rPr>
          <w:rFonts w:hAnsi="宋体" w:eastAsia="宋体" w:cs="宋体" w:asciiTheme="minorHAnsi"/>
          <w:color w:val="000000" w:themeColor="text1"/>
          <w:sz w:val="21"/>
          <w:szCs w:val="21"/>
        </w:rPr>
      </w:pPr>
      <w:r>
        <w:rPr>
          <w:rFonts w:hint="eastAsia" w:hAnsi="宋体" w:eastAsia="宋体" w:cs="宋体" w:asciiTheme="minorHAnsi"/>
          <w:color w:val="000000" w:themeColor="text1"/>
          <w:sz w:val="21"/>
          <w:szCs w:val="21"/>
        </w:rPr>
        <w:t>接口列表</w:t>
      </w:r>
    </w:p>
    <w:p>
      <w:pPr>
        <w:pStyle w:val="3"/>
        <w:rPr>
          <w:rFonts w:asciiTheme="minorHAnsi"/>
          <w:sz w:val="21"/>
          <w:szCs w:val="21"/>
        </w:rPr>
      </w:pPr>
      <w:r>
        <w:rPr>
          <w:rFonts w:hint="eastAsia" w:asciiTheme="minorHAnsi"/>
          <w:sz w:val="21"/>
          <w:szCs w:val="21"/>
        </w:rPr>
        <w:t>新契约核保微服务</w:t>
      </w:r>
    </w:p>
    <w:p>
      <w:pPr>
        <w:pStyle w:val="4"/>
        <w:rPr>
          <w:rFonts w:asciiTheme="minorHAnsi"/>
          <w:szCs w:val="21"/>
        </w:rPr>
      </w:pPr>
      <w:r>
        <w:rPr>
          <w:rFonts w:hint="eastAsia" w:asciiTheme="minorHAnsi"/>
          <w:szCs w:val="21"/>
        </w:rPr>
        <w:t>主要信息</w:t>
      </w:r>
    </w:p>
    <w:tbl>
      <w:tblPr>
        <w:tblStyle w:val="23"/>
        <w:tblW w:w="750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0"/>
        <w:gridCol w:w="2070"/>
        <w:gridCol w:w="1890"/>
        <w:gridCol w:w="17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800" w:type="dxa"/>
            <w:shd w:val="clear" w:color="auto" w:fill="D0CECE" w:themeFill="background2" w:themeFillShade="E6"/>
          </w:tcPr>
          <w:p>
            <w:pPr>
              <w:rPr>
                <w:rFonts w:hAnsi="宋体" w:eastAsia="宋体" w:cs="宋体"/>
                <w:b/>
                <w:bCs/>
                <w:szCs w:val="21"/>
              </w:rPr>
            </w:pPr>
            <w:r>
              <w:rPr>
                <w:rFonts w:hint="eastAsia" w:hAnsi="宋体" w:eastAsia="宋体" w:cs="宋体"/>
                <w:b/>
                <w:bCs/>
                <w:szCs w:val="21"/>
              </w:rPr>
              <w:t>接口名称</w:t>
            </w:r>
          </w:p>
        </w:tc>
        <w:tc>
          <w:tcPr>
            <w:tcW w:w="2070" w:type="dxa"/>
            <w:shd w:val="clear" w:color="auto" w:fill="auto"/>
          </w:tcPr>
          <w:p>
            <w:pPr>
              <w:rPr>
                <w:rFonts w:hAnsi="宋体" w:eastAsia="宋体" w:cs="宋体"/>
                <w:bCs/>
                <w:szCs w:val="21"/>
              </w:rPr>
            </w:pPr>
            <w:r>
              <w:rPr>
                <w:rFonts w:hint="eastAsia" w:hAnsi="宋体" w:eastAsia="宋体" w:cs="宋体"/>
                <w:bCs/>
                <w:szCs w:val="21"/>
              </w:rPr>
              <w:t>新契约核保接口</w:t>
            </w:r>
          </w:p>
        </w:tc>
        <w:tc>
          <w:tcPr>
            <w:tcW w:w="1890" w:type="dxa"/>
            <w:shd w:val="clear" w:color="auto" w:fill="D0CECE" w:themeFill="background2" w:themeFillShade="E6"/>
          </w:tcPr>
          <w:p>
            <w:pPr>
              <w:rPr>
                <w:rFonts w:hAnsi="宋体" w:eastAsia="宋体" w:cs="宋体"/>
                <w:b/>
                <w:bCs/>
                <w:szCs w:val="21"/>
              </w:rPr>
            </w:pPr>
            <w:r>
              <w:rPr>
                <w:rFonts w:hint="eastAsia" w:hAnsi="宋体" w:eastAsia="宋体" w:cs="宋体"/>
                <w:b/>
                <w:bCs/>
                <w:szCs w:val="21"/>
              </w:rPr>
              <w:t>需求类型</w:t>
            </w:r>
          </w:p>
        </w:tc>
        <w:tc>
          <w:tcPr>
            <w:tcW w:w="1742" w:type="dxa"/>
          </w:tcPr>
          <w:p>
            <w:pPr>
              <w:rPr>
                <w:rFonts w:hAnsi="宋体" w:eastAsia="宋体"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0" w:hRule="atLeast"/>
        </w:trPr>
        <w:tc>
          <w:tcPr>
            <w:tcW w:w="1800" w:type="dxa"/>
            <w:shd w:val="clear" w:color="auto" w:fill="D0CECE" w:themeFill="background2" w:themeFillShade="E6"/>
          </w:tcPr>
          <w:p>
            <w:pPr>
              <w:rPr>
                <w:rFonts w:hAnsi="宋体" w:eastAsia="宋体" w:cs="宋体"/>
                <w:b/>
                <w:bCs/>
                <w:szCs w:val="21"/>
              </w:rPr>
            </w:pPr>
            <w:r>
              <w:rPr>
                <w:rFonts w:hint="eastAsia" w:hAnsi="宋体" w:eastAsia="宋体" w:cs="宋体"/>
                <w:b/>
                <w:bCs/>
                <w:szCs w:val="21"/>
              </w:rPr>
              <w:t>通讯方式</w:t>
            </w:r>
          </w:p>
        </w:tc>
        <w:tc>
          <w:tcPr>
            <w:tcW w:w="2070" w:type="dxa"/>
            <w:shd w:val="clear" w:color="auto" w:fill="auto"/>
          </w:tcPr>
          <w:p>
            <w:pPr>
              <w:rPr>
                <w:rFonts w:hAnsi="宋体" w:eastAsia="宋体" w:cs="宋体"/>
                <w:bCs/>
                <w:szCs w:val="21"/>
              </w:rPr>
            </w:pPr>
            <w:r>
              <w:rPr>
                <w:rFonts w:hint="eastAsia" w:hAnsi="宋体" w:eastAsia="宋体" w:cs="宋体"/>
                <w:bCs/>
                <w:szCs w:val="21"/>
              </w:rPr>
              <w:t>微服务调用</w:t>
            </w:r>
          </w:p>
        </w:tc>
        <w:tc>
          <w:tcPr>
            <w:tcW w:w="1890" w:type="dxa"/>
            <w:shd w:val="clear" w:color="auto" w:fill="D0CECE" w:themeFill="background2" w:themeFillShade="E6"/>
          </w:tcPr>
          <w:p>
            <w:pPr>
              <w:rPr>
                <w:rFonts w:hAnsi="宋体" w:eastAsia="宋体" w:cs="宋体"/>
                <w:b/>
                <w:bCs/>
                <w:szCs w:val="21"/>
              </w:rPr>
            </w:pPr>
            <w:r>
              <w:rPr>
                <w:rFonts w:hint="eastAsia" w:hAnsi="宋体" w:eastAsia="宋体" w:cs="宋体"/>
                <w:b/>
                <w:bCs/>
                <w:szCs w:val="21"/>
              </w:rPr>
              <w:t>所属系统</w:t>
            </w:r>
          </w:p>
        </w:tc>
        <w:tc>
          <w:tcPr>
            <w:tcW w:w="1742" w:type="dxa"/>
          </w:tcPr>
          <w:p>
            <w:pPr>
              <w:rPr>
                <w:rFonts w:hAnsi="宋体" w:eastAsia="宋体" w:cs="宋体"/>
                <w:bCs/>
                <w:szCs w:val="21"/>
              </w:rPr>
            </w:pPr>
            <w:r>
              <w:rPr>
                <w:rFonts w:hint="eastAsia" w:hAnsi="宋体" w:eastAsia="宋体" w:cs="宋体"/>
                <w:bCs/>
                <w:szCs w:val="21"/>
              </w:rPr>
              <w:t>互联网核心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shd w:val="clear" w:color="auto" w:fill="D0CECE" w:themeFill="background2" w:themeFillShade="E6"/>
          </w:tcPr>
          <w:p>
            <w:pPr>
              <w:rPr>
                <w:rFonts w:hAnsi="宋体" w:eastAsia="宋体" w:cs="宋体"/>
                <w:b/>
                <w:bCs/>
                <w:szCs w:val="21"/>
              </w:rPr>
            </w:pPr>
            <w:r>
              <w:rPr>
                <w:rFonts w:hint="eastAsia" w:hAnsi="宋体" w:eastAsia="宋体" w:cs="宋体"/>
                <w:b/>
                <w:bCs/>
                <w:szCs w:val="21"/>
              </w:rPr>
              <w:t>合作方式</w:t>
            </w:r>
          </w:p>
        </w:tc>
        <w:tc>
          <w:tcPr>
            <w:tcW w:w="2070" w:type="dxa"/>
            <w:shd w:val="clear" w:color="auto" w:fill="auto"/>
          </w:tcPr>
          <w:p>
            <w:pPr>
              <w:rPr>
                <w:rFonts w:hAnsi="宋体" w:eastAsia="宋体" w:cs="宋体"/>
                <w:bCs/>
                <w:szCs w:val="21"/>
              </w:rPr>
            </w:pPr>
            <w:r>
              <w:rPr>
                <w:rFonts w:hint="eastAsia" w:hAnsi="宋体" w:eastAsia="宋体" w:cs="宋体"/>
                <w:bCs/>
                <w:szCs w:val="21"/>
              </w:rPr>
              <w:t>微服务调用</w:t>
            </w:r>
          </w:p>
        </w:tc>
        <w:tc>
          <w:tcPr>
            <w:tcW w:w="1890" w:type="dxa"/>
            <w:shd w:val="clear" w:color="auto" w:fill="D0CECE" w:themeFill="background2" w:themeFillShade="E6"/>
          </w:tcPr>
          <w:p>
            <w:pPr>
              <w:rPr>
                <w:rFonts w:hAnsi="宋体" w:eastAsia="宋体" w:cs="宋体"/>
                <w:b/>
                <w:bCs/>
                <w:szCs w:val="21"/>
              </w:rPr>
            </w:pPr>
            <w:r>
              <w:rPr>
                <w:rFonts w:hint="eastAsia" w:hAnsi="宋体" w:eastAsia="宋体" w:cs="宋体"/>
                <w:b/>
                <w:bCs/>
                <w:szCs w:val="21"/>
              </w:rPr>
              <w:t>合作方名称</w:t>
            </w:r>
          </w:p>
        </w:tc>
        <w:tc>
          <w:tcPr>
            <w:tcW w:w="1742" w:type="dxa"/>
          </w:tcPr>
          <w:p>
            <w:pPr>
              <w:rPr>
                <w:rFonts w:hAnsi="宋体" w:eastAsia="宋体" w:cs="宋体"/>
                <w:bCs/>
                <w:szCs w:val="21"/>
              </w:rPr>
            </w:pPr>
            <w:r>
              <w:rPr>
                <w:rFonts w:hint="eastAsia" w:hAnsi="宋体" w:eastAsia="宋体" w:cs="宋体"/>
                <w:bCs/>
                <w:szCs w:val="21"/>
              </w:rPr>
              <w:t>银保通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shd w:val="clear" w:color="auto" w:fill="D0CECE" w:themeFill="background2" w:themeFillShade="E6"/>
          </w:tcPr>
          <w:p>
            <w:pPr>
              <w:rPr>
                <w:rFonts w:hAnsi="宋体" w:eastAsia="宋体" w:cs="宋体"/>
                <w:b/>
                <w:bCs/>
                <w:szCs w:val="21"/>
              </w:rPr>
            </w:pPr>
            <w:r>
              <w:rPr>
                <w:rFonts w:hint="eastAsia" w:hAnsi="宋体" w:eastAsia="宋体" w:cs="宋体"/>
                <w:b/>
                <w:bCs/>
                <w:szCs w:val="21"/>
              </w:rPr>
              <w:t>报文样例</w:t>
            </w:r>
          </w:p>
        </w:tc>
        <w:tc>
          <w:tcPr>
            <w:tcW w:w="2070" w:type="dxa"/>
            <w:shd w:val="clear" w:color="auto" w:fill="auto"/>
          </w:tcPr>
          <w:p>
            <w:pPr>
              <w:rPr>
                <w:rFonts w:hAnsi="宋体" w:eastAsia="宋体" w:cs="宋体"/>
                <w:bCs/>
                <w:szCs w:val="21"/>
              </w:rPr>
            </w:pPr>
            <w:r>
              <w:rPr>
                <w:rFonts w:hint="eastAsia" w:hAnsi="宋体" w:eastAsia="宋体" w:cs="宋体"/>
                <w:bCs/>
                <w:szCs w:val="21"/>
              </w:rPr>
              <w:t>合作方报文</w:t>
            </w:r>
          </w:p>
        </w:tc>
        <w:tc>
          <w:tcPr>
            <w:tcW w:w="1890" w:type="dxa"/>
            <w:shd w:val="clear" w:color="auto" w:fill="D0CECE" w:themeFill="background2" w:themeFillShade="E6"/>
          </w:tcPr>
          <w:p>
            <w:pPr>
              <w:rPr>
                <w:rFonts w:hAnsi="宋体" w:eastAsia="宋体" w:cs="宋体"/>
                <w:b/>
                <w:bCs/>
                <w:szCs w:val="21"/>
              </w:rPr>
            </w:pPr>
            <w:r>
              <w:rPr>
                <w:rFonts w:hint="eastAsia" w:hAnsi="宋体" w:eastAsia="宋体" w:cs="宋体"/>
                <w:b/>
                <w:bCs/>
                <w:szCs w:val="21"/>
              </w:rPr>
              <w:t>出单模式</w:t>
            </w:r>
          </w:p>
        </w:tc>
        <w:tc>
          <w:tcPr>
            <w:tcW w:w="1742" w:type="dxa"/>
          </w:tcPr>
          <w:p>
            <w:pPr>
              <w:rPr>
                <w:rFonts w:hAnsi="宋体" w:eastAsia="宋体" w:cs="宋体"/>
                <w:bCs/>
                <w:szCs w:val="21"/>
              </w:rPr>
            </w:pPr>
            <w:r>
              <w:rPr>
                <w:rFonts w:hint="eastAsia" w:hAnsi="宋体" w:eastAsia="宋体" w:cs="宋体"/>
                <w:bCs/>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shd w:val="clear" w:color="auto" w:fill="D0CECE" w:themeFill="background2" w:themeFillShade="E6"/>
          </w:tcPr>
          <w:p>
            <w:pPr>
              <w:rPr>
                <w:rFonts w:hAnsi="宋体" w:eastAsia="宋体" w:cs="宋体"/>
                <w:b/>
                <w:bCs/>
                <w:szCs w:val="21"/>
              </w:rPr>
            </w:pPr>
            <w:r>
              <w:rPr>
                <w:rFonts w:hint="eastAsia" w:hAnsi="宋体" w:eastAsia="宋体" w:cs="宋体"/>
                <w:b/>
                <w:bCs/>
                <w:szCs w:val="21"/>
              </w:rPr>
              <w:t>承保模式</w:t>
            </w:r>
          </w:p>
        </w:tc>
        <w:tc>
          <w:tcPr>
            <w:tcW w:w="2070" w:type="dxa"/>
            <w:shd w:val="clear" w:color="auto" w:fill="auto"/>
          </w:tcPr>
          <w:p>
            <w:pPr>
              <w:rPr>
                <w:rFonts w:hAnsi="宋体" w:eastAsia="宋体" w:cs="宋体"/>
                <w:bCs/>
                <w:szCs w:val="21"/>
              </w:rPr>
            </w:pPr>
            <w:r>
              <w:rPr>
                <w:rFonts w:hint="eastAsia" w:hAnsi="宋体" w:eastAsia="宋体" w:cs="宋体"/>
                <w:bCs/>
                <w:szCs w:val="21"/>
              </w:rPr>
              <w:t>-</w:t>
            </w:r>
          </w:p>
        </w:tc>
        <w:tc>
          <w:tcPr>
            <w:tcW w:w="1890" w:type="dxa"/>
            <w:shd w:val="clear" w:color="auto" w:fill="D0CECE" w:themeFill="background2" w:themeFillShade="E6"/>
          </w:tcPr>
          <w:p>
            <w:pPr>
              <w:rPr>
                <w:rFonts w:hAnsi="宋体" w:eastAsia="宋体" w:cs="宋体"/>
                <w:b/>
                <w:bCs/>
                <w:szCs w:val="21"/>
              </w:rPr>
            </w:pPr>
            <w:r>
              <w:rPr>
                <w:rFonts w:hint="eastAsia" w:hAnsi="宋体" w:eastAsia="宋体" w:cs="宋体"/>
                <w:b/>
                <w:bCs/>
                <w:szCs w:val="21"/>
              </w:rPr>
              <w:t>支付方式</w:t>
            </w:r>
          </w:p>
        </w:tc>
        <w:tc>
          <w:tcPr>
            <w:tcW w:w="1742" w:type="dxa"/>
          </w:tcPr>
          <w:p>
            <w:pPr>
              <w:rPr>
                <w:rFonts w:hAnsi="宋体" w:eastAsia="宋体" w:cs="宋体"/>
                <w:bCs/>
                <w:szCs w:val="21"/>
              </w:rPr>
            </w:pPr>
            <w:r>
              <w:rPr>
                <w:rFonts w:hint="eastAsia" w:hAnsi="宋体" w:eastAsia="宋体" w:cs="宋体"/>
                <w:bCs/>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1800" w:type="dxa"/>
            <w:shd w:val="clear" w:color="auto" w:fill="D0CECE" w:themeFill="background2" w:themeFillShade="E6"/>
          </w:tcPr>
          <w:p>
            <w:pPr>
              <w:rPr>
                <w:rFonts w:hAnsi="宋体" w:eastAsia="宋体" w:cs="宋体"/>
                <w:b/>
                <w:bCs/>
                <w:szCs w:val="21"/>
              </w:rPr>
            </w:pPr>
            <w:r>
              <w:rPr>
                <w:rFonts w:hint="eastAsia" w:hAnsi="宋体" w:eastAsia="宋体" w:cs="宋体"/>
                <w:b/>
                <w:bCs/>
                <w:szCs w:val="21"/>
              </w:rPr>
              <w:t>是否发送短信</w:t>
            </w:r>
          </w:p>
        </w:tc>
        <w:tc>
          <w:tcPr>
            <w:tcW w:w="2070" w:type="dxa"/>
            <w:shd w:val="clear" w:color="auto" w:fill="auto"/>
          </w:tcPr>
          <w:p>
            <w:pPr>
              <w:rPr>
                <w:rFonts w:hAnsi="宋体" w:eastAsia="宋体" w:cs="宋体"/>
                <w:bCs/>
                <w:szCs w:val="21"/>
              </w:rPr>
            </w:pPr>
            <w:r>
              <w:rPr>
                <w:rFonts w:hint="eastAsia" w:hAnsi="宋体" w:eastAsia="宋体" w:cs="宋体"/>
                <w:bCs/>
                <w:szCs w:val="21"/>
              </w:rPr>
              <w:t>否</w:t>
            </w:r>
          </w:p>
        </w:tc>
        <w:tc>
          <w:tcPr>
            <w:tcW w:w="1890" w:type="dxa"/>
            <w:shd w:val="clear" w:color="auto" w:fill="D0CECE" w:themeFill="background2" w:themeFillShade="E6"/>
          </w:tcPr>
          <w:p>
            <w:pPr>
              <w:rPr>
                <w:rFonts w:hAnsi="宋体" w:eastAsia="宋体" w:cs="宋体"/>
                <w:b/>
                <w:bCs/>
                <w:szCs w:val="21"/>
              </w:rPr>
            </w:pPr>
            <w:r>
              <w:rPr>
                <w:rFonts w:hint="eastAsia" w:hAnsi="宋体" w:eastAsia="宋体" w:cs="宋体"/>
                <w:b/>
                <w:bCs/>
                <w:szCs w:val="21"/>
              </w:rPr>
              <w:t>是否发送邮件</w:t>
            </w:r>
          </w:p>
        </w:tc>
        <w:tc>
          <w:tcPr>
            <w:tcW w:w="1742" w:type="dxa"/>
          </w:tcPr>
          <w:p>
            <w:pPr>
              <w:rPr>
                <w:rFonts w:hAnsi="宋体" w:eastAsia="宋体" w:cs="宋体"/>
                <w:bCs/>
                <w:szCs w:val="21"/>
              </w:rPr>
            </w:pPr>
            <w:r>
              <w:rPr>
                <w:rFonts w:hint="eastAsia" w:hAnsi="宋体" w:eastAsia="宋体" w:cs="宋体"/>
                <w:bCs/>
                <w:szCs w:val="21"/>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shd w:val="clear" w:color="auto" w:fill="D0CECE" w:themeFill="background2" w:themeFillShade="E6"/>
          </w:tcPr>
          <w:p>
            <w:pPr>
              <w:rPr>
                <w:rFonts w:hAnsi="宋体" w:eastAsia="宋体" w:cs="宋体"/>
                <w:b/>
                <w:bCs/>
                <w:szCs w:val="21"/>
              </w:rPr>
            </w:pPr>
            <w:r>
              <w:rPr>
                <w:rFonts w:hint="eastAsia" w:hAnsi="宋体" w:eastAsia="宋体" w:cs="宋体"/>
                <w:b/>
                <w:bCs/>
                <w:szCs w:val="21"/>
              </w:rPr>
              <w:t>接口业务描述</w:t>
            </w:r>
          </w:p>
        </w:tc>
        <w:tc>
          <w:tcPr>
            <w:tcW w:w="5702" w:type="dxa"/>
            <w:gridSpan w:val="3"/>
            <w:shd w:val="clear" w:color="auto" w:fill="auto"/>
          </w:tcPr>
          <w:p>
            <w:pPr>
              <w:rPr>
                <w:rFonts w:hAnsi="宋体" w:eastAsia="宋体" w:cs="宋体"/>
                <w:bCs/>
                <w:szCs w:val="21"/>
              </w:rPr>
            </w:pPr>
            <w:r>
              <w:rPr>
                <w:rFonts w:hint="eastAsia" w:hAnsi="宋体" w:eastAsia="宋体" w:cs="宋体"/>
                <w:bCs/>
                <w:szCs w:val="21"/>
              </w:rPr>
              <w:t>调用核保微服务，互联网核心校验保单数据是否合法，返回校验结果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800" w:type="dxa"/>
            <w:shd w:val="clear" w:color="auto" w:fill="D0CECE" w:themeFill="background2" w:themeFillShade="E6"/>
          </w:tcPr>
          <w:p>
            <w:pPr>
              <w:rPr>
                <w:rFonts w:hAnsi="宋体" w:eastAsia="宋体" w:cs="宋体"/>
                <w:b/>
                <w:bCs/>
                <w:szCs w:val="21"/>
              </w:rPr>
            </w:pPr>
            <w:r>
              <w:rPr>
                <w:rFonts w:hint="eastAsia" w:hAnsi="宋体" w:eastAsia="宋体" w:cs="宋体"/>
                <w:b/>
                <w:bCs/>
                <w:szCs w:val="21"/>
              </w:rPr>
              <w:t>接口输入</w:t>
            </w:r>
          </w:p>
        </w:tc>
        <w:tc>
          <w:tcPr>
            <w:tcW w:w="5702" w:type="dxa"/>
            <w:gridSpan w:val="3"/>
            <w:shd w:val="clear" w:color="auto" w:fill="auto"/>
          </w:tcPr>
          <w:p>
            <w:pPr>
              <w:rPr>
                <w:rFonts w:hAnsi="宋体" w:eastAsia="宋体" w:cs="宋体"/>
                <w:bCs/>
                <w:szCs w:val="21"/>
              </w:rPr>
            </w:pPr>
            <w:r>
              <w:rPr>
                <w:rFonts w:hint="eastAsia" w:hAnsi="宋体" w:eastAsia="宋体" w:cs="宋体"/>
                <w:bCs/>
                <w:szCs w:val="21"/>
              </w:rPr>
              <w:t>保单信息请求报文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1" w:hRule="atLeast"/>
        </w:trPr>
        <w:tc>
          <w:tcPr>
            <w:tcW w:w="1800" w:type="dxa"/>
            <w:shd w:val="clear" w:color="auto" w:fill="D0CECE" w:themeFill="background2" w:themeFillShade="E6"/>
          </w:tcPr>
          <w:p>
            <w:pPr>
              <w:rPr>
                <w:rFonts w:hAnsi="宋体" w:eastAsia="宋体" w:cs="宋体"/>
                <w:b/>
                <w:bCs/>
                <w:szCs w:val="21"/>
              </w:rPr>
            </w:pPr>
            <w:r>
              <w:rPr>
                <w:rFonts w:hint="eastAsia" w:hAnsi="宋体" w:eastAsia="宋体" w:cs="宋体"/>
                <w:b/>
                <w:bCs/>
                <w:szCs w:val="21"/>
              </w:rPr>
              <w:t>接口输出</w:t>
            </w:r>
          </w:p>
        </w:tc>
        <w:tc>
          <w:tcPr>
            <w:tcW w:w="5702" w:type="dxa"/>
            <w:gridSpan w:val="3"/>
            <w:shd w:val="clear" w:color="auto" w:fill="auto"/>
          </w:tcPr>
          <w:p>
            <w:pPr>
              <w:rPr>
                <w:rFonts w:hAnsi="宋体" w:eastAsia="宋体" w:cs="宋体"/>
                <w:bCs/>
                <w:szCs w:val="21"/>
              </w:rPr>
            </w:pPr>
            <w:r>
              <w:rPr>
                <w:rFonts w:hint="eastAsia" w:hAnsi="宋体" w:eastAsia="宋体" w:cs="宋体"/>
                <w:bCs/>
                <w:szCs w:val="21"/>
              </w:rPr>
              <w:t>核保结果，保单数据</w:t>
            </w:r>
          </w:p>
        </w:tc>
      </w:tr>
    </w:tbl>
    <w:p>
      <w:pPr>
        <w:pStyle w:val="4"/>
        <w:rPr>
          <w:rFonts w:asciiTheme="minorHAnsi"/>
          <w:szCs w:val="21"/>
        </w:rPr>
      </w:pPr>
      <w:r>
        <w:rPr>
          <w:rFonts w:hint="eastAsia" w:asciiTheme="minorHAnsi"/>
          <w:szCs w:val="21"/>
        </w:rPr>
        <w:t>流程图</w:t>
      </w:r>
    </w:p>
    <w:p/>
    <w:p>
      <w:pPr>
        <w:pStyle w:val="4"/>
        <w:rPr>
          <w:rFonts w:asciiTheme="minorHAnsi"/>
          <w:szCs w:val="21"/>
        </w:rPr>
      </w:pPr>
      <w:r>
        <w:rPr>
          <w:rFonts w:hint="eastAsia" w:asciiTheme="minorHAnsi"/>
          <w:szCs w:val="21"/>
        </w:rPr>
        <w:t>请求报文样例及说明</w:t>
      </w:r>
    </w:p>
    <w:p>
      <w:pPr>
        <w:pStyle w:val="5"/>
        <w:numPr>
          <w:ilvl w:val="0"/>
          <w:numId w:val="2"/>
        </w:numPr>
      </w:pPr>
      <w:r>
        <w:rPr>
          <w:rFonts w:hint="eastAsia"/>
        </w:rPr>
        <w:t>请求报文样例</w:t>
      </w:r>
    </w:p>
    <w:tbl>
      <w:tblPr>
        <w:tblStyle w:val="24"/>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56" w:type="dxa"/>
          </w:tcPr>
          <w:p>
            <w:pPr>
              <w:rPr>
                <w:rFonts w:hAnsi="宋体" w:eastAsia="宋体" w:cs="宋体"/>
                <w:szCs w:val="21"/>
              </w:rPr>
            </w:pPr>
            <w:r>
              <w:rPr>
                <w:rFonts w:hint="eastAsia" w:hAnsi="宋体" w:eastAsia="宋体" w:cs="宋体"/>
                <w:szCs w:val="21"/>
              </w:rPr>
              <w:t>&lt;?xml version="1.0" encoding="utf-8"?&gt;</w:t>
            </w:r>
          </w:p>
          <w:p>
            <w:pPr>
              <w:rPr>
                <w:rFonts w:hAnsi="宋体" w:eastAsia="宋体" w:cs="宋体"/>
                <w:szCs w:val="21"/>
              </w:rPr>
            </w:pPr>
            <w:r>
              <w:rPr>
                <w:rFonts w:hint="eastAsia" w:hAnsi="宋体" w:eastAsia="宋体" w:cs="宋体"/>
                <w:szCs w:val="21"/>
              </w:rPr>
              <w:t xml:space="preserve">&lt;TradeData&gt; </w:t>
            </w:r>
          </w:p>
          <w:p>
            <w:pPr>
              <w:rPr>
                <w:rFonts w:hAnsi="宋体" w:eastAsia="宋体" w:cs="宋体"/>
                <w:szCs w:val="21"/>
              </w:rPr>
            </w:pPr>
            <w:r>
              <w:rPr>
                <w:rFonts w:hint="eastAsia" w:hAnsi="宋体" w:eastAsia="宋体" w:cs="宋体"/>
                <w:szCs w:val="21"/>
              </w:rPr>
              <w:t xml:space="preserve">  &lt;BaseInfo&gt; </w:t>
            </w:r>
          </w:p>
          <w:p>
            <w:pPr>
              <w:rPr>
                <w:rFonts w:hAnsi="宋体" w:eastAsia="宋体" w:cs="宋体"/>
                <w:szCs w:val="21"/>
              </w:rPr>
            </w:pPr>
            <w:r>
              <w:rPr>
                <w:rFonts w:hint="eastAsia" w:hAnsi="宋体" w:eastAsia="宋体" w:cs="宋体"/>
                <w:szCs w:val="21"/>
              </w:rPr>
              <w:t xml:space="preserve">    &lt;!--交易日期--&gt;</w:t>
            </w:r>
          </w:p>
          <w:p>
            <w:pPr>
              <w:rPr>
                <w:rFonts w:hAnsi="宋体" w:eastAsia="宋体" w:cs="宋体"/>
                <w:szCs w:val="21"/>
              </w:rPr>
            </w:pPr>
            <w:r>
              <w:rPr>
                <w:rFonts w:hint="eastAsia" w:hAnsi="宋体" w:eastAsia="宋体" w:cs="宋体"/>
                <w:szCs w:val="21"/>
              </w:rPr>
              <w:t xml:space="preserve">&lt;TranDate&gt;20180419&lt;/TranDate&gt;  </w:t>
            </w:r>
          </w:p>
          <w:p>
            <w:pPr>
              <w:rPr>
                <w:rFonts w:hAnsi="宋体" w:eastAsia="宋体" w:cs="宋体"/>
                <w:szCs w:val="21"/>
              </w:rPr>
            </w:pPr>
            <w:r>
              <w:rPr>
                <w:rFonts w:hint="eastAsia" w:hAnsi="宋体" w:eastAsia="宋体" w:cs="宋体"/>
                <w:szCs w:val="21"/>
              </w:rPr>
              <w:t xml:space="preserve">    &lt;!--交易时间--&gt;</w:t>
            </w:r>
          </w:p>
          <w:p>
            <w:pPr>
              <w:rPr>
                <w:rFonts w:hAnsi="宋体" w:eastAsia="宋体" w:cs="宋体"/>
                <w:szCs w:val="21"/>
              </w:rPr>
            </w:pPr>
            <w:r>
              <w:rPr>
                <w:rFonts w:hint="eastAsia" w:hAnsi="宋体" w:eastAsia="宋体" w:cs="宋体"/>
                <w:szCs w:val="21"/>
              </w:rPr>
              <w:t>&lt;TranTime/&gt;</w:t>
            </w:r>
          </w:p>
          <w:p>
            <w:pPr>
              <w:rPr>
                <w:rFonts w:hAnsi="宋体" w:eastAsia="宋体" w:cs="宋体"/>
                <w:szCs w:val="21"/>
              </w:rPr>
            </w:pPr>
            <w:r>
              <w:rPr>
                <w:rFonts w:hint="eastAsia" w:hAnsi="宋体" w:eastAsia="宋体" w:cs="宋体"/>
                <w:szCs w:val="21"/>
              </w:rPr>
              <w:t xml:space="preserve"> &lt;!--交易流水号--&gt;  </w:t>
            </w:r>
          </w:p>
          <w:p>
            <w:pPr>
              <w:rPr>
                <w:rFonts w:hAnsi="宋体" w:eastAsia="宋体" w:cs="宋体"/>
                <w:szCs w:val="21"/>
              </w:rPr>
            </w:pPr>
            <w:r>
              <w:rPr>
                <w:rFonts w:hint="eastAsia" w:hAnsi="宋体" w:eastAsia="宋体" w:cs="宋体"/>
                <w:szCs w:val="21"/>
              </w:rPr>
              <w:t xml:space="preserve">&lt;TranNo&gt;0000046490&lt;/TranNo&gt;  </w:t>
            </w:r>
          </w:p>
          <w:p>
            <w:pPr>
              <w:rPr>
                <w:rFonts w:hAnsi="宋体" w:eastAsia="宋体" w:cs="宋体"/>
                <w:szCs w:val="21"/>
              </w:rPr>
            </w:pPr>
            <w:r>
              <w:rPr>
                <w:rFonts w:hint="eastAsia" w:hAnsi="宋体" w:eastAsia="宋体" w:cs="宋体"/>
                <w:szCs w:val="21"/>
              </w:rPr>
              <w:t xml:space="preserve"> &lt;!--交易代码--&gt;</w:t>
            </w:r>
          </w:p>
          <w:p>
            <w:pPr>
              <w:rPr>
                <w:rFonts w:hAnsi="宋体" w:eastAsia="宋体" w:cs="宋体"/>
                <w:szCs w:val="21"/>
              </w:rPr>
            </w:pPr>
            <w:r>
              <w:rPr>
                <w:rFonts w:hint="eastAsia" w:hAnsi="宋体" w:eastAsia="宋体" w:cs="宋体"/>
                <w:szCs w:val="21"/>
              </w:rPr>
              <w:t xml:space="preserve">&lt;FuncFlag&gt;02&lt;/FuncFlag&gt; </w:t>
            </w:r>
          </w:p>
          <w:p>
            <w:pPr>
              <w:rPr>
                <w:rFonts w:hAnsi="宋体" w:eastAsia="宋体" w:cs="宋体"/>
                <w:szCs w:val="21"/>
              </w:rPr>
            </w:pPr>
            <w:r>
              <w:rPr>
                <w:rFonts w:hint="eastAsia" w:hAnsi="宋体" w:eastAsia="宋体" w:cs="宋体"/>
                <w:szCs w:val="21"/>
              </w:rPr>
              <w:t xml:space="preserve"> &lt;!--接入方编码--&gt; </w:t>
            </w:r>
          </w:p>
          <w:p>
            <w:pPr>
              <w:rPr>
                <w:rFonts w:hAnsi="宋体" w:eastAsia="宋体" w:cs="宋体"/>
                <w:szCs w:val="21"/>
              </w:rPr>
            </w:pPr>
            <w:r>
              <w:rPr>
                <w:rFonts w:hint="eastAsia" w:hAnsi="宋体" w:eastAsia="宋体" w:cs="宋体"/>
                <w:szCs w:val="21"/>
              </w:rPr>
              <w:t xml:space="preserve">&lt;AccessCode&gt;ybt&lt;/AccessCode&gt;  </w:t>
            </w:r>
          </w:p>
          <w:p>
            <w:pPr>
              <w:rPr>
                <w:rFonts w:hAnsi="宋体" w:eastAsia="宋体" w:cs="宋体"/>
                <w:szCs w:val="21"/>
              </w:rPr>
            </w:pPr>
            <w:r>
              <w:rPr>
                <w:rFonts w:hint="eastAsia" w:hAnsi="宋体" w:eastAsia="宋体" w:cs="宋体"/>
                <w:szCs w:val="21"/>
              </w:rPr>
              <w:t xml:space="preserve"> &lt;!--操作类型--&gt;</w:t>
            </w:r>
          </w:p>
          <w:p>
            <w:pPr>
              <w:rPr>
                <w:rFonts w:hAnsi="宋体" w:eastAsia="宋体" w:cs="宋体"/>
                <w:szCs w:val="21"/>
              </w:rPr>
            </w:pPr>
            <w:r>
              <w:rPr>
                <w:rFonts w:hint="eastAsia" w:hAnsi="宋体" w:eastAsia="宋体" w:cs="宋体"/>
                <w:szCs w:val="21"/>
              </w:rPr>
              <w:t xml:space="preserve">    &lt;OperationType&gt;0&lt;/OperationType&gt; </w:t>
            </w:r>
          </w:p>
          <w:p>
            <w:pPr>
              <w:rPr>
                <w:rFonts w:hAnsi="宋体" w:eastAsia="宋体" w:cs="宋体"/>
                <w:szCs w:val="21"/>
              </w:rPr>
            </w:pPr>
            <w:r>
              <w:rPr>
                <w:rFonts w:hint="eastAsia" w:hAnsi="宋体" w:eastAsia="宋体" w:cs="宋体"/>
                <w:szCs w:val="21"/>
              </w:rPr>
              <w:t xml:space="preserve">  &lt;/BaseInfo&gt;  </w:t>
            </w:r>
          </w:p>
          <w:p>
            <w:pPr>
              <w:rPr>
                <w:rFonts w:hAnsi="宋体" w:eastAsia="宋体" w:cs="宋体"/>
                <w:szCs w:val="21"/>
              </w:rPr>
            </w:pPr>
            <w:r>
              <w:rPr>
                <w:rFonts w:hint="eastAsia" w:hAnsi="宋体" w:eastAsia="宋体" w:cs="宋体"/>
                <w:szCs w:val="21"/>
              </w:rPr>
              <w:t xml:space="preserve">  &lt;ContInfo&gt; </w:t>
            </w:r>
          </w:p>
          <w:p>
            <w:pPr>
              <w:rPr>
                <w:rFonts w:hAnsi="宋体" w:eastAsia="宋体" w:cs="宋体"/>
                <w:szCs w:val="21"/>
              </w:rPr>
            </w:pPr>
            <w:r>
              <w:rPr>
                <w:rFonts w:hint="eastAsia" w:hAnsi="宋体" w:eastAsia="宋体" w:cs="宋体"/>
                <w:szCs w:val="21"/>
              </w:rPr>
              <w:t xml:space="preserve">&lt;YBTCommonInfo&gt; </w:t>
            </w:r>
          </w:p>
          <w:p>
            <w:pPr>
              <w:rPr>
                <w:rFonts w:hAnsi="宋体" w:eastAsia="宋体" w:cs="宋体"/>
                <w:szCs w:val="21"/>
              </w:rPr>
            </w:pPr>
            <w:r>
              <w:rPr>
                <w:rFonts w:hint="eastAsia" w:hAnsi="宋体" w:eastAsia="宋体" w:cs="宋体"/>
                <w:szCs w:val="21"/>
              </w:rPr>
              <w:t xml:space="preserve">  &lt;!--交易流水号--&gt;</w:t>
            </w:r>
          </w:p>
          <w:p>
            <w:pPr>
              <w:rPr>
                <w:rFonts w:hAnsi="宋体" w:eastAsia="宋体" w:cs="宋体"/>
                <w:szCs w:val="21"/>
              </w:rPr>
            </w:pPr>
            <w:r>
              <w:rPr>
                <w:rFonts w:hint="eastAsia" w:hAnsi="宋体" w:eastAsia="宋体" w:cs="宋体"/>
                <w:szCs w:val="21"/>
              </w:rPr>
              <w:t xml:space="preserve">      &lt;TranNo&gt;0000046490&lt;/TranNo&gt;  </w:t>
            </w:r>
          </w:p>
          <w:p>
            <w:pPr>
              <w:rPr>
                <w:rFonts w:hAnsi="宋体" w:eastAsia="宋体" w:cs="宋体"/>
                <w:szCs w:val="21"/>
              </w:rPr>
            </w:pPr>
            <w:r>
              <w:rPr>
                <w:rFonts w:hint="eastAsia" w:hAnsi="宋体" w:eastAsia="宋体" w:cs="宋体"/>
                <w:szCs w:val="21"/>
              </w:rPr>
              <w:t xml:space="preserve">      &lt;!--银行交易日期--&gt;</w:t>
            </w:r>
          </w:p>
          <w:p>
            <w:pPr>
              <w:rPr>
                <w:rFonts w:hAnsi="宋体" w:eastAsia="宋体" w:cs="宋体"/>
                <w:szCs w:val="21"/>
              </w:rPr>
            </w:pPr>
            <w:r>
              <w:rPr>
                <w:rFonts w:hint="eastAsia" w:hAnsi="宋体" w:eastAsia="宋体" w:cs="宋体"/>
                <w:szCs w:val="21"/>
              </w:rPr>
              <w:t xml:space="preserve">      &lt;BankDate&gt;20180419&lt;/BankDate&gt;  </w:t>
            </w:r>
          </w:p>
          <w:p>
            <w:pPr>
              <w:rPr>
                <w:rFonts w:hAnsi="宋体" w:eastAsia="宋体" w:cs="宋体"/>
                <w:szCs w:val="21"/>
              </w:rPr>
            </w:pPr>
            <w:r>
              <w:rPr>
                <w:rFonts w:hint="eastAsia" w:hAnsi="宋体" w:eastAsia="宋体" w:cs="宋体"/>
                <w:szCs w:val="21"/>
              </w:rPr>
              <w:t xml:space="preserve">      &lt;!--银行交易时间--&gt;</w:t>
            </w:r>
          </w:p>
          <w:p>
            <w:pPr>
              <w:rPr>
                <w:rFonts w:hAnsi="宋体" w:eastAsia="宋体" w:cs="宋体"/>
                <w:szCs w:val="21"/>
              </w:rPr>
            </w:pPr>
            <w:r>
              <w:rPr>
                <w:rFonts w:hint="eastAsia" w:hAnsi="宋体" w:eastAsia="宋体" w:cs="宋体"/>
                <w:szCs w:val="21"/>
              </w:rPr>
              <w:t xml:space="preserve">      &lt;BankTime&gt;103416&lt;/BankTime&gt; </w:t>
            </w:r>
          </w:p>
          <w:p>
            <w:pPr>
              <w:rPr>
                <w:rFonts w:hAnsi="宋体" w:eastAsia="宋体" w:cs="宋体"/>
                <w:szCs w:val="21"/>
              </w:rPr>
            </w:pPr>
            <w:r>
              <w:rPr>
                <w:rFonts w:hint="eastAsia" w:hAnsi="宋体" w:eastAsia="宋体" w:cs="宋体"/>
                <w:szCs w:val="21"/>
              </w:rPr>
              <w:t xml:space="preserve">      &lt;!--银行编码--&gt;</w:t>
            </w:r>
          </w:p>
          <w:p>
            <w:pPr>
              <w:rPr>
                <w:rFonts w:hAnsi="宋体" w:eastAsia="宋体" w:cs="宋体"/>
                <w:szCs w:val="21"/>
              </w:rPr>
            </w:pPr>
            <w:r>
              <w:rPr>
                <w:rFonts w:hint="eastAsia" w:hAnsi="宋体" w:eastAsia="宋体" w:cs="宋体"/>
                <w:szCs w:val="21"/>
              </w:rPr>
              <w:t xml:space="preserve">      &lt;BankCode&gt;1042&lt;/BankCode&gt;  </w:t>
            </w:r>
          </w:p>
          <w:p>
            <w:pPr>
              <w:rPr>
                <w:rFonts w:hAnsi="宋体" w:eastAsia="宋体" w:cs="宋体"/>
                <w:szCs w:val="21"/>
              </w:rPr>
            </w:pPr>
            <w:r>
              <w:rPr>
                <w:rFonts w:hint="eastAsia" w:hAnsi="宋体" w:eastAsia="宋体" w:cs="宋体"/>
                <w:szCs w:val="21"/>
              </w:rPr>
              <w:t xml:space="preserve">      &lt;!--地区代码--&gt;</w:t>
            </w:r>
          </w:p>
          <w:p>
            <w:pPr>
              <w:rPr>
                <w:rFonts w:hAnsi="宋体" w:eastAsia="宋体" w:cs="宋体"/>
                <w:szCs w:val="21"/>
              </w:rPr>
            </w:pPr>
            <w:r>
              <w:rPr>
                <w:rFonts w:hint="eastAsia" w:hAnsi="宋体" w:eastAsia="宋体" w:cs="宋体"/>
                <w:szCs w:val="21"/>
              </w:rPr>
              <w:t xml:space="preserve">      &lt;ZoneNo&gt;0200&lt;/ZoneNo&gt;  </w:t>
            </w:r>
          </w:p>
          <w:p>
            <w:pPr>
              <w:rPr>
                <w:rFonts w:hAnsi="宋体" w:eastAsia="宋体" w:cs="宋体"/>
                <w:szCs w:val="21"/>
              </w:rPr>
            </w:pPr>
            <w:r>
              <w:rPr>
                <w:rFonts w:hint="eastAsia" w:hAnsi="宋体" w:eastAsia="宋体" w:cs="宋体"/>
                <w:szCs w:val="21"/>
              </w:rPr>
              <w:t xml:space="preserve">      &lt;!--银行网点代码--&gt;</w:t>
            </w:r>
          </w:p>
          <w:p>
            <w:pPr>
              <w:rPr>
                <w:rFonts w:hAnsi="宋体" w:eastAsia="宋体" w:cs="宋体"/>
                <w:szCs w:val="21"/>
              </w:rPr>
            </w:pPr>
            <w:r>
              <w:rPr>
                <w:rFonts w:hint="eastAsia" w:hAnsi="宋体" w:eastAsia="宋体" w:cs="宋体"/>
                <w:szCs w:val="21"/>
              </w:rPr>
              <w:t xml:space="preserve">      &lt;BrNo&gt;10010401010101&lt;/BrNo&gt;</w:t>
            </w:r>
          </w:p>
          <w:p>
            <w:pPr>
              <w:rPr>
                <w:rFonts w:hAnsi="宋体" w:eastAsia="宋体" w:cs="宋体"/>
                <w:szCs w:val="21"/>
              </w:rPr>
            </w:pPr>
            <w:r>
              <w:rPr>
                <w:rFonts w:hint="eastAsia" w:hAnsi="宋体" w:eastAsia="宋体" w:cs="宋体"/>
                <w:szCs w:val="21"/>
              </w:rPr>
              <w:t xml:space="preserve">      &lt;!--一级分行网点--&gt;</w:t>
            </w:r>
          </w:p>
          <w:p>
            <w:pPr>
              <w:rPr>
                <w:rFonts w:hAnsi="宋体" w:eastAsia="宋体" w:cs="宋体"/>
                <w:szCs w:val="21"/>
              </w:rPr>
            </w:pPr>
            <w:r>
              <w:rPr>
                <w:rFonts w:hint="eastAsia" w:hAnsi="宋体" w:eastAsia="宋体" w:cs="宋体"/>
                <w:szCs w:val="21"/>
              </w:rPr>
              <w:t xml:space="preserve">      &lt;</w:t>
            </w:r>
            <w:r>
              <w:rPr>
                <w:rFonts w:hAnsi="宋体" w:eastAsia="宋体" w:cs="宋体"/>
                <w:szCs w:val="21"/>
              </w:rPr>
              <w:t>Lv1BrNo</w:t>
            </w:r>
            <w:r>
              <w:rPr>
                <w:rFonts w:hint="eastAsia" w:hAnsi="宋体" w:eastAsia="宋体" w:cs="宋体"/>
                <w:szCs w:val="21"/>
              </w:rPr>
              <w:t>&gt;&lt;/</w:t>
            </w:r>
            <w:r>
              <w:rPr>
                <w:rFonts w:hAnsi="宋体" w:eastAsia="宋体" w:cs="宋体"/>
                <w:szCs w:val="21"/>
              </w:rPr>
              <w:t>Lv1BrNo</w:t>
            </w:r>
            <w:r>
              <w:rPr>
                <w:rFonts w:hint="eastAsia" w:hAnsi="宋体" w:eastAsia="宋体" w:cs="宋体"/>
                <w:szCs w:val="21"/>
              </w:rPr>
              <w:t>&gt;</w:t>
            </w:r>
          </w:p>
          <w:p>
            <w:pPr>
              <w:rPr>
                <w:rFonts w:hAnsi="宋体" w:eastAsia="宋体" w:cs="宋体"/>
                <w:szCs w:val="21"/>
              </w:rPr>
            </w:pPr>
            <w:r>
              <w:rPr>
                <w:rFonts w:hint="eastAsia" w:hAnsi="宋体" w:eastAsia="宋体" w:cs="宋体"/>
                <w:szCs w:val="21"/>
              </w:rPr>
              <w:t xml:space="preserve">      &lt;!--归属业绩网点--&gt;</w:t>
            </w:r>
          </w:p>
          <w:p>
            <w:pPr>
              <w:rPr>
                <w:rFonts w:hAnsi="宋体" w:eastAsia="宋体" w:cs="宋体"/>
                <w:szCs w:val="21"/>
              </w:rPr>
            </w:pPr>
            <w:r>
              <w:rPr>
                <w:rFonts w:hint="eastAsia" w:hAnsi="宋体" w:eastAsia="宋体" w:cs="宋体"/>
                <w:szCs w:val="21"/>
              </w:rPr>
              <w:t xml:space="preserve">      &lt;</w:t>
            </w:r>
            <w:r>
              <w:rPr>
                <w:rFonts w:hAnsi="宋体" w:eastAsia="宋体" w:cs="宋体"/>
                <w:szCs w:val="21"/>
              </w:rPr>
              <w:t>APBrNo</w:t>
            </w:r>
            <w:r>
              <w:rPr>
                <w:rFonts w:hint="eastAsia" w:hAnsi="宋体" w:eastAsia="宋体" w:cs="宋体"/>
                <w:szCs w:val="21"/>
              </w:rPr>
              <w:t>&gt;&lt;/</w:t>
            </w:r>
            <w:r>
              <w:rPr>
                <w:rFonts w:hAnsi="宋体" w:eastAsia="宋体" w:cs="宋体"/>
                <w:szCs w:val="21"/>
              </w:rPr>
              <w:t>APBrNo</w:t>
            </w:r>
            <w:r>
              <w:rPr>
                <w:rFonts w:hint="eastAsia" w:hAnsi="宋体" w:eastAsia="宋体" w:cs="宋体"/>
                <w:szCs w:val="21"/>
              </w:rPr>
              <w:t>&gt;</w:t>
            </w:r>
          </w:p>
          <w:p>
            <w:pPr>
              <w:rPr>
                <w:rFonts w:hAnsi="宋体" w:eastAsia="宋体" w:cs="宋体"/>
                <w:szCs w:val="21"/>
              </w:rPr>
            </w:pPr>
            <w:r>
              <w:rPr>
                <w:rFonts w:hint="eastAsia" w:hAnsi="宋体" w:eastAsia="宋体" w:cs="宋体"/>
                <w:szCs w:val="21"/>
              </w:rPr>
              <w:t xml:space="preserve">      &lt;!--柜员代码--&gt;  </w:t>
            </w:r>
          </w:p>
          <w:p>
            <w:pPr>
              <w:rPr>
                <w:rFonts w:hAnsi="宋体" w:eastAsia="宋体" w:cs="宋体"/>
                <w:szCs w:val="21"/>
              </w:rPr>
            </w:pPr>
            <w:r>
              <w:rPr>
                <w:rFonts w:hint="eastAsia" w:hAnsi="宋体" w:eastAsia="宋体" w:cs="宋体"/>
                <w:szCs w:val="21"/>
              </w:rPr>
              <w:t xml:space="preserve">      &lt;TellerNo&gt;99005&lt;/TellerNo&gt;  </w:t>
            </w:r>
          </w:p>
          <w:p>
            <w:pPr>
              <w:rPr>
                <w:rFonts w:hAnsi="宋体" w:eastAsia="宋体" w:cs="宋体"/>
                <w:szCs w:val="21"/>
              </w:rPr>
            </w:pPr>
            <w:r>
              <w:rPr>
                <w:rFonts w:hint="eastAsia" w:hAnsi="宋体" w:eastAsia="宋体" w:cs="宋体"/>
                <w:szCs w:val="21"/>
              </w:rPr>
              <w:t xml:space="preserve">      &lt;!--保险公司代码--&gt;</w:t>
            </w:r>
          </w:p>
          <w:p>
            <w:pPr>
              <w:rPr>
                <w:rFonts w:hAnsi="宋体" w:eastAsia="宋体" w:cs="宋体"/>
                <w:szCs w:val="21"/>
              </w:rPr>
            </w:pPr>
            <w:r>
              <w:rPr>
                <w:rFonts w:hint="eastAsia" w:hAnsi="宋体" w:eastAsia="宋体" w:cs="宋体"/>
                <w:szCs w:val="21"/>
              </w:rPr>
              <w:t xml:space="preserve">      &lt;InsuID&gt;119&lt;/InsuID&gt; </w:t>
            </w:r>
          </w:p>
          <w:p>
            <w:pPr>
              <w:rPr>
                <w:rFonts w:hAnsi="宋体" w:eastAsia="宋体" w:cs="宋体"/>
                <w:szCs w:val="21"/>
              </w:rPr>
            </w:pPr>
            <w:r>
              <w:rPr>
                <w:rFonts w:hint="eastAsia" w:hAnsi="宋体" w:eastAsia="宋体" w:cs="宋体"/>
                <w:szCs w:val="21"/>
              </w:rPr>
              <w:t xml:space="preserve">      &lt;!--建行新一代实时确认标记--&gt; </w:t>
            </w:r>
          </w:p>
          <w:p>
            <w:pPr>
              <w:rPr>
                <w:rFonts w:hAnsi="宋体" w:eastAsia="宋体" w:cs="宋体"/>
                <w:szCs w:val="21"/>
              </w:rPr>
            </w:pPr>
            <w:r>
              <w:rPr>
                <w:rFonts w:hint="eastAsia" w:hAnsi="宋体" w:eastAsia="宋体" w:cs="宋体"/>
                <w:szCs w:val="21"/>
              </w:rPr>
              <w:t xml:space="preserve">      &lt;RealTimeFlag/&gt;  </w:t>
            </w:r>
          </w:p>
          <w:p>
            <w:pPr>
              <w:rPr>
                <w:rFonts w:hAnsi="宋体" w:eastAsia="宋体" w:cs="宋体"/>
                <w:szCs w:val="21"/>
              </w:rPr>
            </w:pPr>
            <w:r>
              <w:rPr>
                <w:rFonts w:hint="eastAsia" w:hAnsi="宋体" w:eastAsia="宋体" w:cs="宋体"/>
                <w:szCs w:val="21"/>
              </w:rPr>
              <w:t xml:space="preserve">      &lt;!--保险代理从业人员资格证书编号--&gt; </w:t>
            </w:r>
          </w:p>
          <w:p>
            <w:pPr>
              <w:rPr>
                <w:rFonts w:hAnsi="宋体" w:eastAsia="宋体" w:cs="宋体"/>
                <w:szCs w:val="21"/>
              </w:rPr>
            </w:pPr>
            <w:r>
              <w:rPr>
                <w:rFonts w:hint="eastAsia" w:hAnsi="宋体" w:eastAsia="宋体" w:cs="宋体"/>
                <w:szCs w:val="21"/>
              </w:rPr>
              <w:t xml:space="preserve">      &lt;BankManagerAgentId&gt;10401&lt;/BankManagerAgentId&gt;  </w:t>
            </w:r>
          </w:p>
          <w:p>
            <w:pPr>
              <w:rPr>
                <w:rFonts w:hAnsi="宋体" w:eastAsia="宋体" w:cs="宋体"/>
                <w:szCs w:val="21"/>
              </w:rPr>
            </w:pPr>
            <w:r>
              <w:rPr>
                <w:rFonts w:hint="eastAsia" w:hAnsi="宋体" w:eastAsia="宋体" w:cs="宋体"/>
                <w:szCs w:val="21"/>
              </w:rPr>
              <w:t xml:space="preserve">      &lt;!-- 网点名称--&gt;</w:t>
            </w:r>
          </w:p>
          <w:p>
            <w:pPr>
              <w:rPr>
                <w:rFonts w:hAnsi="宋体" w:eastAsia="宋体" w:cs="宋体"/>
                <w:szCs w:val="21"/>
              </w:rPr>
            </w:pPr>
            <w:r>
              <w:rPr>
                <w:rFonts w:hint="eastAsia" w:hAnsi="宋体" w:eastAsia="宋体" w:cs="宋体"/>
                <w:szCs w:val="21"/>
              </w:rPr>
              <w:t xml:space="preserve">      &lt;BankBranchName&gt;工商银行南京城北营业部&lt;/BankBranchName&gt;  </w:t>
            </w:r>
          </w:p>
          <w:p>
            <w:pPr>
              <w:rPr>
                <w:rFonts w:hAnsi="宋体" w:eastAsia="宋体" w:cs="宋体"/>
                <w:szCs w:val="21"/>
              </w:rPr>
            </w:pPr>
            <w:r>
              <w:rPr>
                <w:rFonts w:hint="eastAsia" w:hAnsi="宋体" w:eastAsia="宋体" w:cs="宋体"/>
                <w:szCs w:val="21"/>
              </w:rPr>
              <w:t xml:space="preserve">      &lt;!-- 营销人员名称--&gt;</w:t>
            </w:r>
          </w:p>
          <w:p>
            <w:pPr>
              <w:rPr>
                <w:rFonts w:hAnsi="宋体" w:eastAsia="宋体" w:cs="宋体"/>
                <w:szCs w:val="21"/>
              </w:rPr>
            </w:pPr>
            <w:r>
              <w:rPr>
                <w:rFonts w:hint="eastAsia" w:hAnsi="宋体" w:eastAsia="宋体" w:cs="宋体"/>
                <w:szCs w:val="21"/>
              </w:rPr>
              <w:t xml:space="preserve">      &lt;BankManagerName&gt;顾菁&lt;/BankManagerName&gt;  </w:t>
            </w:r>
          </w:p>
          <w:p>
            <w:pPr>
              <w:rPr>
                <w:rFonts w:hAnsi="宋体" w:eastAsia="宋体" w:cs="宋体"/>
                <w:szCs w:val="21"/>
              </w:rPr>
            </w:pPr>
            <w:r>
              <w:rPr>
                <w:rFonts w:hint="eastAsia" w:hAnsi="宋体" w:eastAsia="宋体" w:cs="宋体"/>
                <w:szCs w:val="21"/>
              </w:rPr>
              <w:t xml:space="preserve">      &lt;!-- 营销人员工号--&gt;</w:t>
            </w:r>
          </w:p>
          <w:p>
            <w:pPr>
              <w:rPr>
                <w:rFonts w:hAnsi="宋体" w:eastAsia="宋体" w:cs="宋体"/>
                <w:szCs w:val="21"/>
              </w:rPr>
            </w:pPr>
            <w:r>
              <w:rPr>
                <w:rFonts w:hint="eastAsia" w:hAnsi="宋体" w:eastAsia="宋体" w:cs="宋体"/>
                <w:szCs w:val="21"/>
              </w:rPr>
              <w:t xml:space="preserve">      &lt;BankManagerNo&gt;01018&lt;/BankManagerNo&gt;  </w:t>
            </w:r>
          </w:p>
          <w:p>
            <w:pPr>
              <w:rPr>
                <w:rFonts w:hAnsi="宋体" w:eastAsia="宋体" w:cs="宋体"/>
                <w:szCs w:val="21"/>
              </w:rPr>
            </w:pPr>
            <w:r>
              <w:rPr>
                <w:rFonts w:hint="eastAsia" w:hAnsi="宋体" w:eastAsia="宋体" w:cs="宋体"/>
                <w:szCs w:val="21"/>
              </w:rPr>
              <w:t xml:space="preserve">      &lt;!-- 网点保险兼业代理许可证号--&gt;</w:t>
            </w:r>
          </w:p>
          <w:p>
            <w:pPr>
              <w:rPr>
                <w:rFonts w:hAnsi="宋体" w:eastAsia="宋体" w:cs="宋体"/>
                <w:szCs w:val="21"/>
              </w:rPr>
            </w:pPr>
            <w:r>
              <w:rPr>
                <w:rFonts w:hint="eastAsia" w:hAnsi="宋体" w:eastAsia="宋体" w:cs="宋体"/>
                <w:szCs w:val="21"/>
              </w:rPr>
              <w:t xml:space="preserve">      &lt;BankBranchAgentId&gt;1040100010001&lt;/BankBranchAgentId&gt;  </w:t>
            </w:r>
          </w:p>
          <w:p>
            <w:pPr>
              <w:rPr>
                <w:rFonts w:hAnsi="宋体" w:eastAsia="宋体" w:cs="宋体"/>
                <w:szCs w:val="21"/>
              </w:rPr>
            </w:pPr>
            <w:r>
              <w:rPr>
                <w:rFonts w:hint="eastAsia" w:hAnsi="宋体" w:eastAsia="宋体" w:cs="宋体"/>
                <w:szCs w:val="21"/>
              </w:rPr>
              <w:t xml:space="preserve">      &lt;!-- 客户经理所属建行机构编码--&gt;</w:t>
            </w:r>
          </w:p>
          <w:p>
            <w:pPr>
              <w:rPr>
                <w:rFonts w:hAnsi="宋体" w:eastAsia="宋体" w:cs="宋体"/>
                <w:szCs w:val="21"/>
              </w:rPr>
            </w:pPr>
            <w:r>
              <w:rPr>
                <w:rFonts w:hint="eastAsia" w:hAnsi="宋体" w:eastAsia="宋体" w:cs="宋体"/>
                <w:szCs w:val="21"/>
              </w:rPr>
              <w:t xml:space="preserve">      &lt;MgrBlngCCBInsID/&gt; </w:t>
            </w:r>
          </w:p>
          <w:p>
            <w:pPr>
              <w:rPr>
                <w:rFonts w:hAnsi="宋体" w:eastAsia="宋体" w:cs="宋体"/>
                <w:szCs w:val="21"/>
              </w:rPr>
            </w:pPr>
            <w:r>
              <w:rPr>
                <w:rFonts w:hint="eastAsia" w:hAnsi="宋体" w:eastAsia="宋体" w:cs="宋体"/>
                <w:szCs w:val="21"/>
              </w:rPr>
              <w:t xml:space="preserve">    &lt;/YBTCommonInfo&gt;  </w:t>
            </w:r>
          </w:p>
          <w:p>
            <w:pPr>
              <w:rPr>
                <w:rFonts w:hAnsi="宋体" w:eastAsia="宋体" w:cs="宋体"/>
                <w:szCs w:val="21"/>
              </w:rPr>
            </w:pPr>
            <w:r>
              <w:rPr>
                <w:rFonts w:hint="eastAsia" w:hAnsi="宋体" w:eastAsia="宋体" w:cs="宋体"/>
                <w:szCs w:val="21"/>
              </w:rPr>
              <w:t xml:space="preserve">&lt;LCCont&gt; </w:t>
            </w:r>
          </w:p>
          <w:p>
            <w:pPr>
              <w:rPr>
                <w:rFonts w:hAnsi="宋体" w:eastAsia="宋体" w:cs="宋体"/>
                <w:szCs w:val="21"/>
              </w:rPr>
            </w:pPr>
            <w:r>
              <w:rPr>
                <w:rFonts w:hint="eastAsia" w:hAnsi="宋体" w:eastAsia="宋体" w:cs="宋体"/>
                <w:szCs w:val="21"/>
              </w:rPr>
              <w:t xml:space="preserve">      &lt;!-- 交易流水号--&gt;</w:t>
            </w:r>
          </w:p>
          <w:p>
            <w:pPr>
              <w:rPr>
                <w:rFonts w:hAnsi="宋体" w:eastAsia="宋体" w:cs="宋体"/>
                <w:szCs w:val="21"/>
              </w:rPr>
            </w:pPr>
            <w:r>
              <w:rPr>
                <w:rFonts w:hint="eastAsia" w:hAnsi="宋体" w:eastAsia="宋体" w:cs="宋体"/>
                <w:szCs w:val="21"/>
              </w:rPr>
              <w:t xml:space="preserve">      &lt;TransactionNo&gt;0000046490&lt;/TransactionNo&gt;  </w:t>
            </w:r>
          </w:p>
          <w:p>
            <w:pPr>
              <w:rPr>
                <w:rFonts w:hAnsi="宋体" w:eastAsia="宋体" w:cs="宋体"/>
                <w:szCs w:val="21"/>
              </w:rPr>
            </w:pPr>
            <w:r>
              <w:rPr>
                <w:rFonts w:hint="eastAsia" w:hAnsi="宋体" w:eastAsia="宋体" w:cs="宋体"/>
                <w:szCs w:val="21"/>
              </w:rPr>
              <w:t xml:space="preserve">      &lt;!-- 投保单号--&gt;</w:t>
            </w:r>
          </w:p>
          <w:p>
            <w:pPr>
              <w:rPr>
                <w:rFonts w:hAnsi="宋体" w:eastAsia="宋体" w:cs="宋体"/>
                <w:szCs w:val="21"/>
              </w:rPr>
            </w:pPr>
            <w:r>
              <w:rPr>
                <w:rFonts w:hint="eastAsia" w:hAnsi="宋体" w:eastAsia="宋体" w:cs="宋体"/>
                <w:szCs w:val="21"/>
              </w:rPr>
              <w:t xml:space="preserve">      &lt;ProposalContNo&gt;800003663882510&lt;/ProposalContNo&gt;</w:t>
            </w:r>
          </w:p>
          <w:p>
            <w:pPr>
              <w:rPr>
                <w:rFonts w:hAnsi="宋体" w:eastAsia="宋体" w:cs="宋体"/>
                <w:szCs w:val="21"/>
              </w:rPr>
            </w:pPr>
            <w:r>
              <w:rPr>
                <w:rFonts w:hint="eastAsia" w:hAnsi="宋体" w:eastAsia="宋体" w:cs="宋体"/>
                <w:szCs w:val="21"/>
              </w:rPr>
              <w:t xml:space="preserve">      &lt;!-- 保单号--&gt;  </w:t>
            </w:r>
          </w:p>
          <w:p>
            <w:pPr>
              <w:rPr>
                <w:rFonts w:hAnsi="宋体" w:eastAsia="宋体" w:cs="宋体"/>
                <w:szCs w:val="21"/>
              </w:rPr>
            </w:pPr>
            <w:r>
              <w:rPr>
                <w:rFonts w:hint="eastAsia" w:hAnsi="宋体" w:eastAsia="宋体" w:cs="宋体"/>
                <w:szCs w:val="21"/>
              </w:rPr>
              <w:t xml:space="preserve">      &lt;ContNo&gt;800003663882510&lt;/ContNo&gt;  </w:t>
            </w:r>
          </w:p>
          <w:p>
            <w:pPr>
              <w:rPr>
                <w:rFonts w:hAnsi="宋体" w:eastAsia="宋体" w:cs="宋体"/>
                <w:szCs w:val="21"/>
              </w:rPr>
            </w:pPr>
            <w:r>
              <w:rPr>
                <w:rFonts w:hint="eastAsia" w:hAnsi="宋体" w:eastAsia="宋体" w:cs="宋体"/>
                <w:szCs w:val="21"/>
              </w:rPr>
              <w:t xml:space="preserve">      &lt;!-- 订单号--&gt;</w:t>
            </w:r>
          </w:p>
          <w:p>
            <w:pPr>
              <w:rPr>
                <w:rFonts w:hAnsi="宋体" w:eastAsia="宋体" w:cs="宋体"/>
                <w:szCs w:val="21"/>
              </w:rPr>
            </w:pPr>
            <w:r>
              <w:rPr>
                <w:rFonts w:hint="eastAsia" w:hAnsi="宋体" w:eastAsia="宋体" w:cs="宋体"/>
                <w:szCs w:val="21"/>
              </w:rPr>
              <w:t xml:space="preserve">      &lt;OrderNo&gt;800003663882510&lt;/OrderNo&gt;  </w:t>
            </w:r>
          </w:p>
          <w:p>
            <w:pPr>
              <w:rPr>
                <w:rFonts w:hAnsi="宋体" w:eastAsia="宋体" w:cs="宋体"/>
                <w:szCs w:val="21"/>
              </w:rPr>
            </w:pPr>
            <w:r>
              <w:rPr>
                <w:rFonts w:hint="eastAsia" w:hAnsi="宋体" w:eastAsia="宋体" w:cs="宋体"/>
                <w:szCs w:val="21"/>
              </w:rPr>
              <w:t xml:space="preserve">      &lt;!-- 投保单申请日期--&gt;</w:t>
            </w:r>
          </w:p>
          <w:p>
            <w:pPr>
              <w:rPr>
                <w:rFonts w:hAnsi="宋体" w:eastAsia="宋体" w:cs="宋体"/>
                <w:szCs w:val="21"/>
              </w:rPr>
            </w:pPr>
            <w:r>
              <w:rPr>
                <w:rFonts w:hint="eastAsia" w:hAnsi="宋体" w:eastAsia="宋体" w:cs="宋体"/>
                <w:szCs w:val="21"/>
              </w:rPr>
              <w:t xml:space="preserve">      &lt;PolApplyDate&gt;20180419&lt;/PolApplyDate&gt;  </w:t>
            </w:r>
          </w:p>
          <w:p>
            <w:pPr>
              <w:rPr>
                <w:rFonts w:hAnsi="宋体" w:eastAsia="宋体" w:cs="宋体"/>
                <w:szCs w:val="21"/>
              </w:rPr>
            </w:pPr>
            <w:r>
              <w:rPr>
                <w:rFonts w:hint="eastAsia" w:hAnsi="宋体" w:eastAsia="宋体" w:cs="宋体"/>
                <w:szCs w:val="21"/>
              </w:rPr>
              <w:t xml:space="preserve">      &lt;!-- 管理机构--&gt;</w:t>
            </w:r>
          </w:p>
          <w:p>
            <w:pPr>
              <w:rPr>
                <w:rFonts w:hAnsi="宋体" w:eastAsia="宋体" w:cs="宋体"/>
                <w:szCs w:val="21"/>
              </w:rPr>
            </w:pPr>
            <w:r>
              <w:rPr>
                <w:rFonts w:hint="eastAsia" w:hAnsi="宋体" w:eastAsia="宋体" w:cs="宋体"/>
                <w:szCs w:val="21"/>
              </w:rPr>
              <w:t xml:space="preserve">      &lt;ManageCom/&gt; </w:t>
            </w:r>
          </w:p>
          <w:p>
            <w:pPr>
              <w:rPr>
                <w:rFonts w:hAnsi="宋体" w:eastAsia="宋体" w:cs="宋体"/>
                <w:szCs w:val="21"/>
              </w:rPr>
            </w:pPr>
            <w:r>
              <w:rPr>
                <w:rFonts w:hint="eastAsia" w:hAnsi="宋体" w:eastAsia="宋体" w:cs="宋体"/>
                <w:szCs w:val="21"/>
              </w:rPr>
              <w:t xml:space="preserve">      &lt;!-- 专管员--&gt; </w:t>
            </w:r>
          </w:p>
          <w:p>
            <w:pPr>
              <w:rPr>
                <w:rFonts w:hAnsi="宋体" w:eastAsia="宋体" w:cs="宋体"/>
                <w:szCs w:val="21"/>
              </w:rPr>
            </w:pPr>
            <w:r>
              <w:rPr>
                <w:rFonts w:hint="eastAsia" w:hAnsi="宋体" w:eastAsia="宋体" w:cs="宋体"/>
                <w:szCs w:val="21"/>
              </w:rPr>
              <w:t xml:space="preserve">      &lt;ManagerCode/&gt; </w:t>
            </w:r>
          </w:p>
          <w:p>
            <w:pPr>
              <w:rPr>
                <w:rFonts w:hAnsi="宋体" w:eastAsia="宋体" w:cs="宋体"/>
                <w:szCs w:val="21"/>
              </w:rPr>
            </w:pPr>
            <w:r>
              <w:rPr>
                <w:rFonts w:hint="eastAsia" w:hAnsi="宋体" w:eastAsia="宋体" w:cs="宋体"/>
                <w:szCs w:val="21"/>
              </w:rPr>
              <w:t xml:space="preserve">      &lt;!-- 代理机构--&gt;  </w:t>
            </w:r>
          </w:p>
          <w:p>
            <w:pPr>
              <w:rPr>
                <w:rFonts w:hAnsi="宋体" w:eastAsia="宋体" w:cs="宋体"/>
                <w:szCs w:val="21"/>
              </w:rPr>
            </w:pPr>
            <w:r>
              <w:rPr>
                <w:rFonts w:hint="eastAsia" w:hAnsi="宋体" w:eastAsia="宋体" w:cs="宋体"/>
                <w:szCs w:val="21"/>
              </w:rPr>
              <w:t xml:space="preserve">      &lt;AgentCom/&gt;  </w:t>
            </w:r>
          </w:p>
          <w:p>
            <w:pPr>
              <w:rPr>
                <w:rFonts w:hAnsi="宋体" w:eastAsia="宋体" w:cs="宋体"/>
                <w:szCs w:val="21"/>
              </w:rPr>
            </w:pPr>
            <w:r>
              <w:rPr>
                <w:rFonts w:hint="eastAsia" w:hAnsi="宋体" w:eastAsia="宋体" w:cs="宋体"/>
                <w:szCs w:val="21"/>
              </w:rPr>
              <w:t xml:space="preserve">      &lt;!-- 销售方式--&gt; </w:t>
            </w:r>
          </w:p>
          <w:p>
            <w:pPr>
              <w:rPr>
                <w:rFonts w:hAnsi="宋体" w:eastAsia="宋体" w:cs="宋体"/>
                <w:szCs w:val="21"/>
              </w:rPr>
            </w:pPr>
            <w:r>
              <w:rPr>
                <w:rFonts w:hint="eastAsia" w:hAnsi="宋体" w:eastAsia="宋体" w:cs="宋体"/>
                <w:szCs w:val="21"/>
              </w:rPr>
              <w:t xml:space="preserve">      &lt;SellType&gt;29&lt;/SellType&gt;  </w:t>
            </w:r>
          </w:p>
          <w:p>
            <w:pPr>
              <w:rPr>
                <w:rFonts w:hAnsi="宋体" w:eastAsia="宋体" w:cs="宋体"/>
                <w:szCs w:val="21"/>
              </w:rPr>
            </w:pPr>
            <w:r>
              <w:rPr>
                <w:rFonts w:hint="eastAsia" w:hAnsi="宋体" w:eastAsia="宋体" w:cs="宋体"/>
                <w:szCs w:val="21"/>
              </w:rPr>
              <w:t xml:space="preserve">      &lt;!-- 业务渠道--&gt; </w:t>
            </w:r>
          </w:p>
          <w:p>
            <w:pPr>
              <w:rPr>
                <w:rFonts w:hAnsi="宋体" w:eastAsia="宋体" w:cs="宋体"/>
                <w:szCs w:val="21"/>
              </w:rPr>
            </w:pPr>
            <w:r>
              <w:rPr>
                <w:rFonts w:hint="eastAsia" w:hAnsi="宋体" w:eastAsia="宋体" w:cs="宋体"/>
                <w:szCs w:val="21"/>
              </w:rPr>
              <w:t xml:space="preserve">      &lt;BusinessChnl&gt;11&lt;/BusinessChnl&gt;  </w:t>
            </w:r>
          </w:p>
          <w:p>
            <w:pPr>
              <w:rPr>
                <w:rFonts w:hAnsi="宋体" w:eastAsia="宋体" w:cs="宋体"/>
                <w:szCs w:val="21"/>
              </w:rPr>
            </w:pPr>
            <w:r>
              <w:rPr>
                <w:rFonts w:hint="eastAsia" w:hAnsi="宋体" w:eastAsia="宋体" w:cs="宋体"/>
                <w:szCs w:val="21"/>
              </w:rPr>
              <w:t xml:space="preserve">      &lt;!-- --&gt; </w:t>
            </w:r>
          </w:p>
          <w:p>
            <w:pPr>
              <w:rPr>
                <w:rFonts w:hAnsi="宋体" w:eastAsia="宋体" w:cs="宋体"/>
                <w:szCs w:val="21"/>
              </w:rPr>
            </w:pPr>
            <w:r>
              <w:rPr>
                <w:rFonts w:hint="eastAsia" w:hAnsi="宋体" w:eastAsia="宋体" w:cs="宋体"/>
                <w:szCs w:val="21"/>
              </w:rPr>
              <w:t xml:space="preserve">      &lt;CommunityCode/&gt;  </w:t>
            </w:r>
          </w:p>
          <w:p>
            <w:pPr>
              <w:rPr>
                <w:rFonts w:hAnsi="宋体" w:eastAsia="宋体" w:cs="宋体"/>
                <w:szCs w:val="21"/>
              </w:rPr>
            </w:pPr>
            <w:r>
              <w:rPr>
                <w:rFonts w:hint="eastAsia" w:hAnsi="宋体" w:eastAsia="宋体" w:cs="宋体"/>
                <w:szCs w:val="21"/>
              </w:rPr>
              <w:t xml:space="preserve">      &lt;!-- 保单生效日期--&gt; </w:t>
            </w:r>
          </w:p>
          <w:p>
            <w:pPr>
              <w:rPr>
                <w:rFonts w:hAnsi="宋体" w:eastAsia="宋体" w:cs="宋体"/>
                <w:szCs w:val="21"/>
              </w:rPr>
            </w:pPr>
            <w:r>
              <w:rPr>
                <w:rFonts w:hint="eastAsia" w:hAnsi="宋体" w:eastAsia="宋体" w:cs="宋体"/>
                <w:szCs w:val="21"/>
              </w:rPr>
              <w:t xml:space="preserve">      &lt;CValiDate/&gt;  </w:t>
            </w:r>
          </w:p>
          <w:p>
            <w:pPr>
              <w:rPr>
                <w:rFonts w:hAnsi="宋体" w:eastAsia="宋体" w:cs="宋体"/>
                <w:szCs w:val="21"/>
              </w:rPr>
            </w:pPr>
            <w:r>
              <w:rPr>
                <w:rFonts w:hint="eastAsia" w:hAnsi="宋体" w:eastAsia="宋体" w:cs="宋体"/>
                <w:szCs w:val="21"/>
              </w:rPr>
              <w:t xml:space="preserve">      &lt;!-- 保单推荐人--&gt; </w:t>
            </w:r>
          </w:p>
          <w:p>
            <w:pPr>
              <w:rPr>
                <w:rFonts w:hAnsi="宋体" w:eastAsia="宋体" w:cs="宋体"/>
                <w:szCs w:val="21"/>
              </w:rPr>
            </w:pPr>
            <w:r>
              <w:rPr>
                <w:rFonts w:hint="eastAsia" w:hAnsi="宋体" w:eastAsia="宋体" w:cs="宋体"/>
                <w:szCs w:val="21"/>
              </w:rPr>
              <w:t xml:space="preserve">      &lt;RecommendCont/&gt;  </w:t>
            </w:r>
          </w:p>
          <w:p>
            <w:pPr>
              <w:rPr>
                <w:rFonts w:hAnsi="宋体" w:eastAsia="宋体" w:cs="宋体"/>
                <w:szCs w:val="21"/>
              </w:rPr>
            </w:pPr>
            <w:r>
              <w:rPr>
                <w:rFonts w:hint="eastAsia" w:hAnsi="宋体" w:eastAsia="宋体" w:cs="宋体"/>
                <w:szCs w:val="21"/>
              </w:rPr>
              <w:t xml:space="preserve">      &lt;!-- 操作员--&gt; </w:t>
            </w:r>
          </w:p>
          <w:p>
            <w:pPr>
              <w:rPr>
                <w:rFonts w:hAnsi="宋体" w:eastAsia="宋体" w:cs="宋体"/>
                <w:szCs w:val="21"/>
              </w:rPr>
            </w:pPr>
            <w:r>
              <w:rPr>
                <w:rFonts w:hint="eastAsia" w:hAnsi="宋体" w:eastAsia="宋体" w:cs="宋体"/>
                <w:szCs w:val="21"/>
              </w:rPr>
              <w:t xml:space="preserve">      &lt;Operator&gt;99005&lt;/Operator&gt;  </w:t>
            </w:r>
          </w:p>
          <w:p>
            <w:pPr>
              <w:rPr>
                <w:rFonts w:hAnsi="宋体" w:eastAsia="宋体" w:cs="宋体"/>
                <w:szCs w:val="21"/>
              </w:rPr>
            </w:pPr>
            <w:r>
              <w:rPr>
                <w:rFonts w:hint="eastAsia" w:hAnsi="宋体" w:eastAsia="宋体" w:cs="宋体"/>
                <w:szCs w:val="21"/>
              </w:rPr>
              <w:t xml:space="preserve">      &lt;!-- 保单送达方式--&gt; </w:t>
            </w:r>
          </w:p>
          <w:p>
            <w:pPr>
              <w:rPr>
                <w:rFonts w:hAnsi="宋体" w:eastAsia="宋体" w:cs="宋体"/>
                <w:szCs w:val="21"/>
              </w:rPr>
            </w:pPr>
            <w:r>
              <w:rPr>
                <w:rFonts w:hint="eastAsia" w:hAnsi="宋体" w:eastAsia="宋体" w:cs="宋体"/>
                <w:szCs w:val="21"/>
              </w:rPr>
              <w:t xml:space="preserve">      &lt;GetPolMode&gt;6&lt;/GetPolMode&gt;  </w:t>
            </w:r>
          </w:p>
          <w:p>
            <w:pPr>
              <w:rPr>
                <w:rFonts w:hAnsi="宋体" w:eastAsia="宋体" w:cs="宋体"/>
                <w:szCs w:val="21"/>
              </w:rPr>
            </w:pPr>
            <w:r>
              <w:rPr>
                <w:rFonts w:hint="eastAsia" w:hAnsi="宋体" w:eastAsia="宋体" w:cs="宋体"/>
                <w:szCs w:val="21"/>
              </w:rPr>
              <w:t xml:space="preserve">      &lt;!-- 销售渠道--&gt; </w:t>
            </w:r>
          </w:p>
          <w:p>
            <w:pPr>
              <w:rPr>
                <w:rFonts w:hAnsi="宋体" w:eastAsia="宋体" w:cs="宋体"/>
                <w:szCs w:val="21"/>
              </w:rPr>
            </w:pPr>
            <w:r>
              <w:rPr>
                <w:rFonts w:hint="eastAsia" w:hAnsi="宋体" w:eastAsia="宋体" w:cs="宋体"/>
                <w:szCs w:val="21"/>
              </w:rPr>
              <w:t xml:space="preserve">      &lt;SaleChnl&gt;8&lt;/SaleChnl&gt;  </w:t>
            </w:r>
          </w:p>
          <w:p>
            <w:pPr>
              <w:rPr>
                <w:rFonts w:hAnsi="宋体" w:eastAsia="宋体" w:cs="宋体"/>
                <w:szCs w:val="21"/>
              </w:rPr>
            </w:pPr>
            <w:r>
              <w:rPr>
                <w:rFonts w:hint="eastAsia" w:hAnsi="宋体" w:eastAsia="宋体" w:cs="宋体"/>
                <w:szCs w:val="21"/>
              </w:rPr>
              <w:t xml:space="preserve">      &lt;!-- 保单来源--&gt; </w:t>
            </w:r>
          </w:p>
          <w:p>
            <w:pPr>
              <w:rPr>
                <w:rFonts w:hAnsi="宋体" w:eastAsia="宋体" w:cs="宋体"/>
                <w:szCs w:val="21"/>
              </w:rPr>
            </w:pPr>
            <w:r>
              <w:rPr>
                <w:rFonts w:hint="eastAsia" w:hAnsi="宋体" w:eastAsia="宋体" w:cs="宋体"/>
                <w:szCs w:val="21"/>
              </w:rPr>
              <w:t xml:space="preserve">      &lt;ContSource&gt;8&lt;/ContSource&gt; </w:t>
            </w:r>
          </w:p>
          <w:p>
            <w:pPr>
              <w:rPr>
                <w:rFonts w:hAnsi="宋体" w:eastAsia="宋体" w:cs="宋体"/>
                <w:szCs w:val="21"/>
              </w:rPr>
            </w:pPr>
            <w:r>
              <w:rPr>
                <w:rFonts w:hint="eastAsia" w:hAnsi="宋体" w:eastAsia="宋体" w:cs="宋体"/>
                <w:szCs w:val="21"/>
              </w:rPr>
              <w:t xml:space="preserve">      &lt;!-- 经办人--&gt;  </w:t>
            </w:r>
          </w:p>
          <w:p>
            <w:pPr>
              <w:rPr>
                <w:rFonts w:hAnsi="宋体" w:eastAsia="宋体" w:cs="宋体"/>
                <w:szCs w:val="21"/>
              </w:rPr>
            </w:pPr>
            <w:r>
              <w:rPr>
                <w:rFonts w:hint="eastAsia" w:hAnsi="宋体" w:eastAsia="宋体" w:cs="宋体"/>
                <w:szCs w:val="21"/>
              </w:rPr>
              <w:t xml:space="preserve">      &lt;Handler&gt;ybt&lt;/Handler&gt;  </w:t>
            </w:r>
          </w:p>
          <w:p>
            <w:pPr>
              <w:rPr>
                <w:rFonts w:hAnsi="宋体" w:eastAsia="宋体" w:cs="宋体"/>
                <w:szCs w:val="21"/>
              </w:rPr>
            </w:pPr>
            <w:r>
              <w:rPr>
                <w:rFonts w:hint="eastAsia" w:hAnsi="宋体" w:eastAsia="宋体" w:cs="宋体"/>
                <w:szCs w:val="21"/>
              </w:rPr>
              <w:t xml:space="preserve">      &lt;!-- 业务来源--&gt; </w:t>
            </w:r>
          </w:p>
          <w:p>
            <w:pPr>
              <w:rPr>
                <w:rFonts w:hAnsi="宋体" w:eastAsia="宋体" w:cs="宋体"/>
                <w:szCs w:val="21"/>
              </w:rPr>
            </w:pPr>
            <w:r>
              <w:rPr>
                <w:rFonts w:hint="eastAsia" w:hAnsi="宋体" w:eastAsia="宋体" w:cs="宋体"/>
                <w:szCs w:val="21"/>
              </w:rPr>
              <w:t xml:space="preserve">      &lt;BizSource/&gt;</w:t>
            </w:r>
          </w:p>
          <w:p>
            <w:pPr>
              <w:rPr>
                <w:rFonts w:hAnsi="宋体" w:eastAsia="宋体" w:cs="宋体"/>
                <w:szCs w:val="21"/>
              </w:rPr>
            </w:pPr>
            <w:r>
              <w:rPr>
                <w:rFonts w:hint="eastAsia" w:hAnsi="宋体" w:eastAsia="宋体" w:cs="宋体"/>
                <w:szCs w:val="21"/>
              </w:rPr>
              <w:t xml:space="preserve">      &lt;!-- 合同争议处理方式--&gt;   </w:t>
            </w:r>
          </w:p>
          <w:p>
            <w:pPr>
              <w:rPr>
                <w:rFonts w:hAnsi="宋体" w:eastAsia="宋体" w:cs="宋体"/>
                <w:szCs w:val="21"/>
              </w:rPr>
            </w:pPr>
            <w:r>
              <w:rPr>
                <w:rFonts w:hint="eastAsia" w:hAnsi="宋体" w:eastAsia="宋体" w:cs="宋体"/>
                <w:szCs w:val="21"/>
              </w:rPr>
              <w:t xml:space="preserve">      &lt;DisputedFlag/&gt;  </w:t>
            </w:r>
          </w:p>
          <w:p>
            <w:pPr>
              <w:rPr>
                <w:rFonts w:hAnsi="宋体" w:eastAsia="宋体" w:cs="宋体"/>
                <w:szCs w:val="21"/>
              </w:rPr>
            </w:pPr>
            <w:r>
              <w:rPr>
                <w:rFonts w:hint="eastAsia" w:hAnsi="宋体" w:eastAsia="宋体" w:cs="宋体"/>
                <w:szCs w:val="21"/>
              </w:rPr>
              <w:t xml:space="preserve">      &lt;!-- 交费方式--&gt;  </w:t>
            </w:r>
          </w:p>
          <w:p>
            <w:pPr>
              <w:rPr>
                <w:rFonts w:hAnsi="宋体" w:eastAsia="宋体" w:cs="宋体"/>
                <w:szCs w:val="21"/>
              </w:rPr>
            </w:pPr>
            <w:r>
              <w:rPr>
                <w:rFonts w:hint="eastAsia" w:hAnsi="宋体" w:eastAsia="宋体" w:cs="宋体"/>
                <w:szCs w:val="21"/>
              </w:rPr>
              <w:t xml:space="preserve">      &lt;PayMode/&gt;  </w:t>
            </w:r>
          </w:p>
          <w:p>
            <w:pPr>
              <w:rPr>
                <w:rFonts w:hAnsi="宋体" w:eastAsia="宋体" w:cs="宋体"/>
                <w:szCs w:val="21"/>
              </w:rPr>
            </w:pPr>
            <w:r>
              <w:rPr>
                <w:rFonts w:hint="eastAsia" w:hAnsi="宋体" w:eastAsia="宋体" w:cs="宋体"/>
                <w:szCs w:val="21"/>
              </w:rPr>
              <w:t xml:space="preserve">      &lt;!-- 银行帐户类型--&gt; </w:t>
            </w:r>
          </w:p>
          <w:p>
            <w:pPr>
              <w:rPr>
                <w:rFonts w:hAnsi="宋体" w:eastAsia="宋体" w:cs="宋体"/>
                <w:szCs w:val="21"/>
              </w:rPr>
            </w:pPr>
            <w:r>
              <w:rPr>
                <w:rFonts w:hint="eastAsia" w:hAnsi="宋体" w:eastAsia="宋体" w:cs="宋体"/>
                <w:szCs w:val="21"/>
              </w:rPr>
              <w:t xml:space="preserve">      &lt;BankAccType/&gt; </w:t>
            </w:r>
          </w:p>
          <w:p>
            <w:pPr>
              <w:rPr>
                <w:rFonts w:hAnsi="宋体" w:eastAsia="宋体" w:cs="宋体"/>
                <w:szCs w:val="21"/>
              </w:rPr>
            </w:pPr>
            <w:r>
              <w:rPr>
                <w:rFonts w:hint="eastAsia" w:hAnsi="宋体" w:eastAsia="宋体" w:cs="宋体"/>
                <w:szCs w:val="21"/>
              </w:rPr>
              <w:t xml:space="preserve">      &lt;!-- 通知书递送方式--&gt;  </w:t>
            </w:r>
          </w:p>
          <w:p>
            <w:pPr>
              <w:rPr>
                <w:rFonts w:hAnsi="宋体" w:eastAsia="宋体" w:cs="宋体"/>
                <w:szCs w:val="21"/>
              </w:rPr>
            </w:pPr>
            <w:r>
              <w:rPr>
                <w:rFonts w:hint="eastAsia" w:hAnsi="宋体" w:eastAsia="宋体" w:cs="宋体"/>
                <w:szCs w:val="21"/>
              </w:rPr>
              <w:t xml:space="preserve">      &lt;NoticeSendType/&gt;  </w:t>
            </w:r>
          </w:p>
          <w:p>
            <w:pPr>
              <w:rPr>
                <w:rFonts w:hAnsi="宋体" w:eastAsia="宋体" w:cs="宋体"/>
                <w:szCs w:val="21"/>
              </w:rPr>
            </w:pPr>
            <w:r>
              <w:rPr>
                <w:rFonts w:hint="eastAsia" w:hAnsi="宋体" w:eastAsia="宋体" w:cs="宋体"/>
                <w:szCs w:val="21"/>
              </w:rPr>
              <w:t xml:space="preserve">      &lt;!-- 首期交费方式--&gt; </w:t>
            </w:r>
          </w:p>
          <w:p>
            <w:pPr>
              <w:rPr>
                <w:rFonts w:hAnsi="宋体" w:eastAsia="宋体" w:cs="宋体"/>
                <w:szCs w:val="21"/>
              </w:rPr>
            </w:pPr>
            <w:r>
              <w:rPr>
                <w:rFonts w:hint="eastAsia" w:hAnsi="宋体" w:eastAsia="宋体" w:cs="宋体"/>
                <w:szCs w:val="21"/>
              </w:rPr>
              <w:t xml:space="preserve">      &lt;NewPayMode/&gt;  </w:t>
            </w:r>
          </w:p>
          <w:p>
            <w:pPr>
              <w:rPr>
                <w:rFonts w:hAnsi="宋体" w:eastAsia="宋体" w:cs="宋体"/>
                <w:szCs w:val="21"/>
              </w:rPr>
            </w:pPr>
            <w:r>
              <w:rPr>
                <w:rFonts w:hint="eastAsia" w:hAnsi="宋体" w:eastAsia="宋体" w:cs="宋体"/>
                <w:szCs w:val="21"/>
              </w:rPr>
              <w:t xml:space="preserve">      &lt;!-- 首期银行帐户名--&gt; </w:t>
            </w:r>
          </w:p>
          <w:p>
            <w:pPr>
              <w:rPr>
                <w:rFonts w:hAnsi="宋体" w:eastAsia="宋体" w:cs="宋体"/>
                <w:szCs w:val="21"/>
              </w:rPr>
            </w:pPr>
            <w:r>
              <w:rPr>
                <w:rFonts w:hint="eastAsia" w:hAnsi="宋体" w:eastAsia="宋体" w:cs="宋体"/>
                <w:szCs w:val="21"/>
              </w:rPr>
              <w:t xml:space="preserve">      &lt;NewAccName/&gt;  </w:t>
            </w:r>
          </w:p>
          <w:p>
            <w:pPr>
              <w:rPr>
                <w:rFonts w:hAnsi="宋体" w:eastAsia="宋体" w:cs="宋体"/>
                <w:szCs w:val="21"/>
              </w:rPr>
            </w:pPr>
            <w:r>
              <w:rPr>
                <w:rFonts w:hint="eastAsia" w:hAnsi="宋体" w:eastAsia="宋体" w:cs="宋体"/>
                <w:szCs w:val="21"/>
              </w:rPr>
              <w:t xml:space="preserve">      &lt;!-- 首期银行编码--&gt; </w:t>
            </w:r>
          </w:p>
          <w:p>
            <w:pPr>
              <w:rPr>
                <w:rFonts w:hAnsi="宋体" w:eastAsia="宋体" w:cs="宋体"/>
                <w:szCs w:val="21"/>
              </w:rPr>
            </w:pPr>
            <w:r>
              <w:rPr>
                <w:rFonts w:hint="eastAsia" w:hAnsi="宋体" w:eastAsia="宋体" w:cs="宋体"/>
                <w:szCs w:val="21"/>
              </w:rPr>
              <w:t xml:space="preserve">      &lt;NewBankCode&gt;1042&lt;/NewBankCode&gt; </w:t>
            </w:r>
          </w:p>
          <w:p>
            <w:pPr>
              <w:rPr>
                <w:rFonts w:hAnsi="宋体" w:eastAsia="宋体" w:cs="宋体"/>
                <w:szCs w:val="21"/>
              </w:rPr>
            </w:pPr>
            <w:r>
              <w:rPr>
                <w:rFonts w:hint="eastAsia" w:hAnsi="宋体" w:eastAsia="宋体" w:cs="宋体"/>
                <w:szCs w:val="21"/>
              </w:rPr>
              <w:t xml:space="preserve">      &lt;!-- 首期银行账号--&gt;  </w:t>
            </w:r>
          </w:p>
          <w:p>
            <w:pPr>
              <w:rPr>
                <w:rFonts w:hAnsi="宋体" w:eastAsia="宋体" w:cs="宋体"/>
                <w:szCs w:val="21"/>
              </w:rPr>
            </w:pPr>
            <w:r>
              <w:rPr>
                <w:rFonts w:hint="eastAsia" w:hAnsi="宋体" w:eastAsia="宋体" w:cs="宋体"/>
                <w:szCs w:val="21"/>
              </w:rPr>
              <w:t xml:space="preserve">      &lt;NewBankAccNo/&gt;  </w:t>
            </w:r>
          </w:p>
          <w:p>
            <w:pPr>
              <w:rPr>
                <w:rFonts w:hAnsi="宋体" w:eastAsia="宋体" w:cs="宋体"/>
                <w:szCs w:val="21"/>
              </w:rPr>
            </w:pPr>
            <w:r>
              <w:rPr>
                <w:rFonts w:hint="eastAsia" w:hAnsi="宋体" w:eastAsia="宋体" w:cs="宋体"/>
                <w:szCs w:val="21"/>
              </w:rPr>
              <w:t xml:space="preserve">      &lt;!-- 推荐人--&gt; </w:t>
            </w:r>
          </w:p>
          <w:p>
            <w:pPr>
              <w:rPr>
                <w:rFonts w:hAnsi="宋体" w:eastAsia="宋体" w:cs="宋体"/>
                <w:szCs w:val="21"/>
              </w:rPr>
            </w:pPr>
            <w:r>
              <w:rPr>
                <w:rFonts w:hint="eastAsia" w:hAnsi="宋体" w:eastAsia="宋体" w:cs="宋体"/>
                <w:szCs w:val="21"/>
              </w:rPr>
              <w:t xml:space="preserve">      &lt;RecommendAgent/&gt;  </w:t>
            </w:r>
          </w:p>
          <w:p>
            <w:pPr>
              <w:rPr>
                <w:rFonts w:hAnsi="宋体" w:eastAsia="宋体" w:cs="宋体"/>
                <w:szCs w:val="21"/>
              </w:rPr>
            </w:pPr>
            <w:r>
              <w:rPr>
                <w:rFonts w:hint="eastAsia" w:hAnsi="宋体" w:eastAsia="宋体" w:cs="宋体"/>
                <w:szCs w:val="21"/>
              </w:rPr>
              <w:t xml:space="preserve">      &lt;!-- 保单快递方式--&gt; </w:t>
            </w:r>
          </w:p>
          <w:p>
            <w:pPr>
              <w:rPr>
                <w:rFonts w:hAnsi="宋体" w:eastAsia="宋体" w:cs="宋体"/>
                <w:szCs w:val="21"/>
              </w:rPr>
            </w:pPr>
            <w:r>
              <w:rPr>
                <w:rFonts w:hint="eastAsia" w:hAnsi="宋体" w:eastAsia="宋体" w:cs="宋体"/>
                <w:szCs w:val="21"/>
              </w:rPr>
              <w:t xml:space="preserve">      &lt;SendType/&gt;  </w:t>
            </w:r>
          </w:p>
          <w:p>
            <w:pPr>
              <w:rPr>
                <w:rFonts w:hAnsi="宋体" w:eastAsia="宋体" w:cs="宋体"/>
                <w:szCs w:val="21"/>
              </w:rPr>
            </w:pPr>
            <w:r>
              <w:rPr>
                <w:rFonts w:hint="eastAsia" w:hAnsi="宋体" w:eastAsia="宋体" w:cs="宋体"/>
                <w:szCs w:val="21"/>
              </w:rPr>
              <w:t xml:space="preserve">      &lt;LCSPec&gt; </w:t>
            </w:r>
          </w:p>
          <w:p>
            <w:pPr>
              <w:rPr>
                <w:rFonts w:hAnsi="宋体" w:eastAsia="宋体" w:cs="宋体"/>
                <w:szCs w:val="21"/>
              </w:rPr>
            </w:pPr>
            <w:r>
              <w:rPr>
                <w:rFonts w:hint="eastAsia" w:hAnsi="宋体" w:eastAsia="宋体" w:cs="宋体"/>
                <w:szCs w:val="21"/>
              </w:rPr>
              <w:t xml:space="preserve">      &lt;!-- 特约内容--&gt; </w:t>
            </w:r>
          </w:p>
          <w:p>
            <w:pPr>
              <w:rPr>
                <w:rFonts w:hAnsi="宋体" w:eastAsia="宋体" w:cs="宋体"/>
                <w:szCs w:val="21"/>
              </w:rPr>
            </w:pPr>
            <w:r>
              <w:rPr>
                <w:rFonts w:hint="eastAsia" w:hAnsi="宋体" w:eastAsia="宋体" w:cs="宋体"/>
                <w:szCs w:val="21"/>
              </w:rPr>
              <w:t xml:space="preserve">        &lt;SpecContent&gt;N&lt;/SpecContent&gt; </w:t>
            </w:r>
          </w:p>
          <w:p>
            <w:pPr>
              <w:rPr>
                <w:rFonts w:hAnsi="宋体" w:eastAsia="宋体" w:cs="宋体"/>
                <w:szCs w:val="21"/>
              </w:rPr>
            </w:pPr>
            <w:r>
              <w:rPr>
                <w:rFonts w:hint="eastAsia" w:hAnsi="宋体" w:eastAsia="宋体" w:cs="宋体"/>
                <w:szCs w:val="21"/>
              </w:rPr>
              <w:t xml:space="preserve">      &lt;/LCSPec&gt;  </w:t>
            </w:r>
          </w:p>
          <w:p>
            <w:pPr>
              <w:rPr>
                <w:rFonts w:hAnsi="宋体" w:eastAsia="宋体" w:cs="宋体"/>
                <w:szCs w:val="21"/>
              </w:rPr>
            </w:pPr>
            <w:r>
              <w:rPr>
                <w:rFonts w:hint="eastAsia" w:hAnsi="宋体" w:eastAsia="宋体" w:cs="宋体"/>
                <w:szCs w:val="21"/>
              </w:rPr>
              <w:t xml:space="preserve">      &lt;!-- 欠费承保标识--&gt; </w:t>
            </w:r>
          </w:p>
          <w:p>
            <w:pPr>
              <w:rPr>
                <w:rFonts w:hAnsi="宋体" w:eastAsia="宋体" w:cs="宋体"/>
                <w:szCs w:val="21"/>
              </w:rPr>
            </w:pPr>
            <w:r>
              <w:rPr>
                <w:rFonts w:hint="eastAsia" w:hAnsi="宋体" w:eastAsia="宋体" w:cs="宋体"/>
                <w:szCs w:val="21"/>
              </w:rPr>
              <w:t xml:space="preserve">      &lt;UwDebtFlag&gt;N&lt;/UwDebtFlag&gt;  </w:t>
            </w:r>
          </w:p>
          <w:p>
            <w:pPr>
              <w:rPr>
                <w:rFonts w:hAnsi="宋体" w:eastAsia="宋体" w:cs="宋体"/>
                <w:szCs w:val="21"/>
              </w:rPr>
            </w:pPr>
            <w:r>
              <w:rPr>
                <w:rFonts w:hint="eastAsia" w:hAnsi="宋体" w:eastAsia="宋体" w:cs="宋体"/>
                <w:szCs w:val="21"/>
              </w:rPr>
              <w:t xml:space="preserve">      &lt;!-- 是否约定生效--&gt; </w:t>
            </w:r>
          </w:p>
          <w:p>
            <w:pPr>
              <w:rPr>
                <w:rFonts w:hAnsi="宋体" w:eastAsia="宋体" w:cs="宋体"/>
                <w:szCs w:val="21"/>
              </w:rPr>
            </w:pPr>
            <w:r>
              <w:rPr>
                <w:rFonts w:hint="eastAsia" w:hAnsi="宋体" w:eastAsia="宋体" w:cs="宋体"/>
                <w:szCs w:val="21"/>
              </w:rPr>
              <w:t xml:space="preserve">      &lt;AptValiDateFlag&gt;N&lt;/AptValiDateFlag&gt;  </w:t>
            </w:r>
          </w:p>
          <w:p>
            <w:pPr>
              <w:rPr>
                <w:rFonts w:hAnsi="宋体" w:eastAsia="宋体" w:cs="宋体"/>
                <w:szCs w:val="21"/>
              </w:rPr>
            </w:pPr>
            <w:r>
              <w:rPr>
                <w:rFonts w:hint="eastAsia" w:hAnsi="宋体" w:eastAsia="宋体" w:cs="宋体"/>
                <w:szCs w:val="21"/>
              </w:rPr>
              <w:t xml:space="preserve">      &lt;!-- 续期银行帐号--&gt; </w:t>
            </w:r>
          </w:p>
          <w:p>
            <w:pPr>
              <w:rPr>
                <w:rFonts w:hAnsi="宋体" w:eastAsia="宋体" w:cs="宋体"/>
                <w:szCs w:val="21"/>
              </w:rPr>
            </w:pPr>
            <w:r>
              <w:rPr>
                <w:rFonts w:hint="eastAsia" w:hAnsi="宋体" w:eastAsia="宋体" w:cs="宋体"/>
                <w:szCs w:val="21"/>
              </w:rPr>
              <w:t xml:space="preserve">      &lt;ReNewAccNo/&gt;  </w:t>
            </w:r>
          </w:p>
          <w:p>
            <w:pPr>
              <w:rPr>
                <w:rFonts w:hAnsi="宋体" w:eastAsia="宋体" w:cs="宋体"/>
                <w:szCs w:val="21"/>
              </w:rPr>
            </w:pPr>
            <w:r>
              <w:rPr>
                <w:rFonts w:hint="eastAsia" w:hAnsi="宋体" w:eastAsia="宋体" w:cs="宋体"/>
                <w:szCs w:val="21"/>
              </w:rPr>
              <w:t xml:space="preserve">      &lt;!-- 客户风险承受能力代码--&gt; </w:t>
            </w:r>
          </w:p>
          <w:p>
            <w:pPr>
              <w:rPr>
                <w:rFonts w:hAnsi="宋体" w:eastAsia="宋体" w:cs="宋体"/>
                <w:szCs w:val="21"/>
              </w:rPr>
            </w:pPr>
            <w:r>
              <w:rPr>
                <w:rFonts w:hint="eastAsia" w:hAnsi="宋体" w:eastAsia="宋体" w:cs="宋体"/>
                <w:szCs w:val="21"/>
              </w:rPr>
              <w:t xml:space="preserve">      &lt;CstRskTlrncCpyCd/&gt;  </w:t>
            </w:r>
          </w:p>
          <w:p>
            <w:pPr>
              <w:rPr>
                <w:rFonts w:hAnsi="宋体" w:eastAsia="宋体" w:cs="宋体"/>
                <w:szCs w:val="21"/>
              </w:rPr>
            </w:pPr>
            <w:r>
              <w:rPr>
                <w:rFonts w:hint="eastAsia" w:hAnsi="宋体" w:eastAsia="宋体" w:cs="宋体"/>
                <w:szCs w:val="21"/>
              </w:rPr>
              <w:t xml:space="preserve">      &lt;!-- 风险测评有效期--&gt; </w:t>
            </w:r>
          </w:p>
          <w:p>
            <w:pPr>
              <w:rPr>
                <w:rFonts w:hAnsi="宋体" w:eastAsia="宋体" w:cs="宋体"/>
                <w:szCs w:val="21"/>
              </w:rPr>
            </w:pPr>
            <w:r>
              <w:rPr>
                <w:rFonts w:hint="eastAsia" w:hAnsi="宋体" w:eastAsia="宋体" w:cs="宋体"/>
                <w:szCs w:val="21"/>
              </w:rPr>
              <w:t xml:space="preserve">      &lt;RskEvltAvlDt/&gt; </w:t>
            </w:r>
          </w:p>
          <w:p>
            <w:pPr>
              <w:rPr>
                <w:rFonts w:hAnsi="宋体" w:eastAsia="宋体" w:cs="宋体"/>
                <w:szCs w:val="21"/>
              </w:rPr>
            </w:pPr>
            <w:r>
              <w:rPr>
                <w:rFonts w:hint="eastAsia" w:hAnsi="宋体" w:eastAsia="宋体" w:cs="宋体"/>
                <w:szCs w:val="21"/>
              </w:rPr>
              <w:t xml:space="preserve">      &lt;!-- 预算金额--&gt;  </w:t>
            </w:r>
          </w:p>
          <w:p>
            <w:pPr>
              <w:rPr>
                <w:rFonts w:hAnsi="宋体" w:eastAsia="宋体" w:cs="宋体"/>
                <w:szCs w:val="21"/>
              </w:rPr>
            </w:pPr>
            <w:r>
              <w:rPr>
                <w:rFonts w:hint="eastAsia" w:hAnsi="宋体" w:eastAsia="宋体" w:cs="宋体"/>
                <w:szCs w:val="21"/>
              </w:rPr>
              <w:t xml:space="preserve">      &lt;BdgtAmt/&gt; </w:t>
            </w:r>
          </w:p>
          <w:p>
            <w:pPr>
              <w:rPr>
                <w:rFonts w:hAnsi="宋体" w:eastAsia="宋体" w:cs="宋体"/>
                <w:szCs w:val="21"/>
              </w:rPr>
            </w:pPr>
            <w:r>
              <w:rPr>
                <w:rFonts w:hint="eastAsia" w:hAnsi="宋体" w:eastAsia="宋体" w:cs="宋体"/>
                <w:szCs w:val="21"/>
              </w:rPr>
              <w:t xml:space="preserve">      &lt;!-- 保单口令--&gt;  </w:t>
            </w:r>
          </w:p>
          <w:p>
            <w:pPr>
              <w:rPr>
                <w:rFonts w:hAnsi="宋体" w:eastAsia="宋体" w:cs="宋体"/>
                <w:szCs w:val="21"/>
              </w:rPr>
            </w:pPr>
            <w:r>
              <w:rPr>
                <w:rFonts w:hint="eastAsia" w:hAnsi="宋体" w:eastAsia="宋体" w:cs="宋体"/>
                <w:szCs w:val="21"/>
              </w:rPr>
              <w:t xml:space="preserve">      &lt;Password/&gt; </w:t>
            </w:r>
          </w:p>
          <w:p>
            <w:pPr>
              <w:rPr>
                <w:rFonts w:hAnsi="宋体" w:eastAsia="宋体" w:cs="宋体"/>
                <w:szCs w:val="21"/>
              </w:rPr>
            </w:pPr>
            <w:r>
              <w:rPr>
                <w:rFonts w:hint="eastAsia" w:hAnsi="宋体" w:eastAsia="宋体" w:cs="宋体"/>
                <w:szCs w:val="21"/>
              </w:rPr>
              <w:t xml:space="preserve">      &lt;!-- 印刷号码--&gt;  </w:t>
            </w:r>
          </w:p>
          <w:p>
            <w:pPr>
              <w:rPr>
                <w:rFonts w:hAnsi="宋体" w:eastAsia="宋体" w:cs="宋体"/>
                <w:szCs w:val="21"/>
              </w:rPr>
            </w:pPr>
            <w:r>
              <w:rPr>
                <w:rFonts w:hint="eastAsia" w:hAnsi="宋体" w:eastAsia="宋体" w:cs="宋体"/>
                <w:szCs w:val="21"/>
              </w:rPr>
              <w:t xml:space="preserve">      &lt;PrtNo&gt;800003663882510&lt;/PrtNo&gt;  </w:t>
            </w:r>
          </w:p>
          <w:p>
            <w:pPr>
              <w:rPr>
                <w:rFonts w:hAnsi="宋体" w:eastAsia="宋体" w:cs="宋体"/>
                <w:szCs w:val="21"/>
              </w:rPr>
            </w:pPr>
            <w:r>
              <w:rPr>
                <w:rFonts w:hint="eastAsia" w:hAnsi="宋体" w:eastAsia="宋体" w:cs="宋体"/>
                <w:szCs w:val="21"/>
              </w:rPr>
              <w:t xml:space="preserve">      &lt;!-- 暂收据号--&gt; </w:t>
            </w:r>
          </w:p>
          <w:p>
            <w:pPr>
              <w:rPr>
                <w:rFonts w:hAnsi="宋体" w:eastAsia="宋体" w:cs="宋体"/>
                <w:szCs w:val="21"/>
              </w:rPr>
            </w:pPr>
            <w:r>
              <w:rPr>
                <w:rFonts w:hint="eastAsia" w:hAnsi="宋体" w:eastAsia="宋体" w:cs="宋体"/>
                <w:szCs w:val="21"/>
              </w:rPr>
              <w:t xml:space="preserve">      &lt;TempFeeNo/&gt; </w:t>
            </w:r>
          </w:p>
          <w:p>
            <w:pPr>
              <w:rPr>
                <w:rFonts w:hAnsi="宋体" w:eastAsia="宋体" w:cs="宋体"/>
                <w:szCs w:val="21"/>
              </w:rPr>
            </w:pPr>
            <w:r>
              <w:rPr>
                <w:rFonts w:hint="eastAsia" w:hAnsi="宋体" w:eastAsia="宋体" w:cs="宋体"/>
                <w:szCs w:val="21"/>
              </w:rPr>
              <w:t xml:space="preserve">    &lt;/LCCont&gt;  </w:t>
            </w:r>
          </w:p>
          <w:p>
            <w:pPr>
              <w:rPr>
                <w:rFonts w:hAnsi="宋体" w:eastAsia="宋体" w:cs="宋体"/>
                <w:szCs w:val="21"/>
              </w:rPr>
            </w:pPr>
            <w:r>
              <w:rPr>
                <w:rFonts w:hint="eastAsia" w:hAnsi="宋体" w:eastAsia="宋体" w:cs="宋体"/>
                <w:szCs w:val="21"/>
              </w:rPr>
              <w:t xml:space="preserve">    &lt;LAAgents&gt; </w:t>
            </w:r>
          </w:p>
          <w:p>
            <w:pPr>
              <w:rPr>
                <w:rFonts w:hAnsi="宋体" w:eastAsia="宋体" w:cs="宋体"/>
                <w:szCs w:val="21"/>
              </w:rPr>
            </w:pPr>
            <w:r>
              <w:rPr>
                <w:rFonts w:hint="eastAsia" w:hAnsi="宋体" w:eastAsia="宋体" w:cs="宋体"/>
                <w:szCs w:val="21"/>
              </w:rPr>
              <w:t xml:space="preserve">      &lt;LAAgent&gt; </w:t>
            </w:r>
          </w:p>
          <w:p>
            <w:pPr>
              <w:rPr>
                <w:rFonts w:hAnsi="宋体" w:eastAsia="宋体" w:cs="宋体"/>
                <w:szCs w:val="21"/>
              </w:rPr>
            </w:pPr>
            <w:r>
              <w:rPr>
                <w:rFonts w:hint="eastAsia" w:hAnsi="宋体" w:eastAsia="宋体" w:cs="宋体"/>
                <w:szCs w:val="21"/>
              </w:rPr>
              <w:t xml:space="preserve">      &lt;!-- 代理人编码--&gt; </w:t>
            </w:r>
          </w:p>
          <w:p>
            <w:pPr>
              <w:rPr>
                <w:rFonts w:hAnsi="宋体" w:eastAsia="宋体" w:cs="宋体"/>
                <w:szCs w:val="21"/>
              </w:rPr>
            </w:pPr>
            <w:r>
              <w:rPr>
                <w:rFonts w:hint="eastAsia" w:hAnsi="宋体" w:eastAsia="宋体" w:cs="宋体"/>
                <w:szCs w:val="21"/>
              </w:rPr>
              <w:t xml:space="preserve">        &lt;AgentCode/&gt;  </w:t>
            </w:r>
          </w:p>
          <w:p>
            <w:pPr>
              <w:rPr>
                <w:rFonts w:hAnsi="宋体" w:eastAsia="宋体" w:cs="宋体"/>
                <w:szCs w:val="21"/>
              </w:rPr>
            </w:pPr>
            <w:r>
              <w:rPr>
                <w:rFonts w:hint="eastAsia" w:hAnsi="宋体" w:eastAsia="宋体" w:cs="宋体"/>
                <w:szCs w:val="21"/>
              </w:rPr>
              <w:t xml:space="preserve">      &lt;!-- 代理人姓名--&gt; </w:t>
            </w:r>
          </w:p>
          <w:p>
            <w:pPr>
              <w:rPr>
                <w:rFonts w:hAnsi="宋体" w:eastAsia="宋体" w:cs="宋体"/>
                <w:szCs w:val="21"/>
              </w:rPr>
            </w:pPr>
            <w:r>
              <w:rPr>
                <w:rFonts w:hint="eastAsia" w:hAnsi="宋体" w:eastAsia="宋体" w:cs="宋体"/>
                <w:szCs w:val="21"/>
              </w:rPr>
              <w:t xml:space="preserve">        &lt;AgentName/&gt;  </w:t>
            </w:r>
          </w:p>
          <w:p>
            <w:pPr>
              <w:rPr>
                <w:rFonts w:hAnsi="宋体" w:eastAsia="宋体" w:cs="宋体"/>
                <w:szCs w:val="21"/>
              </w:rPr>
            </w:pPr>
            <w:r>
              <w:rPr>
                <w:rFonts w:hint="eastAsia" w:hAnsi="宋体" w:eastAsia="宋体" w:cs="宋体"/>
                <w:szCs w:val="21"/>
              </w:rPr>
              <w:t xml:space="preserve">      &lt;!-- 代理人机构--&gt; </w:t>
            </w:r>
          </w:p>
          <w:p>
            <w:pPr>
              <w:rPr>
                <w:rFonts w:hAnsi="宋体" w:eastAsia="宋体" w:cs="宋体"/>
                <w:szCs w:val="21"/>
              </w:rPr>
            </w:pPr>
            <w:r>
              <w:rPr>
                <w:rFonts w:hint="eastAsia" w:hAnsi="宋体" w:eastAsia="宋体" w:cs="宋体"/>
                <w:szCs w:val="21"/>
              </w:rPr>
              <w:t xml:space="preserve">        &lt;AgentCom/&gt; </w:t>
            </w:r>
          </w:p>
          <w:p>
            <w:pPr>
              <w:rPr>
                <w:rFonts w:hAnsi="宋体" w:eastAsia="宋体" w:cs="宋体"/>
                <w:szCs w:val="21"/>
              </w:rPr>
            </w:pPr>
            <w:r>
              <w:rPr>
                <w:rFonts w:hint="eastAsia" w:hAnsi="宋体" w:eastAsia="宋体" w:cs="宋体"/>
                <w:szCs w:val="21"/>
              </w:rPr>
              <w:t xml:space="preserve">      &lt;!-- 代理人展业机构代码--&gt;  </w:t>
            </w:r>
          </w:p>
          <w:p>
            <w:pPr>
              <w:rPr>
                <w:rFonts w:hAnsi="宋体" w:eastAsia="宋体" w:cs="宋体"/>
                <w:szCs w:val="21"/>
              </w:rPr>
            </w:pPr>
            <w:r>
              <w:rPr>
                <w:rFonts w:hint="eastAsia" w:hAnsi="宋体" w:eastAsia="宋体" w:cs="宋体"/>
                <w:szCs w:val="21"/>
              </w:rPr>
              <w:t xml:space="preserve">        &lt;AgentGroup/&gt; </w:t>
            </w:r>
          </w:p>
          <w:p>
            <w:pPr>
              <w:rPr>
                <w:rFonts w:hAnsi="宋体" w:eastAsia="宋体" w:cs="宋体"/>
                <w:szCs w:val="21"/>
              </w:rPr>
            </w:pPr>
            <w:r>
              <w:rPr>
                <w:rFonts w:hint="eastAsia" w:hAnsi="宋体" w:eastAsia="宋体" w:cs="宋体"/>
                <w:szCs w:val="21"/>
              </w:rPr>
              <w:t xml:space="preserve">      &lt;!-- 管理机构--&gt;  </w:t>
            </w:r>
          </w:p>
          <w:p>
            <w:pPr>
              <w:rPr>
                <w:rFonts w:hAnsi="宋体" w:eastAsia="宋体" w:cs="宋体"/>
                <w:szCs w:val="21"/>
              </w:rPr>
            </w:pPr>
            <w:r>
              <w:rPr>
                <w:rFonts w:hint="eastAsia" w:hAnsi="宋体" w:eastAsia="宋体" w:cs="宋体"/>
                <w:szCs w:val="21"/>
              </w:rPr>
              <w:t xml:space="preserve">        &lt;ManageCom/&gt; </w:t>
            </w:r>
          </w:p>
          <w:p>
            <w:pPr>
              <w:rPr>
                <w:rFonts w:hAnsi="宋体" w:eastAsia="宋体" w:cs="宋体"/>
                <w:szCs w:val="21"/>
              </w:rPr>
            </w:pPr>
            <w:r>
              <w:rPr>
                <w:rFonts w:hint="eastAsia" w:hAnsi="宋体" w:eastAsia="宋体" w:cs="宋体"/>
                <w:szCs w:val="21"/>
              </w:rPr>
              <w:t xml:space="preserve">      &lt;/LAAgent&gt; </w:t>
            </w:r>
          </w:p>
          <w:p>
            <w:pPr>
              <w:rPr>
                <w:rFonts w:hAnsi="宋体" w:eastAsia="宋体" w:cs="宋体"/>
                <w:szCs w:val="21"/>
              </w:rPr>
            </w:pPr>
            <w:r>
              <w:rPr>
                <w:rFonts w:hint="eastAsia" w:hAnsi="宋体" w:eastAsia="宋体" w:cs="宋体"/>
                <w:szCs w:val="21"/>
              </w:rPr>
              <w:t xml:space="preserve">    &lt;/LAAgents&gt;  </w:t>
            </w:r>
          </w:p>
          <w:p>
            <w:pPr>
              <w:rPr>
                <w:rFonts w:hAnsi="宋体" w:eastAsia="宋体" w:cs="宋体"/>
                <w:szCs w:val="21"/>
              </w:rPr>
            </w:pPr>
            <w:r>
              <w:rPr>
                <w:rFonts w:hint="eastAsia" w:hAnsi="宋体" w:eastAsia="宋体" w:cs="宋体"/>
                <w:szCs w:val="21"/>
              </w:rPr>
              <w:t xml:space="preserve">&lt;LCAppnt&gt; </w:t>
            </w:r>
          </w:p>
          <w:p>
            <w:pPr>
              <w:rPr>
                <w:rFonts w:hAnsi="宋体" w:eastAsia="宋体" w:cs="宋体"/>
                <w:szCs w:val="21"/>
              </w:rPr>
            </w:pPr>
            <w:r>
              <w:rPr>
                <w:rFonts w:hint="eastAsia" w:hAnsi="宋体" w:eastAsia="宋体" w:cs="宋体"/>
                <w:szCs w:val="21"/>
              </w:rPr>
              <w:t xml:space="preserve">      &lt;!-- 投保人姓名--&gt;  </w:t>
            </w:r>
          </w:p>
          <w:p>
            <w:pPr>
              <w:rPr>
                <w:rFonts w:hAnsi="宋体" w:eastAsia="宋体" w:cs="宋体"/>
                <w:szCs w:val="21"/>
              </w:rPr>
            </w:pPr>
            <w:r>
              <w:rPr>
                <w:rFonts w:hint="eastAsia" w:hAnsi="宋体" w:eastAsia="宋体" w:cs="宋体"/>
                <w:szCs w:val="21"/>
              </w:rPr>
              <w:t xml:space="preserve">      &lt;AppntName/&gt;</w:t>
            </w:r>
          </w:p>
          <w:p>
            <w:pPr>
              <w:rPr>
                <w:rFonts w:hAnsi="宋体" w:eastAsia="宋体" w:cs="宋体"/>
                <w:szCs w:val="21"/>
              </w:rPr>
            </w:pPr>
            <w:r>
              <w:rPr>
                <w:rFonts w:hint="eastAsia" w:hAnsi="宋体" w:eastAsia="宋体" w:cs="宋体"/>
                <w:szCs w:val="21"/>
              </w:rPr>
              <w:t xml:space="preserve">      &lt;!-- 投保人性别--&gt;    </w:t>
            </w:r>
          </w:p>
          <w:p>
            <w:pPr>
              <w:rPr>
                <w:rFonts w:hAnsi="宋体" w:eastAsia="宋体" w:cs="宋体"/>
                <w:szCs w:val="21"/>
              </w:rPr>
            </w:pPr>
            <w:r>
              <w:rPr>
                <w:rFonts w:hint="eastAsia" w:hAnsi="宋体" w:eastAsia="宋体" w:cs="宋体"/>
                <w:szCs w:val="21"/>
              </w:rPr>
              <w:t xml:space="preserve">      &lt;AppntSex/&gt;  </w:t>
            </w:r>
          </w:p>
          <w:p>
            <w:pPr>
              <w:rPr>
                <w:rFonts w:hAnsi="宋体" w:eastAsia="宋体" w:cs="宋体"/>
                <w:szCs w:val="21"/>
              </w:rPr>
            </w:pPr>
            <w:r>
              <w:rPr>
                <w:rFonts w:hint="eastAsia" w:hAnsi="宋体" w:eastAsia="宋体" w:cs="宋体"/>
                <w:szCs w:val="21"/>
              </w:rPr>
              <w:t xml:space="preserve">      &lt;!--投保人客户号码 --&gt;  </w:t>
            </w:r>
          </w:p>
          <w:p>
            <w:pPr>
              <w:rPr>
                <w:rFonts w:hAnsi="宋体" w:eastAsia="宋体" w:cs="宋体"/>
                <w:szCs w:val="21"/>
              </w:rPr>
            </w:pPr>
            <w:r>
              <w:rPr>
                <w:rFonts w:hint="eastAsia" w:hAnsi="宋体" w:eastAsia="宋体" w:cs="宋体"/>
                <w:szCs w:val="21"/>
              </w:rPr>
              <w:t xml:space="preserve">      &lt;AppntNo&gt;1&lt;/AppntNo&gt;  </w:t>
            </w:r>
          </w:p>
          <w:p>
            <w:pPr>
              <w:rPr>
                <w:rFonts w:hAnsi="宋体" w:eastAsia="宋体" w:cs="宋体"/>
                <w:szCs w:val="21"/>
              </w:rPr>
            </w:pPr>
            <w:r>
              <w:rPr>
                <w:rFonts w:hint="eastAsia" w:hAnsi="宋体" w:eastAsia="宋体" w:cs="宋体"/>
                <w:szCs w:val="21"/>
              </w:rPr>
              <w:t xml:space="preserve">      &lt;!-- 投保人生日--&gt;  </w:t>
            </w:r>
          </w:p>
          <w:p>
            <w:pPr>
              <w:rPr>
                <w:rFonts w:hAnsi="宋体" w:eastAsia="宋体" w:cs="宋体"/>
                <w:szCs w:val="21"/>
              </w:rPr>
            </w:pPr>
            <w:r>
              <w:rPr>
                <w:rFonts w:hint="eastAsia" w:hAnsi="宋体" w:eastAsia="宋体" w:cs="宋体"/>
                <w:szCs w:val="21"/>
              </w:rPr>
              <w:t xml:space="preserve">      &lt;AppntBirthday/&gt; </w:t>
            </w:r>
          </w:p>
          <w:p>
            <w:pPr>
              <w:rPr>
                <w:rFonts w:hAnsi="宋体" w:eastAsia="宋体" w:cs="宋体"/>
                <w:szCs w:val="21"/>
              </w:rPr>
            </w:pPr>
            <w:r>
              <w:rPr>
                <w:rFonts w:hint="eastAsia" w:hAnsi="宋体" w:eastAsia="宋体" w:cs="宋体"/>
                <w:szCs w:val="21"/>
              </w:rPr>
              <w:t xml:space="preserve">      &lt;!-- 投保人证件类型--&gt;  </w:t>
            </w:r>
          </w:p>
          <w:p>
            <w:pPr>
              <w:rPr>
                <w:rFonts w:hAnsi="宋体" w:eastAsia="宋体" w:cs="宋体"/>
                <w:szCs w:val="21"/>
              </w:rPr>
            </w:pPr>
            <w:r>
              <w:rPr>
                <w:rFonts w:hint="eastAsia" w:hAnsi="宋体" w:eastAsia="宋体" w:cs="宋体"/>
                <w:szCs w:val="21"/>
              </w:rPr>
              <w:t xml:space="preserve">      &lt;IDType/&gt;  </w:t>
            </w:r>
          </w:p>
          <w:p>
            <w:pPr>
              <w:rPr>
                <w:rFonts w:hAnsi="宋体" w:eastAsia="宋体" w:cs="宋体"/>
                <w:szCs w:val="21"/>
              </w:rPr>
            </w:pPr>
            <w:r>
              <w:rPr>
                <w:rFonts w:hint="eastAsia" w:hAnsi="宋体" w:eastAsia="宋体" w:cs="宋体"/>
                <w:szCs w:val="21"/>
              </w:rPr>
              <w:t xml:space="preserve">      &lt;!-- 证件号码--&gt;  </w:t>
            </w:r>
          </w:p>
          <w:p>
            <w:pPr>
              <w:rPr>
                <w:rFonts w:hAnsi="宋体" w:eastAsia="宋体" w:cs="宋体"/>
                <w:szCs w:val="21"/>
              </w:rPr>
            </w:pPr>
            <w:r>
              <w:rPr>
                <w:rFonts w:hint="eastAsia" w:hAnsi="宋体" w:eastAsia="宋体" w:cs="宋体"/>
                <w:szCs w:val="21"/>
              </w:rPr>
              <w:t xml:space="preserve">      &lt;IDNo/&gt;  </w:t>
            </w:r>
          </w:p>
          <w:p>
            <w:pPr>
              <w:rPr>
                <w:rFonts w:hAnsi="宋体" w:eastAsia="宋体" w:cs="宋体"/>
                <w:szCs w:val="21"/>
              </w:rPr>
            </w:pPr>
            <w:r>
              <w:rPr>
                <w:rFonts w:hint="eastAsia" w:hAnsi="宋体" w:eastAsia="宋体" w:cs="宋体"/>
                <w:szCs w:val="21"/>
              </w:rPr>
              <w:t xml:space="preserve">      &lt;!-- 证件有效起期--&gt;  </w:t>
            </w:r>
          </w:p>
          <w:p>
            <w:pPr>
              <w:rPr>
                <w:rFonts w:hAnsi="宋体" w:eastAsia="宋体" w:cs="宋体"/>
                <w:szCs w:val="21"/>
              </w:rPr>
            </w:pPr>
            <w:r>
              <w:rPr>
                <w:rFonts w:hint="eastAsia" w:hAnsi="宋体" w:eastAsia="宋体" w:cs="宋体"/>
                <w:szCs w:val="21"/>
              </w:rPr>
              <w:t xml:space="preserve">      &lt;IDTypeStartDate/&gt;</w:t>
            </w:r>
          </w:p>
          <w:p>
            <w:pPr>
              <w:rPr>
                <w:rFonts w:hAnsi="宋体" w:eastAsia="宋体" w:cs="宋体"/>
                <w:szCs w:val="21"/>
              </w:rPr>
            </w:pPr>
            <w:r>
              <w:rPr>
                <w:rFonts w:hint="eastAsia" w:hAnsi="宋体" w:eastAsia="宋体" w:cs="宋体"/>
                <w:szCs w:val="21"/>
              </w:rPr>
              <w:t xml:space="preserve">      &lt;!--证件有效止期 --&gt;    </w:t>
            </w:r>
          </w:p>
          <w:p>
            <w:pPr>
              <w:rPr>
                <w:rFonts w:hAnsi="宋体" w:eastAsia="宋体" w:cs="宋体"/>
                <w:szCs w:val="21"/>
              </w:rPr>
            </w:pPr>
            <w:r>
              <w:rPr>
                <w:rFonts w:hint="eastAsia" w:hAnsi="宋体" w:eastAsia="宋体" w:cs="宋体"/>
                <w:szCs w:val="21"/>
              </w:rPr>
              <w:t xml:space="preserve">      &lt;IDTypeEndDate/&gt;  </w:t>
            </w:r>
          </w:p>
          <w:p>
            <w:pPr>
              <w:rPr>
                <w:rFonts w:hAnsi="宋体" w:eastAsia="宋体" w:cs="宋体"/>
                <w:szCs w:val="21"/>
              </w:rPr>
            </w:pPr>
            <w:r>
              <w:rPr>
                <w:rFonts w:hint="eastAsia" w:hAnsi="宋体" w:eastAsia="宋体" w:cs="宋体"/>
                <w:szCs w:val="21"/>
              </w:rPr>
              <w:t xml:space="preserve">      &lt;!-- 投保人类型--&gt;  </w:t>
            </w:r>
          </w:p>
          <w:p>
            <w:pPr>
              <w:rPr>
                <w:rFonts w:hAnsi="宋体" w:eastAsia="宋体" w:cs="宋体"/>
                <w:szCs w:val="21"/>
              </w:rPr>
            </w:pPr>
            <w:r>
              <w:rPr>
                <w:rFonts w:hint="eastAsia" w:hAnsi="宋体" w:eastAsia="宋体" w:cs="宋体"/>
                <w:szCs w:val="21"/>
              </w:rPr>
              <w:t xml:space="preserve">      &lt;AppntType/&gt;  </w:t>
            </w:r>
          </w:p>
          <w:p>
            <w:pPr>
              <w:rPr>
                <w:rFonts w:hAnsi="宋体" w:eastAsia="宋体" w:cs="宋体"/>
                <w:szCs w:val="21"/>
              </w:rPr>
            </w:pPr>
            <w:r>
              <w:rPr>
                <w:rFonts w:hint="eastAsia" w:hAnsi="宋体" w:eastAsia="宋体" w:cs="宋体"/>
                <w:szCs w:val="21"/>
              </w:rPr>
              <w:t xml:space="preserve">      &lt;!-- 投保人年收入--&gt;  </w:t>
            </w:r>
          </w:p>
          <w:p>
            <w:pPr>
              <w:rPr>
                <w:rFonts w:hAnsi="宋体" w:eastAsia="宋体" w:cs="宋体"/>
                <w:szCs w:val="21"/>
              </w:rPr>
            </w:pPr>
            <w:r>
              <w:rPr>
                <w:rFonts w:hint="eastAsia" w:hAnsi="宋体" w:eastAsia="宋体" w:cs="宋体"/>
                <w:szCs w:val="21"/>
              </w:rPr>
              <w:t xml:space="preserve">      &lt;AnnualIncome/&gt;  </w:t>
            </w:r>
          </w:p>
          <w:p>
            <w:pPr>
              <w:rPr>
                <w:rFonts w:hAnsi="宋体" w:eastAsia="宋体" w:cs="宋体"/>
                <w:szCs w:val="21"/>
              </w:rPr>
            </w:pPr>
            <w:r>
              <w:rPr>
                <w:rFonts w:hint="eastAsia" w:hAnsi="宋体" w:eastAsia="宋体" w:cs="宋体"/>
                <w:szCs w:val="21"/>
              </w:rPr>
              <w:t xml:space="preserve">      &lt;!-- 投保人家庭年收入--&gt;  </w:t>
            </w:r>
          </w:p>
          <w:p>
            <w:pPr>
              <w:rPr>
                <w:rFonts w:hAnsi="宋体" w:eastAsia="宋体" w:cs="宋体"/>
                <w:szCs w:val="21"/>
              </w:rPr>
            </w:pPr>
            <w:r>
              <w:rPr>
                <w:rFonts w:hint="eastAsia" w:hAnsi="宋体" w:eastAsia="宋体" w:cs="宋体"/>
                <w:szCs w:val="21"/>
              </w:rPr>
              <w:t xml:space="preserve">      &lt;FamilySalary/&gt; </w:t>
            </w:r>
          </w:p>
          <w:p>
            <w:pPr>
              <w:rPr>
                <w:rFonts w:hAnsi="宋体" w:eastAsia="宋体" w:cs="宋体"/>
                <w:szCs w:val="21"/>
              </w:rPr>
            </w:pPr>
            <w:r>
              <w:rPr>
                <w:rFonts w:hint="eastAsia" w:hAnsi="宋体" w:eastAsia="宋体" w:cs="宋体"/>
                <w:szCs w:val="21"/>
              </w:rPr>
              <w:t xml:space="preserve">      &lt;!-- 职业类别--&gt;   </w:t>
            </w:r>
          </w:p>
          <w:p>
            <w:pPr>
              <w:rPr>
                <w:rFonts w:hAnsi="宋体" w:eastAsia="宋体" w:cs="宋体"/>
                <w:szCs w:val="21"/>
              </w:rPr>
            </w:pPr>
            <w:r>
              <w:rPr>
                <w:rFonts w:hint="eastAsia" w:hAnsi="宋体" w:eastAsia="宋体" w:cs="宋体"/>
                <w:szCs w:val="21"/>
              </w:rPr>
              <w:t xml:space="preserve">      &lt;OccupationType/&gt;  </w:t>
            </w:r>
          </w:p>
          <w:p>
            <w:pPr>
              <w:rPr>
                <w:rFonts w:hAnsi="宋体" w:eastAsia="宋体" w:cs="宋体"/>
                <w:szCs w:val="21"/>
              </w:rPr>
            </w:pPr>
            <w:r>
              <w:rPr>
                <w:rFonts w:hint="eastAsia" w:hAnsi="宋体" w:eastAsia="宋体" w:cs="宋体"/>
                <w:szCs w:val="21"/>
              </w:rPr>
              <w:t xml:space="preserve">      &lt;!-- 职业代码--&gt;  </w:t>
            </w:r>
          </w:p>
          <w:p>
            <w:pPr>
              <w:rPr>
                <w:rFonts w:hAnsi="宋体" w:eastAsia="宋体" w:cs="宋体"/>
                <w:szCs w:val="21"/>
              </w:rPr>
            </w:pPr>
            <w:r>
              <w:rPr>
                <w:rFonts w:hint="eastAsia" w:hAnsi="宋体" w:eastAsia="宋体" w:cs="宋体"/>
                <w:szCs w:val="21"/>
              </w:rPr>
              <w:t xml:space="preserve">      &lt;OccupationCode&gt;0000000&lt;/OccupationCode&gt;  </w:t>
            </w:r>
          </w:p>
          <w:p>
            <w:pPr>
              <w:rPr>
                <w:rFonts w:hAnsi="宋体" w:eastAsia="宋体" w:cs="宋体"/>
                <w:szCs w:val="21"/>
              </w:rPr>
            </w:pPr>
            <w:r>
              <w:rPr>
                <w:rFonts w:hint="eastAsia" w:hAnsi="宋体" w:eastAsia="宋体" w:cs="宋体"/>
                <w:szCs w:val="21"/>
              </w:rPr>
              <w:t xml:space="preserve">      &lt;!-- 国籍--&gt;  </w:t>
            </w:r>
          </w:p>
          <w:p>
            <w:pPr>
              <w:rPr>
                <w:rFonts w:hAnsi="宋体" w:eastAsia="宋体" w:cs="宋体"/>
                <w:szCs w:val="21"/>
              </w:rPr>
            </w:pPr>
            <w:r>
              <w:rPr>
                <w:rFonts w:hint="eastAsia" w:hAnsi="宋体" w:eastAsia="宋体" w:cs="宋体"/>
                <w:szCs w:val="21"/>
              </w:rPr>
              <w:t xml:space="preserve">      &lt;NativePlace/&gt;  </w:t>
            </w:r>
          </w:p>
          <w:p>
            <w:pPr>
              <w:rPr>
                <w:rFonts w:hAnsi="宋体" w:eastAsia="宋体" w:cs="宋体"/>
                <w:szCs w:val="21"/>
              </w:rPr>
            </w:pPr>
            <w:r>
              <w:rPr>
                <w:rFonts w:hint="eastAsia" w:hAnsi="宋体" w:eastAsia="宋体" w:cs="宋体"/>
                <w:szCs w:val="21"/>
              </w:rPr>
              <w:t xml:space="preserve">      &lt;!-- 婚姻状况--&gt;  </w:t>
            </w:r>
          </w:p>
          <w:p>
            <w:pPr>
              <w:rPr>
                <w:rFonts w:hAnsi="宋体" w:eastAsia="宋体" w:cs="宋体"/>
                <w:szCs w:val="21"/>
              </w:rPr>
            </w:pPr>
            <w:r>
              <w:rPr>
                <w:rFonts w:hint="eastAsia" w:hAnsi="宋体" w:eastAsia="宋体" w:cs="宋体"/>
                <w:szCs w:val="21"/>
              </w:rPr>
              <w:t xml:space="preserve">      &lt;Marriage/&gt;  </w:t>
            </w:r>
          </w:p>
          <w:p>
            <w:pPr>
              <w:rPr>
                <w:rFonts w:hAnsi="宋体" w:eastAsia="宋体" w:cs="宋体"/>
                <w:szCs w:val="21"/>
              </w:rPr>
            </w:pPr>
            <w:r>
              <w:rPr>
                <w:rFonts w:hint="eastAsia" w:hAnsi="宋体" w:eastAsia="宋体" w:cs="宋体"/>
                <w:szCs w:val="21"/>
              </w:rPr>
              <w:t xml:space="preserve">      &lt;!-- 学历--&gt;  </w:t>
            </w:r>
          </w:p>
          <w:p>
            <w:pPr>
              <w:rPr>
                <w:rFonts w:hAnsi="宋体" w:eastAsia="宋体" w:cs="宋体"/>
                <w:szCs w:val="21"/>
              </w:rPr>
            </w:pPr>
            <w:r>
              <w:rPr>
                <w:rFonts w:hint="eastAsia" w:hAnsi="宋体" w:eastAsia="宋体" w:cs="宋体"/>
                <w:szCs w:val="21"/>
              </w:rPr>
              <w:t xml:space="preserve">      &lt;Degree/&gt; </w:t>
            </w:r>
          </w:p>
          <w:p>
            <w:pPr>
              <w:rPr>
                <w:rFonts w:hAnsi="宋体" w:eastAsia="宋体" w:cs="宋体"/>
                <w:szCs w:val="21"/>
              </w:rPr>
            </w:pPr>
            <w:r>
              <w:rPr>
                <w:rFonts w:hint="eastAsia" w:hAnsi="宋体" w:eastAsia="宋体" w:cs="宋体"/>
                <w:szCs w:val="21"/>
              </w:rPr>
              <w:t xml:space="preserve">      &lt;!-- 有无社保--&gt;   </w:t>
            </w:r>
          </w:p>
          <w:p>
            <w:pPr>
              <w:rPr>
                <w:rFonts w:hAnsi="宋体" w:eastAsia="宋体" w:cs="宋体"/>
                <w:szCs w:val="21"/>
              </w:rPr>
            </w:pPr>
            <w:r>
              <w:rPr>
                <w:rFonts w:hint="eastAsia" w:hAnsi="宋体" w:eastAsia="宋体" w:cs="宋体"/>
                <w:szCs w:val="21"/>
              </w:rPr>
              <w:t xml:space="preserve">      &lt;MedInsurance&gt;N&lt;/MedInsurance&gt;  </w:t>
            </w:r>
          </w:p>
          <w:p>
            <w:pPr>
              <w:rPr>
                <w:rFonts w:hAnsi="宋体" w:eastAsia="宋体" w:cs="宋体"/>
                <w:szCs w:val="21"/>
              </w:rPr>
            </w:pPr>
            <w:r>
              <w:rPr>
                <w:rFonts w:hint="eastAsia" w:hAnsi="宋体" w:eastAsia="宋体" w:cs="宋体"/>
                <w:szCs w:val="21"/>
              </w:rPr>
              <w:t xml:space="preserve">      &lt;!-- 社保种类--&gt;  </w:t>
            </w:r>
          </w:p>
          <w:p>
            <w:pPr>
              <w:rPr>
                <w:rFonts w:hint="eastAsia" w:hAnsi="宋体" w:eastAsia="宋体" w:cs="宋体"/>
                <w:szCs w:val="21"/>
              </w:rPr>
            </w:pPr>
            <w:r>
              <w:rPr>
                <w:rFonts w:hint="eastAsia" w:hAnsi="宋体" w:eastAsia="宋体" w:cs="宋体"/>
                <w:szCs w:val="21"/>
              </w:rPr>
              <w:t xml:space="preserve">      &lt;MedInsuranceCate/&gt; </w:t>
            </w:r>
          </w:p>
          <w:p>
            <w:pPr>
              <w:rPr>
                <w:rFonts w:hAnsi="宋体" w:eastAsia="宋体" w:cs="宋体"/>
                <w:szCs w:val="21"/>
              </w:rPr>
            </w:pPr>
            <w:r>
              <w:rPr>
                <w:rFonts w:hint="eastAsia" w:hAnsi="宋体" w:eastAsia="宋体" w:cs="宋体"/>
                <w:szCs w:val="21"/>
              </w:rPr>
              <w:t xml:space="preserve">  </w:t>
            </w:r>
            <w:r>
              <w:rPr>
                <w:rFonts w:hint="eastAsia" w:hAnsi="宋体" w:eastAsia="宋体" w:cs="宋体"/>
                <w:szCs w:val="21"/>
                <w:lang w:val="en-US" w:eastAsia="zh-CN"/>
              </w:rPr>
              <w:t xml:space="preserve">    </w:t>
            </w:r>
            <w:r>
              <w:rPr>
                <w:rFonts w:hint="eastAsia" w:hAnsi="宋体" w:eastAsia="宋体" w:cs="宋体"/>
                <w:szCs w:val="21"/>
              </w:rPr>
              <w:t xml:space="preserve">&lt;!-- </w:t>
            </w:r>
            <w:r>
              <w:rPr>
                <w:rFonts w:hint="eastAsia" w:hAnsi="宋体" w:eastAsia="宋体" w:cs="宋体"/>
                <w:szCs w:val="21"/>
                <w:lang w:eastAsia="zh-CN"/>
              </w:rPr>
              <w:t>是否拥有其他费用补偿型医疗保险</w:t>
            </w:r>
            <w:r>
              <w:rPr>
                <w:rFonts w:hint="eastAsia" w:hAnsi="宋体" w:eastAsia="宋体" w:cs="宋体"/>
                <w:szCs w:val="21"/>
              </w:rPr>
              <w:t xml:space="preserve">--&gt;  </w:t>
            </w:r>
          </w:p>
          <w:p>
            <w:pPr>
              <w:rPr>
                <w:rFonts w:hAnsi="宋体" w:eastAsia="宋体" w:cs="宋体"/>
                <w:szCs w:val="21"/>
              </w:rPr>
            </w:pPr>
            <w:r>
              <w:rPr>
                <w:rFonts w:hint="eastAsia" w:hAnsi="宋体" w:eastAsia="宋体" w:cs="宋体"/>
                <w:szCs w:val="21"/>
              </w:rPr>
              <w:t xml:space="preserve">      &lt;CostReiMedInsurance/&gt;  </w:t>
            </w:r>
          </w:p>
          <w:p>
            <w:pPr>
              <w:rPr>
                <w:rFonts w:hAnsi="宋体" w:eastAsia="宋体" w:cs="宋体"/>
                <w:szCs w:val="21"/>
              </w:rPr>
            </w:pPr>
            <w:r>
              <w:rPr>
                <w:rFonts w:hint="eastAsia" w:hAnsi="宋体" w:eastAsia="宋体" w:cs="宋体"/>
                <w:szCs w:val="21"/>
              </w:rPr>
              <w:t xml:space="preserve">      &lt;!-- 投保人与主被保人关系--&gt;  </w:t>
            </w:r>
          </w:p>
          <w:p>
            <w:pPr>
              <w:rPr>
                <w:rFonts w:hAnsi="宋体" w:eastAsia="宋体" w:cs="宋体"/>
                <w:szCs w:val="21"/>
              </w:rPr>
            </w:pPr>
            <w:r>
              <w:rPr>
                <w:rFonts w:hint="eastAsia" w:hAnsi="宋体" w:eastAsia="宋体" w:cs="宋体"/>
                <w:szCs w:val="21"/>
              </w:rPr>
              <w:t xml:space="preserve">      &lt;RelaToMainInsured/&gt; </w:t>
            </w:r>
          </w:p>
          <w:p>
            <w:pPr>
              <w:rPr>
                <w:rFonts w:hAnsi="宋体" w:eastAsia="宋体" w:cs="宋体"/>
                <w:szCs w:val="21"/>
              </w:rPr>
            </w:pPr>
            <w:r>
              <w:rPr>
                <w:rFonts w:hint="eastAsia" w:hAnsi="宋体" w:eastAsia="宋体" w:cs="宋体"/>
                <w:szCs w:val="21"/>
              </w:rPr>
              <w:t xml:space="preserve">      &lt;!-- 健康告知--&gt;   </w:t>
            </w:r>
          </w:p>
          <w:p>
            <w:pPr>
              <w:rPr>
                <w:rFonts w:hAnsi="宋体" w:eastAsia="宋体" w:cs="宋体"/>
                <w:szCs w:val="21"/>
              </w:rPr>
            </w:pPr>
            <w:r>
              <w:rPr>
                <w:rFonts w:hint="eastAsia" w:hAnsi="宋体" w:eastAsia="宋体" w:cs="宋体"/>
                <w:szCs w:val="21"/>
              </w:rPr>
              <w:t xml:space="preserve">      &lt;Health/&gt;  </w:t>
            </w:r>
          </w:p>
          <w:p>
            <w:pPr>
              <w:rPr>
                <w:rFonts w:hAnsi="宋体" w:eastAsia="宋体" w:cs="宋体"/>
                <w:szCs w:val="21"/>
              </w:rPr>
            </w:pPr>
            <w:r>
              <w:rPr>
                <w:rFonts w:hint="eastAsia" w:hAnsi="宋体" w:eastAsia="宋体" w:cs="宋体"/>
                <w:szCs w:val="21"/>
              </w:rPr>
              <w:t xml:space="preserve">      &lt;!-- 职业告知--&gt;  </w:t>
            </w:r>
          </w:p>
          <w:p>
            <w:pPr>
              <w:rPr>
                <w:rFonts w:hAnsi="宋体" w:eastAsia="宋体" w:cs="宋体"/>
                <w:szCs w:val="21"/>
              </w:rPr>
            </w:pPr>
            <w:r>
              <w:rPr>
                <w:rFonts w:hint="eastAsia" w:hAnsi="宋体" w:eastAsia="宋体" w:cs="宋体"/>
                <w:szCs w:val="21"/>
              </w:rPr>
              <w:t xml:space="preserve">      &lt;JobContent&gt;N&lt;/JobContent&gt;  </w:t>
            </w:r>
          </w:p>
          <w:p>
            <w:pPr>
              <w:rPr>
                <w:rFonts w:hAnsi="宋体" w:eastAsia="宋体" w:cs="宋体"/>
                <w:szCs w:val="21"/>
              </w:rPr>
            </w:pPr>
            <w:r>
              <w:rPr>
                <w:rFonts w:hint="eastAsia" w:hAnsi="宋体" w:eastAsia="宋体" w:cs="宋体"/>
                <w:szCs w:val="21"/>
              </w:rPr>
              <w:t xml:space="preserve">      &lt;LCAddress&gt; </w:t>
            </w:r>
          </w:p>
          <w:p>
            <w:pPr>
              <w:rPr>
                <w:rFonts w:hAnsi="宋体" w:eastAsia="宋体" w:cs="宋体"/>
                <w:szCs w:val="21"/>
              </w:rPr>
            </w:pPr>
            <w:r>
              <w:rPr>
                <w:rFonts w:hint="eastAsia" w:hAnsi="宋体" w:eastAsia="宋体" w:cs="宋体"/>
                <w:szCs w:val="21"/>
              </w:rPr>
              <w:t xml:space="preserve">      &lt;!-- 客户编号--&gt;  </w:t>
            </w:r>
          </w:p>
          <w:p>
            <w:pPr>
              <w:rPr>
                <w:rFonts w:hAnsi="宋体" w:eastAsia="宋体" w:cs="宋体"/>
                <w:szCs w:val="21"/>
              </w:rPr>
            </w:pPr>
            <w:r>
              <w:rPr>
                <w:rFonts w:hint="eastAsia" w:hAnsi="宋体" w:eastAsia="宋体" w:cs="宋体"/>
                <w:szCs w:val="21"/>
              </w:rPr>
              <w:t xml:space="preserve">        &lt;CustomerNo&gt;1&lt;/CustomerNo&gt;  </w:t>
            </w:r>
          </w:p>
          <w:p>
            <w:pPr>
              <w:rPr>
                <w:rFonts w:hAnsi="宋体" w:eastAsia="宋体" w:cs="宋体"/>
                <w:szCs w:val="21"/>
              </w:rPr>
            </w:pPr>
            <w:r>
              <w:rPr>
                <w:rFonts w:hint="eastAsia" w:hAnsi="宋体" w:eastAsia="宋体" w:cs="宋体"/>
                <w:szCs w:val="21"/>
              </w:rPr>
              <w:t xml:space="preserve">      &lt;!-- 省编号--&gt;  </w:t>
            </w:r>
          </w:p>
          <w:p>
            <w:pPr>
              <w:rPr>
                <w:rFonts w:hAnsi="宋体" w:eastAsia="宋体" w:cs="宋体"/>
                <w:szCs w:val="21"/>
              </w:rPr>
            </w:pPr>
            <w:r>
              <w:rPr>
                <w:rFonts w:hint="eastAsia" w:hAnsi="宋体" w:eastAsia="宋体" w:cs="宋体"/>
                <w:szCs w:val="21"/>
              </w:rPr>
              <w:t xml:space="preserve">        &lt;ProvinceId/&gt;  </w:t>
            </w:r>
          </w:p>
          <w:p>
            <w:pPr>
              <w:rPr>
                <w:rFonts w:hAnsi="宋体" w:eastAsia="宋体" w:cs="宋体"/>
                <w:szCs w:val="21"/>
              </w:rPr>
            </w:pPr>
            <w:r>
              <w:rPr>
                <w:rFonts w:hint="eastAsia" w:hAnsi="宋体" w:eastAsia="宋体" w:cs="宋体"/>
                <w:szCs w:val="21"/>
              </w:rPr>
              <w:t xml:space="preserve">      &lt;!-- 市编号--&gt;  </w:t>
            </w:r>
          </w:p>
          <w:p>
            <w:pPr>
              <w:rPr>
                <w:rFonts w:hAnsi="宋体" w:eastAsia="宋体" w:cs="宋体"/>
                <w:szCs w:val="21"/>
              </w:rPr>
            </w:pPr>
            <w:r>
              <w:rPr>
                <w:rFonts w:hint="eastAsia" w:hAnsi="宋体" w:eastAsia="宋体" w:cs="宋体"/>
                <w:szCs w:val="21"/>
              </w:rPr>
              <w:t xml:space="preserve">        &lt;CityId/&gt;  </w:t>
            </w:r>
          </w:p>
          <w:p>
            <w:pPr>
              <w:rPr>
                <w:rFonts w:hAnsi="宋体" w:eastAsia="宋体" w:cs="宋体"/>
                <w:szCs w:val="21"/>
              </w:rPr>
            </w:pPr>
            <w:r>
              <w:rPr>
                <w:rFonts w:hint="eastAsia" w:hAnsi="宋体" w:eastAsia="宋体" w:cs="宋体"/>
                <w:szCs w:val="21"/>
              </w:rPr>
              <w:t xml:space="preserve">      &lt;!-- 区/县编号--&gt;  </w:t>
            </w:r>
          </w:p>
          <w:p>
            <w:pPr>
              <w:rPr>
                <w:rFonts w:hAnsi="宋体" w:eastAsia="宋体" w:cs="宋体"/>
                <w:szCs w:val="21"/>
              </w:rPr>
            </w:pPr>
            <w:r>
              <w:rPr>
                <w:rFonts w:hint="eastAsia" w:hAnsi="宋体" w:eastAsia="宋体" w:cs="宋体"/>
                <w:szCs w:val="21"/>
              </w:rPr>
              <w:t xml:space="preserve">        &lt;CountyId/&gt;  </w:t>
            </w:r>
          </w:p>
          <w:p>
            <w:pPr>
              <w:rPr>
                <w:rFonts w:hAnsi="宋体" w:eastAsia="宋体" w:cs="宋体"/>
                <w:szCs w:val="21"/>
              </w:rPr>
            </w:pPr>
            <w:r>
              <w:rPr>
                <w:rFonts w:hint="eastAsia" w:hAnsi="宋体" w:eastAsia="宋体" w:cs="宋体"/>
                <w:szCs w:val="21"/>
              </w:rPr>
              <w:t xml:space="preserve">      &lt;!-- 省--&gt;  </w:t>
            </w:r>
          </w:p>
          <w:p>
            <w:pPr>
              <w:rPr>
                <w:rFonts w:hAnsi="宋体" w:eastAsia="宋体" w:cs="宋体"/>
                <w:szCs w:val="21"/>
              </w:rPr>
            </w:pPr>
            <w:r>
              <w:rPr>
                <w:rFonts w:hint="eastAsia" w:hAnsi="宋体" w:eastAsia="宋体" w:cs="宋体"/>
                <w:szCs w:val="21"/>
              </w:rPr>
              <w:t xml:space="preserve">        &lt;Province/&gt;  </w:t>
            </w:r>
          </w:p>
          <w:p>
            <w:pPr>
              <w:rPr>
                <w:rFonts w:hAnsi="宋体" w:eastAsia="宋体" w:cs="宋体"/>
                <w:szCs w:val="21"/>
              </w:rPr>
            </w:pPr>
            <w:r>
              <w:rPr>
                <w:rFonts w:hint="eastAsia" w:hAnsi="宋体" w:eastAsia="宋体" w:cs="宋体"/>
                <w:szCs w:val="21"/>
              </w:rPr>
              <w:t xml:space="preserve">      &lt;!-- 市--&gt;  </w:t>
            </w:r>
          </w:p>
          <w:p>
            <w:pPr>
              <w:rPr>
                <w:rFonts w:hAnsi="宋体" w:eastAsia="宋体" w:cs="宋体"/>
                <w:szCs w:val="21"/>
              </w:rPr>
            </w:pPr>
            <w:r>
              <w:rPr>
                <w:rFonts w:hint="eastAsia" w:hAnsi="宋体" w:eastAsia="宋体" w:cs="宋体"/>
                <w:szCs w:val="21"/>
              </w:rPr>
              <w:t xml:space="preserve">        &lt;City/&gt;</w:t>
            </w:r>
          </w:p>
          <w:p>
            <w:pPr>
              <w:rPr>
                <w:rFonts w:hAnsi="宋体" w:eastAsia="宋体" w:cs="宋体"/>
                <w:szCs w:val="21"/>
              </w:rPr>
            </w:pPr>
            <w:r>
              <w:rPr>
                <w:rFonts w:hint="eastAsia" w:hAnsi="宋体" w:eastAsia="宋体" w:cs="宋体"/>
                <w:szCs w:val="21"/>
              </w:rPr>
              <w:t xml:space="preserve">      &lt;!-- 区/县--&gt;    </w:t>
            </w:r>
          </w:p>
          <w:p>
            <w:pPr>
              <w:rPr>
                <w:rFonts w:hAnsi="宋体" w:eastAsia="宋体" w:cs="宋体"/>
                <w:szCs w:val="21"/>
              </w:rPr>
            </w:pPr>
            <w:r>
              <w:rPr>
                <w:rFonts w:hint="eastAsia" w:hAnsi="宋体" w:eastAsia="宋体" w:cs="宋体"/>
                <w:szCs w:val="21"/>
              </w:rPr>
              <w:t xml:space="preserve">        &lt;County/&gt;  </w:t>
            </w:r>
          </w:p>
          <w:p>
            <w:pPr>
              <w:rPr>
                <w:rFonts w:hAnsi="宋体" w:eastAsia="宋体" w:cs="宋体"/>
                <w:szCs w:val="21"/>
              </w:rPr>
            </w:pPr>
            <w:r>
              <w:rPr>
                <w:rFonts w:hint="eastAsia" w:hAnsi="宋体" w:eastAsia="宋体" w:cs="宋体"/>
                <w:szCs w:val="21"/>
              </w:rPr>
              <w:t xml:space="preserve">      &lt;!-- 手机号码--&gt;  </w:t>
            </w:r>
          </w:p>
          <w:p>
            <w:pPr>
              <w:rPr>
                <w:rFonts w:hAnsi="宋体" w:eastAsia="宋体" w:cs="宋体"/>
                <w:szCs w:val="21"/>
              </w:rPr>
            </w:pPr>
            <w:r>
              <w:rPr>
                <w:rFonts w:hint="eastAsia" w:hAnsi="宋体" w:eastAsia="宋体" w:cs="宋体"/>
                <w:szCs w:val="21"/>
              </w:rPr>
              <w:t xml:space="preserve">        &lt;Mobile/&gt;  </w:t>
            </w:r>
          </w:p>
          <w:p>
            <w:pPr>
              <w:rPr>
                <w:rFonts w:hAnsi="宋体" w:eastAsia="宋体" w:cs="宋体"/>
                <w:szCs w:val="21"/>
              </w:rPr>
            </w:pPr>
            <w:r>
              <w:rPr>
                <w:rFonts w:hint="eastAsia" w:hAnsi="宋体" w:eastAsia="宋体" w:cs="宋体"/>
                <w:szCs w:val="21"/>
              </w:rPr>
              <w:t xml:space="preserve">      &lt;!-- 家庭电话--&gt;  </w:t>
            </w:r>
          </w:p>
          <w:p>
            <w:pPr>
              <w:rPr>
                <w:rFonts w:hAnsi="宋体" w:eastAsia="宋体" w:cs="宋体"/>
                <w:szCs w:val="21"/>
              </w:rPr>
            </w:pPr>
            <w:r>
              <w:rPr>
                <w:rFonts w:hint="eastAsia" w:hAnsi="宋体" w:eastAsia="宋体" w:cs="宋体"/>
                <w:szCs w:val="21"/>
              </w:rPr>
              <w:t xml:space="preserve">        &lt;HomePhone/&gt;  </w:t>
            </w:r>
          </w:p>
          <w:p>
            <w:pPr>
              <w:rPr>
                <w:rFonts w:hAnsi="宋体" w:eastAsia="宋体" w:cs="宋体"/>
                <w:szCs w:val="21"/>
              </w:rPr>
            </w:pPr>
            <w:r>
              <w:rPr>
                <w:rFonts w:hint="eastAsia" w:hAnsi="宋体" w:eastAsia="宋体" w:cs="宋体"/>
                <w:szCs w:val="21"/>
              </w:rPr>
              <w:t xml:space="preserve">      &lt;!-- 电子邮件--&gt;  </w:t>
            </w:r>
          </w:p>
          <w:p>
            <w:pPr>
              <w:rPr>
                <w:rFonts w:hAnsi="宋体" w:eastAsia="宋体" w:cs="宋体"/>
                <w:szCs w:val="21"/>
              </w:rPr>
            </w:pPr>
            <w:r>
              <w:rPr>
                <w:rFonts w:hint="eastAsia" w:hAnsi="宋体" w:eastAsia="宋体" w:cs="宋体"/>
                <w:szCs w:val="21"/>
              </w:rPr>
              <w:t xml:space="preserve">        &lt;EMail/&gt;  </w:t>
            </w:r>
          </w:p>
          <w:p>
            <w:pPr>
              <w:rPr>
                <w:rFonts w:hAnsi="宋体" w:eastAsia="宋体" w:cs="宋体"/>
                <w:szCs w:val="21"/>
              </w:rPr>
            </w:pPr>
            <w:r>
              <w:rPr>
                <w:rFonts w:hint="eastAsia" w:hAnsi="宋体" w:eastAsia="宋体" w:cs="宋体"/>
                <w:szCs w:val="21"/>
              </w:rPr>
              <w:t xml:space="preserve">      &lt;!-- 通讯地址--&gt;  </w:t>
            </w:r>
          </w:p>
          <w:p>
            <w:pPr>
              <w:rPr>
                <w:rFonts w:hAnsi="宋体" w:eastAsia="宋体" w:cs="宋体"/>
                <w:szCs w:val="21"/>
              </w:rPr>
            </w:pPr>
            <w:r>
              <w:rPr>
                <w:rFonts w:hint="eastAsia" w:hAnsi="宋体" w:eastAsia="宋体" w:cs="宋体"/>
                <w:szCs w:val="21"/>
              </w:rPr>
              <w:t xml:space="preserve">        &lt;PostalAddress/&gt;  </w:t>
            </w:r>
          </w:p>
          <w:p>
            <w:pPr>
              <w:rPr>
                <w:rFonts w:hAnsi="宋体" w:eastAsia="宋体" w:cs="宋体"/>
                <w:szCs w:val="21"/>
              </w:rPr>
            </w:pPr>
            <w:r>
              <w:rPr>
                <w:rFonts w:hint="eastAsia" w:hAnsi="宋体" w:eastAsia="宋体" w:cs="宋体"/>
                <w:szCs w:val="21"/>
              </w:rPr>
              <w:t xml:space="preserve">      &lt;!-- 通讯邮编--&gt;  </w:t>
            </w:r>
          </w:p>
          <w:p>
            <w:pPr>
              <w:rPr>
                <w:rFonts w:hAnsi="宋体" w:eastAsia="宋体" w:cs="宋体"/>
                <w:szCs w:val="21"/>
              </w:rPr>
            </w:pPr>
            <w:r>
              <w:rPr>
                <w:rFonts w:hint="eastAsia" w:hAnsi="宋体" w:eastAsia="宋体" w:cs="宋体"/>
                <w:szCs w:val="21"/>
              </w:rPr>
              <w:t xml:space="preserve">        &lt;ZipCode/&gt;</w:t>
            </w:r>
          </w:p>
          <w:p>
            <w:pPr>
              <w:rPr>
                <w:rFonts w:hAnsi="宋体" w:eastAsia="宋体" w:cs="宋体"/>
                <w:szCs w:val="21"/>
              </w:rPr>
            </w:pPr>
            <w:r>
              <w:rPr>
                <w:rFonts w:hint="eastAsia" w:hAnsi="宋体" w:eastAsia="宋体" w:cs="宋体"/>
                <w:szCs w:val="21"/>
              </w:rPr>
              <w:t xml:space="preserve">      &lt;!-- QQ号--&gt;   </w:t>
            </w:r>
          </w:p>
          <w:p>
            <w:pPr>
              <w:rPr>
                <w:rFonts w:hAnsi="宋体" w:eastAsia="宋体" w:cs="宋体"/>
                <w:szCs w:val="21"/>
              </w:rPr>
            </w:pPr>
            <w:r>
              <w:rPr>
                <w:rFonts w:hint="eastAsia" w:hAnsi="宋体" w:eastAsia="宋体" w:cs="宋体"/>
                <w:szCs w:val="21"/>
              </w:rPr>
              <w:t xml:space="preserve">        &lt;QQ/&gt;  </w:t>
            </w:r>
          </w:p>
          <w:p>
            <w:pPr>
              <w:rPr>
                <w:rFonts w:hAnsi="宋体" w:eastAsia="宋体" w:cs="宋体"/>
                <w:szCs w:val="21"/>
              </w:rPr>
            </w:pPr>
            <w:r>
              <w:rPr>
                <w:rFonts w:hint="eastAsia" w:hAnsi="宋体" w:eastAsia="宋体" w:cs="宋体"/>
                <w:szCs w:val="21"/>
              </w:rPr>
              <w:t xml:space="preserve">      &lt;!-- 微信号--&gt;  </w:t>
            </w:r>
          </w:p>
          <w:p>
            <w:pPr>
              <w:rPr>
                <w:rFonts w:hAnsi="宋体" w:eastAsia="宋体" w:cs="宋体"/>
                <w:szCs w:val="21"/>
              </w:rPr>
            </w:pPr>
            <w:r>
              <w:rPr>
                <w:rFonts w:hint="eastAsia" w:hAnsi="宋体" w:eastAsia="宋体" w:cs="宋体"/>
                <w:szCs w:val="21"/>
              </w:rPr>
              <w:t xml:space="preserve">        &lt;WeChat/&gt;  </w:t>
            </w:r>
          </w:p>
          <w:p>
            <w:pPr>
              <w:rPr>
                <w:rFonts w:hAnsi="宋体" w:eastAsia="宋体" w:cs="宋体"/>
                <w:szCs w:val="21"/>
              </w:rPr>
            </w:pPr>
            <w:r>
              <w:rPr>
                <w:rFonts w:hint="eastAsia" w:hAnsi="宋体" w:eastAsia="宋体" w:cs="宋体"/>
                <w:szCs w:val="21"/>
              </w:rPr>
              <w:t xml:space="preserve">      &lt;!-- 地址--&gt;  </w:t>
            </w:r>
          </w:p>
          <w:p>
            <w:pPr>
              <w:rPr>
                <w:rFonts w:hAnsi="宋体" w:eastAsia="宋体" w:cs="宋体"/>
                <w:szCs w:val="21"/>
              </w:rPr>
            </w:pPr>
            <w:r>
              <w:rPr>
                <w:rFonts w:hint="eastAsia" w:hAnsi="宋体" w:eastAsia="宋体" w:cs="宋体"/>
                <w:szCs w:val="21"/>
              </w:rPr>
              <w:t xml:space="preserve">        &lt;Address/&gt; </w:t>
            </w:r>
          </w:p>
          <w:p>
            <w:pPr>
              <w:rPr>
                <w:rFonts w:hAnsi="宋体" w:eastAsia="宋体" w:cs="宋体"/>
                <w:szCs w:val="21"/>
              </w:rPr>
            </w:pPr>
            <w:r>
              <w:rPr>
                <w:rFonts w:hint="eastAsia" w:hAnsi="宋体" w:eastAsia="宋体" w:cs="宋体"/>
                <w:szCs w:val="21"/>
              </w:rPr>
              <w:t xml:space="preserve">      &lt;/LCAddress&gt; </w:t>
            </w:r>
          </w:p>
          <w:p>
            <w:pPr>
              <w:rPr>
                <w:rFonts w:hAnsi="宋体" w:eastAsia="宋体" w:cs="宋体"/>
                <w:szCs w:val="21"/>
              </w:rPr>
            </w:pPr>
            <w:r>
              <w:rPr>
                <w:rFonts w:hint="eastAsia" w:hAnsi="宋体" w:eastAsia="宋体" w:cs="宋体"/>
                <w:szCs w:val="21"/>
              </w:rPr>
              <w:t xml:space="preserve">    &lt;/LCAppnt&gt;  </w:t>
            </w:r>
          </w:p>
          <w:p>
            <w:pPr>
              <w:rPr>
                <w:rFonts w:hAnsi="宋体" w:eastAsia="宋体" w:cs="宋体"/>
                <w:szCs w:val="21"/>
              </w:rPr>
            </w:pPr>
            <w:r>
              <w:rPr>
                <w:rFonts w:hint="eastAsia" w:hAnsi="宋体" w:eastAsia="宋体" w:cs="宋体"/>
                <w:szCs w:val="21"/>
              </w:rPr>
              <w:t xml:space="preserve">    &lt;LCInsureds&gt; </w:t>
            </w:r>
          </w:p>
          <w:p>
            <w:pPr>
              <w:rPr>
                <w:rFonts w:hAnsi="宋体" w:eastAsia="宋体" w:cs="宋体"/>
                <w:szCs w:val="21"/>
              </w:rPr>
            </w:pPr>
            <w:r>
              <w:rPr>
                <w:rFonts w:hint="eastAsia" w:hAnsi="宋体" w:eastAsia="宋体" w:cs="宋体"/>
                <w:szCs w:val="21"/>
              </w:rPr>
              <w:t xml:space="preserve">      &lt;LCInsured&gt; </w:t>
            </w:r>
          </w:p>
          <w:p>
            <w:pPr>
              <w:rPr>
                <w:rFonts w:hAnsi="宋体" w:eastAsia="宋体" w:cs="宋体"/>
                <w:szCs w:val="21"/>
              </w:rPr>
            </w:pPr>
            <w:r>
              <w:rPr>
                <w:rFonts w:hint="eastAsia" w:hAnsi="宋体" w:eastAsia="宋体" w:cs="宋体"/>
                <w:szCs w:val="21"/>
              </w:rPr>
              <w:t xml:space="preserve">      &lt;!-- 与投保人关系--&gt;  </w:t>
            </w:r>
          </w:p>
          <w:p>
            <w:pPr>
              <w:rPr>
                <w:rFonts w:hAnsi="宋体" w:eastAsia="宋体" w:cs="宋体"/>
                <w:szCs w:val="21"/>
              </w:rPr>
            </w:pPr>
            <w:r>
              <w:rPr>
                <w:rFonts w:hint="eastAsia" w:hAnsi="宋体" w:eastAsia="宋体" w:cs="宋体"/>
                <w:szCs w:val="21"/>
              </w:rPr>
              <w:t xml:space="preserve">        &lt;RelationToAppnt/&gt;  </w:t>
            </w:r>
          </w:p>
          <w:p>
            <w:pPr>
              <w:rPr>
                <w:rFonts w:hAnsi="宋体" w:eastAsia="宋体" w:cs="宋体"/>
                <w:szCs w:val="21"/>
              </w:rPr>
            </w:pPr>
            <w:r>
              <w:rPr>
                <w:rFonts w:hint="eastAsia" w:hAnsi="宋体" w:eastAsia="宋体" w:cs="宋体"/>
                <w:szCs w:val="21"/>
              </w:rPr>
              <w:t xml:space="preserve">      &lt;!-- 与主被保人关系--&gt;  </w:t>
            </w:r>
          </w:p>
          <w:p>
            <w:pPr>
              <w:rPr>
                <w:rFonts w:hAnsi="宋体" w:eastAsia="宋体" w:cs="宋体"/>
                <w:szCs w:val="21"/>
              </w:rPr>
            </w:pPr>
            <w:r>
              <w:rPr>
                <w:rFonts w:hint="eastAsia" w:hAnsi="宋体" w:eastAsia="宋体" w:cs="宋体"/>
                <w:szCs w:val="21"/>
              </w:rPr>
              <w:t xml:space="preserve">        &lt;RelationToMainInsured&gt;00&lt;/RelationToMainInsured&gt;  </w:t>
            </w:r>
          </w:p>
          <w:p>
            <w:pPr>
              <w:rPr>
                <w:rFonts w:hAnsi="宋体" w:eastAsia="宋体" w:cs="宋体"/>
                <w:szCs w:val="21"/>
              </w:rPr>
            </w:pPr>
            <w:r>
              <w:rPr>
                <w:rFonts w:hint="eastAsia" w:hAnsi="宋体" w:eastAsia="宋体" w:cs="宋体"/>
                <w:szCs w:val="21"/>
              </w:rPr>
              <w:t xml:space="preserve">      &lt;!-- 被保人客户号--&gt;  </w:t>
            </w:r>
          </w:p>
          <w:p>
            <w:pPr>
              <w:rPr>
                <w:rFonts w:hAnsi="宋体" w:eastAsia="宋体" w:cs="宋体"/>
                <w:szCs w:val="21"/>
              </w:rPr>
            </w:pPr>
            <w:r>
              <w:rPr>
                <w:rFonts w:hint="eastAsia" w:hAnsi="宋体" w:eastAsia="宋体" w:cs="宋体"/>
                <w:szCs w:val="21"/>
              </w:rPr>
              <w:t xml:space="preserve">        &lt;InsuredNo&gt;1&lt;/InsuredNo&gt;  </w:t>
            </w:r>
          </w:p>
          <w:p>
            <w:pPr>
              <w:rPr>
                <w:rFonts w:hAnsi="宋体" w:eastAsia="宋体" w:cs="宋体"/>
                <w:szCs w:val="21"/>
              </w:rPr>
            </w:pPr>
            <w:r>
              <w:rPr>
                <w:rFonts w:hint="eastAsia" w:hAnsi="宋体" w:eastAsia="宋体" w:cs="宋体"/>
                <w:szCs w:val="21"/>
              </w:rPr>
              <w:t xml:space="preserve">      &lt;!-- 客户内部号码--&gt;  </w:t>
            </w:r>
          </w:p>
          <w:p>
            <w:pPr>
              <w:rPr>
                <w:rFonts w:hAnsi="宋体" w:eastAsia="宋体" w:cs="宋体"/>
                <w:szCs w:val="21"/>
              </w:rPr>
            </w:pPr>
            <w:r>
              <w:rPr>
                <w:rFonts w:hint="eastAsia" w:hAnsi="宋体" w:eastAsia="宋体" w:cs="宋体"/>
                <w:szCs w:val="21"/>
              </w:rPr>
              <w:t xml:space="preserve">        &lt;SequenceNo&gt;1&lt;/SequenceNo&gt;  </w:t>
            </w:r>
          </w:p>
          <w:p>
            <w:pPr>
              <w:rPr>
                <w:rFonts w:hAnsi="宋体" w:eastAsia="宋体" w:cs="宋体"/>
                <w:szCs w:val="21"/>
              </w:rPr>
            </w:pPr>
            <w:r>
              <w:rPr>
                <w:rFonts w:hint="eastAsia" w:hAnsi="宋体" w:eastAsia="宋体" w:cs="宋体"/>
                <w:szCs w:val="21"/>
              </w:rPr>
              <w:t xml:space="preserve">      &lt;!-- 姓名--&gt;  </w:t>
            </w:r>
          </w:p>
          <w:p>
            <w:pPr>
              <w:rPr>
                <w:rFonts w:hAnsi="宋体" w:eastAsia="宋体" w:cs="宋体"/>
                <w:szCs w:val="21"/>
              </w:rPr>
            </w:pPr>
            <w:r>
              <w:rPr>
                <w:rFonts w:hint="eastAsia" w:hAnsi="宋体" w:eastAsia="宋体" w:cs="宋体"/>
                <w:szCs w:val="21"/>
              </w:rPr>
              <w:t xml:space="preserve">        &lt;Name/&gt;  </w:t>
            </w:r>
          </w:p>
          <w:p>
            <w:pPr>
              <w:rPr>
                <w:rFonts w:hAnsi="宋体" w:eastAsia="宋体" w:cs="宋体"/>
                <w:szCs w:val="21"/>
              </w:rPr>
            </w:pPr>
            <w:r>
              <w:rPr>
                <w:rFonts w:hint="eastAsia" w:hAnsi="宋体" w:eastAsia="宋体" w:cs="宋体"/>
                <w:szCs w:val="21"/>
              </w:rPr>
              <w:t xml:space="preserve">      &lt;!--性别 --&gt;  </w:t>
            </w:r>
          </w:p>
          <w:p>
            <w:pPr>
              <w:rPr>
                <w:rFonts w:hAnsi="宋体" w:eastAsia="宋体" w:cs="宋体"/>
                <w:szCs w:val="21"/>
              </w:rPr>
            </w:pPr>
            <w:r>
              <w:rPr>
                <w:rFonts w:hint="eastAsia" w:hAnsi="宋体" w:eastAsia="宋体" w:cs="宋体"/>
                <w:szCs w:val="21"/>
              </w:rPr>
              <w:t xml:space="preserve">        &lt;Sex/&gt;  </w:t>
            </w:r>
          </w:p>
          <w:p>
            <w:pPr>
              <w:rPr>
                <w:rFonts w:hAnsi="宋体" w:eastAsia="宋体" w:cs="宋体"/>
                <w:szCs w:val="21"/>
              </w:rPr>
            </w:pPr>
            <w:r>
              <w:rPr>
                <w:rFonts w:hint="eastAsia" w:hAnsi="宋体" w:eastAsia="宋体" w:cs="宋体"/>
                <w:szCs w:val="21"/>
              </w:rPr>
              <w:t xml:space="preserve">      &lt;!-- 生日--&gt;  </w:t>
            </w:r>
          </w:p>
          <w:p>
            <w:pPr>
              <w:rPr>
                <w:rFonts w:hAnsi="宋体" w:eastAsia="宋体" w:cs="宋体"/>
                <w:szCs w:val="21"/>
              </w:rPr>
            </w:pPr>
            <w:r>
              <w:rPr>
                <w:rFonts w:hint="eastAsia" w:hAnsi="宋体" w:eastAsia="宋体" w:cs="宋体"/>
                <w:szCs w:val="21"/>
              </w:rPr>
              <w:t xml:space="preserve">        &lt;Birthday/&gt; </w:t>
            </w:r>
          </w:p>
          <w:p>
            <w:pPr>
              <w:rPr>
                <w:rFonts w:hAnsi="宋体" w:eastAsia="宋体" w:cs="宋体"/>
                <w:szCs w:val="21"/>
              </w:rPr>
            </w:pPr>
            <w:r>
              <w:rPr>
                <w:rFonts w:hint="eastAsia" w:hAnsi="宋体" w:eastAsia="宋体" w:cs="宋体"/>
                <w:szCs w:val="21"/>
              </w:rPr>
              <w:t xml:space="preserve">      &lt;!-- 证件类型--&gt;   </w:t>
            </w:r>
          </w:p>
          <w:p>
            <w:pPr>
              <w:rPr>
                <w:rFonts w:hAnsi="宋体" w:eastAsia="宋体" w:cs="宋体"/>
                <w:szCs w:val="21"/>
              </w:rPr>
            </w:pPr>
            <w:r>
              <w:rPr>
                <w:rFonts w:hint="eastAsia" w:hAnsi="宋体" w:eastAsia="宋体" w:cs="宋体"/>
                <w:szCs w:val="21"/>
              </w:rPr>
              <w:t xml:space="preserve">        &lt;IDType/&gt; </w:t>
            </w:r>
          </w:p>
          <w:p>
            <w:pPr>
              <w:rPr>
                <w:rFonts w:hAnsi="宋体" w:eastAsia="宋体" w:cs="宋体"/>
                <w:szCs w:val="21"/>
              </w:rPr>
            </w:pPr>
            <w:r>
              <w:rPr>
                <w:rFonts w:hint="eastAsia" w:hAnsi="宋体" w:eastAsia="宋体" w:cs="宋体"/>
                <w:szCs w:val="21"/>
              </w:rPr>
              <w:t xml:space="preserve">      &lt;!--证件号码--&gt;  </w:t>
            </w:r>
          </w:p>
          <w:p>
            <w:pPr>
              <w:rPr>
                <w:rFonts w:hAnsi="宋体" w:eastAsia="宋体" w:cs="宋体"/>
                <w:szCs w:val="21"/>
              </w:rPr>
            </w:pPr>
            <w:r>
              <w:rPr>
                <w:rFonts w:hint="eastAsia" w:hAnsi="宋体" w:eastAsia="宋体" w:cs="宋体"/>
                <w:szCs w:val="21"/>
              </w:rPr>
              <w:t xml:space="preserve">        &lt;IDNo/&gt;</w:t>
            </w:r>
          </w:p>
          <w:p>
            <w:pPr>
              <w:rPr>
                <w:rFonts w:hAnsi="宋体" w:eastAsia="宋体" w:cs="宋体"/>
                <w:szCs w:val="21"/>
              </w:rPr>
            </w:pPr>
            <w:r>
              <w:rPr>
                <w:rFonts w:hint="eastAsia" w:hAnsi="宋体" w:eastAsia="宋体" w:cs="宋体"/>
                <w:szCs w:val="21"/>
              </w:rPr>
              <w:t xml:space="preserve">      &lt;!-- 证件有效起期--&gt;   </w:t>
            </w:r>
          </w:p>
          <w:p>
            <w:pPr>
              <w:rPr>
                <w:rFonts w:hAnsi="宋体" w:eastAsia="宋体" w:cs="宋体"/>
                <w:szCs w:val="21"/>
              </w:rPr>
            </w:pPr>
            <w:r>
              <w:rPr>
                <w:rFonts w:hint="eastAsia" w:hAnsi="宋体" w:eastAsia="宋体" w:cs="宋体"/>
                <w:szCs w:val="21"/>
              </w:rPr>
              <w:t xml:space="preserve">        &lt;IDTypeStartDate/&gt;  </w:t>
            </w:r>
          </w:p>
          <w:p>
            <w:pPr>
              <w:rPr>
                <w:rFonts w:hAnsi="宋体" w:eastAsia="宋体" w:cs="宋体"/>
                <w:szCs w:val="21"/>
              </w:rPr>
            </w:pPr>
            <w:r>
              <w:rPr>
                <w:rFonts w:hint="eastAsia" w:hAnsi="宋体" w:eastAsia="宋体" w:cs="宋体"/>
                <w:szCs w:val="21"/>
              </w:rPr>
              <w:t xml:space="preserve">      &lt;!-- 证件有效止期--&gt;  </w:t>
            </w:r>
          </w:p>
          <w:p>
            <w:pPr>
              <w:rPr>
                <w:rFonts w:hAnsi="宋体" w:eastAsia="宋体" w:cs="宋体"/>
                <w:szCs w:val="21"/>
              </w:rPr>
            </w:pPr>
            <w:r>
              <w:rPr>
                <w:rFonts w:hint="eastAsia" w:hAnsi="宋体" w:eastAsia="宋体" w:cs="宋体"/>
                <w:szCs w:val="21"/>
              </w:rPr>
              <w:t xml:space="preserve">        &lt;IDTypeEndDate/&gt;  </w:t>
            </w:r>
          </w:p>
          <w:p>
            <w:pPr>
              <w:rPr>
                <w:rFonts w:hAnsi="宋体" w:eastAsia="宋体" w:cs="宋体"/>
                <w:szCs w:val="21"/>
              </w:rPr>
            </w:pPr>
            <w:r>
              <w:rPr>
                <w:rFonts w:hint="eastAsia" w:hAnsi="宋体" w:eastAsia="宋体" w:cs="宋体"/>
                <w:szCs w:val="21"/>
              </w:rPr>
              <w:t xml:space="preserve">      &lt;!-- 国籍--&gt;  </w:t>
            </w:r>
          </w:p>
          <w:p>
            <w:pPr>
              <w:rPr>
                <w:rFonts w:hAnsi="宋体" w:eastAsia="宋体" w:cs="宋体"/>
                <w:szCs w:val="21"/>
              </w:rPr>
            </w:pPr>
            <w:r>
              <w:rPr>
                <w:rFonts w:hint="eastAsia" w:hAnsi="宋体" w:eastAsia="宋体" w:cs="宋体"/>
                <w:szCs w:val="21"/>
              </w:rPr>
              <w:t xml:space="preserve">        &lt;NativePlace/&gt;  </w:t>
            </w:r>
          </w:p>
          <w:p>
            <w:pPr>
              <w:rPr>
                <w:rFonts w:hAnsi="宋体" w:eastAsia="宋体" w:cs="宋体"/>
                <w:szCs w:val="21"/>
              </w:rPr>
            </w:pPr>
            <w:r>
              <w:rPr>
                <w:rFonts w:hint="eastAsia" w:hAnsi="宋体" w:eastAsia="宋体" w:cs="宋体"/>
                <w:szCs w:val="21"/>
              </w:rPr>
              <w:t xml:space="preserve">      &lt;!-- 职业类别--&gt;  </w:t>
            </w:r>
          </w:p>
          <w:p>
            <w:pPr>
              <w:rPr>
                <w:rFonts w:hAnsi="宋体" w:eastAsia="宋体" w:cs="宋体"/>
                <w:szCs w:val="21"/>
              </w:rPr>
            </w:pPr>
            <w:r>
              <w:rPr>
                <w:rFonts w:hint="eastAsia" w:hAnsi="宋体" w:eastAsia="宋体" w:cs="宋体"/>
                <w:szCs w:val="21"/>
              </w:rPr>
              <w:t xml:space="preserve">        &lt;OccupationType/&gt; </w:t>
            </w:r>
          </w:p>
          <w:p>
            <w:pPr>
              <w:rPr>
                <w:rFonts w:hAnsi="宋体" w:eastAsia="宋体" w:cs="宋体"/>
                <w:szCs w:val="21"/>
              </w:rPr>
            </w:pPr>
            <w:r>
              <w:rPr>
                <w:rFonts w:hint="eastAsia" w:hAnsi="宋体" w:eastAsia="宋体" w:cs="宋体"/>
                <w:szCs w:val="21"/>
              </w:rPr>
              <w:t xml:space="preserve">      &lt;!-- 职业代码--&gt;   </w:t>
            </w:r>
          </w:p>
          <w:p>
            <w:pPr>
              <w:rPr>
                <w:rFonts w:hAnsi="宋体" w:eastAsia="宋体" w:cs="宋体"/>
                <w:szCs w:val="21"/>
              </w:rPr>
            </w:pPr>
            <w:r>
              <w:rPr>
                <w:rFonts w:hint="eastAsia" w:hAnsi="宋体" w:eastAsia="宋体" w:cs="宋体"/>
                <w:szCs w:val="21"/>
              </w:rPr>
              <w:t xml:space="preserve">        &lt;OccupationCode&gt;0000000&lt;/OccupationCode&gt;  </w:t>
            </w:r>
          </w:p>
          <w:p>
            <w:pPr>
              <w:rPr>
                <w:rFonts w:hAnsi="宋体" w:eastAsia="宋体" w:cs="宋体"/>
                <w:szCs w:val="21"/>
              </w:rPr>
            </w:pPr>
            <w:r>
              <w:rPr>
                <w:rFonts w:hint="eastAsia" w:hAnsi="宋体" w:eastAsia="宋体" w:cs="宋体"/>
                <w:szCs w:val="21"/>
              </w:rPr>
              <w:t xml:space="preserve">      &lt;!-- 婚姻状况--&gt;  </w:t>
            </w:r>
          </w:p>
          <w:p>
            <w:pPr>
              <w:rPr>
                <w:rFonts w:hAnsi="宋体" w:eastAsia="宋体" w:cs="宋体"/>
                <w:szCs w:val="21"/>
              </w:rPr>
            </w:pPr>
            <w:r>
              <w:rPr>
                <w:rFonts w:hint="eastAsia" w:hAnsi="宋体" w:eastAsia="宋体" w:cs="宋体"/>
                <w:szCs w:val="21"/>
              </w:rPr>
              <w:t xml:space="preserve">        &lt;Marriage/&gt; </w:t>
            </w:r>
          </w:p>
          <w:p>
            <w:pPr>
              <w:rPr>
                <w:rFonts w:hAnsi="宋体" w:eastAsia="宋体" w:cs="宋体"/>
                <w:szCs w:val="21"/>
              </w:rPr>
            </w:pPr>
            <w:r>
              <w:rPr>
                <w:rFonts w:hint="eastAsia" w:hAnsi="宋体" w:eastAsia="宋体" w:cs="宋体"/>
                <w:szCs w:val="21"/>
              </w:rPr>
              <w:t xml:space="preserve">      &lt;!-- 学历--&gt;   </w:t>
            </w:r>
          </w:p>
          <w:p>
            <w:pPr>
              <w:rPr>
                <w:rFonts w:hAnsi="宋体" w:eastAsia="宋体" w:cs="宋体"/>
                <w:szCs w:val="21"/>
              </w:rPr>
            </w:pPr>
            <w:r>
              <w:rPr>
                <w:rFonts w:hint="eastAsia" w:hAnsi="宋体" w:eastAsia="宋体" w:cs="宋体"/>
                <w:szCs w:val="21"/>
              </w:rPr>
              <w:t xml:space="preserve">        &lt;Degree/&gt;</w:t>
            </w:r>
          </w:p>
          <w:p>
            <w:pPr>
              <w:rPr>
                <w:rFonts w:hAnsi="宋体" w:eastAsia="宋体" w:cs="宋体"/>
                <w:szCs w:val="21"/>
              </w:rPr>
            </w:pPr>
            <w:r>
              <w:rPr>
                <w:rFonts w:hint="eastAsia" w:hAnsi="宋体" w:eastAsia="宋体" w:cs="宋体"/>
                <w:szCs w:val="21"/>
              </w:rPr>
              <w:t xml:space="preserve">      &lt;!-- 有无社保--&gt;    </w:t>
            </w:r>
          </w:p>
          <w:p>
            <w:pPr>
              <w:rPr>
                <w:rFonts w:hAnsi="宋体" w:eastAsia="宋体" w:cs="宋体"/>
                <w:szCs w:val="21"/>
              </w:rPr>
            </w:pPr>
            <w:r>
              <w:rPr>
                <w:rFonts w:hint="eastAsia" w:hAnsi="宋体" w:eastAsia="宋体" w:cs="宋体"/>
                <w:szCs w:val="21"/>
              </w:rPr>
              <w:t xml:space="preserve">        &lt;MedInsurance&gt;N&lt;/MedInsurance&gt;  </w:t>
            </w:r>
          </w:p>
          <w:p>
            <w:pPr>
              <w:rPr>
                <w:rFonts w:hAnsi="宋体" w:eastAsia="宋体" w:cs="宋体"/>
                <w:szCs w:val="21"/>
              </w:rPr>
            </w:pPr>
            <w:r>
              <w:rPr>
                <w:rFonts w:hint="eastAsia" w:hAnsi="宋体" w:eastAsia="宋体" w:cs="宋体"/>
                <w:szCs w:val="21"/>
              </w:rPr>
              <w:t xml:space="preserve">      &lt;!-- 社保种类--&gt;  </w:t>
            </w:r>
          </w:p>
          <w:p>
            <w:pPr>
              <w:rPr>
                <w:rFonts w:hint="eastAsia" w:hAnsi="宋体" w:eastAsia="宋体" w:cs="宋体"/>
                <w:szCs w:val="21"/>
              </w:rPr>
            </w:pPr>
            <w:r>
              <w:rPr>
                <w:rFonts w:hint="eastAsia" w:hAnsi="宋体" w:eastAsia="宋体" w:cs="宋体"/>
                <w:szCs w:val="21"/>
              </w:rPr>
              <w:t xml:space="preserve">        &lt;MedInsuranceCate/&gt;</w:t>
            </w:r>
          </w:p>
          <w:p>
            <w:pPr>
              <w:rPr>
                <w:rFonts w:hAnsi="宋体" w:eastAsia="宋体" w:cs="宋体"/>
                <w:szCs w:val="21"/>
              </w:rPr>
            </w:pPr>
            <w:r>
              <w:rPr>
                <w:rFonts w:hint="eastAsia" w:hAnsi="宋体" w:eastAsia="宋体" w:cs="宋体"/>
                <w:szCs w:val="21"/>
              </w:rPr>
              <w:t xml:space="preserve">  </w:t>
            </w:r>
            <w:r>
              <w:rPr>
                <w:rFonts w:hint="eastAsia" w:hAnsi="宋体" w:eastAsia="宋体" w:cs="宋体"/>
                <w:szCs w:val="21"/>
                <w:lang w:val="en-US" w:eastAsia="zh-CN"/>
              </w:rPr>
              <w:t xml:space="preserve">    </w:t>
            </w:r>
            <w:r>
              <w:rPr>
                <w:rFonts w:hint="eastAsia" w:hAnsi="宋体" w:eastAsia="宋体" w:cs="宋体"/>
                <w:szCs w:val="21"/>
              </w:rPr>
              <w:t xml:space="preserve">&lt;!-- </w:t>
            </w:r>
            <w:r>
              <w:rPr>
                <w:rFonts w:hint="eastAsia" w:hAnsi="宋体" w:eastAsia="宋体" w:cs="宋体"/>
                <w:szCs w:val="21"/>
                <w:lang w:eastAsia="zh-CN"/>
              </w:rPr>
              <w:t>是否拥有其他费用补偿型医疗保险</w:t>
            </w:r>
            <w:r>
              <w:rPr>
                <w:rFonts w:hint="eastAsia" w:hAnsi="宋体" w:eastAsia="宋体" w:cs="宋体"/>
                <w:szCs w:val="21"/>
              </w:rPr>
              <w:t xml:space="preserve">--&gt;  </w:t>
            </w:r>
          </w:p>
          <w:p>
            <w:pPr>
              <w:rPr>
                <w:rFonts w:hint="eastAsia" w:hAnsi="宋体" w:eastAsia="宋体" w:cs="宋体"/>
                <w:szCs w:val="21"/>
              </w:rPr>
            </w:pPr>
            <w:r>
              <w:rPr>
                <w:rFonts w:hint="eastAsia" w:hAnsi="宋体" w:eastAsia="宋体" w:cs="宋体"/>
                <w:szCs w:val="21"/>
              </w:rPr>
              <w:t xml:space="preserve">      </w:t>
            </w:r>
          </w:p>
          <w:p>
            <w:pPr>
              <w:ind w:firstLine="630" w:firstLineChars="300"/>
              <w:rPr>
                <w:rFonts w:hint="eastAsia" w:hAnsi="宋体" w:eastAsia="宋体" w:cs="宋体"/>
                <w:szCs w:val="21"/>
              </w:rPr>
            </w:pPr>
            <w:r>
              <w:rPr>
                <w:rFonts w:hint="eastAsia" w:hAnsi="宋体" w:eastAsia="宋体" w:cs="宋体"/>
                <w:szCs w:val="21"/>
              </w:rPr>
              <w:t>&lt;</w:t>
            </w:r>
            <w:r>
              <w:rPr>
                <w:rFonts w:hint="eastAsia" w:hAnsi="宋体" w:eastAsia="宋体" w:cs="宋体"/>
                <w:szCs w:val="21"/>
                <w:lang w:val="en-US" w:eastAsia="zh-CN"/>
              </w:rPr>
              <w:t>I</w:t>
            </w:r>
            <w:r>
              <w:rPr>
                <w:rFonts w:hint="eastAsia" w:hAnsi="宋体" w:eastAsia="宋体" w:cs="宋体"/>
                <w:szCs w:val="21"/>
              </w:rPr>
              <w:t xml:space="preserve">nsuredCostReiMedInsurance/&gt;  </w:t>
            </w:r>
          </w:p>
          <w:p>
            <w:pPr>
              <w:rPr>
                <w:rFonts w:hAnsi="宋体" w:eastAsia="宋体" w:cs="宋体"/>
                <w:szCs w:val="21"/>
              </w:rPr>
            </w:pPr>
            <w:r>
              <w:rPr>
                <w:rFonts w:hint="eastAsia" w:hAnsi="宋体" w:eastAsia="宋体" w:cs="宋体"/>
                <w:szCs w:val="21"/>
              </w:rPr>
              <w:t xml:space="preserve">      &lt;!-- 出国事由--&gt;    </w:t>
            </w:r>
          </w:p>
          <w:p>
            <w:pPr>
              <w:rPr>
                <w:rFonts w:hAnsi="宋体" w:eastAsia="宋体" w:cs="宋体"/>
                <w:szCs w:val="21"/>
              </w:rPr>
            </w:pPr>
            <w:r>
              <w:rPr>
                <w:rFonts w:hint="eastAsia" w:hAnsi="宋体" w:eastAsia="宋体" w:cs="宋体"/>
                <w:szCs w:val="21"/>
              </w:rPr>
              <w:t xml:space="preserve">        &lt;EvectionReason/&gt;</w:t>
            </w:r>
          </w:p>
          <w:p>
            <w:pPr>
              <w:rPr>
                <w:rFonts w:hAnsi="宋体" w:eastAsia="宋体" w:cs="宋体"/>
                <w:szCs w:val="21"/>
              </w:rPr>
            </w:pPr>
            <w:r>
              <w:rPr>
                <w:rFonts w:hint="eastAsia" w:hAnsi="宋体" w:eastAsia="宋体" w:cs="宋体"/>
                <w:szCs w:val="21"/>
              </w:rPr>
              <w:t xml:space="preserve">      &lt;!-- 目的地--&gt;    </w:t>
            </w:r>
          </w:p>
          <w:p>
            <w:pPr>
              <w:rPr>
                <w:rFonts w:hAnsi="宋体" w:eastAsia="宋体" w:cs="宋体"/>
                <w:szCs w:val="21"/>
              </w:rPr>
            </w:pPr>
            <w:r>
              <w:rPr>
                <w:rFonts w:hint="eastAsia" w:hAnsi="宋体" w:eastAsia="宋体" w:cs="宋体"/>
                <w:szCs w:val="21"/>
              </w:rPr>
              <w:t xml:space="preserve">        &lt;Destination/&gt;  </w:t>
            </w:r>
          </w:p>
          <w:p>
            <w:pPr>
              <w:rPr>
                <w:rFonts w:hAnsi="宋体" w:eastAsia="宋体" w:cs="宋体"/>
                <w:szCs w:val="21"/>
              </w:rPr>
            </w:pPr>
            <w:r>
              <w:rPr>
                <w:rFonts w:hint="eastAsia" w:hAnsi="宋体" w:eastAsia="宋体" w:cs="宋体"/>
                <w:szCs w:val="21"/>
              </w:rPr>
              <w:t xml:space="preserve">      &lt;!-- 未成年人保额--&gt;  </w:t>
            </w:r>
          </w:p>
          <w:p>
            <w:pPr>
              <w:rPr>
                <w:rFonts w:hAnsi="宋体" w:eastAsia="宋体" w:cs="宋体"/>
                <w:szCs w:val="21"/>
              </w:rPr>
            </w:pPr>
            <w:r>
              <w:rPr>
                <w:rFonts w:hint="eastAsia" w:hAnsi="宋体" w:eastAsia="宋体" w:cs="宋体"/>
                <w:szCs w:val="21"/>
              </w:rPr>
              <w:t xml:space="preserve">        &lt;ChildAmnt/&gt;  </w:t>
            </w:r>
          </w:p>
          <w:p>
            <w:pPr>
              <w:rPr>
                <w:rFonts w:hAnsi="宋体" w:eastAsia="宋体" w:cs="宋体"/>
                <w:szCs w:val="21"/>
              </w:rPr>
            </w:pPr>
            <w:r>
              <w:rPr>
                <w:rFonts w:hint="eastAsia" w:hAnsi="宋体" w:eastAsia="宋体" w:cs="宋体"/>
                <w:szCs w:val="21"/>
              </w:rPr>
              <w:t xml:space="preserve">      &lt;!-- 职业告知--&gt;  </w:t>
            </w:r>
          </w:p>
          <w:p>
            <w:pPr>
              <w:rPr>
                <w:rFonts w:hAnsi="宋体" w:eastAsia="宋体" w:cs="宋体"/>
                <w:szCs w:val="21"/>
              </w:rPr>
            </w:pPr>
            <w:r>
              <w:rPr>
                <w:rFonts w:hint="eastAsia" w:hAnsi="宋体" w:eastAsia="宋体" w:cs="宋体"/>
                <w:szCs w:val="21"/>
              </w:rPr>
              <w:t xml:space="preserve">        &lt;JobContent&gt;N&lt;/JobContent&gt; </w:t>
            </w:r>
          </w:p>
          <w:p>
            <w:pPr>
              <w:rPr>
                <w:rFonts w:hAnsi="宋体" w:eastAsia="宋体" w:cs="宋体"/>
                <w:szCs w:val="21"/>
              </w:rPr>
            </w:pPr>
            <w:r>
              <w:rPr>
                <w:rFonts w:hint="eastAsia" w:hAnsi="宋体" w:eastAsia="宋体" w:cs="宋体"/>
                <w:szCs w:val="21"/>
              </w:rPr>
              <w:t xml:space="preserve">      &lt;!-- 健康告知--&gt;   </w:t>
            </w:r>
          </w:p>
          <w:p>
            <w:pPr>
              <w:rPr>
                <w:rFonts w:hAnsi="宋体" w:eastAsia="宋体" w:cs="宋体"/>
                <w:szCs w:val="21"/>
              </w:rPr>
            </w:pPr>
            <w:r>
              <w:rPr>
                <w:rFonts w:hint="eastAsia" w:hAnsi="宋体" w:eastAsia="宋体" w:cs="宋体"/>
                <w:szCs w:val="21"/>
              </w:rPr>
              <w:t xml:space="preserve">        &lt;Health/&gt;  </w:t>
            </w:r>
          </w:p>
          <w:p>
            <w:pPr>
              <w:rPr>
                <w:rFonts w:hAnsi="宋体" w:eastAsia="宋体" w:cs="宋体"/>
                <w:szCs w:val="21"/>
              </w:rPr>
            </w:pPr>
            <w:r>
              <w:rPr>
                <w:rFonts w:hint="eastAsia" w:hAnsi="宋体" w:eastAsia="宋体" w:cs="宋体"/>
                <w:szCs w:val="21"/>
              </w:rPr>
              <w:t xml:space="preserve">      &lt;!-- 累计投保身故保额--&gt;  </w:t>
            </w:r>
          </w:p>
          <w:p>
            <w:pPr>
              <w:rPr>
                <w:rFonts w:hAnsi="宋体" w:eastAsia="宋体" w:cs="宋体"/>
                <w:szCs w:val="21"/>
              </w:rPr>
            </w:pPr>
            <w:r>
              <w:rPr>
                <w:rFonts w:hint="eastAsia" w:hAnsi="宋体" w:eastAsia="宋体" w:cs="宋体"/>
                <w:szCs w:val="21"/>
              </w:rPr>
              <w:t xml:space="preserve">        &lt;InsuredTotalFaceAmount/&gt; </w:t>
            </w:r>
          </w:p>
          <w:p>
            <w:pPr>
              <w:rPr>
                <w:rFonts w:hAnsi="宋体" w:eastAsia="宋体" w:cs="宋体"/>
                <w:szCs w:val="21"/>
              </w:rPr>
            </w:pPr>
            <w:r>
              <w:rPr>
                <w:rFonts w:hint="eastAsia" w:hAnsi="宋体" w:eastAsia="宋体" w:cs="宋体"/>
                <w:szCs w:val="21"/>
              </w:rPr>
              <w:t xml:space="preserve">      &lt;!-- 地址--&gt;   </w:t>
            </w:r>
          </w:p>
          <w:p>
            <w:pPr>
              <w:rPr>
                <w:rFonts w:hAnsi="宋体" w:eastAsia="宋体" w:cs="宋体"/>
                <w:szCs w:val="21"/>
              </w:rPr>
            </w:pPr>
            <w:r>
              <w:rPr>
                <w:rFonts w:hint="eastAsia" w:hAnsi="宋体" w:eastAsia="宋体" w:cs="宋体"/>
                <w:szCs w:val="21"/>
              </w:rPr>
              <w:t xml:space="preserve">         &lt;LCAddress&gt; </w:t>
            </w:r>
          </w:p>
          <w:p>
            <w:pPr>
              <w:rPr>
                <w:rFonts w:hAnsi="宋体" w:eastAsia="宋体" w:cs="宋体"/>
                <w:szCs w:val="21"/>
              </w:rPr>
            </w:pPr>
            <w:r>
              <w:rPr>
                <w:rFonts w:hint="eastAsia" w:hAnsi="宋体" w:eastAsia="宋体" w:cs="宋体"/>
                <w:szCs w:val="21"/>
              </w:rPr>
              <w:t xml:space="preserve">      &lt;!-- 客户编号--&gt;  </w:t>
            </w:r>
          </w:p>
          <w:p>
            <w:pPr>
              <w:rPr>
                <w:rFonts w:hAnsi="宋体" w:eastAsia="宋体" w:cs="宋体"/>
                <w:szCs w:val="21"/>
              </w:rPr>
            </w:pPr>
            <w:r>
              <w:rPr>
                <w:rFonts w:hint="eastAsia" w:hAnsi="宋体" w:eastAsia="宋体" w:cs="宋体"/>
                <w:szCs w:val="21"/>
              </w:rPr>
              <w:t xml:space="preserve">        &lt;CustomerNo&gt;1&lt;/CustomerNo&gt;  </w:t>
            </w:r>
          </w:p>
          <w:p>
            <w:pPr>
              <w:rPr>
                <w:rFonts w:hAnsi="宋体" w:eastAsia="宋体" w:cs="宋体"/>
                <w:szCs w:val="21"/>
              </w:rPr>
            </w:pPr>
            <w:r>
              <w:rPr>
                <w:rFonts w:hint="eastAsia" w:hAnsi="宋体" w:eastAsia="宋体" w:cs="宋体"/>
                <w:szCs w:val="21"/>
              </w:rPr>
              <w:t xml:space="preserve">      &lt;!-- 省编号--&gt;  </w:t>
            </w:r>
          </w:p>
          <w:p>
            <w:pPr>
              <w:rPr>
                <w:rFonts w:hAnsi="宋体" w:eastAsia="宋体" w:cs="宋体"/>
                <w:szCs w:val="21"/>
              </w:rPr>
            </w:pPr>
            <w:r>
              <w:rPr>
                <w:rFonts w:hint="eastAsia" w:hAnsi="宋体" w:eastAsia="宋体" w:cs="宋体"/>
                <w:szCs w:val="21"/>
              </w:rPr>
              <w:t xml:space="preserve">        &lt;ProvinceId/&gt;  </w:t>
            </w:r>
          </w:p>
          <w:p>
            <w:pPr>
              <w:rPr>
                <w:rFonts w:hAnsi="宋体" w:eastAsia="宋体" w:cs="宋体"/>
                <w:szCs w:val="21"/>
              </w:rPr>
            </w:pPr>
            <w:r>
              <w:rPr>
                <w:rFonts w:hint="eastAsia" w:hAnsi="宋体" w:eastAsia="宋体" w:cs="宋体"/>
                <w:szCs w:val="21"/>
              </w:rPr>
              <w:t xml:space="preserve">      &lt;!-- 市编号--&gt;  </w:t>
            </w:r>
          </w:p>
          <w:p>
            <w:pPr>
              <w:rPr>
                <w:rFonts w:hAnsi="宋体" w:eastAsia="宋体" w:cs="宋体"/>
                <w:szCs w:val="21"/>
              </w:rPr>
            </w:pPr>
            <w:r>
              <w:rPr>
                <w:rFonts w:hint="eastAsia" w:hAnsi="宋体" w:eastAsia="宋体" w:cs="宋体"/>
                <w:szCs w:val="21"/>
              </w:rPr>
              <w:t xml:space="preserve">        &lt;CityId/&gt;  </w:t>
            </w:r>
          </w:p>
          <w:p>
            <w:pPr>
              <w:rPr>
                <w:rFonts w:hAnsi="宋体" w:eastAsia="宋体" w:cs="宋体"/>
                <w:szCs w:val="21"/>
              </w:rPr>
            </w:pPr>
            <w:r>
              <w:rPr>
                <w:rFonts w:hint="eastAsia" w:hAnsi="宋体" w:eastAsia="宋体" w:cs="宋体"/>
                <w:szCs w:val="21"/>
              </w:rPr>
              <w:t xml:space="preserve">      &lt;!-- 区/县编号--&gt;  </w:t>
            </w:r>
          </w:p>
          <w:p>
            <w:pPr>
              <w:rPr>
                <w:rFonts w:hAnsi="宋体" w:eastAsia="宋体" w:cs="宋体"/>
                <w:szCs w:val="21"/>
              </w:rPr>
            </w:pPr>
            <w:r>
              <w:rPr>
                <w:rFonts w:hint="eastAsia" w:hAnsi="宋体" w:eastAsia="宋体" w:cs="宋体"/>
                <w:szCs w:val="21"/>
              </w:rPr>
              <w:t xml:space="preserve">        &lt;CountyId/&gt;  </w:t>
            </w:r>
          </w:p>
          <w:p>
            <w:pPr>
              <w:rPr>
                <w:rFonts w:hAnsi="宋体" w:eastAsia="宋体" w:cs="宋体"/>
                <w:szCs w:val="21"/>
              </w:rPr>
            </w:pPr>
            <w:r>
              <w:rPr>
                <w:rFonts w:hint="eastAsia" w:hAnsi="宋体" w:eastAsia="宋体" w:cs="宋体"/>
                <w:szCs w:val="21"/>
              </w:rPr>
              <w:t xml:space="preserve">      &lt;!-- 省--&gt;  </w:t>
            </w:r>
          </w:p>
          <w:p>
            <w:pPr>
              <w:rPr>
                <w:rFonts w:hAnsi="宋体" w:eastAsia="宋体" w:cs="宋体"/>
                <w:szCs w:val="21"/>
              </w:rPr>
            </w:pPr>
            <w:r>
              <w:rPr>
                <w:rFonts w:hint="eastAsia" w:hAnsi="宋体" w:eastAsia="宋体" w:cs="宋体"/>
                <w:szCs w:val="21"/>
              </w:rPr>
              <w:t xml:space="preserve">        &lt;Province/&gt;  </w:t>
            </w:r>
          </w:p>
          <w:p>
            <w:pPr>
              <w:rPr>
                <w:rFonts w:hAnsi="宋体" w:eastAsia="宋体" w:cs="宋体"/>
                <w:szCs w:val="21"/>
              </w:rPr>
            </w:pPr>
            <w:r>
              <w:rPr>
                <w:rFonts w:hint="eastAsia" w:hAnsi="宋体" w:eastAsia="宋体" w:cs="宋体"/>
                <w:szCs w:val="21"/>
              </w:rPr>
              <w:t xml:space="preserve">      &lt;!-- 市--&gt;  </w:t>
            </w:r>
          </w:p>
          <w:p>
            <w:pPr>
              <w:rPr>
                <w:rFonts w:hAnsi="宋体" w:eastAsia="宋体" w:cs="宋体"/>
                <w:szCs w:val="21"/>
              </w:rPr>
            </w:pPr>
            <w:r>
              <w:rPr>
                <w:rFonts w:hint="eastAsia" w:hAnsi="宋体" w:eastAsia="宋体" w:cs="宋体"/>
                <w:szCs w:val="21"/>
              </w:rPr>
              <w:t xml:space="preserve">        &lt;City/&gt;</w:t>
            </w:r>
          </w:p>
          <w:p>
            <w:pPr>
              <w:rPr>
                <w:rFonts w:hAnsi="宋体" w:eastAsia="宋体" w:cs="宋体"/>
                <w:szCs w:val="21"/>
              </w:rPr>
            </w:pPr>
            <w:r>
              <w:rPr>
                <w:rFonts w:hint="eastAsia" w:hAnsi="宋体" w:eastAsia="宋体" w:cs="宋体"/>
                <w:szCs w:val="21"/>
              </w:rPr>
              <w:t xml:space="preserve">      &lt;!-- 区/县--&gt;    </w:t>
            </w:r>
          </w:p>
          <w:p>
            <w:pPr>
              <w:rPr>
                <w:rFonts w:hAnsi="宋体" w:eastAsia="宋体" w:cs="宋体"/>
                <w:szCs w:val="21"/>
              </w:rPr>
            </w:pPr>
            <w:r>
              <w:rPr>
                <w:rFonts w:hint="eastAsia" w:hAnsi="宋体" w:eastAsia="宋体" w:cs="宋体"/>
                <w:szCs w:val="21"/>
              </w:rPr>
              <w:t xml:space="preserve">        &lt;County/&gt;  </w:t>
            </w:r>
          </w:p>
          <w:p>
            <w:pPr>
              <w:rPr>
                <w:rFonts w:hAnsi="宋体" w:eastAsia="宋体" w:cs="宋体"/>
                <w:szCs w:val="21"/>
              </w:rPr>
            </w:pPr>
            <w:r>
              <w:rPr>
                <w:rFonts w:hint="eastAsia" w:hAnsi="宋体" w:eastAsia="宋体" w:cs="宋体"/>
                <w:szCs w:val="21"/>
              </w:rPr>
              <w:t xml:space="preserve">      &lt;!-- 手机号码--&gt;  </w:t>
            </w:r>
          </w:p>
          <w:p>
            <w:pPr>
              <w:rPr>
                <w:rFonts w:hAnsi="宋体" w:eastAsia="宋体" w:cs="宋体"/>
                <w:szCs w:val="21"/>
              </w:rPr>
            </w:pPr>
            <w:r>
              <w:rPr>
                <w:rFonts w:hint="eastAsia" w:hAnsi="宋体" w:eastAsia="宋体" w:cs="宋体"/>
                <w:szCs w:val="21"/>
              </w:rPr>
              <w:t xml:space="preserve">        &lt;Mobile/&gt;  </w:t>
            </w:r>
          </w:p>
          <w:p>
            <w:pPr>
              <w:rPr>
                <w:rFonts w:hAnsi="宋体" w:eastAsia="宋体" w:cs="宋体"/>
                <w:szCs w:val="21"/>
              </w:rPr>
            </w:pPr>
            <w:r>
              <w:rPr>
                <w:rFonts w:hint="eastAsia" w:hAnsi="宋体" w:eastAsia="宋体" w:cs="宋体"/>
                <w:szCs w:val="21"/>
              </w:rPr>
              <w:t xml:space="preserve">      &lt;!-- 家庭电话--&gt;  </w:t>
            </w:r>
          </w:p>
          <w:p>
            <w:pPr>
              <w:rPr>
                <w:rFonts w:hAnsi="宋体" w:eastAsia="宋体" w:cs="宋体"/>
                <w:szCs w:val="21"/>
              </w:rPr>
            </w:pPr>
            <w:r>
              <w:rPr>
                <w:rFonts w:hint="eastAsia" w:hAnsi="宋体" w:eastAsia="宋体" w:cs="宋体"/>
                <w:szCs w:val="21"/>
              </w:rPr>
              <w:t xml:space="preserve">        &lt;HomePhone/&gt;  </w:t>
            </w:r>
          </w:p>
          <w:p>
            <w:pPr>
              <w:rPr>
                <w:rFonts w:hAnsi="宋体" w:eastAsia="宋体" w:cs="宋体"/>
                <w:szCs w:val="21"/>
              </w:rPr>
            </w:pPr>
            <w:r>
              <w:rPr>
                <w:rFonts w:hint="eastAsia" w:hAnsi="宋体" w:eastAsia="宋体" w:cs="宋体"/>
                <w:szCs w:val="21"/>
              </w:rPr>
              <w:t xml:space="preserve">      &lt;!-- 电子邮件--&gt;  </w:t>
            </w:r>
          </w:p>
          <w:p>
            <w:pPr>
              <w:rPr>
                <w:rFonts w:hAnsi="宋体" w:eastAsia="宋体" w:cs="宋体"/>
                <w:szCs w:val="21"/>
              </w:rPr>
            </w:pPr>
            <w:r>
              <w:rPr>
                <w:rFonts w:hint="eastAsia" w:hAnsi="宋体" w:eastAsia="宋体" w:cs="宋体"/>
                <w:szCs w:val="21"/>
              </w:rPr>
              <w:t xml:space="preserve">        &lt;EMail/&gt;  </w:t>
            </w:r>
          </w:p>
          <w:p>
            <w:pPr>
              <w:rPr>
                <w:rFonts w:hAnsi="宋体" w:eastAsia="宋体" w:cs="宋体"/>
                <w:szCs w:val="21"/>
              </w:rPr>
            </w:pPr>
            <w:r>
              <w:rPr>
                <w:rFonts w:hint="eastAsia" w:hAnsi="宋体" w:eastAsia="宋体" w:cs="宋体"/>
                <w:szCs w:val="21"/>
              </w:rPr>
              <w:t xml:space="preserve">      &lt;!-- 通讯地址--&gt;  </w:t>
            </w:r>
          </w:p>
          <w:p>
            <w:pPr>
              <w:rPr>
                <w:rFonts w:hAnsi="宋体" w:eastAsia="宋体" w:cs="宋体"/>
                <w:szCs w:val="21"/>
              </w:rPr>
            </w:pPr>
            <w:r>
              <w:rPr>
                <w:rFonts w:hint="eastAsia" w:hAnsi="宋体" w:eastAsia="宋体" w:cs="宋体"/>
                <w:szCs w:val="21"/>
              </w:rPr>
              <w:t xml:space="preserve">        &lt;PostalAddress/&gt;  </w:t>
            </w:r>
          </w:p>
          <w:p>
            <w:pPr>
              <w:rPr>
                <w:rFonts w:hAnsi="宋体" w:eastAsia="宋体" w:cs="宋体"/>
                <w:szCs w:val="21"/>
              </w:rPr>
            </w:pPr>
            <w:r>
              <w:rPr>
                <w:rFonts w:hint="eastAsia" w:hAnsi="宋体" w:eastAsia="宋体" w:cs="宋体"/>
                <w:szCs w:val="21"/>
              </w:rPr>
              <w:t xml:space="preserve">      &lt;!-- 通讯邮编--&gt;  </w:t>
            </w:r>
          </w:p>
          <w:p>
            <w:pPr>
              <w:rPr>
                <w:rFonts w:hAnsi="宋体" w:eastAsia="宋体" w:cs="宋体"/>
                <w:szCs w:val="21"/>
              </w:rPr>
            </w:pPr>
            <w:r>
              <w:rPr>
                <w:rFonts w:hint="eastAsia" w:hAnsi="宋体" w:eastAsia="宋体" w:cs="宋体"/>
                <w:szCs w:val="21"/>
              </w:rPr>
              <w:t xml:space="preserve">        &lt;ZipCode/&gt;</w:t>
            </w:r>
          </w:p>
          <w:p>
            <w:pPr>
              <w:rPr>
                <w:rFonts w:hAnsi="宋体" w:eastAsia="宋体" w:cs="宋体"/>
                <w:szCs w:val="21"/>
              </w:rPr>
            </w:pPr>
            <w:r>
              <w:rPr>
                <w:rFonts w:hint="eastAsia" w:hAnsi="宋体" w:eastAsia="宋体" w:cs="宋体"/>
                <w:szCs w:val="21"/>
              </w:rPr>
              <w:t xml:space="preserve">      &lt;!-- QQ号--&gt;   </w:t>
            </w:r>
          </w:p>
          <w:p>
            <w:pPr>
              <w:rPr>
                <w:rFonts w:hAnsi="宋体" w:eastAsia="宋体" w:cs="宋体"/>
                <w:szCs w:val="21"/>
              </w:rPr>
            </w:pPr>
            <w:r>
              <w:rPr>
                <w:rFonts w:hint="eastAsia" w:hAnsi="宋体" w:eastAsia="宋体" w:cs="宋体"/>
                <w:szCs w:val="21"/>
              </w:rPr>
              <w:t xml:space="preserve">        &lt;QQ/&gt;  </w:t>
            </w:r>
          </w:p>
          <w:p>
            <w:pPr>
              <w:rPr>
                <w:rFonts w:hAnsi="宋体" w:eastAsia="宋体" w:cs="宋体"/>
                <w:szCs w:val="21"/>
              </w:rPr>
            </w:pPr>
            <w:r>
              <w:rPr>
                <w:rFonts w:hint="eastAsia" w:hAnsi="宋体" w:eastAsia="宋体" w:cs="宋体"/>
                <w:szCs w:val="21"/>
              </w:rPr>
              <w:t xml:space="preserve">      &lt;!-- 微信号--&gt;  </w:t>
            </w:r>
          </w:p>
          <w:p>
            <w:pPr>
              <w:rPr>
                <w:rFonts w:hAnsi="宋体" w:eastAsia="宋体" w:cs="宋体"/>
                <w:szCs w:val="21"/>
              </w:rPr>
            </w:pPr>
            <w:r>
              <w:rPr>
                <w:rFonts w:hint="eastAsia" w:hAnsi="宋体" w:eastAsia="宋体" w:cs="宋体"/>
                <w:szCs w:val="21"/>
              </w:rPr>
              <w:t xml:space="preserve">        &lt;WeChat/&gt;  </w:t>
            </w:r>
          </w:p>
          <w:p>
            <w:pPr>
              <w:rPr>
                <w:rFonts w:hAnsi="宋体" w:eastAsia="宋体" w:cs="宋体"/>
                <w:szCs w:val="21"/>
              </w:rPr>
            </w:pPr>
            <w:r>
              <w:rPr>
                <w:rFonts w:hint="eastAsia" w:hAnsi="宋体" w:eastAsia="宋体" w:cs="宋体"/>
                <w:szCs w:val="21"/>
              </w:rPr>
              <w:t xml:space="preserve">      &lt;!-- 地址--&gt;  </w:t>
            </w:r>
          </w:p>
          <w:p>
            <w:pPr>
              <w:rPr>
                <w:rFonts w:hAnsi="宋体" w:eastAsia="宋体" w:cs="宋体"/>
                <w:szCs w:val="21"/>
              </w:rPr>
            </w:pPr>
            <w:r>
              <w:rPr>
                <w:rFonts w:hint="eastAsia" w:hAnsi="宋体" w:eastAsia="宋体" w:cs="宋体"/>
                <w:szCs w:val="21"/>
              </w:rPr>
              <w:t xml:space="preserve">        &lt;Address/&gt; </w:t>
            </w:r>
          </w:p>
          <w:p>
            <w:pPr>
              <w:rPr>
                <w:rFonts w:hAnsi="宋体" w:eastAsia="宋体" w:cs="宋体"/>
                <w:szCs w:val="21"/>
              </w:rPr>
            </w:pPr>
            <w:r>
              <w:rPr>
                <w:rFonts w:hint="eastAsia" w:hAnsi="宋体" w:eastAsia="宋体" w:cs="宋体"/>
                <w:szCs w:val="21"/>
              </w:rPr>
              <w:t xml:space="preserve">      &lt;/LCAddress&gt; </w:t>
            </w:r>
          </w:p>
          <w:p>
            <w:pPr>
              <w:rPr>
                <w:rFonts w:hAnsi="宋体" w:eastAsia="宋体" w:cs="宋体"/>
                <w:szCs w:val="21"/>
              </w:rPr>
            </w:pPr>
            <w:r>
              <w:rPr>
                <w:rFonts w:hint="eastAsia" w:hAnsi="宋体" w:eastAsia="宋体" w:cs="宋体"/>
                <w:szCs w:val="21"/>
              </w:rPr>
              <w:t xml:space="preserve">        &lt;LCCustomerImparts/&gt; </w:t>
            </w:r>
          </w:p>
          <w:p>
            <w:pPr>
              <w:rPr>
                <w:rFonts w:hAnsi="宋体" w:eastAsia="宋体" w:cs="宋体"/>
                <w:szCs w:val="21"/>
              </w:rPr>
            </w:pPr>
            <w:r>
              <w:rPr>
                <w:rFonts w:hint="eastAsia" w:hAnsi="宋体" w:eastAsia="宋体" w:cs="宋体"/>
                <w:szCs w:val="21"/>
              </w:rPr>
              <w:t xml:space="preserve">      &lt;/LCInsured&gt; </w:t>
            </w:r>
          </w:p>
          <w:p>
            <w:pPr>
              <w:rPr>
                <w:rFonts w:hAnsi="宋体" w:eastAsia="宋体" w:cs="宋体"/>
                <w:szCs w:val="21"/>
              </w:rPr>
            </w:pPr>
            <w:r>
              <w:rPr>
                <w:rFonts w:hint="eastAsia" w:hAnsi="宋体" w:eastAsia="宋体" w:cs="宋体"/>
                <w:szCs w:val="21"/>
              </w:rPr>
              <w:t xml:space="preserve">    &lt;/LCInsureds&gt;  </w:t>
            </w:r>
          </w:p>
          <w:p>
            <w:pPr>
              <w:rPr>
                <w:rFonts w:hAnsi="宋体" w:eastAsia="宋体" w:cs="宋体"/>
                <w:szCs w:val="21"/>
              </w:rPr>
            </w:pPr>
            <w:r>
              <w:rPr>
                <w:rFonts w:hint="eastAsia" w:hAnsi="宋体" w:eastAsia="宋体" w:cs="宋体"/>
                <w:szCs w:val="21"/>
              </w:rPr>
              <w:t xml:space="preserve">    &lt;LCBnfs&gt; </w:t>
            </w:r>
          </w:p>
          <w:p>
            <w:pPr>
              <w:rPr>
                <w:rFonts w:hAnsi="宋体" w:eastAsia="宋体" w:cs="宋体"/>
                <w:szCs w:val="21"/>
              </w:rPr>
            </w:pPr>
            <w:r>
              <w:rPr>
                <w:rFonts w:hint="eastAsia" w:hAnsi="宋体" w:eastAsia="宋体" w:cs="宋体"/>
                <w:szCs w:val="21"/>
              </w:rPr>
              <w:t xml:space="preserve">      &lt;LCBnf&gt; </w:t>
            </w:r>
          </w:p>
          <w:p>
            <w:pPr>
              <w:rPr>
                <w:rFonts w:hAnsi="宋体" w:eastAsia="宋体" w:cs="宋体"/>
                <w:szCs w:val="21"/>
              </w:rPr>
            </w:pPr>
            <w:r>
              <w:rPr>
                <w:rFonts w:hint="eastAsia" w:hAnsi="宋体" w:eastAsia="宋体" w:cs="宋体"/>
                <w:szCs w:val="21"/>
              </w:rPr>
              <w:t xml:space="preserve">      &lt;!-- 受益人类别--&gt;  </w:t>
            </w:r>
          </w:p>
          <w:p>
            <w:pPr>
              <w:rPr>
                <w:rFonts w:hAnsi="宋体" w:eastAsia="宋体" w:cs="宋体"/>
                <w:szCs w:val="21"/>
              </w:rPr>
            </w:pPr>
            <w:r>
              <w:rPr>
                <w:rFonts w:hint="eastAsia" w:hAnsi="宋体" w:eastAsia="宋体" w:cs="宋体"/>
                <w:szCs w:val="21"/>
              </w:rPr>
              <w:t xml:space="preserve">        &lt;BnfType&gt;1&lt;/BnfType&gt;  </w:t>
            </w:r>
          </w:p>
          <w:p>
            <w:pPr>
              <w:rPr>
                <w:rFonts w:hAnsi="宋体" w:eastAsia="宋体" w:cs="宋体"/>
                <w:szCs w:val="21"/>
              </w:rPr>
            </w:pPr>
            <w:r>
              <w:rPr>
                <w:rFonts w:hint="eastAsia" w:hAnsi="宋体" w:eastAsia="宋体" w:cs="宋体"/>
                <w:szCs w:val="21"/>
              </w:rPr>
              <w:t xml:space="preserve">      &lt;!-- 受益人序号--&gt;  </w:t>
            </w:r>
          </w:p>
          <w:p>
            <w:pPr>
              <w:rPr>
                <w:rFonts w:hAnsi="宋体" w:eastAsia="宋体" w:cs="宋体"/>
                <w:szCs w:val="21"/>
              </w:rPr>
            </w:pPr>
            <w:r>
              <w:rPr>
                <w:rFonts w:hint="eastAsia" w:hAnsi="宋体" w:eastAsia="宋体" w:cs="宋体"/>
                <w:szCs w:val="21"/>
              </w:rPr>
              <w:t xml:space="preserve">        &lt;BnfNo&gt;1&lt;/BnfNo&gt;  </w:t>
            </w:r>
          </w:p>
          <w:p>
            <w:pPr>
              <w:rPr>
                <w:rFonts w:hAnsi="宋体" w:eastAsia="宋体" w:cs="宋体"/>
                <w:szCs w:val="21"/>
              </w:rPr>
            </w:pPr>
            <w:r>
              <w:rPr>
                <w:rFonts w:hint="eastAsia" w:hAnsi="宋体" w:eastAsia="宋体" w:cs="宋体"/>
                <w:szCs w:val="21"/>
              </w:rPr>
              <w:t xml:space="preserve">      &lt;!-- 受益人所属被保人编号--&gt;  </w:t>
            </w:r>
          </w:p>
          <w:p>
            <w:pPr>
              <w:rPr>
                <w:rFonts w:hAnsi="宋体" w:eastAsia="宋体" w:cs="宋体"/>
                <w:szCs w:val="21"/>
              </w:rPr>
            </w:pPr>
            <w:r>
              <w:rPr>
                <w:rFonts w:hint="eastAsia" w:hAnsi="宋体" w:eastAsia="宋体" w:cs="宋体"/>
                <w:szCs w:val="21"/>
              </w:rPr>
              <w:t xml:space="preserve">        &lt;InsuSeqNo&gt;1&lt;/InsuSeqNo&gt;  </w:t>
            </w:r>
          </w:p>
          <w:p>
            <w:pPr>
              <w:rPr>
                <w:rFonts w:hAnsi="宋体" w:eastAsia="宋体" w:cs="宋体"/>
                <w:szCs w:val="21"/>
              </w:rPr>
            </w:pPr>
            <w:r>
              <w:rPr>
                <w:rFonts w:hint="eastAsia" w:hAnsi="宋体" w:eastAsia="宋体" w:cs="宋体"/>
                <w:szCs w:val="21"/>
              </w:rPr>
              <w:t xml:space="preserve">      &lt;!-- 与被保人关系--&gt;  </w:t>
            </w:r>
          </w:p>
          <w:p>
            <w:pPr>
              <w:rPr>
                <w:rFonts w:hAnsi="宋体" w:eastAsia="宋体" w:cs="宋体"/>
                <w:szCs w:val="21"/>
              </w:rPr>
            </w:pPr>
            <w:r>
              <w:rPr>
                <w:rFonts w:hint="eastAsia" w:hAnsi="宋体" w:eastAsia="宋体" w:cs="宋体"/>
                <w:szCs w:val="21"/>
              </w:rPr>
              <w:t xml:space="preserve">        &lt;RelationToInsured/&gt;  </w:t>
            </w:r>
          </w:p>
          <w:p>
            <w:pPr>
              <w:rPr>
                <w:rFonts w:hAnsi="宋体" w:eastAsia="宋体" w:cs="宋体"/>
                <w:szCs w:val="21"/>
              </w:rPr>
            </w:pPr>
            <w:r>
              <w:rPr>
                <w:rFonts w:hint="eastAsia" w:hAnsi="宋体" w:eastAsia="宋体" w:cs="宋体"/>
                <w:szCs w:val="21"/>
              </w:rPr>
              <w:t xml:space="preserve">      &lt;!-- 姓名--&gt;  </w:t>
            </w:r>
          </w:p>
          <w:p>
            <w:pPr>
              <w:rPr>
                <w:rFonts w:hAnsi="宋体" w:eastAsia="宋体" w:cs="宋体"/>
                <w:szCs w:val="21"/>
              </w:rPr>
            </w:pPr>
            <w:r>
              <w:rPr>
                <w:rFonts w:hint="eastAsia" w:hAnsi="宋体" w:eastAsia="宋体" w:cs="宋体"/>
                <w:szCs w:val="21"/>
              </w:rPr>
              <w:t xml:space="preserve">        &lt;Name/&gt;  </w:t>
            </w:r>
          </w:p>
          <w:p>
            <w:pPr>
              <w:rPr>
                <w:rFonts w:hAnsi="宋体" w:eastAsia="宋体" w:cs="宋体"/>
                <w:szCs w:val="21"/>
              </w:rPr>
            </w:pPr>
            <w:r>
              <w:rPr>
                <w:rFonts w:hint="eastAsia" w:hAnsi="宋体" w:eastAsia="宋体" w:cs="宋体"/>
                <w:szCs w:val="21"/>
              </w:rPr>
              <w:t xml:space="preserve">      &lt;!-- 性别--&gt;  </w:t>
            </w:r>
          </w:p>
          <w:p>
            <w:pPr>
              <w:rPr>
                <w:rFonts w:hAnsi="宋体" w:eastAsia="宋体" w:cs="宋体"/>
                <w:szCs w:val="21"/>
              </w:rPr>
            </w:pPr>
            <w:r>
              <w:rPr>
                <w:rFonts w:hint="eastAsia" w:hAnsi="宋体" w:eastAsia="宋体" w:cs="宋体"/>
                <w:szCs w:val="21"/>
              </w:rPr>
              <w:t xml:space="preserve">        &lt;Sex/&gt;  </w:t>
            </w:r>
          </w:p>
          <w:p>
            <w:pPr>
              <w:rPr>
                <w:rFonts w:hAnsi="宋体" w:eastAsia="宋体" w:cs="宋体"/>
                <w:szCs w:val="21"/>
              </w:rPr>
            </w:pPr>
            <w:r>
              <w:rPr>
                <w:rFonts w:hint="eastAsia" w:hAnsi="宋体" w:eastAsia="宋体" w:cs="宋体"/>
                <w:szCs w:val="21"/>
              </w:rPr>
              <w:t xml:space="preserve">      &lt;!-- 生日--&gt;  </w:t>
            </w:r>
          </w:p>
          <w:p>
            <w:pPr>
              <w:rPr>
                <w:rFonts w:hAnsi="宋体" w:eastAsia="宋体" w:cs="宋体"/>
                <w:szCs w:val="21"/>
              </w:rPr>
            </w:pPr>
            <w:r>
              <w:rPr>
                <w:rFonts w:hint="eastAsia" w:hAnsi="宋体" w:eastAsia="宋体" w:cs="宋体"/>
                <w:szCs w:val="21"/>
              </w:rPr>
              <w:t xml:space="preserve">        &lt;Birthday/&gt;  </w:t>
            </w:r>
          </w:p>
          <w:p>
            <w:pPr>
              <w:rPr>
                <w:rFonts w:hAnsi="宋体" w:eastAsia="宋体" w:cs="宋体"/>
                <w:szCs w:val="21"/>
              </w:rPr>
            </w:pPr>
            <w:r>
              <w:rPr>
                <w:rFonts w:hint="eastAsia" w:hAnsi="宋体" w:eastAsia="宋体" w:cs="宋体"/>
                <w:szCs w:val="21"/>
              </w:rPr>
              <w:t xml:space="preserve">      &lt;!-- 证件类型--&gt;  </w:t>
            </w:r>
          </w:p>
          <w:p>
            <w:pPr>
              <w:rPr>
                <w:rFonts w:hAnsi="宋体" w:eastAsia="宋体" w:cs="宋体"/>
                <w:szCs w:val="21"/>
              </w:rPr>
            </w:pPr>
            <w:r>
              <w:rPr>
                <w:rFonts w:hint="eastAsia" w:hAnsi="宋体" w:eastAsia="宋体" w:cs="宋体"/>
                <w:szCs w:val="21"/>
              </w:rPr>
              <w:t xml:space="preserve">        &lt;IDType/&gt;  </w:t>
            </w:r>
          </w:p>
          <w:p>
            <w:pPr>
              <w:rPr>
                <w:rFonts w:hAnsi="宋体" w:eastAsia="宋体" w:cs="宋体"/>
                <w:szCs w:val="21"/>
              </w:rPr>
            </w:pPr>
            <w:r>
              <w:rPr>
                <w:rFonts w:hint="eastAsia" w:hAnsi="宋体" w:eastAsia="宋体" w:cs="宋体"/>
                <w:szCs w:val="21"/>
              </w:rPr>
              <w:t xml:space="preserve">      &lt;!-- 证件号码--&gt;  </w:t>
            </w:r>
          </w:p>
          <w:p>
            <w:pPr>
              <w:rPr>
                <w:rFonts w:hAnsi="宋体" w:eastAsia="宋体" w:cs="宋体"/>
                <w:szCs w:val="21"/>
              </w:rPr>
            </w:pPr>
            <w:r>
              <w:rPr>
                <w:rFonts w:hint="eastAsia" w:hAnsi="宋体" w:eastAsia="宋体" w:cs="宋体"/>
                <w:szCs w:val="21"/>
              </w:rPr>
              <w:t xml:space="preserve">        &lt;IDNo&gt;1&lt;/IDNo&gt;  </w:t>
            </w:r>
          </w:p>
          <w:p>
            <w:pPr>
              <w:rPr>
                <w:rFonts w:hAnsi="宋体" w:eastAsia="宋体" w:cs="宋体"/>
                <w:szCs w:val="21"/>
              </w:rPr>
            </w:pPr>
            <w:r>
              <w:rPr>
                <w:rFonts w:hint="eastAsia" w:hAnsi="宋体" w:eastAsia="宋体" w:cs="宋体"/>
                <w:szCs w:val="21"/>
              </w:rPr>
              <w:t xml:space="preserve">      &lt;!-- 证件有效起期--&gt;  </w:t>
            </w:r>
          </w:p>
          <w:p>
            <w:pPr>
              <w:rPr>
                <w:rFonts w:hAnsi="宋体" w:eastAsia="宋体" w:cs="宋体"/>
                <w:szCs w:val="21"/>
              </w:rPr>
            </w:pPr>
            <w:r>
              <w:rPr>
                <w:rFonts w:hint="eastAsia" w:hAnsi="宋体" w:eastAsia="宋体" w:cs="宋体"/>
                <w:szCs w:val="21"/>
              </w:rPr>
              <w:t xml:space="preserve">        &lt;IDTypeStartDate/&gt;  </w:t>
            </w:r>
          </w:p>
          <w:p>
            <w:pPr>
              <w:rPr>
                <w:rFonts w:hAnsi="宋体" w:eastAsia="宋体" w:cs="宋体"/>
                <w:szCs w:val="21"/>
              </w:rPr>
            </w:pPr>
            <w:r>
              <w:rPr>
                <w:rFonts w:hint="eastAsia" w:hAnsi="宋体" w:eastAsia="宋体" w:cs="宋体"/>
                <w:szCs w:val="21"/>
              </w:rPr>
              <w:t xml:space="preserve">      &lt;!-- 证件有效止期--&gt;  </w:t>
            </w:r>
          </w:p>
          <w:p>
            <w:pPr>
              <w:rPr>
                <w:rFonts w:hAnsi="宋体" w:eastAsia="宋体" w:cs="宋体"/>
                <w:szCs w:val="21"/>
              </w:rPr>
            </w:pPr>
            <w:r>
              <w:rPr>
                <w:rFonts w:hint="eastAsia" w:hAnsi="宋体" w:eastAsia="宋体" w:cs="宋体"/>
                <w:szCs w:val="21"/>
              </w:rPr>
              <w:t xml:space="preserve">        &lt;IDTypeEndDate/&gt;  </w:t>
            </w:r>
          </w:p>
          <w:p>
            <w:pPr>
              <w:rPr>
                <w:rFonts w:hAnsi="宋体" w:eastAsia="宋体" w:cs="宋体"/>
                <w:szCs w:val="21"/>
              </w:rPr>
            </w:pPr>
            <w:r>
              <w:rPr>
                <w:rFonts w:hint="eastAsia" w:hAnsi="宋体" w:eastAsia="宋体" w:cs="宋体"/>
                <w:szCs w:val="21"/>
              </w:rPr>
              <w:t xml:space="preserve">      &lt;!-- 受益人级别--&gt;  </w:t>
            </w:r>
          </w:p>
          <w:p>
            <w:pPr>
              <w:rPr>
                <w:rFonts w:hAnsi="宋体" w:eastAsia="宋体" w:cs="宋体"/>
                <w:szCs w:val="21"/>
              </w:rPr>
            </w:pPr>
            <w:r>
              <w:rPr>
                <w:rFonts w:hint="eastAsia" w:hAnsi="宋体" w:eastAsia="宋体" w:cs="宋体"/>
                <w:szCs w:val="21"/>
              </w:rPr>
              <w:t xml:space="preserve">        &lt;BnfGrade&gt;1&lt;/BnfGrade&gt;  </w:t>
            </w:r>
          </w:p>
          <w:p>
            <w:pPr>
              <w:rPr>
                <w:rFonts w:hAnsi="宋体" w:eastAsia="宋体" w:cs="宋体"/>
                <w:szCs w:val="21"/>
              </w:rPr>
            </w:pPr>
            <w:r>
              <w:rPr>
                <w:rFonts w:hint="eastAsia" w:hAnsi="宋体" w:eastAsia="宋体" w:cs="宋体"/>
                <w:szCs w:val="21"/>
              </w:rPr>
              <w:t xml:space="preserve">      &lt;!-- 受益比例--&gt;  </w:t>
            </w:r>
          </w:p>
          <w:p>
            <w:pPr>
              <w:rPr>
                <w:rFonts w:hAnsi="宋体" w:eastAsia="宋体" w:cs="宋体"/>
                <w:szCs w:val="21"/>
              </w:rPr>
            </w:pPr>
            <w:r>
              <w:rPr>
                <w:rFonts w:hint="eastAsia" w:hAnsi="宋体" w:eastAsia="宋体" w:cs="宋体"/>
                <w:szCs w:val="21"/>
              </w:rPr>
              <w:t xml:space="preserve">        &lt;BnfLot/&gt; </w:t>
            </w:r>
          </w:p>
          <w:p>
            <w:pPr>
              <w:rPr>
                <w:rFonts w:hAnsi="宋体" w:eastAsia="宋体" w:cs="宋体"/>
                <w:szCs w:val="21"/>
              </w:rPr>
            </w:pPr>
            <w:r>
              <w:rPr>
                <w:rFonts w:hint="eastAsia" w:hAnsi="宋体" w:eastAsia="宋体" w:cs="宋体"/>
                <w:szCs w:val="21"/>
              </w:rPr>
              <w:t xml:space="preserve">      &lt;!-- 是否法定--&gt;   </w:t>
            </w:r>
          </w:p>
          <w:p>
            <w:pPr>
              <w:rPr>
                <w:rFonts w:hAnsi="宋体" w:eastAsia="宋体" w:cs="宋体"/>
                <w:szCs w:val="21"/>
              </w:rPr>
            </w:pPr>
            <w:r>
              <w:rPr>
                <w:rFonts w:hint="eastAsia" w:hAnsi="宋体" w:eastAsia="宋体" w:cs="宋体"/>
                <w:szCs w:val="21"/>
              </w:rPr>
              <w:t xml:space="preserve">        &lt;LegalBene&gt;Y&lt;/LegalBene&gt;  </w:t>
            </w:r>
          </w:p>
          <w:p>
            <w:pPr>
              <w:rPr>
                <w:rFonts w:hAnsi="宋体" w:eastAsia="宋体" w:cs="宋体"/>
                <w:szCs w:val="21"/>
              </w:rPr>
            </w:pPr>
            <w:r>
              <w:rPr>
                <w:rFonts w:hint="eastAsia" w:hAnsi="宋体" w:eastAsia="宋体" w:cs="宋体"/>
                <w:szCs w:val="21"/>
              </w:rPr>
              <w:t xml:space="preserve">      &lt;!-- 受益人与投保人关系--&gt;  </w:t>
            </w:r>
          </w:p>
          <w:p>
            <w:pPr>
              <w:rPr>
                <w:rFonts w:hAnsi="宋体" w:eastAsia="宋体" w:cs="宋体"/>
                <w:szCs w:val="21"/>
              </w:rPr>
            </w:pPr>
            <w:r>
              <w:rPr>
                <w:rFonts w:hint="eastAsia" w:hAnsi="宋体" w:eastAsia="宋体" w:cs="宋体"/>
                <w:szCs w:val="21"/>
              </w:rPr>
              <w:t xml:space="preserve">        &lt;RelaToAppnt/&gt;  </w:t>
            </w:r>
          </w:p>
          <w:p>
            <w:pPr>
              <w:rPr>
                <w:rFonts w:hAnsi="宋体" w:eastAsia="宋体" w:cs="宋体"/>
                <w:szCs w:val="21"/>
              </w:rPr>
            </w:pPr>
            <w:r>
              <w:rPr>
                <w:rFonts w:hint="eastAsia" w:hAnsi="宋体" w:eastAsia="宋体" w:cs="宋体"/>
                <w:szCs w:val="21"/>
              </w:rPr>
              <w:t xml:space="preserve">      &lt;!-- 受益人所属被保险人客户号--&gt;  </w:t>
            </w:r>
          </w:p>
          <w:p>
            <w:pPr>
              <w:rPr>
                <w:rFonts w:hAnsi="宋体" w:eastAsia="宋体" w:cs="宋体"/>
                <w:szCs w:val="21"/>
              </w:rPr>
            </w:pPr>
            <w:r>
              <w:rPr>
                <w:rFonts w:hint="eastAsia" w:hAnsi="宋体" w:eastAsia="宋体" w:cs="宋体"/>
                <w:szCs w:val="21"/>
              </w:rPr>
              <w:t xml:space="preserve">        &lt;BelongToInsured/&gt;  </w:t>
            </w:r>
          </w:p>
          <w:p>
            <w:pPr>
              <w:rPr>
                <w:rFonts w:hAnsi="宋体" w:eastAsia="宋体" w:cs="宋体"/>
                <w:szCs w:val="21"/>
              </w:rPr>
            </w:pPr>
            <w:r>
              <w:rPr>
                <w:rFonts w:hint="eastAsia" w:hAnsi="宋体" w:eastAsia="宋体" w:cs="宋体"/>
                <w:szCs w:val="21"/>
              </w:rPr>
              <w:t xml:space="preserve">      &lt;!-- 受益人省代码--&gt;  </w:t>
            </w:r>
          </w:p>
          <w:p>
            <w:pPr>
              <w:rPr>
                <w:rFonts w:hAnsi="宋体" w:eastAsia="宋体" w:cs="宋体"/>
                <w:szCs w:val="21"/>
              </w:rPr>
            </w:pPr>
            <w:r>
              <w:rPr>
                <w:rFonts w:hint="eastAsia" w:hAnsi="宋体" w:eastAsia="宋体" w:cs="宋体"/>
                <w:szCs w:val="21"/>
              </w:rPr>
              <w:t xml:space="preserve">        &lt;BenfProvCd/&gt;  </w:t>
            </w:r>
          </w:p>
          <w:p>
            <w:pPr>
              <w:rPr>
                <w:rFonts w:hAnsi="宋体" w:eastAsia="宋体" w:cs="宋体"/>
                <w:szCs w:val="21"/>
              </w:rPr>
            </w:pPr>
            <w:r>
              <w:rPr>
                <w:rFonts w:hint="eastAsia" w:hAnsi="宋体" w:eastAsia="宋体" w:cs="宋体"/>
                <w:szCs w:val="21"/>
              </w:rPr>
              <w:t xml:space="preserve">      &lt;!-- 受益人市代码--&gt;  </w:t>
            </w:r>
          </w:p>
          <w:p>
            <w:pPr>
              <w:rPr>
                <w:rFonts w:hAnsi="宋体" w:eastAsia="宋体" w:cs="宋体"/>
                <w:szCs w:val="21"/>
              </w:rPr>
            </w:pPr>
            <w:r>
              <w:rPr>
                <w:rFonts w:hint="eastAsia" w:hAnsi="宋体" w:eastAsia="宋体" w:cs="宋体"/>
                <w:szCs w:val="21"/>
              </w:rPr>
              <w:t xml:space="preserve">        &lt;BenfCityCd/&gt;</w:t>
            </w:r>
          </w:p>
          <w:p>
            <w:pPr>
              <w:rPr>
                <w:rFonts w:hAnsi="宋体" w:eastAsia="宋体" w:cs="宋体"/>
                <w:szCs w:val="21"/>
              </w:rPr>
            </w:pPr>
            <w:r>
              <w:rPr>
                <w:rFonts w:hint="eastAsia" w:hAnsi="宋体" w:eastAsia="宋体" w:cs="宋体"/>
                <w:szCs w:val="21"/>
              </w:rPr>
              <w:t xml:space="preserve">      &lt;!-- 受益人区代码--&gt;    </w:t>
            </w:r>
          </w:p>
          <w:p>
            <w:pPr>
              <w:rPr>
                <w:rFonts w:hAnsi="宋体" w:eastAsia="宋体" w:cs="宋体"/>
                <w:szCs w:val="21"/>
              </w:rPr>
            </w:pPr>
            <w:r>
              <w:rPr>
                <w:rFonts w:hint="eastAsia" w:hAnsi="宋体" w:eastAsia="宋体" w:cs="宋体"/>
                <w:szCs w:val="21"/>
              </w:rPr>
              <w:t xml:space="preserve">        &lt;BenfCntyAndDstcCd/&gt;  </w:t>
            </w:r>
          </w:p>
          <w:p>
            <w:pPr>
              <w:rPr>
                <w:rFonts w:hAnsi="宋体" w:eastAsia="宋体" w:cs="宋体"/>
                <w:szCs w:val="21"/>
              </w:rPr>
            </w:pPr>
            <w:r>
              <w:rPr>
                <w:rFonts w:hint="eastAsia" w:hAnsi="宋体" w:eastAsia="宋体" w:cs="宋体"/>
                <w:szCs w:val="21"/>
              </w:rPr>
              <w:t xml:space="preserve">      &lt;!-- 受益人联系地址国家地区代码--&gt;  </w:t>
            </w:r>
          </w:p>
          <w:p>
            <w:pPr>
              <w:rPr>
                <w:rFonts w:hAnsi="宋体" w:eastAsia="宋体" w:cs="宋体"/>
                <w:szCs w:val="21"/>
              </w:rPr>
            </w:pPr>
            <w:r>
              <w:rPr>
                <w:rFonts w:hint="eastAsia" w:hAnsi="宋体" w:eastAsia="宋体" w:cs="宋体"/>
                <w:szCs w:val="21"/>
              </w:rPr>
              <w:t xml:space="preserve">        &lt;BenfCtcAdrCtyRgonCd/&gt;  </w:t>
            </w:r>
          </w:p>
          <w:p>
            <w:pPr>
              <w:rPr>
                <w:rFonts w:hAnsi="宋体" w:eastAsia="宋体" w:cs="宋体"/>
                <w:szCs w:val="21"/>
              </w:rPr>
            </w:pPr>
            <w:r>
              <w:rPr>
                <w:rFonts w:hint="eastAsia" w:hAnsi="宋体" w:eastAsia="宋体" w:cs="宋体"/>
                <w:szCs w:val="21"/>
              </w:rPr>
              <w:t xml:space="preserve">      &lt;!-- 国籍--&gt;  </w:t>
            </w:r>
          </w:p>
          <w:p>
            <w:pPr>
              <w:rPr>
                <w:rFonts w:hAnsi="宋体" w:eastAsia="宋体" w:cs="宋体"/>
                <w:szCs w:val="21"/>
              </w:rPr>
            </w:pPr>
            <w:r>
              <w:rPr>
                <w:rFonts w:hint="eastAsia" w:hAnsi="宋体" w:eastAsia="宋体" w:cs="宋体"/>
                <w:szCs w:val="21"/>
              </w:rPr>
              <w:t xml:space="preserve">        &lt;NativePlace/&gt;  </w:t>
            </w:r>
          </w:p>
          <w:p>
            <w:pPr>
              <w:rPr>
                <w:rFonts w:hAnsi="宋体" w:eastAsia="宋体" w:cs="宋体"/>
                <w:szCs w:val="21"/>
              </w:rPr>
            </w:pPr>
            <w:r>
              <w:rPr>
                <w:rFonts w:hint="eastAsia" w:hAnsi="宋体" w:eastAsia="宋体" w:cs="宋体"/>
                <w:szCs w:val="21"/>
              </w:rPr>
              <w:t xml:space="preserve">      &lt;!-- 联系地址--&gt;  </w:t>
            </w:r>
          </w:p>
          <w:p>
            <w:pPr>
              <w:rPr>
                <w:rFonts w:hAnsi="宋体" w:eastAsia="宋体" w:cs="宋体"/>
                <w:szCs w:val="21"/>
              </w:rPr>
            </w:pPr>
            <w:r>
              <w:rPr>
                <w:rFonts w:hint="eastAsia" w:hAnsi="宋体" w:eastAsia="宋体" w:cs="宋体"/>
                <w:szCs w:val="21"/>
              </w:rPr>
              <w:t xml:space="preserve">        &lt;BnfAddress/&gt; </w:t>
            </w:r>
          </w:p>
          <w:p>
            <w:pPr>
              <w:rPr>
                <w:rFonts w:hAnsi="宋体" w:eastAsia="宋体" w:cs="宋体"/>
                <w:szCs w:val="21"/>
              </w:rPr>
            </w:pPr>
            <w:r>
              <w:rPr>
                <w:rFonts w:hint="eastAsia" w:hAnsi="宋体" w:eastAsia="宋体" w:cs="宋体"/>
                <w:szCs w:val="21"/>
              </w:rPr>
              <w:t xml:space="preserve">      &lt;/LCBnf&gt; </w:t>
            </w:r>
          </w:p>
          <w:p>
            <w:pPr>
              <w:rPr>
                <w:rFonts w:hAnsi="宋体" w:eastAsia="宋体" w:cs="宋体"/>
                <w:szCs w:val="21"/>
              </w:rPr>
            </w:pPr>
            <w:r>
              <w:rPr>
                <w:rFonts w:hint="eastAsia" w:hAnsi="宋体" w:eastAsia="宋体" w:cs="宋体"/>
                <w:szCs w:val="21"/>
              </w:rPr>
              <w:t xml:space="preserve">&lt;/LCBnfs&gt; </w:t>
            </w:r>
          </w:p>
          <w:p>
            <w:pPr>
              <w:rPr>
                <w:rFonts w:hAnsi="宋体" w:eastAsia="宋体" w:cs="宋体"/>
                <w:szCs w:val="21"/>
              </w:rPr>
            </w:pPr>
            <w:r>
              <w:rPr>
                <w:rFonts w:hint="eastAsia" w:hAnsi="宋体" w:eastAsia="宋体" w:cs="宋体"/>
                <w:szCs w:val="21"/>
              </w:rPr>
              <w:t xml:space="preserve">      &lt;!-- 险种信息节点--&gt;   </w:t>
            </w:r>
          </w:p>
          <w:p>
            <w:pPr>
              <w:rPr>
                <w:rFonts w:hAnsi="宋体" w:eastAsia="宋体" w:cs="宋体"/>
                <w:szCs w:val="21"/>
              </w:rPr>
            </w:pPr>
            <w:r>
              <w:rPr>
                <w:rFonts w:hint="eastAsia" w:hAnsi="宋体" w:eastAsia="宋体" w:cs="宋体"/>
                <w:szCs w:val="21"/>
              </w:rPr>
              <w:t xml:space="preserve">    &lt;LCPols&gt; </w:t>
            </w:r>
          </w:p>
          <w:p>
            <w:pPr>
              <w:rPr>
                <w:rFonts w:hAnsi="宋体" w:eastAsia="宋体" w:cs="宋体"/>
                <w:szCs w:val="21"/>
              </w:rPr>
            </w:pPr>
            <w:r>
              <w:rPr>
                <w:rFonts w:hint="eastAsia" w:hAnsi="宋体" w:eastAsia="宋体" w:cs="宋体"/>
                <w:szCs w:val="21"/>
              </w:rPr>
              <w:t xml:space="preserve">      &lt;LCPol&gt; </w:t>
            </w:r>
          </w:p>
          <w:p>
            <w:pPr>
              <w:rPr>
                <w:rFonts w:hAnsi="宋体" w:eastAsia="宋体" w:cs="宋体"/>
                <w:szCs w:val="21"/>
              </w:rPr>
            </w:pPr>
            <w:r>
              <w:rPr>
                <w:rFonts w:hint="eastAsia" w:hAnsi="宋体" w:eastAsia="宋体" w:cs="宋体"/>
                <w:szCs w:val="21"/>
              </w:rPr>
              <w:t xml:space="preserve">      &lt;!-- 被保人序号--&gt;  </w:t>
            </w:r>
          </w:p>
          <w:p>
            <w:pPr>
              <w:rPr>
                <w:rFonts w:hAnsi="宋体" w:eastAsia="宋体" w:cs="宋体"/>
                <w:szCs w:val="21"/>
              </w:rPr>
            </w:pPr>
            <w:r>
              <w:rPr>
                <w:rFonts w:hint="eastAsia" w:hAnsi="宋体" w:eastAsia="宋体" w:cs="宋体"/>
                <w:szCs w:val="21"/>
              </w:rPr>
              <w:t xml:space="preserve">        &lt;InsuSeqNo&gt;1&lt;/InsuSeqNo&gt;  </w:t>
            </w:r>
          </w:p>
          <w:p>
            <w:pPr>
              <w:rPr>
                <w:rFonts w:hAnsi="宋体" w:eastAsia="宋体" w:cs="宋体"/>
                <w:szCs w:val="21"/>
              </w:rPr>
            </w:pPr>
            <w:r>
              <w:rPr>
                <w:rFonts w:hint="eastAsia" w:hAnsi="宋体" w:eastAsia="宋体" w:cs="宋体"/>
                <w:szCs w:val="21"/>
              </w:rPr>
              <w:t xml:space="preserve">      &lt;!-- 险种编码--&gt;  </w:t>
            </w:r>
          </w:p>
          <w:p>
            <w:pPr>
              <w:rPr>
                <w:rFonts w:hAnsi="宋体" w:eastAsia="宋体" w:cs="宋体"/>
                <w:szCs w:val="21"/>
              </w:rPr>
            </w:pPr>
            <w:r>
              <w:rPr>
                <w:rFonts w:hint="eastAsia" w:hAnsi="宋体" w:eastAsia="宋体" w:cs="宋体"/>
                <w:szCs w:val="21"/>
              </w:rPr>
              <w:t xml:space="preserve">        &lt;RiskCode&gt;10021702&lt;/RiskCode&gt; </w:t>
            </w:r>
          </w:p>
          <w:p>
            <w:pPr>
              <w:rPr>
                <w:rFonts w:hAnsi="宋体" w:eastAsia="宋体" w:cs="宋体"/>
                <w:szCs w:val="21"/>
              </w:rPr>
            </w:pPr>
            <w:r>
              <w:rPr>
                <w:rFonts w:hint="eastAsia" w:hAnsi="宋体" w:eastAsia="宋体" w:cs="宋体"/>
                <w:szCs w:val="21"/>
              </w:rPr>
              <w:t xml:space="preserve">      &lt;!-- 主险编码--&gt;   </w:t>
            </w:r>
          </w:p>
          <w:p>
            <w:pPr>
              <w:rPr>
                <w:rFonts w:hAnsi="宋体" w:eastAsia="宋体" w:cs="宋体"/>
                <w:szCs w:val="21"/>
              </w:rPr>
            </w:pPr>
            <w:r>
              <w:rPr>
                <w:rFonts w:hint="eastAsia" w:hAnsi="宋体" w:eastAsia="宋体" w:cs="宋体"/>
                <w:szCs w:val="21"/>
              </w:rPr>
              <w:t xml:space="preserve">        &lt;MainRiskCode&gt;10021702&lt;/MainRiskCode&gt;  </w:t>
            </w:r>
          </w:p>
          <w:p>
            <w:pPr>
              <w:rPr>
                <w:rFonts w:hAnsi="宋体" w:eastAsia="宋体" w:cs="宋体"/>
                <w:szCs w:val="21"/>
              </w:rPr>
            </w:pPr>
            <w:r>
              <w:rPr>
                <w:rFonts w:hint="eastAsia" w:hAnsi="宋体" w:eastAsia="宋体" w:cs="宋体"/>
                <w:szCs w:val="21"/>
              </w:rPr>
              <w:t xml:space="preserve">      &lt;!-- 保单险种号码--&gt;  </w:t>
            </w:r>
          </w:p>
          <w:p>
            <w:pPr>
              <w:rPr>
                <w:rFonts w:hAnsi="宋体" w:eastAsia="宋体" w:cs="宋体"/>
                <w:szCs w:val="21"/>
              </w:rPr>
            </w:pPr>
            <w:r>
              <w:rPr>
                <w:rFonts w:hint="eastAsia" w:hAnsi="宋体" w:eastAsia="宋体" w:cs="宋体"/>
                <w:szCs w:val="21"/>
              </w:rPr>
              <w:t xml:space="preserve">        &lt;PolNo&gt;1&lt;/PolNo&gt;</w:t>
            </w:r>
          </w:p>
          <w:p>
            <w:pPr>
              <w:rPr>
                <w:rFonts w:hAnsi="宋体" w:eastAsia="宋体" w:cs="宋体"/>
                <w:szCs w:val="21"/>
              </w:rPr>
            </w:pPr>
            <w:r>
              <w:rPr>
                <w:rFonts w:hint="eastAsia" w:hAnsi="宋体" w:eastAsia="宋体" w:cs="宋体"/>
                <w:szCs w:val="21"/>
              </w:rPr>
              <w:t xml:space="preserve">      &lt;!-- 总份数--&gt;    </w:t>
            </w:r>
          </w:p>
          <w:p>
            <w:pPr>
              <w:rPr>
                <w:rFonts w:hAnsi="宋体" w:eastAsia="宋体" w:cs="宋体"/>
                <w:szCs w:val="21"/>
              </w:rPr>
            </w:pPr>
            <w:r>
              <w:rPr>
                <w:rFonts w:hint="eastAsia" w:hAnsi="宋体" w:eastAsia="宋体" w:cs="宋体"/>
                <w:szCs w:val="21"/>
              </w:rPr>
              <w:t xml:space="preserve">        &lt;Mult/&gt;  </w:t>
            </w:r>
          </w:p>
          <w:p>
            <w:pPr>
              <w:rPr>
                <w:rFonts w:hAnsi="宋体" w:eastAsia="宋体" w:cs="宋体"/>
                <w:szCs w:val="21"/>
              </w:rPr>
            </w:pPr>
            <w:r>
              <w:rPr>
                <w:rFonts w:hint="eastAsia" w:hAnsi="宋体" w:eastAsia="宋体" w:cs="宋体"/>
                <w:szCs w:val="21"/>
              </w:rPr>
              <w:t xml:space="preserve">      &lt;!-- 总基本保额--&gt;  </w:t>
            </w:r>
          </w:p>
          <w:p>
            <w:pPr>
              <w:rPr>
                <w:rFonts w:hAnsi="宋体" w:eastAsia="宋体" w:cs="宋体"/>
                <w:szCs w:val="21"/>
              </w:rPr>
            </w:pPr>
            <w:r>
              <w:rPr>
                <w:rFonts w:hint="eastAsia" w:hAnsi="宋体" w:eastAsia="宋体" w:cs="宋体"/>
                <w:szCs w:val="21"/>
              </w:rPr>
              <w:t xml:space="preserve">        &lt;Amnt/&gt;  </w:t>
            </w:r>
          </w:p>
          <w:p>
            <w:pPr>
              <w:rPr>
                <w:rFonts w:hAnsi="宋体" w:eastAsia="宋体" w:cs="宋体"/>
                <w:szCs w:val="21"/>
              </w:rPr>
            </w:pPr>
            <w:r>
              <w:rPr>
                <w:rFonts w:hint="eastAsia" w:hAnsi="宋体" w:eastAsia="宋体" w:cs="宋体"/>
                <w:szCs w:val="21"/>
              </w:rPr>
              <w:t xml:space="preserve">      &lt;!-- 险种生效日期--&gt;  </w:t>
            </w:r>
          </w:p>
          <w:p>
            <w:pPr>
              <w:rPr>
                <w:rFonts w:hAnsi="宋体" w:eastAsia="宋体" w:cs="宋体"/>
                <w:szCs w:val="21"/>
              </w:rPr>
            </w:pPr>
            <w:r>
              <w:rPr>
                <w:rFonts w:hint="eastAsia" w:hAnsi="宋体" w:eastAsia="宋体" w:cs="宋体"/>
                <w:szCs w:val="21"/>
              </w:rPr>
              <w:t xml:space="preserve">        &lt;CValiDate/&gt; </w:t>
            </w:r>
          </w:p>
          <w:p>
            <w:pPr>
              <w:rPr>
                <w:rFonts w:hAnsi="宋体" w:eastAsia="宋体" w:cs="宋体"/>
                <w:szCs w:val="21"/>
              </w:rPr>
            </w:pPr>
            <w:r>
              <w:rPr>
                <w:rFonts w:hint="eastAsia" w:hAnsi="宋体" w:eastAsia="宋体" w:cs="宋体"/>
                <w:szCs w:val="21"/>
              </w:rPr>
              <w:t xml:space="preserve">      &lt;!-- 保险责任终止日期--&gt;   </w:t>
            </w:r>
          </w:p>
          <w:p>
            <w:pPr>
              <w:rPr>
                <w:rFonts w:hAnsi="宋体" w:eastAsia="宋体" w:cs="宋体"/>
                <w:szCs w:val="21"/>
              </w:rPr>
            </w:pPr>
            <w:r>
              <w:rPr>
                <w:rFonts w:hint="eastAsia" w:hAnsi="宋体" w:eastAsia="宋体" w:cs="宋体"/>
                <w:szCs w:val="21"/>
              </w:rPr>
              <w:t xml:space="preserve">        &lt;EndDate/&gt;  </w:t>
            </w:r>
          </w:p>
          <w:p>
            <w:pPr>
              <w:rPr>
                <w:rFonts w:hAnsi="宋体" w:eastAsia="宋体" w:cs="宋体"/>
                <w:szCs w:val="21"/>
              </w:rPr>
            </w:pPr>
            <w:r>
              <w:rPr>
                <w:rFonts w:hint="eastAsia" w:hAnsi="宋体" w:eastAsia="宋体" w:cs="宋体"/>
                <w:szCs w:val="21"/>
              </w:rPr>
              <w:t xml:space="preserve">      &lt;!-- 保费--&gt;  </w:t>
            </w:r>
          </w:p>
          <w:p>
            <w:pPr>
              <w:rPr>
                <w:rFonts w:hAnsi="宋体" w:eastAsia="宋体" w:cs="宋体"/>
                <w:szCs w:val="21"/>
              </w:rPr>
            </w:pPr>
            <w:r>
              <w:rPr>
                <w:rFonts w:hint="eastAsia" w:hAnsi="宋体" w:eastAsia="宋体" w:cs="宋体"/>
                <w:szCs w:val="21"/>
              </w:rPr>
              <w:t xml:space="preserve">        &lt;Prem/&gt;  </w:t>
            </w:r>
          </w:p>
          <w:p>
            <w:pPr>
              <w:rPr>
                <w:rFonts w:hAnsi="宋体" w:eastAsia="宋体" w:cs="宋体"/>
                <w:szCs w:val="21"/>
              </w:rPr>
            </w:pPr>
            <w:r>
              <w:rPr>
                <w:rFonts w:hint="eastAsia" w:hAnsi="宋体" w:eastAsia="宋体" w:cs="宋体"/>
                <w:szCs w:val="21"/>
              </w:rPr>
              <w:t xml:space="preserve">      &lt;!-- 交费间隔--&gt;  </w:t>
            </w:r>
          </w:p>
          <w:p>
            <w:pPr>
              <w:rPr>
                <w:rFonts w:hAnsi="宋体" w:eastAsia="宋体" w:cs="宋体"/>
                <w:szCs w:val="21"/>
              </w:rPr>
            </w:pPr>
            <w:r>
              <w:rPr>
                <w:rFonts w:hint="eastAsia" w:hAnsi="宋体" w:eastAsia="宋体" w:cs="宋体"/>
                <w:szCs w:val="21"/>
              </w:rPr>
              <w:t xml:space="preserve">        &lt;PayIntv/&gt;  </w:t>
            </w:r>
          </w:p>
          <w:p>
            <w:pPr>
              <w:rPr>
                <w:rFonts w:hAnsi="宋体" w:eastAsia="宋体" w:cs="宋体"/>
                <w:szCs w:val="21"/>
              </w:rPr>
            </w:pPr>
            <w:r>
              <w:rPr>
                <w:rFonts w:hint="eastAsia" w:hAnsi="宋体" w:eastAsia="宋体" w:cs="宋体"/>
                <w:szCs w:val="21"/>
              </w:rPr>
              <w:t xml:space="preserve">      &lt;!-- 领取银行编码--&gt;  </w:t>
            </w:r>
          </w:p>
          <w:p>
            <w:pPr>
              <w:rPr>
                <w:rFonts w:hAnsi="宋体" w:eastAsia="宋体" w:cs="宋体"/>
                <w:szCs w:val="21"/>
              </w:rPr>
            </w:pPr>
            <w:r>
              <w:rPr>
                <w:rFonts w:hint="eastAsia" w:hAnsi="宋体" w:eastAsia="宋体" w:cs="宋体"/>
                <w:szCs w:val="21"/>
              </w:rPr>
              <w:t xml:space="preserve">        &lt;GetBankCode/&gt;</w:t>
            </w:r>
          </w:p>
          <w:p>
            <w:pPr>
              <w:rPr>
                <w:rFonts w:hAnsi="宋体" w:eastAsia="宋体" w:cs="宋体"/>
                <w:szCs w:val="21"/>
              </w:rPr>
            </w:pPr>
            <w:r>
              <w:rPr>
                <w:rFonts w:hint="eastAsia" w:hAnsi="宋体" w:eastAsia="宋体" w:cs="宋体"/>
                <w:szCs w:val="21"/>
              </w:rPr>
              <w:t xml:space="preserve">      &lt;!-- 领取银行账户--&gt;    </w:t>
            </w:r>
          </w:p>
          <w:p>
            <w:pPr>
              <w:rPr>
                <w:rFonts w:hAnsi="宋体" w:eastAsia="宋体" w:cs="宋体"/>
                <w:szCs w:val="21"/>
              </w:rPr>
            </w:pPr>
            <w:r>
              <w:rPr>
                <w:rFonts w:hint="eastAsia" w:hAnsi="宋体" w:eastAsia="宋体" w:cs="宋体"/>
                <w:szCs w:val="21"/>
              </w:rPr>
              <w:t xml:space="preserve">        &lt;GetBankAccNo/&gt;</w:t>
            </w:r>
          </w:p>
          <w:p>
            <w:pPr>
              <w:rPr>
                <w:rFonts w:hAnsi="宋体" w:eastAsia="宋体" w:cs="宋体"/>
                <w:szCs w:val="21"/>
              </w:rPr>
            </w:pPr>
            <w:r>
              <w:rPr>
                <w:rFonts w:hint="eastAsia" w:hAnsi="宋体" w:eastAsia="宋体" w:cs="宋体"/>
                <w:szCs w:val="21"/>
              </w:rPr>
              <w:t xml:space="preserve">      &lt;!-- 领取银行户名--&gt;    </w:t>
            </w:r>
          </w:p>
          <w:p>
            <w:pPr>
              <w:rPr>
                <w:rFonts w:hAnsi="宋体" w:eastAsia="宋体" w:cs="宋体"/>
                <w:szCs w:val="21"/>
              </w:rPr>
            </w:pPr>
            <w:r>
              <w:rPr>
                <w:rFonts w:hint="eastAsia" w:hAnsi="宋体" w:eastAsia="宋体" w:cs="宋体"/>
                <w:szCs w:val="21"/>
              </w:rPr>
              <w:t xml:space="preserve">        &lt;GetAccName/&gt;  </w:t>
            </w:r>
          </w:p>
          <w:p>
            <w:pPr>
              <w:rPr>
                <w:rFonts w:hAnsi="宋体" w:eastAsia="宋体" w:cs="宋体"/>
                <w:szCs w:val="21"/>
              </w:rPr>
            </w:pPr>
            <w:r>
              <w:rPr>
                <w:rFonts w:hint="eastAsia" w:hAnsi="宋体" w:eastAsia="宋体" w:cs="宋体"/>
                <w:szCs w:val="21"/>
              </w:rPr>
              <w:t xml:space="preserve">      &lt;!-- 领取年龄年期标志--&gt;  </w:t>
            </w:r>
          </w:p>
          <w:p>
            <w:pPr>
              <w:rPr>
                <w:rFonts w:hAnsi="宋体" w:eastAsia="宋体" w:cs="宋体"/>
                <w:szCs w:val="21"/>
              </w:rPr>
            </w:pPr>
            <w:r>
              <w:rPr>
                <w:rFonts w:hint="eastAsia" w:hAnsi="宋体" w:eastAsia="宋体" w:cs="宋体"/>
                <w:szCs w:val="21"/>
              </w:rPr>
              <w:t xml:space="preserve">        &lt;GetYearFlag/&gt; </w:t>
            </w:r>
          </w:p>
          <w:p>
            <w:pPr>
              <w:rPr>
                <w:rFonts w:hAnsi="宋体" w:eastAsia="宋体" w:cs="宋体"/>
                <w:szCs w:val="21"/>
              </w:rPr>
            </w:pPr>
            <w:r>
              <w:rPr>
                <w:rFonts w:hint="eastAsia" w:hAnsi="宋体" w:eastAsia="宋体" w:cs="宋体"/>
                <w:szCs w:val="21"/>
              </w:rPr>
              <w:t xml:space="preserve">      &lt;!-- 保险年龄年期--&gt;   </w:t>
            </w:r>
          </w:p>
          <w:p>
            <w:pPr>
              <w:rPr>
                <w:rFonts w:hAnsi="宋体" w:eastAsia="宋体" w:cs="宋体"/>
                <w:szCs w:val="21"/>
              </w:rPr>
            </w:pPr>
            <w:r>
              <w:rPr>
                <w:rFonts w:hint="eastAsia" w:hAnsi="宋体" w:eastAsia="宋体" w:cs="宋体"/>
                <w:szCs w:val="21"/>
              </w:rPr>
              <w:t xml:space="preserve">        &lt;InsuYear/&gt;</w:t>
            </w:r>
          </w:p>
          <w:p>
            <w:pPr>
              <w:rPr>
                <w:rFonts w:hAnsi="宋体" w:eastAsia="宋体" w:cs="宋体"/>
                <w:szCs w:val="21"/>
              </w:rPr>
            </w:pPr>
            <w:r>
              <w:rPr>
                <w:rFonts w:hint="eastAsia" w:hAnsi="宋体" w:eastAsia="宋体" w:cs="宋体"/>
                <w:szCs w:val="21"/>
              </w:rPr>
              <w:t xml:space="preserve">      &lt;!-- 保险年龄年期标志--&gt;    </w:t>
            </w:r>
          </w:p>
          <w:p>
            <w:pPr>
              <w:rPr>
                <w:rFonts w:hAnsi="宋体" w:eastAsia="宋体" w:cs="宋体"/>
                <w:szCs w:val="21"/>
              </w:rPr>
            </w:pPr>
            <w:r>
              <w:rPr>
                <w:rFonts w:hint="eastAsia" w:hAnsi="宋体" w:eastAsia="宋体" w:cs="宋体"/>
                <w:szCs w:val="21"/>
              </w:rPr>
              <w:t xml:space="preserve">        &lt;InsuYearFlag/&gt;  </w:t>
            </w:r>
          </w:p>
          <w:p>
            <w:pPr>
              <w:rPr>
                <w:rFonts w:hAnsi="宋体" w:eastAsia="宋体" w:cs="宋体"/>
                <w:szCs w:val="21"/>
              </w:rPr>
            </w:pPr>
            <w:r>
              <w:rPr>
                <w:rFonts w:hint="eastAsia" w:hAnsi="宋体" w:eastAsia="宋体" w:cs="宋体"/>
                <w:szCs w:val="21"/>
              </w:rPr>
              <w:t xml:space="preserve">      &lt;!-- 终交年龄年期标志--&gt;  </w:t>
            </w:r>
          </w:p>
          <w:p>
            <w:pPr>
              <w:rPr>
                <w:rFonts w:hAnsi="宋体" w:eastAsia="宋体" w:cs="宋体"/>
                <w:szCs w:val="21"/>
              </w:rPr>
            </w:pPr>
            <w:r>
              <w:rPr>
                <w:rFonts w:hint="eastAsia" w:hAnsi="宋体" w:eastAsia="宋体" w:cs="宋体"/>
                <w:szCs w:val="21"/>
              </w:rPr>
              <w:t xml:space="preserve">        &lt;PayEndYearFlag/&gt;  </w:t>
            </w:r>
          </w:p>
          <w:p>
            <w:pPr>
              <w:rPr>
                <w:rFonts w:hAnsi="宋体" w:eastAsia="宋体" w:cs="宋体"/>
                <w:szCs w:val="21"/>
              </w:rPr>
            </w:pPr>
            <w:r>
              <w:rPr>
                <w:rFonts w:hint="eastAsia" w:hAnsi="宋体" w:eastAsia="宋体" w:cs="宋体"/>
                <w:szCs w:val="21"/>
              </w:rPr>
              <w:t xml:space="preserve">      &lt;!-- 终交年龄年期--&gt;  </w:t>
            </w:r>
          </w:p>
          <w:p>
            <w:pPr>
              <w:rPr>
                <w:rFonts w:hAnsi="宋体" w:eastAsia="宋体" w:cs="宋体"/>
                <w:szCs w:val="21"/>
              </w:rPr>
            </w:pPr>
            <w:r>
              <w:rPr>
                <w:rFonts w:hint="eastAsia" w:hAnsi="宋体" w:eastAsia="宋体" w:cs="宋体"/>
                <w:szCs w:val="21"/>
              </w:rPr>
              <w:t xml:space="preserve">        &lt;PayEndYear/&gt;  </w:t>
            </w:r>
          </w:p>
          <w:p>
            <w:pPr>
              <w:rPr>
                <w:rFonts w:hAnsi="宋体" w:eastAsia="宋体" w:cs="宋体"/>
                <w:szCs w:val="21"/>
              </w:rPr>
            </w:pPr>
            <w:r>
              <w:rPr>
                <w:rFonts w:hint="eastAsia" w:hAnsi="宋体" w:eastAsia="宋体" w:cs="宋体"/>
                <w:szCs w:val="21"/>
              </w:rPr>
              <w:t xml:space="preserve">      &lt;!-- 红利金领取方式--&gt;  </w:t>
            </w:r>
          </w:p>
          <w:p>
            <w:pPr>
              <w:rPr>
                <w:rFonts w:hAnsi="宋体" w:eastAsia="宋体" w:cs="宋体"/>
                <w:szCs w:val="21"/>
              </w:rPr>
            </w:pPr>
            <w:r>
              <w:rPr>
                <w:rFonts w:hint="eastAsia" w:hAnsi="宋体" w:eastAsia="宋体" w:cs="宋体"/>
                <w:szCs w:val="21"/>
              </w:rPr>
              <w:t xml:space="preserve">        &lt;BonusGetMode/&gt;  </w:t>
            </w:r>
          </w:p>
          <w:p>
            <w:pPr>
              <w:rPr>
                <w:rFonts w:hAnsi="宋体" w:eastAsia="宋体" w:cs="宋体"/>
                <w:szCs w:val="21"/>
              </w:rPr>
            </w:pPr>
            <w:r>
              <w:rPr>
                <w:rFonts w:hint="eastAsia" w:hAnsi="宋体" w:eastAsia="宋体" w:cs="宋体"/>
                <w:szCs w:val="21"/>
              </w:rPr>
              <w:t xml:space="preserve">      &lt;!-- 自动垫交标志--&gt;  </w:t>
            </w:r>
          </w:p>
          <w:p>
            <w:pPr>
              <w:rPr>
                <w:rFonts w:hAnsi="宋体" w:eastAsia="宋体" w:cs="宋体"/>
                <w:szCs w:val="21"/>
              </w:rPr>
            </w:pPr>
            <w:r>
              <w:rPr>
                <w:rFonts w:hint="eastAsia" w:hAnsi="宋体" w:eastAsia="宋体" w:cs="宋体"/>
                <w:szCs w:val="21"/>
              </w:rPr>
              <w:t xml:space="preserve">        &lt;AutoPayFlag/&gt;  </w:t>
            </w:r>
          </w:p>
          <w:p>
            <w:pPr>
              <w:rPr>
                <w:rFonts w:hAnsi="宋体" w:eastAsia="宋体" w:cs="宋体"/>
                <w:szCs w:val="21"/>
              </w:rPr>
            </w:pPr>
            <w:r>
              <w:rPr>
                <w:rFonts w:hint="eastAsia" w:hAnsi="宋体" w:eastAsia="宋体" w:cs="宋体"/>
                <w:szCs w:val="21"/>
              </w:rPr>
              <w:t xml:space="preserve">      &lt;!-- 自动续保标志--&gt;  </w:t>
            </w:r>
          </w:p>
          <w:p>
            <w:pPr>
              <w:rPr>
                <w:rFonts w:hAnsi="宋体" w:eastAsia="宋体" w:cs="宋体"/>
                <w:szCs w:val="21"/>
              </w:rPr>
            </w:pPr>
            <w:r>
              <w:rPr>
                <w:rFonts w:hint="eastAsia" w:hAnsi="宋体" w:eastAsia="宋体" w:cs="宋体"/>
                <w:szCs w:val="21"/>
              </w:rPr>
              <w:t xml:space="preserve">        &lt;AutoRenewFlag/&gt;  </w:t>
            </w:r>
          </w:p>
          <w:p>
            <w:pPr>
              <w:rPr>
                <w:rFonts w:hAnsi="宋体" w:eastAsia="宋体" w:cs="宋体"/>
                <w:szCs w:val="21"/>
              </w:rPr>
            </w:pPr>
            <w:r>
              <w:rPr>
                <w:rFonts w:hint="eastAsia" w:hAnsi="宋体" w:eastAsia="宋体" w:cs="宋体"/>
                <w:szCs w:val="21"/>
              </w:rPr>
              <w:t xml:space="preserve">      &lt;!-- 是否指定生效日期--&gt;  </w:t>
            </w:r>
          </w:p>
          <w:p>
            <w:pPr>
              <w:rPr>
                <w:rFonts w:hAnsi="宋体" w:eastAsia="宋体" w:cs="宋体"/>
                <w:szCs w:val="21"/>
              </w:rPr>
            </w:pPr>
            <w:r>
              <w:rPr>
                <w:rFonts w:hint="eastAsia" w:hAnsi="宋体" w:eastAsia="宋体" w:cs="宋体"/>
                <w:szCs w:val="21"/>
              </w:rPr>
              <w:t xml:space="preserve">        &lt;SpecifyValiDate&gt;N&lt;/SpecifyValiDate&gt; </w:t>
            </w:r>
          </w:p>
          <w:p>
            <w:pPr>
              <w:rPr>
                <w:rFonts w:hAnsi="宋体" w:eastAsia="宋体" w:cs="宋体"/>
                <w:szCs w:val="21"/>
              </w:rPr>
            </w:pPr>
            <w:r>
              <w:rPr>
                <w:rFonts w:hint="eastAsia" w:hAnsi="宋体" w:eastAsia="宋体" w:cs="宋体"/>
                <w:szCs w:val="21"/>
              </w:rPr>
              <w:t xml:space="preserve">      &lt;!-- 扣款间隔--&gt;  </w:t>
            </w:r>
          </w:p>
          <w:p>
            <w:pPr>
              <w:rPr>
                <w:rFonts w:hAnsi="宋体" w:eastAsia="宋体" w:cs="宋体"/>
                <w:szCs w:val="21"/>
              </w:rPr>
            </w:pPr>
            <w:r>
              <w:rPr>
                <w:rFonts w:hint="eastAsia" w:hAnsi="宋体" w:eastAsia="宋体" w:cs="宋体"/>
                <w:szCs w:val="21"/>
              </w:rPr>
              <w:t xml:space="preserve">        &lt;CostIntv/&gt;  </w:t>
            </w:r>
          </w:p>
          <w:p>
            <w:pPr>
              <w:rPr>
                <w:rFonts w:hAnsi="宋体" w:eastAsia="宋体" w:cs="宋体"/>
                <w:szCs w:val="21"/>
              </w:rPr>
            </w:pPr>
            <w:r>
              <w:rPr>
                <w:rFonts w:hint="eastAsia" w:hAnsi="宋体" w:eastAsia="宋体" w:cs="宋体"/>
                <w:szCs w:val="21"/>
              </w:rPr>
              <w:t xml:space="preserve">      &lt;!-- 扣款时间--&gt;  </w:t>
            </w:r>
          </w:p>
          <w:p>
            <w:pPr>
              <w:rPr>
                <w:rFonts w:hAnsi="宋体" w:eastAsia="宋体" w:cs="宋体"/>
                <w:szCs w:val="21"/>
              </w:rPr>
            </w:pPr>
            <w:r>
              <w:rPr>
                <w:rFonts w:hint="eastAsia" w:hAnsi="宋体" w:eastAsia="宋体" w:cs="宋体"/>
                <w:szCs w:val="21"/>
              </w:rPr>
              <w:t xml:space="preserve">        &lt;CostDate/&gt;  </w:t>
            </w:r>
          </w:p>
          <w:p>
            <w:pPr>
              <w:rPr>
                <w:rFonts w:hAnsi="宋体" w:eastAsia="宋体" w:cs="宋体"/>
                <w:szCs w:val="21"/>
              </w:rPr>
            </w:pPr>
            <w:r>
              <w:rPr>
                <w:rFonts w:hint="eastAsia" w:hAnsi="宋体" w:eastAsia="宋体" w:cs="宋体"/>
                <w:szCs w:val="21"/>
              </w:rPr>
              <w:t xml:space="preserve">      &lt;!-- 红利分配标识--&gt;  </w:t>
            </w:r>
          </w:p>
          <w:p>
            <w:pPr>
              <w:rPr>
                <w:rFonts w:hAnsi="宋体" w:eastAsia="宋体" w:cs="宋体"/>
                <w:szCs w:val="21"/>
              </w:rPr>
            </w:pPr>
            <w:r>
              <w:rPr>
                <w:rFonts w:hint="eastAsia" w:hAnsi="宋体" w:eastAsia="宋体" w:cs="宋体"/>
                <w:szCs w:val="21"/>
              </w:rPr>
              <w:t xml:space="preserve">        &lt;BonusPayMode/&gt;</w:t>
            </w:r>
          </w:p>
          <w:p>
            <w:pPr>
              <w:rPr>
                <w:rFonts w:hAnsi="宋体" w:eastAsia="宋体" w:cs="宋体"/>
                <w:szCs w:val="21"/>
              </w:rPr>
            </w:pPr>
            <w:r>
              <w:rPr>
                <w:rFonts w:hint="eastAsia" w:hAnsi="宋体" w:eastAsia="宋体" w:cs="宋体"/>
                <w:szCs w:val="21"/>
              </w:rPr>
              <w:t xml:space="preserve">      &lt;!-- 减额交清标志--&gt;    </w:t>
            </w:r>
          </w:p>
          <w:p>
            <w:pPr>
              <w:rPr>
                <w:rFonts w:hAnsi="宋体" w:eastAsia="宋体" w:cs="宋体"/>
                <w:szCs w:val="21"/>
              </w:rPr>
            </w:pPr>
            <w:r>
              <w:rPr>
                <w:rFonts w:hint="eastAsia" w:hAnsi="宋体" w:eastAsia="宋体" w:cs="宋体"/>
                <w:szCs w:val="21"/>
              </w:rPr>
              <w:t xml:space="preserve">        &lt;SubFlag/&gt;  </w:t>
            </w:r>
          </w:p>
          <w:p>
            <w:pPr>
              <w:rPr>
                <w:rFonts w:hAnsi="宋体" w:eastAsia="宋体" w:cs="宋体"/>
                <w:szCs w:val="21"/>
              </w:rPr>
            </w:pPr>
            <w:r>
              <w:rPr>
                <w:rFonts w:hint="eastAsia" w:hAnsi="宋体" w:eastAsia="宋体" w:cs="宋体"/>
                <w:szCs w:val="21"/>
              </w:rPr>
              <w:t xml:space="preserve">      &lt;!-- 投资账户建立日方式--&gt;  </w:t>
            </w:r>
          </w:p>
          <w:p>
            <w:pPr>
              <w:rPr>
                <w:rFonts w:hAnsi="宋体" w:eastAsia="宋体" w:cs="宋体"/>
                <w:szCs w:val="21"/>
              </w:rPr>
            </w:pPr>
            <w:r>
              <w:rPr>
                <w:rFonts w:hint="eastAsia" w:hAnsi="宋体" w:eastAsia="宋体" w:cs="宋体"/>
                <w:szCs w:val="21"/>
              </w:rPr>
              <w:t xml:space="preserve">        &lt;ILPCountDate/&gt; </w:t>
            </w:r>
          </w:p>
          <w:p>
            <w:pPr>
              <w:rPr>
                <w:rFonts w:hAnsi="宋体" w:eastAsia="宋体" w:cs="宋体"/>
                <w:szCs w:val="21"/>
              </w:rPr>
            </w:pPr>
            <w:r>
              <w:rPr>
                <w:rFonts w:hint="eastAsia" w:hAnsi="宋体" w:eastAsia="宋体" w:cs="宋体"/>
                <w:szCs w:val="21"/>
              </w:rPr>
              <w:t xml:space="preserve">      &lt;!-- 贷款信息节点--&gt;   </w:t>
            </w:r>
          </w:p>
          <w:p>
            <w:pPr>
              <w:rPr>
                <w:rFonts w:hAnsi="宋体" w:eastAsia="宋体" w:cs="宋体"/>
                <w:szCs w:val="21"/>
              </w:rPr>
            </w:pPr>
            <w:r>
              <w:rPr>
                <w:rFonts w:hint="eastAsia" w:hAnsi="宋体" w:eastAsia="宋体" w:cs="宋体"/>
                <w:szCs w:val="21"/>
              </w:rPr>
              <w:t xml:space="preserve">        &lt;LCLoanInfo&gt; </w:t>
            </w:r>
          </w:p>
          <w:p>
            <w:pPr>
              <w:rPr>
                <w:rFonts w:hAnsi="宋体" w:eastAsia="宋体" w:cs="宋体"/>
                <w:szCs w:val="21"/>
              </w:rPr>
            </w:pPr>
            <w:r>
              <w:rPr>
                <w:rFonts w:hint="eastAsia" w:hAnsi="宋体" w:eastAsia="宋体" w:cs="宋体"/>
                <w:szCs w:val="21"/>
              </w:rPr>
              <w:t xml:space="preserve">      &lt;!-- 贷款类型--&gt;  </w:t>
            </w:r>
          </w:p>
          <w:p>
            <w:pPr>
              <w:rPr>
                <w:rFonts w:hAnsi="宋体" w:eastAsia="宋体" w:cs="宋体"/>
                <w:szCs w:val="21"/>
              </w:rPr>
            </w:pPr>
            <w:r>
              <w:rPr>
                <w:rFonts w:hint="eastAsia" w:hAnsi="宋体" w:eastAsia="宋体" w:cs="宋体"/>
                <w:szCs w:val="21"/>
              </w:rPr>
              <w:t xml:space="preserve">          &lt;LoanType/&gt;</w:t>
            </w:r>
          </w:p>
          <w:p>
            <w:pPr>
              <w:rPr>
                <w:rFonts w:hAnsi="宋体" w:eastAsia="宋体" w:cs="宋体"/>
                <w:szCs w:val="21"/>
              </w:rPr>
            </w:pPr>
            <w:r>
              <w:rPr>
                <w:rFonts w:hint="eastAsia" w:hAnsi="宋体" w:eastAsia="宋体" w:cs="宋体"/>
                <w:szCs w:val="21"/>
              </w:rPr>
              <w:t xml:space="preserve">      &lt;!-- 贷款合同编号--&gt;    </w:t>
            </w:r>
          </w:p>
          <w:p>
            <w:pPr>
              <w:rPr>
                <w:rFonts w:hAnsi="宋体" w:eastAsia="宋体" w:cs="宋体"/>
                <w:szCs w:val="21"/>
              </w:rPr>
            </w:pPr>
            <w:r>
              <w:rPr>
                <w:rFonts w:hint="eastAsia" w:hAnsi="宋体" w:eastAsia="宋体" w:cs="宋体"/>
                <w:szCs w:val="21"/>
              </w:rPr>
              <w:t xml:space="preserve">          &lt;LoanConNo/&gt; </w:t>
            </w:r>
          </w:p>
          <w:p>
            <w:pPr>
              <w:rPr>
                <w:rFonts w:hAnsi="宋体" w:eastAsia="宋体" w:cs="宋体"/>
                <w:szCs w:val="21"/>
              </w:rPr>
            </w:pPr>
            <w:r>
              <w:rPr>
                <w:rFonts w:hint="eastAsia" w:hAnsi="宋体" w:eastAsia="宋体" w:cs="宋体"/>
                <w:szCs w:val="21"/>
              </w:rPr>
              <w:t xml:space="preserve">      &lt;!-- 贷款凭证编号--&gt;   </w:t>
            </w:r>
          </w:p>
          <w:p>
            <w:pPr>
              <w:rPr>
                <w:rFonts w:hAnsi="宋体" w:eastAsia="宋体" w:cs="宋体"/>
                <w:szCs w:val="21"/>
              </w:rPr>
            </w:pPr>
            <w:r>
              <w:rPr>
                <w:rFonts w:hint="eastAsia" w:hAnsi="宋体" w:eastAsia="宋体" w:cs="宋体"/>
                <w:szCs w:val="21"/>
              </w:rPr>
              <w:t xml:space="preserve">          &lt;LoanBillNo/&gt;  </w:t>
            </w:r>
          </w:p>
          <w:p>
            <w:pPr>
              <w:rPr>
                <w:rFonts w:hAnsi="宋体" w:eastAsia="宋体" w:cs="宋体"/>
                <w:szCs w:val="21"/>
              </w:rPr>
            </w:pPr>
            <w:r>
              <w:rPr>
                <w:rFonts w:hint="eastAsia" w:hAnsi="宋体" w:eastAsia="宋体" w:cs="宋体"/>
                <w:szCs w:val="21"/>
              </w:rPr>
              <w:t xml:space="preserve">      &lt;!-- 贷款起始日期--&gt;  </w:t>
            </w:r>
          </w:p>
          <w:p>
            <w:pPr>
              <w:rPr>
                <w:rFonts w:hAnsi="宋体" w:eastAsia="宋体" w:cs="宋体"/>
                <w:szCs w:val="21"/>
              </w:rPr>
            </w:pPr>
            <w:r>
              <w:rPr>
                <w:rFonts w:hint="eastAsia" w:hAnsi="宋体" w:eastAsia="宋体" w:cs="宋体"/>
                <w:szCs w:val="21"/>
              </w:rPr>
              <w:t xml:space="preserve">          &lt;LoanStartDate/&gt;  </w:t>
            </w:r>
          </w:p>
          <w:p>
            <w:pPr>
              <w:rPr>
                <w:rFonts w:hAnsi="宋体" w:eastAsia="宋体" w:cs="宋体"/>
                <w:szCs w:val="21"/>
              </w:rPr>
            </w:pPr>
            <w:r>
              <w:rPr>
                <w:rFonts w:hint="eastAsia" w:hAnsi="宋体" w:eastAsia="宋体" w:cs="宋体"/>
                <w:szCs w:val="21"/>
              </w:rPr>
              <w:t xml:space="preserve">      &lt;!-- 贷款结束日期--&gt;  </w:t>
            </w:r>
          </w:p>
          <w:p>
            <w:pPr>
              <w:rPr>
                <w:rFonts w:hAnsi="宋体" w:eastAsia="宋体" w:cs="宋体"/>
                <w:szCs w:val="21"/>
              </w:rPr>
            </w:pPr>
            <w:r>
              <w:rPr>
                <w:rFonts w:hint="eastAsia" w:hAnsi="宋体" w:eastAsia="宋体" w:cs="宋体"/>
                <w:szCs w:val="21"/>
              </w:rPr>
              <w:t xml:space="preserve">          &lt;LoanEndDate/&gt; </w:t>
            </w:r>
          </w:p>
          <w:p>
            <w:pPr>
              <w:rPr>
                <w:rFonts w:hAnsi="宋体" w:eastAsia="宋体" w:cs="宋体"/>
                <w:szCs w:val="21"/>
              </w:rPr>
            </w:pPr>
            <w:r>
              <w:rPr>
                <w:rFonts w:hint="eastAsia" w:hAnsi="宋体" w:eastAsia="宋体" w:cs="宋体"/>
                <w:szCs w:val="21"/>
              </w:rPr>
              <w:t xml:space="preserve">      &lt;!--贷款金额--&gt;   </w:t>
            </w:r>
          </w:p>
          <w:p>
            <w:pPr>
              <w:rPr>
                <w:rFonts w:hAnsi="宋体" w:eastAsia="宋体" w:cs="宋体"/>
                <w:szCs w:val="21"/>
              </w:rPr>
            </w:pPr>
            <w:r>
              <w:rPr>
                <w:rFonts w:hint="eastAsia" w:hAnsi="宋体" w:eastAsia="宋体" w:cs="宋体"/>
                <w:szCs w:val="21"/>
              </w:rPr>
              <w:t xml:space="preserve">          &lt;LoanAmount/&gt; </w:t>
            </w:r>
          </w:p>
          <w:p>
            <w:pPr>
              <w:rPr>
                <w:rFonts w:hAnsi="宋体" w:eastAsia="宋体" w:cs="宋体"/>
                <w:szCs w:val="21"/>
              </w:rPr>
            </w:pPr>
            <w:r>
              <w:rPr>
                <w:rFonts w:hint="eastAsia" w:hAnsi="宋体" w:eastAsia="宋体" w:cs="宋体"/>
                <w:szCs w:val="21"/>
              </w:rPr>
              <w:t xml:space="preserve">      &lt;!-- 发放贷款的金融机构--&gt;   </w:t>
            </w:r>
          </w:p>
          <w:p>
            <w:pPr>
              <w:rPr>
                <w:rFonts w:hAnsi="宋体" w:eastAsia="宋体" w:cs="宋体"/>
                <w:szCs w:val="21"/>
              </w:rPr>
            </w:pPr>
            <w:r>
              <w:rPr>
                <w:rFonts w:hint="eastAsia" w:hAnsi="宋体" w:eastAsia="宋体" w:cs="宋体"/>
                <w:szCs w:val="21"/>
              </w:rPr>
              <w:t xml:space="preserve">          &lt;LoanAgent/&gt; </w:t>
            </w:r>
          </w:p>
          <w:p>
            <w:pPr>
              <w:rPr>
                <w:rFonts w:hAnsi="宋体" w:eastAsia="宋体" w:cs="宋体"/>
                <w:szCs w:val="21"/>
              </w:rPr>
            </w:pPr>
            <w:r>
              <w:rPr>
                <w:rFonts w:hint="eastAsia" w:hAnsi="宋体" w:eastAsia="宋体" w:cs="宋体"/>
                <w:szCs w:val="21"/>
              </w:rPr>
              <w:t xml:space="preserve">      &lt;!-- 省--&gt;  </w:t>
            </w:r>
          </w:p>
          <w:p>
            <w:pPr>
              <w:rPr>
                <w:rFonts w:hAnsi="宋体" w:eastAsia="宋体" w:cs="宋体"/>
                <w:szCs w:val="21"/>
              </w:rPr>
            </w:pPr>
            <w:r>
              <w:rPr>
                <w:rFonts w:hint="eastAsia" w:hAnsi="宋体" w:eastAsia="宋体" w:cs="宋体"/>
                <w:szCs w:val="21"/>
              </w:rPr>
              <w:t xml:space="preserve">        &lt;/LCLoanInfo&gt;   </w:t>
            </w:r>
          </w:p>
          <w:p>
            <w:pPr>
              <w:rPr>
                <w:rFonts w:hAnsi="宋体" w:eastAsia="宋体" w:cs="宋体"/>
                <w:szCs w:val="21"/>
              </w:rPr>
            </w:pPr>
            <w:r>
              <w:rPr>
                <w:rFonts w:hint="eastAsia" w:hAnsi="宋体" w:eastAsia="宋体" w:cs="宋体"/>
                <w:szCs w:val="21"/>
              </w:rPr>
              <w:t xml:space="preserve">        &lt;HighRiskOccupation&gt;N&lt;/HighRiskOccupation&gt;  </w:t>
            </w:r>
          </w:p>
          <w:p>
            <w:pPr>
              <w:rPr>
                <w:rFonts w:hAnsi="宋体" w:eastAsia="宋体" w:cs="宋体"/>
                <w:szCs w:val="21"/>
              </w:rPr>
            </w:pPr>
            <w:r>
              <w:rPr>
                <w:rFonts w:hint="eastAsia" w:hAnsi="宋体" w:eastAsia="宋体" w:cs="宋体"/>
                <w:szCs w:val="21"/>
              </w:rPr>
              <w:t xml:space="preserve">      &lt;!-- 特定险种的保障分类--&gt;  </w:t>
            </w:r>
          </w:p>
          <w:p>
            <w:pPr>
              <w:rPr>
                <w:rFonts w:hAnsi="宋体" w:eastAsia="宋体" w:cs="宋体"/>
                <w:szCs w:val="21"/>
              </w:rPr>
            </w:pPr>
            <w:r>
              <w:rPr>
                <w:rFonts w:hint="eastAsia" w:hAnsi="宋体" w:eastAsia="宋体" w:cs="宋体"/>
                <w:szCs w:val="21"/>
              </w:rPr>
              <w:t xml:space="preserve">        &lt;Rank/&gt;  </w:t>
            </w:r>
          </w:p>
          <w:p>
            <w:pPr>
              <w:rPr>
                <w:rFonts w:hAnsi="宋体" w:eastAsia="宋体" w:cs="宋体"/>
                <w:szCs w:val="21"/>
              </w:rPr>
            </w:pPr>
            <w:r>
              <w:rPr>
                <w:rFonts w:hint="eastAsia" w:hAnsi="宋体" w:eastAsia="宋体" w:cs="宋体"/>
                <w:szCs w:val="21"/>
              </w:rPr>
              <w:t xml:space="preserve">      &lt;!-- 保险周期代码--&gt;  </w:t>
            </w:r>
          </w:p>
          <w:p>
            <w:pPr>
              <w:rPr>
                <w:rFonts w:hAnsi="宋体" w:eastAsia="宋体" w:cs="宋体"/>
                <w:szCs w:val="21"/>
              </w:rPr>
            </w:pPr>
            <w:r>
              <w:rPr>
                <w:rFonts w:hint="eastAsia" w:hAnsi="宋体" w:eastAsia="宋体" w:cs="宋体"/>
                <w:szCs w:val="21"/>
              </w:rPr>
              <w:t xml:space="preserve">        &lt;InsCycCd/&gt;  </w:t>
            </w:r>
          </w:p>
          <w:p>
            <w:pPr>
              <w:rPr>
                <w:rFonts w:hAnsi="宋体" w:eastAsia="宋体" w:cs="宋体"/>
                <w:szCs w:val="21"/>
              </w:rPr>
            </w:pPr>
            <w:r>
              <w:rPr>
                <w:rFonts w:hint="eastAsia" w:hAnsi="宋体" w:eastAsia="宋体" w:cs="宋体"/>
                <w:szCs w:val="21"/>
              </w:rPr>
              <w:t xml:space="preserve">      &lt;!-- 初始费用率--&gt;  </w:t>
            </w:r>
          </w:p>
          <w:p>
            <w:pPr>
              <w:rPr>
                <w:rFonts w:hAnsi="宋体" w:eastAsia="宋体" w:cs="宋体"/>
                <w:szCs w:val="21"/>
              </w:rPr>
            </w:pPr>
            <w:r>
              <w:rPr>
                <w:rFonts w:hint="eastAsia" w:hAnsi="宋体" w:eastAsia="宋体" w:cs="宋体"/>
                <w:szCs w:val="21"/>
              </w:rPr>
              <w:t xml:space="preserve">        &lt;FirstRate/&gt;  </w:t>
            </w:r>
          </w:p>
          <w:p>
            <w:pPr>
              <w:rPr>
                <w:rFonts w:hAnsi="宋体" w:eastAsia="宋体" w:cs="宋体"/>
                <w:szCs w:val="21"/>
              </w:rPr>
            </w:pPr>
            <w:r>
              <w:rPr>
                <w:rFonts w:hint="eastAsia" w:hAnsi="宋体" w:eastAsia="宋体" w:cs="宋体"/>
                <w:szCs w:val="21"/>
              </w:rPr>
              <w:t xml:space="preserve">      &lt;!-- 保证利率--&gt;  </w:t>
            </w:r>
          </w:p>
          <w:p>
            <w:pPr>
              <w:rPr>
                <w:rFonts w:hAnsi="宋体" w:eastAsia="宋体" w:cs="宋体"/>
                <w:szCs w:val="21"/>
              </w:rPr>
            </w:pPr>
            <w:r>
              <w:rPr>
                <w:rFonts w:hint="eastAsia" w:hAnsi="宋体" w:eastAsia="宋体" w:cs="宋体"/>
                <w:szCs w:val="21"/>
              </w:rPr>
              <w:t xml:space="preserve">        &lt;SureRate/&gt;  </w:t>
            </w:r>
          </w:p>
          <w:p>
            <w:pPr>
              <w:rPr>
                <w:rFonts w:hAnsi="宋体" w:eastAsia="宋体" w:cs="宋体"/>
                <w:szCs w:val="21"/>
              </w:rPr>
            </w:pPr>
            <w:r>
              <w:rPr>
                <w:rFonts w:hint="eastAsia" w:hAnsi="宋体" w:eastAsia="宋体" w:cs="宋体"/>
                <w:szCs w:val="21"/>
              </w:rPr>
              <w:t xml:space="preserve">      &lt;!-- 生存金领取方式--&gt;  </w:t>
            </w:r>
          </w:p>
          <w:p>
            <w:pPr>
              <w:rPr>
                <w:rFonts w:hAnsi="宋体" w:eastAsia="宋体" w:cs="宋体"/>
                <w:szCs w:val="21"/>
              </w:rPr>
            </w:pPr>
            <w:r>
              <w:rPr>
                <w:rFonts w:hint="eastAsia" w:hAnsi="宋体" w:eastAsia="宋体" w:cs="宋体"/>
                <w:szCs w:val="21"/>
              </w:rPr>
              <w:t xml:space="preserve">        &lt;LiveGetMode/&gt;  </w:t>
            </w:r>
          </w:p>
          <w:p>
            <w:pPr>
              <w:rPr>
                <w:rFonts w:hAnsi="宋体" w:eastAsia="宋体" w:cs="宋体"/>
                <w:szCs w:val="21"/>
              </w:rPr>
            </w:pPr>
            <w:r>
              <w:rPr>
                <w:rFonts w:hint="eastAsia" w:hAnsi="宋体" w:eastAsia="宋体" w:cs="宋体"/>
                <w:szCs w:val="21"/>
              </w:rPr>
              <w:t xml:space="preserve">      &lt;!-- 投保产品费率--&gt;  </w:t>
            </w:r>
          </w:p>
          <w:p>
            <w:pPr>
              <w:rPr>
                <w:ins w:id="28" w:author="刘超" w:date="2021-01-11T19:04:42Z"/>
                <w:rFonts w:hint="eastAsia" w:hAnsi="宋体" w:eastAsia="宋体" w:cs="宋体"/>
                <w:szCs w:val="21"/>
              </w:rPr>
            </w:pPr>
            <w:r>
              <w:rPr>
                <w:rFonts w:hint="eastAsia" w:hAnsi="宋体" w:eastAsia="宋体" w:cs="宋体"/>
                <w:szCs w:val="21"/>
              </w:rPr>
              <w:t xml:space="preserve">        &lt;Rate/&gt; </w:t>
            </w:r>
          </w:p>
          <w:p>
            <w:pPr>
              <w:rPr>
                <w:ins w:id="29" w:author="刘超" w:date="2021-01-11T19:05:00Z"/>
                <w:rFonts w:hint="eastAsia" w:hAnsi="宋体" w:eastAsia="宋体" w:cs="宋体"/>
                <w:szCs w:val="21"/>
                <w:lang w:val="en-US" w:eastAsia="zh-CN"/>
              </w:rPr>
            </w:pPr>
            <w:ins w:id="30" w:author="刘超" w:date="2021-01-11T19:04:48Z">
              <w:r>
                <w:rPr>
                  <w:rFonts w:hint="eastAsia" w:hAnsi="宋体" w:eastAsia="宋体" w:cs="宋体"/>
                  <w:szCs w:val="21"/>
                  <w:lang w:val="en-US" w:eastAsia="zh-CN"/>
                </w:rPr>
                <w:t xml:space="preserve"> </w:t>
              </w:r>
            </w:ins>
            <w:ins w:id="31" w:author="刘超" w:date="2021-01-11T19:04:49Z">
              <w:r>
                <w:rPr>
                  <w:rFonts w:hint="eastAsia" w:hAnsi="宋体" w:eastAsia="宋体" w:cs="宋体"/>
                  <w:szCs w:val="21"/>
                  <w:lang w:val="en-US" w:eastAsia="zh-CN"/>
                </w:rPr>
                <w:t xml:space="preserve">   </w:t>
              </w:r>
            </w:ins>
            <w:ins w:id="32" w:author="刘超" w:date="2021-01-11T19:04:50Z">
              <w:r>
                <w:rPr>
                  <w:rFonts w:hint="eastAsia" w:hAnsi="宋体" w:eastAsia="宋体" w:cs="宋体"/>
                  <w:szCs w:val="21"/>
                  <w:lang w:val="en-US" w:eastAsia="zh-CN"/>
                </w:rPr>
                <w:t xml:space="preserve">  </w:t>
              </w:r>
            </w:ins>
            <w:ins w:id="33" w:author="刘超" w:date="2021-01-11T19:04:59Z">
              <w:r>
                <w:rPr>
                  <w:rFonts w:hint="eastAsia" w:hAnsi="宋体" w:eastAsia="宋体" w:cs="宋体"/>
                  <w:szCs w:val="21"/>
                  <w:lang w:val="en-US" w:eastAsia="zh-CN"/>
                </w:rPr>
                <w:t xml:space="preserve">  </w:t>
              </w:r>
            </w:ins>
            <w:ins w:id="34" w:author="刘超" w:date="2021-01-11T19:05:00Z">
              <w:r>
                <w:rPr>
                  <w:rFonts w:hint="eastAsia" w:hAnsi="宋体" w:eastAsia="宋体" w:cs="宋体"/>
                  <w:szCs w:val="21"/>
                  <w:lang w:val="en-US" w:eastAsia="zh-CN"/>
                </w:rPr>
                <w:t>&lt;!-- 账户信息节点--&gt;</w:t>
              </w:r>
            </w:ins>
          </w:p>
          <w:p>
            <w:pPr>
              <w:ind w:firstLine="1050" w:firstLineChars="500"/>
              <w:rPr>
                <w:ins w:id="36" w:author="刘超" w:date="2021-01-11T19:05:00Z"/>
                <w:rFonts w:hint="eastAsia" w:hAnsi="宋体" w:eastAsia="宋体" w:cs="宋体"/>
                <w:szCs w:val="21"/>
                <w:lang w:val="en-US" w:eastAsia="zh-CN"/>
              </w:rPr>
              <w:pPrChange w:id="35" w:author="刘超" w:date="2021-01-11T19:05:12Z">
                <w:pPr/>
              </w:pPrChange>
            </w:pPr>
            <w:ins w:id="37" w:author="刘超" w:date="2021-01-11T19:05:00Z">
              <w:r>
                <w:rPr>
                  <w:rFonts w:hint="eastAsia" w:hAnsi="宋体" w:eastAsia="宋体" w:cs="宋体"/>
                  <w:szCs w:val="21"/>
                  <w:lang w:val="en-US" w:eastAsia="zh-CN"/>
                </w:rPr>
                <w:t xml:space="preserve">&lt;LCInsuAccInps&gt; </w:t>
              </w:r>
            </w:ins>
          </w:p>
          <w:p>
            <w:pPr>
              <w:rPr>
                <w:ins w:id="38" w:author="刘超" w:date="2021-01-11T19:05:00Z"/>
                <w:rFonts w:hint="eastAsia" w:hAnsi="宋体" w:eastAsia="宋体" w:cs="宋体"/>
                <w:szCs w:val="21"/>
                <w:lang w:val="en-US" w:eastAsia="zh-CN"/>
              </w:rPr>
            </w:pPr>
            <w:ins w:id="39" w:author="刘超" w:date="2021-01-11T19:05:00Z">
              <w:r>
                <w:rPr>
                  <w:rFonts w:hint="eastAsia" w:hAnsi="宋体" w:eastAsia="宋体" w:cs="宋体"/>
                  <w:szCs w:val="21"/>
                  <w:lang w:val="en-US" w:eastAsia="zh-CN"/>
                </w:rPr>
                <w:t xml:space="preserve">  </w:t>
              </w:r>
            </w:ins>
            <w:ins w:id="40" w:author="刘超" w:date="2021-01-11T19:05:13Z">
              <w:r>
                <w:rPr>
                  <w:rFonts w:hint="eastAsia" w:hAnsi="宋体" w:eastAsia="宋体" w:cs="宋体"/>
                  <w:szCs w:val="21"/>
                  <w:lang w:val="en-US" w:eastAsia="zh-CN"/>
                </w:rPr>
                <w:t xml:space="preserve">  </w:t>
              </w:r>
            </w:ins>
            <w:ins w:id="41" w:author="刘超" w:date="2021-01-11T19:05:14Z">
              <w:r>
                <w:rPr>
                  <w:rFonts w:hint="eastAsia" w:hAnsi="宋体" w:eastAsia="宋体" w:cs="宋体"/>
                  <w:szCs w:val="21"/>
                  <w:lang w:val="en-US" w:eastAsia="zh-CN"/>
                </w:rPr>
                <w:t xml:space="preserve">     </w:t>
              </w:r>
            </w:ins>
            <w:ins w:id="42" w:author="刘超" w:date="2021-01-11T19:05:15Z">
              <w:r>
                <w:rPr>
                  <w:rFonts w:hint="eastAsia" w:hAnsi="宋体" w:eastAsia="宋体" w:cs="宋体"/>
                  <w:szCs w:val="21"/>
                  <w:lang w:val="en-US" w:eastAsia="zh-CN"/>
                </w:rPr>
                <w:t xml:space="preserve">  </w:t>
              </w:r>
            </w:ins>
            <w:ins w:id="43" w:author="刘超" w:date="2021-01-11T19:05:00Z">
              <w:r>
                <w:rPr>
                  <w:rFonts w:hint="eastAsia" w:hAnsi="宋体" w:eastAsia="宋体" w:cs="宋体"/>
                  <w:szCs w:val="21"/>
                  <w:lang w:val="en-US" w:eastAsia="zh-CN"/>
                </w:rPr>
                <w:t xml:space="preserve">&lt;LCInsuAccInp&gt; </w:t>
              </w:r>
            </w:ins>
          </w:p>
          <w:p>
            <w:pPr>
              <w:rPr>
                <w:ins w:id="44" w:author="刘超" w:date="2021-01-11T19:05:00Z"/>
                <w:rFonts w:hint="eastAsia" w:hAnsi="宋体" w:eastAsia="宋体" w:cs="宋体"/>
                <w:szCs w:val="21"/>
                <w:lang w:val="en-US" w:eastAsia="zh-CN"/>
              </w:rPr>
            </w:pPr>
            <w:ins w:id="45" w:author="刘超" w:date="2021-01-11T19:05:00Z">
              <w:r>
                <w:rPr>
                  <w:rFonts w:hint="eastAsia" w:hAnsi="宋体" w:eastAsia="宋体" w:cs="宋体"/>
                  <w:szCs w:val="21"/>
                  <w:lang w:val="en-US" w:eastAsia="zh-CN"/>
                </w:rPr>
                <w:t xml:space="preserve">   </w:t>
              </w:r>
            </w:ins>
            <w:ins w:id="46" w:author="刘超" w:date="2021-01-11T19:05:16Z">
              <w:r>
                <w:rPr>
                  <w:rFonts w:hint="eastAsia" w:hAnsi="宋体" w:eastAsia="宋体" w:cs="宋体"/>
                  <w:szCs w:val="21"/>
                  <w:lang w:val="en-US" w:eastAsia="zh-CN"/>
                </w:rPr>
                <w:t xml:space="preserve">   </w:t>
              </w:r>
            </w:ins>
            <w:ins w:id="47" w:author="刘超" w:date="2021-01-11T19:05:17Z">
              <w:r>
                <w:rPr>
                  <w:rFonts w:hint="eastAsia" w:hAnsi="宋体" w:eastAsia="宋体" w:cs="宋体"/>
                  <w:szCs w:val="21"/>
                  <w:lang w:val="en-US" w:eastAsia="zh-CN"/>
                </w:rPr>
                <w:t xml:space="preserve">      </w:t>
              </w:r>
            </w:ins>
            <w:ins w:id="48" w:author="刘超" w:date="2021-01-11T19:05:00Z">
              <w:r>
                <w:rPr>
                  <w:rFonts w:hint="eastAsia" w:hAnsi="宋体" w:eastAsia="宋体" w:cs="宋体"/>
                  <w:szCs w:val="21"/>
                  <w:lang w:val="en-US" w:eastAsia="zh-CN"/>
                </w:rPr>
                <w:t xml:space="preserve"> &lt;!-- 投资账户类型--&gt;  </w:t>
              </w:r>
            </w:ins>
          </w:p>
          <w:p>
            <w:pPr>
              <w:rPr>
                <w:ins w:id="49" w:author="刘超" w:date="2021-01-11T19:05:00Z"/>
                <w:rFonts w:hint="eastAsia" w:hAnsi="宋体" w:eastAsia="宋体" w:cs="宋体"/>
                <w:szCs w:val="21"/>
                <w:lang w:val="en-US" w:eastAsia="zh-CN"/>
              </w:rPr>
            </w:pPr>
            <w:ins w:id="50" w:author="刘超" w:date="2021-01-11T19:05:00Z">
              <w:r>
                <w:rPr>
                  <w:rFonts w:hint="eastAsia" w:hAnsi="宋体" w:eastAsia="宋体" w:cs="宋体"/>
                  <w:szCs w:val="21"/>
                  <w:lang w:val="en-US" w:eastAsia="zh-CN"/>
                </w:rPr>
                <w:t xml:space="preserve">  </w:t>
              </w:r>
            </w:ins>
            <w:ins w:id="51" w:author="刘超" w:date="2021-01-11T19:05:18Z">
              <w:r>
                <w:rPr>
                  <w:rFonts w:hint="eastAsia" w:hAnsi="宋体" w:eastAsia="宋体" w:cs="宋体"/>
                  <w:szCs w:val="21"/>
                  <w:lang w:val="en-US" w:eastAsia="zh-CN"/>
                </w:rPr>
                <w:t xml:space="preserve">   </w:t>
              </w:r>
            </w:ins>
            <w:ins w:id="52" w:author="刘超" w:date="2021-01-11T19:05:19Z">
              <w:r>
                <w:rPr>
                  <w:rFonts w:hint="eastAsia" w:hAnsi="宋体" w:eastAsia="宋体" w:cs="宋体"/>
                  <w:szCs w:val="21"/>
                  <w:lang w:val="en-US" w:eastAsia="zh-CN"/>
                </w:rPr>
                <w:t xml:space="preserve">      </w:t>
              </w:r>
            </w:ins>
            <w:ins w:id="53" w:author="刘超" w:date="2021-01-11T19:05:00Z">
              <w:r>
                <w:rPr>
                  <w:rFonts w:hint="eastAsia" w:hAnsi="宋体" w:eastAsia="宋体" w:cs="宋体"/>
                  <w:szCs w:val="21"/>
                  <w:lang w:val="en-US" w:eastAsia="zh-CN"/>
                </w:rPr>
                <w:t xml:space="preserve">  &lt;InsuAccNo/&gt;  </w:t>
              </w:r>
            </w:ins>
          </w:p>
          <w:p>
            <w:pPr>
              <w:rPr>
                <w:ins w:id="54" w:author="刘超" w:date="2021-01-11T19:05:00Z"/>
                <w:rFonts w:hint="eastAsia" w:hAnsi="宋体" w:eastAsia="宋体" w:cs="宋体"/>
                <w:szCs w:val="21"/>
                <w:lang w:val="en-US" w:eastAsia="zh-CN"/>
              </w:rPr>
            </w:pPr>
            <w:ins w:id="55" w:author="刘超" w:date="2021-01-11T19:05:00Z">
              <w:r>
                <w:rPr>
                  <w:rFonts w:hint="eastAsia" w:hAnsi="宋体" w:eastAsia="宋体" w:cs="宋体"/>
                  <w:szCs w:val="21"/>
                  <w:lang w:val="en-US" w:eastAsia="zh-CN"/>
                </w:rPr>
                <w:t xml:space="preserve">  </w:t>
              </w:r>
            </w:ins>
            <w:ins w:id="56" w:author="刘超" w:date="2021-01-11T19:05:20Z">
              <w:r>
                <w:rPr>
                  <w:rFonts w:hint="eastAsia" w:hAnsi="宋体" w:eastAsia="宋体" w:cs="宋体"/>
                  <w:szCs w:val="21"/>
                  <w:lang w:val="en-US" w:eastAsia="zh-CN"/>
                </w:rPr>
                <w:t xml:space="preserve"> </w:t>
              </w:r>
            </w:ins>
            <w:ins w:id="57" w:author="刘超" w:date="2021-01-11T19:05:21Z">
              <w:r>
                <w:rPr>
                  <w:rFonts w:hint="eastAsia" w:hAnsi="宋体" w:eastAsia="宋体" w:cs="宋体"/>
                  <w:szCs w:val="21"/>
                  <w:lang w:val="en-US" w:eastAsia="zh-CN"/>
                </w:rPr>
                <w:t xml:space="preserve">      </w:t>
              </w:r>
            </w:ins>
            <w:ins w:id="58" w:author="刘超" w:date="2021-01-11T19:05:22Z">
              <w:r>
                <w:rPr>
                  <w:rFonts w:hint="eastAsia" w:hAnsi="宋体" w:eastAsia="宋体" w:cs="宋体"/>
                  <w:szCs w:val="21"/>
                  <w:lang w:val="en-US" w:eastAsia="zh-CN"/>
                </w:rPr>
                <w:t xml:space="preserve">  </w:t>
              </w:r>
            </w:ins>
            <w:ins w:id="59" w:author="刘超" w:date="2021-01-11T19:05:00Z">
              <w:r>
                <w:rPr>
                  <w:rFonts w:hint="eastAsia" w:hAnsi="宋体" w:eastAsia="宋体" w:cs="宋体"/>
                  <w:szCs w:val="21"/>
                  <w:lang w:val="en-US" w:eastAsia="zh-CN"/>
                </w:rPr>
                <w:t xml:space="preserve">  &lt;!-- 投资账户分配比例--&gt;  </w:t>
              </w:r>
            </w:ins>
          </w:p>
          <w:p>
            <w:pPr>
              <w:rPr>
                <w:ins w:id="60" w:author="刘超" w:date="2021-01-11T19:05:00Z"/>
                <w:rFonts w:hint="eastAsia" w:hAnsi="宋体" w:eastAsia="宋体" w:cs="宋体"/>
                <w:szCs w:val="21"/>
                <w:lang w:val="en-US" w:eastAsia="zh-CN"/>
              </w:rPr>
            </w:pPr>
            <w:ins w:id="61" w:author="刘超" w:date="2021-01-11T19:05:00Z">
              <w:r>
                <w:rPr>
                  <w:rFonts w:hint="eastAsia" w:hAnsi="宋体" w:eastAsia="宋体" w:cs="宋体"/>
                  <w:szCs w:val="21"/>
                  <w:lang w:val="en-US" w:eastAsia="zh-CN"/>
                </w:rPr>
                <w:t xml:space="preserve"> </w:t>
              </w:r>
            </w:ins>
            <w:ins w:id="62" w:author="刘超" w:date="2021-01-11T19:05:23Z">
              <w:r>
                <w:rPr>
                  <w:rFonts w:hint="eastAsia" w:hAnsi="宋体" w:eastAsia="宋体" w:cs="宋体"/>
                  <w:szCs w:val="21"/>
                  <w:lang w:val="en-US" w:eastAsia="zh-CN"/>
                </w:rPr>
                <w:t xml:space="preserve">     </w:t>
              </w:r>
            </w:ins>
            <w:ins w:id="63" w:author="刘超" w:date="2021-01-11T19:05:24Z">
              <w:r>
                <w:rPr>
                  <w:rFonts w:hint="eastAsia" w:hAnsi="宋体" w:eastAsia="宋体" w:cs="宋体"/>
                  <w:szCs w:val="21"/>
                  <w:lang w:val="en-US" w:eastAsia="zh-CN"/>
                </w:rPr>
                <w:t xml:space="preserve">   </w:t>
              </w:r>
            </w:ins>
            <w:ins w:id="64" w:author="刘超" w:date="2021-01-11T19:05:25Z">
              <w:r>
                <w:rPr>
                  <w:rFonts w:hint="eastAsia" w:hAnsi="宋体" w:eastAsia="宋体" w:cs="宋体"/>
                  <w:szCs w:val="21"/>
                  <w:lang w:val="en-US" w:eastAsia="zh-CN"/>
                </w:rPr>
                <w:t xml:space="preserve"> </w:t>
              </w:r>
            </w:ins>
            <w:ins w:id="65" w:author="刘超" w:date="2021-01-11T19:05:00Z">
              <w:r>
                <w:rPr>
                  <w:rFonts w:hint="eastAsia" w:hAnsi="宋体" w:eastAsia="宋体" w:cs="宋体"/>
                  <w:szCs w:val="21"/>
                  <w:lang w:val="en-US" w:eastAsia="zh-CN"/>
                </w:rPr>
                <w:t xml:space="preserve">   &lt;InvestRate/&gt; </w:t>
              </w:r>
            </w:ins>
          </w:p>
          <w:p>
            <w:pPr>
              <w:rPr>
                <w:ins w:id="66" w:author="刘超" w:date="2021-01-11T19:05:00Z"/>
                <w:rFonts w:hint="eastAsia" w:hAnsi="宋体" w:eastAsia="宋体" w:cs="宋体"/>
                <w:szCs w:val="21"/>
                <w:lang w:val="en-US" w:eastAsia="zh-CN"/>
              </w:rPr>
            </w:pPr>
            <w:ins w:id="67" w:author="刘超" w:date="2021-01-11T19:05:00Z">
              <w:r>
                <w:rPr>
                  <w:rFonts w:hint="eastAsia" w:hAnsi="宋体" w:eastAsia="宋体" w:cs="宋体"/>
                  <w:szCs w:val="21"/>
                  <w:lang w:val="en-US" w:eastAsia="zh-CN"/>
                </w:rPr>
                <w:t xml:space="preserve"> </w:t>
              </w:r>
            </w:ins>
            <w:ins w:id="68" w:author="刘超" w:date="2021-01-11T19:05:26Z">
              <w:r>
                <w:rPr>
                  <w:rFonts w:hint="eastAsia" w:hAnsi="宋体" w:eastAsia="宋体" w:cs="宋体"/>
                  <w:szCs w:val="21"/>
                  <w:lang w:val="en-US" w:eastAsia="zh-CN"/>
                </w:rPr>
                <w:t xml:space="preserve">      </w:t>
              </w:r>
            </w:ins>
            <w:ins w:id="69" w:author="刘超" w:date="2021-01-11T19:05:27Z">
              <w:r>
                <w:rPr>
                  <w:rFonts w:hint="eastAsia" w:hAnsi="宋体" w:eastAsia="宋体" w:cs="宋体"/>
                  <w:szCs w:val="21"/>
                  <w:lang w:val="en-US" w:eastAsia="zh-CN"/>
                </w:rPr>
                <w:t xml:space="preserve"> </w:t>
              </w:r>
            </w:ins>
            <w:ins w:id="70" w:author="刘超" w:date="2021-01-11T19:05:00Z">
              <w:r>
                <w:rPr>
                  <w:rFonts w:hint="eastAsia" w:hAnsi="宋体" w:eastAsia="宋体" w:cs="宋体"/>
                  <w:szCs w:val="21"/>
                  <w:lang w:val="en-US" w:eastAsia="zh-CN"/>
                </w:rPr>
                <w:t xml:space="preserve"> &lt;/LCInsuAccInp&gt; </w:t>
              </w:r>
            </w:ins>
          </w:p>
          <w:p>
            <w:pPr>
              <w:ind w:firstLine="840" w:firstLineChars="400"/>
              <w:rPr>
                <w:rFonts w:hint="default" w:hAnsi="宋体" w:eastAsia="宋体" w:cs="宋体"/>
                <w:szCs w:val="21"/>
                <w:lang w:val="en-US" w:eastAsia="zh-CN"/>
              </w:rPr>
              <w:pPrChange w:id="71" w:author="刘超" w:date="2021-01-11T19:05:29Z">
                <w:pPr/>
              </w:pPrChange>
            </w:pPr>
            <w:ins w:id="72" w:author="刘超" w:date="2021-01-11T19:05:00Z">
              <w:r>
                <w:rPr>
                  <w:rFonts w:hint="eastAsia" w:hAnsi="宋体" w:eastAsia="宋体" w:cs="宋体"/>
                  <w:szCs w:val="21"/>
                  <w:lang w:val="en-US" w:eastAsia="zh-CN"/>
                </w:rPr>
                <w:t>&lt;/LCInsuAccInps&gt;</w:t>
              </w:r>
            </w:ins>
          </w:p>
          <w:p>
            <w:pPr>
              <w:rPr>
                <w:rFonts w:hAnsi="宋体" w:eastAsia="宋体" w:cs="宋体"/>
                <w:szCs w:val="21"/>
              </w:rPr>
            </w:pPr>
            <w:r>
              <w:rPr>
                <w:rFonts w:hint="eastAsia" w:hAnsi="宋体" w:eastAsia="宋体" w:cs="宋体"/>
                <w:szCs w:val="21"/>
              </w:rPr>
              <w:t xml:space="preserve">      &lt;/LCPol&gt; </w:t>
            </w:r>
          </w:p>
          <w:p>
            <w:pPr>
              <w:rPr>
                <w:rFonts w:hAnsi="宋体" w:eastAsia="宋体" w:cs="宋体"/>
                <w:szCs w:val="21"/>
              </w:rPr>
            </w:pPr>
            <w:r>
              <w:rPr>
                <w:rFonts w:hint="eastAsia" w:hAnsi="宋体" w:eastAsia="宋体" w:cs="宋体"/>
                <w:szCs w:val="21"/>
              </w:rPr>
              <w:t xml:space="preserve">    &lt;/LCPols&gt; </w:t>
            </w:r>
          </w:p>
          <w:p>
            <w:pPr>
              <w:rPr>
                <w:rFonts w:hAnsi="宋体" w:eastAsia="宋体" w:cs="宋体"/>
                <w:szCs w:val="21"/>
              </w:rPr>
            </w:pPr>
            <w:r>
              <w:rPr>
                <w:rFonts w:hint="eastAsia" w:hAnsi="宋体" w:eastAsia="宋体" w:cs="宋体"/>
                <w:szCs w:val="21"/>
              </w:rPr>
              <w:t xml:space="preserve">  &lt;/ContInfo&gt; </w:t>
            </w:r>
          </w:p>
          <w:p>
            <w:pPr>
              <w:rPr>
                <w:rFonts w:hAnsi="宋体" w:eastAsia="宋体" w:cs="宋体"/>
                <w:szCs w:val="21"/>
              </w:rPr>
            </w:pPr>
            <w:r>
              <w:rPr>
                <w:rFonts w:hint="eastAsia" w:hAnsi="宋体" w:eastAsia="宋体" w:cs="宋体"/>
                <w:szCs w:val="21"/>
              </w:rPr>
              <w:t>&lt;/TradeData&gt;</w:t>
            </w:r>
          </w:p>
        </w:tc>
      </w:tr>
    </w:tbl>
    <w:p>
      <w:pPr>
        <w:pStyle w:val="5"/>
        <w:numPr>
          <w:ilvl w:val="0"/>
          <w:numId w:val="2"/>
        </w:numPr>
      </w:pPr>
      <w:r>
        <w:rPr>
          <w:rFonts w:hint="eastAsia"/>
        </w:rPr>
        <w:t>请求报文说明</w:t>
      </w:r>
    </w:p>
    <w:p/>
    <w:tbl>
      <w:tblPr>
        <w:tblStyle w:val="23"/>
        <w:tblW w:w="8263" w:type="dxa"/>
        <w:jc w:val="cente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1795"/>
        <w:gridCol w:w="1664"/>
        <w:gridCol w:w="1048"/>
        <w:gridCol w:w="1878"/>
        <w:gridCol w:w="1878"/>
      </w:tblGrid>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380" w:hRule="atLeast"/>
          <w:jc w:val="center"/>
        </w:trPr>
        <w:tc>
          <w:tcPr>
            <w:tcW w:w="1795" w:type="dxa"/>
            <w:shd w:val="clear" w:color="auto" w:fill="7F7F7F" w:themeFill="background1" w:themeFillShade="80"/>
          </w:tcPr>
          <w:p>
            <w:pPr>
              <w:rPr>
                <w:b/>
              </w:rPr>
            </w:pPr>
            <w:r>
              <w:rPr>
                <w:rFonts w:hint="eastAsia"/>
                <w:b/>
              </w:rPr>
              <w:t>字段</w:t>
            </w:r>
          </w:p>
        </w:tc>
        <w:tc>
          <w:tcPr>
            <w:tcW w:w="1664" w:type="dxa"/>
            <w:shd w:val="clear" w:color="auto" w:fill="7F7F7F" w:themeFill="background1" w:themeFillShade="80"/>
          </w:tcPr>
          <w:p>
            <w:pPr>
              <w:rPr>
                <w:b/>
              </w:rPr>
            </w:pPr>
            <w:r>
              <w:rPr>
                <w:rFonts w:hint="eastAsia"/>
                <w:b/>
              </w:rPr>
              <w:t>字段名</w:t>
            </w:r>
          </w:p>
        </w:tc>
        <w:tc>
          <w:tcPr>
            <w:tcW w:w="1048" w:type="dxa"/>
            <w:shd w:val="clear" w:color="auto" w:fill="7F7F7F" w:themeFill="background1" w:themeFillShade="80"/>
          </w:tcPr>
          <w:p>
            <w:pPr>
              <w:rPr>
                <w:b/>
              </w:rPr>
            </w:pPr>
            <w:r>
              <w:rPr>
                <w:rFonts w:hint="eastAsia"/>
                <w:b/>
              </w:rPr>
              <w:t>类型</w:t>
            </w:r>
          </w:p>
        </w:tc>
        <w:tc>
          <w:tcPr>
            <w:tcW w:w="1878" w:type="dxa"/>
            <w:shd w:val="clear" w:color="auto" w:fill="7F7F7F" w:themeFill="background1" w:themeFillShade="80"/>
          </w:tcPr>
          <w:p>
            <w:pPr>
              <w:rPr>
                <w:b/>
              </w:rPr>
            </w:pPr>
            <w:r>
              <w:rPr>
                <w:rFonts w:hint="eastAsia"/>
                <w:b/>
              </w:rPr>
              <w:t>是否必录</w:t>
            </w:r>
          </w:p>
        </w:tc>
        <w:tc>
          <w:tcPr>
            <w:tcW w:w="1878" w:type="dxa"/>
            <w:shd w:val="clear" w:color="auto" w:fill="7F7F7F" w:themeFill="background1" w:themeFillShade="80"/>
          </w:tcPr>
          <w:p>
            <w:pPr>
              <w:rPr>
                <w:b/>
              </w:rPr>
            </w:pPr>
            <w:r>
              <w:rPr>
                <w:rFonts w:hint="eastAsia"/>
                <w:b/>
              </w:rPr>
              <w:t>备注</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90" w:hRule="atLeast"/>
          <w:jc w:val="center"/>
        </w:trPr>
        <w:tc>
          <w:tcPr>
            <w:tcW w:w="1795" w:type="dxa"/>
            <w:vAlign w:val="center"/>
          </w:tcPr>
          <w:p>
            <w:r>
              <w:rPr>
                <w:rFonts w:hint="eastAsia"/>
              </w:rPr>
              <w:t>TranDate</w:t>
            </w:r>
          </w:p>
        </w:tc>
        <w:tc>
          <w:tcPr>
            <w:tcW w:w="1664" w:type="dxa"/>
            <w:vAlign w:val="center"/>
          </w:tcPr>
          <w:p>
            <w:r>
              <w:rPr>
                <w:rFonts w:hint="eastAsia"/>
              </w:rPr>
              <w:t>交易日期</w:t>
            </w:r>
          </w:p>
        </w:tc>
        <w:tc>
          <w:tcPr>
            <w:tcW w:w="1048" w:type="dxa"/>
            <w:vAlign w:val="center"/>
          </w:tcPr>
          <w:p>
            <w:pPr>
              <w:rPr>
                <w:kern w:val="0"/>
              </w:rPr>
            </w:pPr>
            <w:r>
              <w:rPr>
                <w:rFonts w:hint="eastAsia"/>
                <w:kern w:val="0"/>
              </w:rPr>
              <w:t>String</w:t>
            </w:r>
          </w:p>
        </w:tc>
        <w:tc>
          <w:tcPr>
            <w:tcW w:w="1878" w:type="dxa"/>
            <w:vAlign w:val="center"/>
          </w:tcPr>
          <w:p>
            <w:pPr>
              <w:rPr>
                <w:kern w:val="0"/>
              </w:rPr>
            </w:pPr>
            <w:r>
              <w:rPr>
                <w:rFonts w:hint="eastAsia"/>
                <w:kern w:val="0"/>
              </w:rPr>
              <w:t>Y</w:t>
            </w:r>
          </w:p>
        </w:tc>
        <w:tc>
          <w:tcPr>
            <w:tcW w:w="1878" w:type="dxa"/>
            <w:vAlign w:val="center"/>
          </w:tcPr>
          <w:p>
            <w:pPr>
              <w:rPr>
                <w:highlight w:val="green"/>
              </w:rPr>
            </w:pPr>
            <w:r>
              <w:rPr>
                <w:rFonts w:hint="eastAsia"/>
              </w:rPr>
              <w:t>YYYYMMDD</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226" w:hRule="atLeast"/>
          <w:jc w:val="center"/>
        </w:trPr>
        <w:tc>
          <w:tcPr>
            <w:tcW w:w="1795" w:type="dxa"/>
            <w:vAlign w:val="center"/>
          </w:tcPr>
          <w:p>
            <w:r>
              <w:rPr>
                <w:rFonts w:hint="eastAsia"/>
              </w:rPr>
              <w:t>TranTime</w:t>
            </w:r>
          </w:p>
        </w:tc>
        <w:tc>
          <w:tcPr>
            <w:tcW w:w="1664" w:type="dxa"/>
            <w:vAlign w:val="center"/>
          </w:tcPr>
          <w:p>
            <w:r>
              <w:rPr>
                <w:rFonts w:hint="eastAsia"/>
              </w:rPr>
              <w:t>交易时间</w:t>
            </w:r>
          </w:p>
        </w:tc>
        <w:tc>
          <w:tcPr>
            <w:tcW w:w="1048" w:type="dxa"/>
            <w:vAlign w:val="center"/>
          </w:tcPr>
          <w:p>
            <w:pPr>
              <w:rPr>
                <w:kern w:val="0"/>
              </w:rPr>
            </w:pPr>
            <w:r>
              <w:rPr>
                <w:rFonts w:hint="eastAsia"/>
                <w:kern w:val="0"/>
              </w:rPr>
              <w:t>String</w:t>
            </w:r>
          </w:p>
        </w:tc>
        <w:tc>
          <w:tcPr>
            <w:tcW w:w="1878" w:type="dxa"/>
            <w:vAlign w:val="center"/>
          </w:tcPr>
          <w:p>
            <w:pPr>
              <w:rPr>
                <w:kern w:val="0"/>
              </w:rPr>
            </w:pPr>
            <w:r>
              <w:rPr>
                <w:rFonts w:hint="eastAsia"/>
                <w:kern w:val="0"/>
              </w:rPr>
              <w:t>Y</w:t>
            </w:r>
          </w:p>
        </w:tc>
        <w:tc>
          <w:tcPr>
            <w:tcW w:w="1878" w:type="dxa"/>
            <w:vAlign w:val="center"/>
          </w:tcPr>
          <w:p>
            <w:pPr>
              <w:rPr>
                <w:highlight w:val="green"/>
              </w:rPr>
            </w:pPr>
            <w:r>
              <w:rPr>
                <w:rFonts w:hint="eastAsia"/>
              </w:rPr>
              <w:t>HHmmss</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226" w:hRule="atLeast"/>
          <w:jc w:val="center"/>
        </w:trPr>
        <w:tc>
          <w:tcPr>
            <w:tcW w:w="1795" w:type="dxa"/>
            <w:vAlign w:val="center"/>
          </w:tcPr>
          <w:p>
            <w:r>
              <w:rPr>
                <w:rFonts w:hint="eastAsia"/>
              </w:rPr>
              <w:t>TranNo</w:t>
            </w:r>
          </w:p>
        </w:tc>
        <w:tc>
          <w:tcPr>
            <w:tcW w:w="1664" w:type="dxa"/>
            <w:vAlign w:val="center"/>
          </w:tcPr>
          <w:p>
            <w:r>
              <w:rPr>
                <w:rFonts w:hint="eastAsia"/>
              </w:rPr>
              <w:t>交易流水号</w:t>
            </w:r>
          </w:p>
        </w:tc>
        <w:tc>
          <w:tcPr>
            <w:tcW w:w="1048" w:type="dxa"/>
            <w:vAlign w:val="center"/>
          </w:tcPr>
          <w:p>
            <w:pPr>
              <w:rPr>
                <w:kern w:val="0"/>
              </w:rPr>
            </w:pPr>
            <w:r>
              <w:rPr>
                <w:rFonts w:hint="eastAsia"/>
                <w:kern w:val="0"/>
              </w:rPr>
              <w:t>String</w:t>
            </w:r>
          </w:p>
        </w:tc>
        <w:tc>
          <w:tcPr>
            <w:tcW w:w="1878" w:type="dxa"/>
            <w:vAlign w:val="center"/>
          </w:tcPr>
          <w:p>
            <w:pPr>
              <w:rPr>
                <w:kern w:val="0"/>
              </w:rPr>
            </w:pPr>
            <w:r>
              <w:rPr>
                <w:rFonts w:hint="eastAsia"/>
                <w:kern w:val="0"/>
              </w:rPr>
              <w:t>Y</w:t>
            </w:r>
          </w:p>
        </w:tc>
        <w:tc>
          <w:tcPr>
            <w:tcW w:w="1878" w:type="dxa"/>
            <w:vAlign w:val="center"/>
          </w:tcPr>
          <w:p>
            <w:pPr>
              <w:rPr>
                <w:highlight w:val="green"/>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226" w:hRule="atLeast"/>
          <w:jc w:val="center"/>
        </w:trPr>
        <w:tc>
          <w:tcPr>
            <w:tcW w:w="1795" w:type="dxa"/>
            <w:vAlign w:val="center"/>
          </w:tcPr>
          <w:p>
            <w:r>
              <w:rPr>
                <w:rFonts w:hint="eastAsia"/>
              </w:rPr>
              <w:t>FuncFlag</w:t>
            </w:r>
          </w:p>
        </w:tc>
        <w:tc>
          <w:tcPr>
            <w:tcW w:w="1664" w:type="dxa"/>
            <w:vAlign w:val="center"/>
          </w:tcPr>
          <w:p>
            <w:r>
              <w:rPr>
                <w:rFonts w:hint="eastAsia"/>
              </w:rPr>
              <w:t>交易代码</w:t>
            </w:r>
          </w:p>
        </w:tc>
        <w:tc>
          <w:tcPr>
            <w:tcW w:w="1048" w:type="dxa"/>
            <w:vAlign w:val="center"/>
          </w:tcPr>
          <w:p>
            <w:pPr>
              <w:rPr>
                <w:kern w:val="0"/>
              </w:rPr>
            </w:pPr>
            <w:r>
              <w:rPr>
                <w:rFonts w:hint="eastAsia"/>
                <w:kern w:val="0"/>
              </w:rPr>
              <w:t>String</w:t>
            </w:r>
          </w:p>
        </w:tc>
        <w:tc>
          <w:tcPr>
            <w:tcW w:w="1878" w:type="dxa"/>
            <w:vAlign w:val="center"/>
          </w:tcPr>
          <w:p>
            <w:pPr>
              <w:rPr>
                <w:kern w:val="0"/>
              </w:rPr>
            </w:pPr>
            <w:r>
              <w:rPr>
                <w:rFonts w:hint="eastAsia"/>
                <w:kern w:val="0"/>
              </w:rPr>
              <w:t>Y</w:t>
            </w:r>
          </w:p>
        </w:tc>
        <w:tc>
          <w:tcPr>
            <w:tcW w:w="1878" w:type="dxa"/>
            <w:vAlign w:val="center"/>
          </w:tcPr>
          <w:p>
            <w:pPr>
              <w:rPr>
                <w:highlight w:val="green"/>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226" w:hRule="atLeast"/>
          <w:jc w:val="center"/>
        </w:trPr>
        <w:tc>
          <w:tcPr>
            <w:tcW w:w="1795" w:type="dxa"/>
            <w:vAlign w:val="center"/>
          </w:tcPr>
          <w:p>
            <w:r>
              <w:rPr>
                <w:rFonts w:hint="eastAsia"/>
              </w:rPr>
              <w:t>AccessCode</w:t>
            </w:r>
          </w:p>
        </w:tc>
        <w:tc>
          <w:tcPr>
            <w:tcW w:w="1664" w:type="dxa"/>
            <w:vAlign w:val="center"/>
          </w:tcPr>
          <w:p>
            <w:r>
              <w:rPr>
                <w:rFonts w:hint="eastAsia"/>
              </w:rPr>
              <w:t>接入方编码</w:t>
            </w:r>
          </w:p>
        </w:tc>
        <w:tc>
          <w:tcPr>
            <w:tcW w:w="1048" w:type="dxa"/>
            <w:vAlign w:val="center"/>
          </w:tcPr>
          <w:p>
            <w:pPr>
              <w:rPr>
                <w:kern w:val="0"/>
              </w:rPr>
            </w:pPr>
            <w:r>
              <w:rPr>
                <w:rFonts w:hint="eastAsia"/>
                <w:kern w:val="0"/>
              </w:rPr>
              <w:t>String</w:t>
            </w:r>
          </w:p>
        </w:tc>
        <w:tc>
          <w:tcPr>
            <w:tcW w:w="1878" w:type="dxa"/>
            <w:vAlign w:val="center"/>
          </w:tcPr>
          <w:p>
            <w:pPr>
              <w:rPr>
                <w:kern w:val="0"/>
              </w:rPr>
            </w:pPr>
            <w:r>
              <w:rPr>
                <w:rFonts w:hint="eastAsia"/>
                <w:kern w:val="0"/>
              </w:rPr>
              <w:t>Y</w:t>
            </w:r>
          </w:p>
        </w:tc>
        <w:tc>
          <w:tcPr>
            <w:tcW w:w="1878" w:type="dxa"/>
            <w:vAlign w:val="center"/>
          </w:tc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226" w:hRule="atLeast"/>
          <w:jc w:val="center"/>
        </w:trPr>
        <w:tc>
          <w:tcPr>
            <w:tcW w:w="1795" w:type="dxa"/>
            <w:vAlign w:val="center"/>
          </w:tcPr>
          <w:p>
            <w:r>
              <w:rPr>
                <w:rFonts w:hint="eastAsia"/>
              </w:rPr>
              <w:t>OperationType</w:t>
            </w:r>
          </w:p>
        </w:tc>
        <w:tc>
          <w:tcPr>
            <w:tcW w:w="1664" w:type="dxa"/>
            <w:vAlign w:val="center"/>
          </w:tcPr>
          <w:p>
            <w:r>
              <w:rPr>
                <w:rFonts w:hint="eastAsia"/>
              </w:rPr>
              <w:t>操作类型</w:t>
            </w:r>
          </w:p>
        </w:tc>
        <w:tc>
          <w:tcPr>
            <w:tcW w:w="1048" w:type="dxa"/>
            <w:vAlign w:val="center"/>
          </w:tcPr>
          <w:p>
            <w:pPr>
              <w:rPr>
                <w:kern w:val="0"/>
              </w:rPr>
            </w:pPr>
            <w:r>
              <w:rPr>
                <w:rFonts w:hint="eastAsia"/>
                <w:kern w:val="0"/>
              </w:rPr>
              <w:t>String</w:t>
            </w:r>
          </w:p>
        </w:tc>
        <w:tc>
          <w:tcPr>
            <w:tcW w:w="1878" w:type="dxa"/>
            <w:vAlign w:val="center"/>
          </w:tcPr>
          <w:p>
            <w:pPr>
              <w:rPr>
                <w:kern w:val="0"/>
              </w:rPr>
            </w:pPr>
            <w:r>
              <w:rPr>
                <w:rFonts w:hint="eastAsia"/>
                <w:kern w:val="0"/>
              </w:rPr>
              <w:t>Y</w:t>
            </w:r>
          </w:p>
        </w:tc>
        <w:tc>
          <w:tcPr>
            <w:tcW w:w="1878" w:type="dxa"/>
            <w:vAlign w:val="center"/>
          </w:tc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226" w:hRule="atLeast"/>
          <w:jc w:val="center"/>
        </w:trPr>
        <w:tc>
          <w:tcPr>
            <w:tcW w:w="1795" w:type="dxa"/>
            <w:vAlign w:val="center"/>
          </w:tcPr>
          <w:p>
            <w:r>
              <w:rPr>
                <w:rFonts w:hint="eastAsia"/>
              </w:rPr>
              <w:t>TranNo</w:t>
            </w:r>
          </w:p>
        </w:tc>
        <w:tc>
          <w:tcPr>
            <w:tcW w:w="1664" w:type="dxa"/>
            <w:vAlign w:val="center"/>
          </w:tcPr>
          <w:p>
            <w:r>
              <w:rPr>
                <w:rFonts w:hint="eastAsia"/>
              </w:rPr>
              <w:t>交易流水号</w:t>
            </w:r>
          </w:p>
        </w:tc>
        <w:tc>
          <w:tcPr>
            <w:tcW w:w="1048" w:type="dxa"/>
            <w:vAlign w:val="center"/>
          </w:tcPr>
          <w:p>
            <w:pPr>
              <w:rPr>
                <w:kern w:val="0"/>
              </w:rPr>
            </w:pPr>
            <w:r>
              <w:rPr>
                <w:rFonts w:hint="eastAsia"/>
                <w:kern w:val="0"/>
              </w:rPr>
              <w:t>String</w:t>
            </w:r>
          </w:p>
        </w:tc>
        <w:tc>
          <w:tcPr>
            <w:tcW w:w="1878" w:type="dxa"/>
            <w:vAlign w:val="center"/>
          </w:tcPr>
          <w:p>
            <w:pPr>
              <w:rPr>
                <w:kern w:val="0"/>
              </w:rPr>
            </w:pPr>
            <w:r>
              <w:rPr>
                <w:rFonts w:hint="eastAsia"/>
                <w:kern w:val="0"/>
              </w:rPr>
              <w:t>Y</w:t>
            </w:r>
          </w:p>
        </w:tc>
        <w:tc>
          <w:tcPr>
            <w:tcW w:w="1878" w:type="dxa"/>
            <w:vAlign w:val="center"/>
          </w:tcPr>
          <w:p>
            <w:pPr>
              <w:rPr>
                <w:highlight w:val="green"/>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226" w:hRule="atLeast"/>
          <w:jc w:val="center"/>
        </w:trPr>
        <w:tc>
          <w:tcPr>
            <w:tcW w:w="1795" w:type="dxa"/>
            <w:vAlign w:val="center"/>
          </w:tcPr>
          <w:p>
            <w:r>
              <w:rPr>
                <w:rFonts w:hint="eastAsia"/>
              </w:rPr>
              <w:t>BankDate</w:t>
            </w:r>
          </w:p>
        </w:tc>
        <w:tc>
          <w:tcPr>
            <w:tcW w:w="1664" w:type="dxa"/>
            <w:vAlign w:val="center"/>
          </w:tcPr>
          <w:p>
            <w:r>
              <w:rPr>
                <w:rFonts w:hint="eastAsia"/>
              </w:rPr>
              <w:t>银行交易日期</w:t>
            </w:r>
          </w:p>
        </w:tc>
        <w:tc>
          <w:tcPr>
            <w:tcW w:w="1048" w:type="dxa"/>
            <w:vAlign w:val="center"/>
          </w:tcPr>
          <w:p>
            <w:pPr>
              <w:rPr>
                <w:kern w:val="0"/>
              </w:rPr>
            </w:pPr>
            <w:r>
              <w:rPr>
                <w:rFonts w:hint="eastAsia"/>
                <w:kern w:val="0"/>
              </w:rPr>
              <w:t>String</w:t>
            </w:r>
          </w:p>
        </w:tc>
        <w:tc>
          <w:tcPr>
            <w:tcW w:w="1878" w:type="dxa"/>
            <w:vAlign w:val="center"/>
          </w:tcPr>
          <w:p>
            <w:pPr>
              <w:rPr>
                <w:kern w:val="0"/>
              </w:rPr>
            </w:pPr>
            <w:r>
              <w:rPr>
                <w:rFonts w:hint="eastAsia"/>
                <w:kern w:val="0"/>
              </w:rPr>
              <w:t>Y</w:t>
            </w:r>
          </w:p>
        </w:tc>
        <w:tc>
          <w:tcPr>
            <w:tcW w:w="1878" w:type="dxa"/>
            <w:vAlign w:val="center"/>
          </w:tcPr>
          <w:p>
            <w:pPr>
              <w:rPr>
                <w:highlight w:val="green"/>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226" w:hRule="atLeast"/>
          <w:jc w:val="center"/>
        </w:trPr>
        <w:tc>
          <w:tcPr>
            <w:tcW w:w="1795" w:type="dxa"/>
            <w:vAlign w:val="center"/>
          </w:tcPr>
          <w:p>
            <w:r>
              <w:rPr>
                <w:rFonts w:hint="eastAsia"/>
              </w:rPr>
              <w:t>BankTime</w:t>
            </w:r>
          </w:p>
        </w:tc>
        <w:tc>
          <w:tcPr>
            <w:tcW w:w="1664" w:type="dxa"/>
            <w:vAlign w:val="center"/>
          </w:tcPr>
          <w:p>
            <w:r>
              <w:rPr>
                <w:rFonts w:hint="eastAsia"/>
              </w:rPr>
              <w:t>银行交易时间</w:t>
            </w:r>
          </w:p>
        </w:tc>
        <w:tc>
          <w:tcPr>
            <w:tcW w:w="1048" w:type="dxa"/>
            <w:vAlign w:val="center"/>
          </w:tcPr>
          <w:p>
            <w:pPr>
              <w:rPr>
                <w:kern w:val="0"/>
              </w:rPr>
            </w:pPr>
            <w:r>
              <w:rPr>
                <w:rFonts w:hint="eastAsia"/>
                <w:kern w:val="0"/>
              </w:rPr>
              <w:t>String</w:t>
            </w:r>
          </w:p>
        </w:tc>
        <w:tc>
          <w:tcPr>
            <w:tcW w:w="1878" w:type="dxa"/>
            <w:vAlign w:val="center"/>
          </w:tcPr>
          <w:p>
            <w:pPr>
              <w:rPr>
                <w:kern w:val="0"/>
              </w:rPr>
            </w:pPr>
            <w:r>
              <w:rPr>
                <w:rFonts w:hint="eastAsia"/>
                <w:kern w:val="0"/>
              </w:rPr>
              <w:t>Y</w:t>
            </w:r>
          </w:p>
        </w:tc>
        <w:tc>
          <w:tcPr>
            <w:tcW w:w="1878" w:type="dxa"/>
            <w:vAlign w:val="center"/>
          </w:tcPr>
          <w:p>
            <w:pPr>
              <w:rPr>
                <w:highlight w:val="green"/>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386" w:hRule="atLeast"/>
          <w:jc w:val="center"/>
        </w:trPr>
        <w:tc>
          <w:tcPr>
            <w:tcW w:w="1795" w:type="dxa"/>
            <w:vAlign w:val="center"/>
          </w:tcPr>
          <w:p>
            <w:r>
              <w:rPr>
                <w:rFonts w:hint="eastAsia"/>
              </w:rPr>
              <w:t>BankCode</w:t>
            </w:r>
          </w:p>
        </w:tc>
        <w:tc>
          <w:tcPr>
            <w:tcW w:w="1664" w:type="dxa"/>
            <w:vAlign w:val="center"/>
          </w:tcPr>
          <w:p>
            <w:r>
              <w:rPr>
                <w:rFonts w:hint="eastAsia"/>
              </w:rPr>
              <w:t>银行编码</w:t>
            </w:r>
          </w:p>
        </w:tc>
        <w:tc>
          <w:tcPr>
            <w:tcW w:w="1048" w:type="dxa"/>
            <w:vAlign w:val="center"/>
          </w:tcPr>
          <w:p>
            <w:pPr>
              <w:rPr>
                <w:kern w:val="0"/>
              </w:rPr>
            </w:pPr>
            <w:r>
              <w:rPr>
                <w:rFonts w:hint="eastAsia"/>
                <w:kern w:val="0"/>
              </w:rPr>
              <w:t>String</w:t>
            </w:r>
          </w:p>
        </w:tc>
        <w:tc>
          <w:tcPr>
            <w:tcW w:w="1878" w:type="dxa"/>
            <w:vAlign w:val="center"/>
          </w:tcPr>
          <w:p>
            <w:pPr>
              <w:rPr>
                <w:kern w:val="0"/>
              </w:rPr>
            </w:pPr>
            <w:r>
              <w:rPr>
                <w:rFonts w:hint="eastAsia"/>
                <w:kern w:val="0"/>
              </w:rPr>
              <w:t>Y</w:t>
            </w:r>
          </w:p>
        </w:tc>
        <w:tc>
          <w:tcPr>
            <w:tcW w:w="1878" w:type="dxa"/>
            <w:vAlign w:val="center"/>
          </w:tcPr>
          <w:p>
            <w:pPr>
              <w:rPr>
                <w:highlight w:val="green"/>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226" w:hRule="atLeast"/>
          <w:jc w:val="center"/>
        </w:trPr>
        <w:tc>
          <w:tcPr>
            <w:tcW w:w="1795" w:type="dxa"/>
            <w:vAlign w:val="center"/>
          </w:tcPr>
          <w:p>
            <w:r>
              <w:rPr>
                <w:rFonts w:hint="eastAsia"/>
              </w:rPr>
              <w:t>ZoneNo</w:t>
            </w:r>
          </w:p>
        </w:tc>
        <w:tc>
          <w:tcPr>
            <w:tcW w:w="1664" w:type="dxa"/>
            <w:vAlign w:val="center"/>
          </w:tcPr>
          <w:p>
            <w:r>
              <w:rPr>
                <w:rFonts w:hint="eastAsia"/>
              </w:rPr>
              <w:t>地区代码</w:t>
            </w:r>
          </w:p>
        </w:tc>
        <w:tc>
          <w:tcPr>
            <w:tcW w:w="1048" w:type="dxa"/>
            <w:vAlign w:val="center"/>
          </w:tcPr>
          <w:p>
            <w:pPr>
              <w:rPr>
                <w:kern w:val="0"/>
              </w:rPr>
            </w:pPr>
            <w:r>
              <w:rPr>
                <w:rFonts w:hint="eastAsia"/>
                <w:kern w:val="0"/>
              </w:rPr>
              <w:t>String</w:t>
            </w:r>
          </w:p>
        </w:tc>
        <w:tc>
          <w:tcPr>
            <w:tcW w:w="1878" w:type="dxa"/>
            <w:vAlign w:val="center"/>
          </w:tcPr>
          <w:p>
            <w:pPr>
              <w:rPr>
                <w:kern w:val="0"/>
              </w:rPr>
            </w:pPr>
            <w:r>
              <w:rPr>
                <w:rFonts w:hint="eastAsia"/>
                <w:kern w:val="0"/>
              </w:rPr>
              <w:t>N</w:t>
            </w:r>
          </w:p>
        </w:tc>
        <w:tc>
          <w:tcPr>
            <w:tcW w:w="1878" w:type="dxa"/>
            <w:vAlign w:val="center"/>
          </w:tcPr>
          <w:p>
            <w:pPr>
              <w:rPr>
                <w:highlight w:val="green"/>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226" w:hRule="atLeast"/>
          <w:jc w:val="center"/>
        </w:trPr>
        <w:tc>
          <w:tcPr>
            <w:tcW w:w="1795" w:type="dxa"/>
          </w:tcPr>
          <w:p>
            <w:r>
              <w:rPr>
                <w:rFonts w:hint="eastAsia"/>
              </w:rPr>
              <w:t>BrNo</w:t>
            </w:r>
          </w:p>
        </w:tc>
        <w:tc>
          <w:tcPr>
            <w:tcW w:w="1664" w:type="dxa"/>
          </w:tcPr>
          <w:p>
            <w:r>
              <w:rPr>
                <w:rFonts w:hint="eastAsia"/>
              </w:rPr>
              <w:t>银行网点代码</w:t>
            </w:r>
          </w:p>
        </w:tc>
        <w:tc>
          <w:tcPr>
            <w:tcW w:w="1048" w:type="dxa"/>
          </w:tcPr>
          <w:p>
            <w:r>
              <w:rPr>
                <w:rFonts w:hint="eastAsia"/>
                <w:kern w:val="0"/>
              </w:rPr>
              <w:t>String</w:t>
            </w:r>
          </w:p>
        </w:tc>
        <w:tc>
          <w:tcPr>
            <w:tcW w:w="1878" w:type="dxa"/>
          </w:tcPr>
          <w:p>
            <w:pPr>
              <w:rPr>
                <w:kern w:val="0"/>
              </w:rPr>
            </w:pPr>
            <w:r>
              <w:rPr>
                <w:rFonts w:hint="eastAsia"/>
                <w:kern w:val="0"/>
              </w:rPr>
              <w:t>Y</w:t>
            </w:r>
          </w:p>
        </w:tc>
        <w:tc>
          <w:tcPr>
            <w:tcW w:w="1878" w:type="dxa"/>
          </w:tcPr>
          <w:p>
            <w:pPr>
              <w:rPr>
                <w:highlight w:val="green"/>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226" w:hRule="atLeast"/>
          <w:jc w:val="center"/>
        </w:trPr>
        <w:tc>
          <w:tcPr>
            <w:tcW w:w="1795" w:type="dxa"/>
          </w:tcPr>
          <w:p>
            <w:r>
              <w:t>Lv1BrNo</w:t>
            </w:r>
          </w:p>
        </w:tc>
        <w:tc>
          <w:tcPr>
            <w:tcW w:w="1664" w:type="dxa"/>
          </w:tcPr>
          <w:p>
            <w:r>
              <w:rPr>
                <w:rFonts w:hint="eastAsia"/>
              </w:rPr>
              <w:t>一级分行网点</w:t>
            </w:r>
          </w:p>
        </w:tc>
        <w:tc>
          <w:tcPr>
            <w:tcW w:w="1048" w:type="dxa"/>
          </w:tcPr>
          <w:p>
            <w:pPr>
              <w:rPr>
                <w:kern w:val="0"/>
              </w:rPr>
            </w:pPr>
            <w:r>
              <w:rPr>
                <w:rFonts w:hint="eastAsia"/>
                <w:kern w:val="0"/>
              </w:rPr>
              <w:t>String</w:t>
            </w:r>
          </w:p>
        </w:tc>
        <w:tc>
          <w:tcPr>
            <w:tcW w:w="1878" w:type="dxa"/>
          </w:tcPr>
          <w:p>
            <w:pPr>
              <w:rPr>
                <w:kern w:val="0"/>
              </w:rPr>
            </w:pPr>
            <w:r>
              <w:rPr>
                <w:rFonts w:hint="eastAsia"/>
                <w:kern w:val="0"/>
              </w:rPr>
              <w:t>N</w:t>
            </w:r>
          </w:p>
        </w:tc>
        <w:tc>
          <w:tcPr>
            <w:tcW w:w="1878" w:type="dxa"/>
          </w:tcPr>
          <w:p>
            <w:pPr>
              <w:rPr>
                <w:highlight w:val="green"/>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226" w:hRule="atLeast"/>
          <w:jc w:val="center"/>
        </w:trPr>
        <w:tc>
          <w:tcPr>
            <w:tcW w:w="1795" w:type="dxa"/>
          </w:tcPr>
          <w:p>
            <w:r>
              <w:t>APBrNo</w:t>
            </w:r>
          </w:p>
        </w:tc>
        <w:tc>
          <w:tcPr>
            <w:tcW w:w="1664" w:type="dxa"/>
          </w:tcPr>
          <w:p>
            <w:r>
              <w:rPr>
                <w:rFonts w:hint="eastAsia"/>
              </w:rPr>
              <w:t>归属业绩网点</w:t>
            </w:r>
          </w:p>
        </w:tc>
        <w:tc>
          <w:tcPr>
            <w:tcW w:w="1048" w:type="dxa"/>
          </w:tcPr>
          <w:p>
            <w:pPr>
              <w:rPr>
                <w:kern w:val="0"/>
              </w:rPr>
            </w:pPr>
            <w:r>
              <w:rPr>
                <w:rFonts w:hint="eastAsia"/>
                <w:kern w:val="0"/>
              </w:rPr>
              <w:t>String</w:t>
            </w:r>
          </w:p>
        </w:tc>
        <w:tc>
          <w:tcPr>
            <w:tcW w:w="1878" w:type="dxa"/>
          </w:tcPr>
          <w:p>
            <w:pPr>
              <w:rPr>
                <w:kern w:val="0"/>
              </w:rPr>
            </w:pPr>
            <w:r>
              <w:rPr>
                <w:rFonts w:hint="eastAsia"/>
                <w:kern w:val="0"/>
              </w:rPr>
              <w:t>N</w:t>
            </w:r>
          </w:p>
        </w:tc>
        <w:tc>
          <w:tcPr>
            <w:tcW w:w="1878" w:type="dxa"/>
          </w:tcPr>
          <w:p>
            <w:pPr>
              <w:rPr>
                <w:highlight w:val="green"/>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226" w:hRule="atLeast"/>
          <w:jc w:val="center"/>
        </w:trPr>
        <w:tc>
          <w:tcPr>
            <w:tcW w:w="1795" w:type="dxa"/>
          </w:tcPr>
          <w:p>
            <w:r>
              <w:rPr>
                <w:rFonts w:hint="eastAsia"/>
              </w:rPr>
              <w:t>TellerNo</w:t>
            </w:r>
          </w:p>
        </w:tc>
        <w:tc>
          <w:tcPr>
            <w:tcW w:w="1664" w:type="dxa"/>
          </w:tcPr>
          <w:p>
            <w:r>
              <w:rPr>
                <w:rFonts w:hint="eastAsia"/>
              </w:rPr>
              <w:t>柜员代码</w:t>
            </w:r>
          </w:p>
        </w:tc>
        <w:tc>
          <w:tcPr>
            <w:tcW w:w="1048" w:type="dxa"/>
          </w:tcPr>
          <w:p>
            <w:r>
              <w:rPr>
                <w:rFonts w:hint="eastAsia"/>
                <w:kern w:val="0"/>
              </w:rPr>
              <w:t>String</w:t>
            </w:r>
          </w:p>
        </w:tc>
        <w:tc>
          <w:tcPr>
            <w:tcW w:w="1878" w:type="dxa"/>
          </w:tcPr>
          <w:p>
            <w:pPr>
              <w:rPr>
                <w:kern w:val="0"/>
              </w:rPr>
            </w:pPr>
            <w:r>
              <w:rPr>
                <w:rFonts w:hint="eastAsia"/>
                <w:kern w:val="0"/>
              </w:rPr>
              <w:t>N</w:t>
            </w:r>
          </w:p>
        </w:tc>
        <w:tc>
          <w:tcPr>
            <w:tcW w:w="1878" w:type="dxa"/>
          </w:tcPr>
          <w:p>
            <w:pPr>
              <w:rPr>
                <w:highlight w:val="green"/>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226" w:hRule="atLeast"/>
          <w:jc w:val="center"/>
        </w:trPr>
        <w:tc>
          <w:tcPr>
            <w:tcW w:w="1795" w:type="dxa"/>
          </w:tcPr>
          <w:p>
            <w:r>
              <w:rPr>
                <w:rFonts w:hint="eastAsia"/>
              </w:rPr>
              <w:t>InsuID</w:t>
            </w:r>
          </w:p>
        </w:tc>
        <w:tc>
          <w:tcPr>
            <w:tcW w:w="1664" w:type="dxa"/>
          </w:tcPr>
          <w:p>
            <w:r>
              <w:rPr>
                <w:rFonts w:hint="eastAsia"/>
              </w:rPr>
              <w:t>保险公司代码</w:t>
            </w:r>
          </w:p>
        </w:tc>
        <w:tc>
          <w:tcPr>
            <w:tcW w:w="1048" w:type="dxa"/>
          </w:tcPr>
          <w:p>
            <w:r>
              <w:rPr>
                <w:rFonts w:hint="eastAsia"/>
                <w:kern w:val="0"/>
              </w:rPr>
              <w:t>String</w:t>
            </w:r>
          </w:p>
        </w:tc>
        <w:tc>
          <w:tcPr>
            <w:tcW w:w="1878" w:type="dxa"/>
          </w:tcPr>
          <w:p>
            <w:pPr>
              <w:rPr>
                <w:kern w:val="0"/>
              </w:rPr>
            </w:pPr>
            <w:r>
              <w:rPr>
                <w:rFonts w:hint="eastAsia"/>
                <w:kern w:val="0"/>
              </w:rPr>
              <w:t>N</w:t>
            </w:r>
          </w:p>
        </w:tc>
        <w:tc>
          <w:tcPr>
            <w:tcW w:w="1878" w:type="dxa"/>
          </w:tcPr>
          <w:p>
            <w:pPr>
              <w:rPr>
                <w:highlight w:val="green"/>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226" w:hRule="atLeast"/>
          <w:jc w:val="center"/>
        </w:trPr>
        <w:tc>
          <w:tcPr>
            <w:tcW w:w="1795" w:type="dxa"/>
          </w:tcPr>
          <w:p>
            <w:r>
              <w:rPr>
                <w:rFonts w:hint="eastAsia"/>
              </w:rPr>
              <w:t>RealTimeFlag</w:t>
            </w:r>
          </w:p>
        </w:tc>
        <w:tc>
          <w:tcPr>
            <w:tcW w:w="1664" w:type="dxa"/>
          </w:tcPr>
          <w:p>
            <w:r>
              <w:rPr>
                <w:rFonts w:hint="eastAsia"/>
              </w:rPr>
              <w:t>建行新一代实时确认标记</w:t>
            </w:r>
          </w:p>
        </w:tc>
        <w:tc>
          <w:tcPr>
            <w:tcW w:w="1048" w:type="dxa"/>
          </w:tcPr>
          <w:p>
            <w:r>
              <w:rPr>
                <w:rFonts w:hint="eastAsia"/>
                <w:kern w:val="0"/>
              </w:rPr>
              <w:t>String</w:t>
            </w:r>
          </w:p>
        </w:tc>
        <w:tc>
          <w:tcPr>
            <w:tcW w:w="1878" w:type="dxa"/>
          </w:tcPr>
          <w:p>
            <w:pPr>
              <w:rPr>
                <w:kern w:val="0"/>
              </w:rPr>
            </w:pPr>
            <w:r>
              <w:rPr>
                <w:rFonts w:hint="eastAsia"/>
                <w:kern w:val="0"/>
              </w:rPr>
              <w:t>N</w:t>
            </w:r>
          </w:p>
        </w:tc>
        <w:tc>
          <w:tcPr>
            <w:tcW w:w="1878" w:type="dxa"/>
          </w:tcPr>
          <w:p>
            <w:pPr>
              <w:rPr>
                <w:highlight w:val="green"/>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226" w:hRule="atLeast"/>
          <w:jc w:val="center"/>
        </w:trPr>
        <w:tc>
          <w:tcPr>
            <w:tcW w:w="1795" w:type="dxa"/>
          </w:tcPr>
          <w:p>
            <w:r>
              <w:rPr>
                <w:rFonts w:hint="eastAsia"/>
              </w:rPr>
              <w:t>BankManagerAgentId</w:t>
            </w:r>
          </w:p>
        </w:tc>
        <w:tc>
          <w:tcPr>
            <w:tcW w:w="1664" w:type="dxa"/>
          </w:tcPr>
          <w:p>
            <w:r>
              <w:rPr>
                <w:rFonts w:hint="eastAsia"/>
              </w:rPr>
              <w:t>保险代理从业人员资格证书编号</w:t>
            </w:r>
          </w:p>
        </w:tc>
        <w:tc>
          <w:tcPr>
            <w:tcW w:w="1048" w:type="dxa"/>
          </w:tcPr>
          <w:p>
            <w:pPr>
              <w:rPr>
                <w:kern w:val="0"/>
              </w:rPr>
            </w:pPr>
            <w:r>
              <w:rPr>
                <w:rFonts w:hint="eastAsia"/>
                <w:kern w:val="0"/>
              </w:rPr>
              <w:t>String</w:t>
            </w:r>
          </w:p>
        </w:tc>
        <w:tc>
          <w:tcPr>
            <w:tcW w:w="1878" w:type="dxa"/>
          </w:tcPr>
          <w:p>
            <w:pPr>
              <w:rPr>
                <w:kern w:val="0"/>
              </w:rPr>
            </w:pPr>
            <w:r>
              <w:rPr>
                <w:rFonts w:hint="eastAsia"/>
                <w:kern w:val="0"/>
              </w:rPr>
              <w:t>N</w:t>
            </w:r>
          </w:p>
        </w:tc>
        <w:tc>
          <w:tcPr>
            <w:tcW w:w="1878" w:type="dxa"/>
          </w:tcPr>
          <w:p>
            <w:pPr>
              <w:rPr>
                <w:highlight w:val="green"/>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226" w:hRule="atLeast"/>
          <w:jc w:val="center"/>
        </w:trPr>
        <w:tc>
          <w:tcPr>
            <w:tcW w:w="1795" w:type="dxa"/>
          </w:tcPr>
          <w:p>
            <w:r>
              <w:rPr>
                <w:rFonts w:hint="eastAsia"/>
              </w:rPr>
              <w:t>BankBranchName</w:t>
            </w:r>
          </w:p>
        </w:tc>
        <w:tc>
          <w:tcPr>
            <w:tcW w:w="1664" w:type="dxa"/>
          </w:tcPr>
          <w:p>
            <w:r>
              <w:rPr>
                <w:rFonts w:hint="eastAsia"/>
              </w:rPr>
              <w:t>网点名称</w:t>
            </w:r>
          </w:p>
        </w:tc>
        <w:tc>
          <w:tcPr>
            <w:tcW w:w="1048" w:type="dxa"/>
          </w:tcPr>
          <w:p>
            <w:pPr>
              <w:rPr>
                <w:kern w:val="0"/>
              </w:rPr>
            </w:pPr>
            <w:r>
              <w:rPr>
                <w:rFonts w:hint="eastAsia"/>
                <w:kern w:val="0"/>
              </w:rPr>
              <w:t>String</w:t>
            </w:r>
          </w:p>
        </w:tc>
        <w:tc>
          <w:tcPr>
            <w:tcW w:w="1878" w:type="dxa"/>
          </w:tcPr>
          <w:p>
            <w:pPr>
              <w:rPr>
                <w:kern w:val="0"/>
              </w:rPr>
            </w:pPr>
            <w:r>
              <w:rPr>
                <w:rFonts w:hint="eastAsia"/>
                <w:kern w:val="0"/>
              </w:rPr>
              <w:t>N</w:t>
            </w:r>
          </w:p>
        </w:tc>
        <w:tc>
          <w:tcPr>
            <w:tcW w:w="1878" w:type="dxa"/>
          </w:tcPr>
          <w:p>
            <w:pPr>
              <w:rPr>
                <w:highlight w:val="green"/>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226" w:hRule="atLeast"/>
          <w:jc w:val="center"/>
        </w:trPr>
        <w:tc>
          <w:tcPr>
            <w:tcW w:w="1795" w:type="dxa"/>
          </w:tcPr>
          <w:p>
            <w:r>
              <w:rPr>
                <w:rFonts w:hint="eastAsia"/>
              </w:rPr>
              <w:t>BankManagerName</w:t>
            </w:r>
          </w:p>
        </w:tc>
        <w:tc>
          <w:tcPr>
            <w:tcW w:w="1664" w:type="dxa"/>
          </w:tcPr>
          <w:p>
            <w:r>
              <w:rPr>
                <w:rFonts w:hint="eastAsia"/>
              </w:rPr>
              <w:t>营销人员名称</w:t>
            </w:r>
          </w:p>
        </w:tc>
        <w:tc>
          <w:tcPr>
            <w:tcW w:w="1048" w:type="dxa"/>
          </w:tcPr>
          <w:p>
            <w:pPr>
              <w:rPr>
                <w:kern w:val="0"/>
              </w:rPr>
            </w:pPr>
            <w:r>
              <w:rPr>
                <w:rFonts w:hint="eastAsia"/>
                <w:kern w:val="0"/>
              </w:rPr>
              <w:t>String</w:t>
            </w:r>
          </w:p>
        </w:tc>
        <w:tc>
          <w:tcPr>
            <w:tcW w:w="1878" w:type="dxa"/>
          </w:tcPr>
          <w:p>
            <w:pPr>
              <w:rPr>
                <w:kern w:val="0"/>
              </w:rPr>
            </w:pPr>
            <w:r>
              <w:rPr>
                <w:rFonts w:hint="eastAsia"/>
                <w:kern w:val="0"/>
              </w:rPr>
              <w:t>N</w:t>
            </w:r>
          </w:p>
        </w:tc>
        <w:tc>
          <w:tcPr>
            <w:tcW w:w="1878" w:type="dxa"/>
          </w:tcPr>
          <w:p>
            <w:pPr>
              <w:rPr>
                <w:highlight w:val="green"/>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226" w:hRule="atLeast"/>
          <w:jc w:val="center"/>
        </w:trPr>
        <w:tc>
          <w:tcPr>
            <w:tcW w:w="1795" w:type="dxa"/>
          </w:tcPr>
          <w:p>
            <w:r>
              <w:rPr>
                <w:rFonts w:hint="eastAsia"/>
              </w:rPr>
              <w:t>BankManagerNo</w:t>
            </w:r>
          </w:p>
        </w:tc>
        <w:tc>
          <w:tcPr>
            <w:tcW w:w="1664" w:type="dxa"/>
          </w:tcPr>
          <w:p>
            <w:r>
              <w:rPr>
                <w:rFonts w:hint="eastAsia"/>
              </w:rPr>
              <w:t>营销人员工号</w:t>
            </w:r>
          </w:p>
        </w:tc>
        <w:tc>
          <w:tcPr>
            <w:tcW w:w="1048" w:type="dxa"/>
          </w:tcPr>
          <w:p>
            <w:pPr>
              <w:rPr>
                <w:kern w:val="0"/>
              </w:rPr>
            </w:pPr>
            <w:r>
              <w:rPr>
                <w:rFonts w:hint="eastAsia"/>
                <w:kern w:val="0"/>
              </w:rPr>
              <w:t>String</w:t>
            </w:r>
          </w:p>
        </w:tc>
        <w:tc>
          <w:tcPr>
            <w:tcW w:w="1878" w:type="dxa"/>
          </w:tcPr>
          <w:p>
            <w:pPr>
              <w:rPr>
                <w:kern w:val="0"/>
              </w:rPr>
            </w:pPr>
            <w:r>
              <w:rPr>
                <w:rFonts w:hint="eastAsia"/>
                <w:kern w:val="0"/>
              </w:rPr>
              <w:t>N</w:t>
            </w:r>
          </w:p>
        </w:tc>
        <w:tc>
          <w:tcPr>
            <w:tcW w:w="1878" w:type="dxa"/>
          </w:tcPr>
          <w:p>
            <w:pPr>
              <w:rPr>
                <w:highlight w:val="green"/>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226" w:hRule="atLeast"/>
          <w:jc w:val="center"/>
        </w:trPr>
        <w:tc>
          <w:tcPr>
            <w:tcW w:w="1795" w:type="dxa"/>
          </w:tcPr>
          <w:p>
            <w:r>
              <w:rPr>
                <w:rFonts w:hint="eastAsia"/>
              </w:rPr>
              <w:t>BankBranchAgentId</w:t>
            </w:r>
          </w:p>
        </w:tc>
        <w:tc>
          <w:tcPr>
            <w:tcW w:w="1664" w:type="dxa"/>
          </w:tcPr>
          <w:p>
            <w:r>
              <w:rPr>
                <w:rFonts w:hint="eastAsia"/>
              </w:rPr>
              <w:t>网点保险兼业代理许可证号</w:t>
            </w:r>
          </w:p>
        </w:tc>
        <w:tc>
          <w:tcPr>
            <w:tcW w:w="1048" w:type="dxa"/>
          </w:tcPr>
          <w:p>
            <w:pPr>
              <w:rPr>
                <w:kern w:val="0"/>
              </w:rPr>
            </w:pPr>
            <w:r>
              <w:rPr>
                <w:rFonts w:hint="eastAsia"/>
                <w:kern w:val="0"/>
              </w:rPr>
              <w:t>String</w:t>
            </w:r>
          </w:p>
        </w:tc>
        <w:tc>
          <w:tcPr>
            <w:tcW w:w="1878" w:type="dxa"/>
          </w:tcPr>
          <w:p>
            <w:pPr>
              <w:rPr>
                <w:kern w:val="0"/>
              </w:rPr>
            </w:pPr>
            <w:r>
              <w:rPr>
                <w:rFonts w:hint="eastAsia"/>
                <w:kern w:val="0"/>
              </w:rPr>
              <w:t>N</w:t>
            </w:r>
          </w:p>
        </w:tc>
        <w:tc>
          <w:tcPr>
            <w:tcW w:w="1878" w:type="dxa"/>
          </w:tcPr>
          <w:p>
            <w:pPr>
              <w:rPr>
                <w:highlight w:val="green"/>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226" w:hRule="atLeast"/>
          <w:jc w:val="center"/>
        </w:trPr>
        <w:tc>
          <w:tcPr>
            <w:tcW w:w="1795" w:type="dxa"/>
          </w:tcPr>
          <w:p>
            <w:r>
              <w:rPr>
                <w:rFonts w:hint="eastAsia"/>
              </w:rPr>
              <w:t>MgrBlngCCBInsID</w:t>
            </w:r>
          </w:p>
        </w:tc>
        <w:tc>
          <w:tcPr>
            <w:tcW w:w="1664" w:type="dxa"/>
          </w:tcPr>
          <w:p>
            <w:r>
              <w:rPr>
                <w:rFonts w:hint="eastAsia"/>
              </w:rPr>
              <w:t>客户经理所属建行机构编码</w:t>
            </w:r>
          </w:p>
        </w:tc>
        <w:tc>
          <w:tcPr>
            <w:tcW w:w="1048" w:type="dxa"/>
          </w:tcPr>
          <w:p>
            <w:pPr>
              <w:rPr>
                <w:kern w:val="0"/>
              </w:rPr>
            </w:pPr>
            <w:r>
              <w:rPr>
                <w:rFonts w:hint="eastAsia"/>
                <w:kern w:val="0"/>
              </w:rPr>
              <w:t>String</w:t>
            </w:r>
          </w:p>
        </w:tc>
        <w:tc>
          <w:tcPr>
            <w:tcW w:w="1878" w:type="dxa"/>
          </w:tcPr>
          <w:p>
            <w:pPr>
              <w:rPr>
                <w:kern w:val="0"/>
              </w:rPr>
            </w:pPr>
            <w:r>
              <w:rPr>
                <w:rFonts w:hint="eastAsia"/>
                <w:kern w:val="0"/>
              </w:rPr>
              <w:t>N</w:t>
            </w:r>
          </w:p>
        </w:tc>
        <w:tc>
          <w:tcPr>
            <w:tcW w:w="1878" w:type="dxa"/>
          </w:tcPr>
          <w:p>
            <w:pPr>
              <w:rPr>
                <w:highlight w:val="green"/>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226" w:hRule="atLeast"/>
          <w:jc w:val="center"/>
        </w:trPr>
        <w:tc>
          <w:tcPr>
            <w:tcW w:w="1795" w:type="dxa"/>
          </w:tcPr>
          <w:p>
            <w:r>
              <w:rPr>
                <w:rFonts w:hint="eastAsia"/>
              </w:rPr>
              <w:t>TransactionNo</w:t>
            </w:r>
          </w:p>
        </w:tc>
        <w:tc>
          <w:tcPr>
            <w:tcW w:w="1664" w:type="dxa"/>
          </w:tcPr>
          <w:p>
            <w:r>
              <w:rPr>
                <w:rFonts w:hint="eastAsia"/>
              </w:rPr>
              <w:t>交易流水号</w:t>
            </w:r>
          </w:p>
        </w:tc>
        <w:tc>
          <w:tcPr>
            <w:tcW w:w="1048" w:type="dxa"/>
          </w:tcPr>
          <w:p>
            <w:pPr>
              <w:rPr>
                <w:kern w:val="0"/>
              </w:rPr>
            </w:pPr>
            <w:r>
              <w:rPr>
                <w:rFonts w:hint="eastAsia"/>
                <w:kern w:val="0"/>
              </w:rPr>
              <w:t>String</w:t>
            </w:r>
          </w:p>
        </w:tc>
        <w:tc>
          <w:tcPr>
            <w:tcW w:w="1878" w:type="dxa"/>
          </w:tcPr>
          <w:p>
            <w:pPr>
              <w:rPr>
                <w:kern w:val="0"/>
              </w:rPr>
            </w:pPr>
            <w:r>
              <w:rPr>
                <w:rFonts w:hint="eastAsia"/>
                <w:kern w:val="0"/>
              </w:rPr>
              <w:t>Y</w:t>
            </w:r>
          </w:p>
        </w:tc>
        <w:tc>
          <w:tcPr>
            <w:tcW w:w="1878" w:type="dxa"/>
          </w:tcPr>
          <w:p>
            <w:pPr>
              <w:rPr>
                <w:highlight w:val="green"/>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226" w:hRule="atLeast"/>
          <w:jc w:val="center"/>
        </w:trPr>
        <w:tc>
          <w:tcPr>
            <w:tcW w:w="1795" w:type="dxa"/>
          </w:tcPr>
          <w:p>
            <w:r>
              <w:rPr>
                <w:rFonts w:hint="eastAsia"/>
              </w:rPr>
              <w:t>ProposalContNo</w:t>
            </w:r>
          </w:p>
        </w:tc>
        <w:tc>
          <w:tcPr>
            <w:tcW w:w="1664" w:type="dxa"/>
          </w:tcPr>
          <w:p>
            <w:r>
              <w:rPr>
                <w:rFonts w:hint="eastAsia"/>
              </w:rPr>
              <w:t>投保单号</w:t>
            </w:r>
          </w:p>
        </w:tc>
        <w:tc>
          <w:tcPr>
            <w:tcW w:w="1048" w:type="dxa"/>
          </w:tcPr>
          <w:p>
            <w:pPr>
              <w:rPr>
                <w:kern w:val="0"/>
              </w:rPr>
            </w:pPr>
            <w:r>
              <w:rPr>
                <w:rFonts w:hint="eastAsia"/>
                <w:kern w:val="0"/>
              </w:rPr>
              <w:t>String</w:t>
            </w:r>
          </w:p>
        </w:tc>
        <w:tc>
          <w:tcPr>
            <w:tcW w:w="1878" w:type="dxa"/>
          </w:tcPr>
          <w:p>
            <w:pPr>
              <w:rPr>
                <w:kern w:val="0"/>
              </w:rPr>
            </w:pPr>
            <w:r>
              <w:rPr>
                <w:rFonts w:hint="eastAsia"/>
                <w:kern w:val="0"/>
              </w:rPr>
              <w:t>Y</w:t>
            </w:r>
          </w:p>
        </w:tc>
        <w:tc>
          <w:tcPr>
            <w:tcW w:w="1878" w:type="dxa"/>
          </w:tcPr>
          <w:p>
            <w:pPr>
              <w:rPr>
                <w:highlight w:val="green"/>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226" w:hRule="atLeast"/>
          <w:jc w:val="center"/>
        </w:trPr>
        <w:tc>
          <w:tcPr>
            <w:tcW w:w="1795" w:type="dxa"/>
          </w:tcPr>
          <w:p>
            <w:r>
              <w:rPr>
                <w:rFonts w:hint="eastAsia"/>
              </w:rPr>
              <w:t>ContNo</w:t>
            </w:r>
          </w:p>
        </w:tc>
        <w:tc>
          <w:tcPr>
            <w:tcW w:w="1664" w:type="dxa"/>
          </w:tcPr>
          <w:p>
            <w:r>
              <w:rPr>
                <w:rFonts w:hint="eastAsia"/>
              </w:rPr>
              <w:t>保单号</w:t>
            </w:r>
          </w:p>
        </w:tc>
        <w:tc>
          <w:tcPr>
            <w:tcW w:w="1048" w:type="dxa"/>
          </w:tcPr>
          <w:p>
            <w:pPr>
              <w:rPr>
                <w:kern w:val="0"/>
              </w:rPr>
            </w:pPr>
            <w:r>
              <w:rPr>
                <w:rFonts w:hint="eastAsia"/>
                <w:kern w:val="0"/>
              </w:rPr>
              <w:t>String</w:t>
            </w:r>
          </w:p>
        </w:tc>
        <w:tc>
          <w:tcPr>
            <w:tcW w:w="1878" w:type="dxa"/>
          </w:tcPr>
          <w:p>
            <w:pPr>
              <w:rPr>
                <w:kern w:val="0"/>
              </w:rPr>
            </w:pPr>
            <w:r>
              <w:rPr>
                <w:rFonts w:hint="eastAsia"/>
                <w:kern w:val="0"/>
              </w:rPr>
              <w:t>Y</w:t>
            </w:r>
          </w:p>
        </w:tc>
        <w:tc>
          <w:tcPr>
            <w:tcW w:w="1878" w:type="dxa"/>
          </w:tcPr>
          <w:p>
            <w:pPr>
              <w:rPr>
                <w:highlight w:val="green"/>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90" w:hRule="atLeast"/>
          <w:jc w:val="center"/>
        </w:trPr>
        <w:tc>
          <w:tcPr>
            <w:tcW w:w="1795" w:type="dxa"/>
          </w:tcPr>
          <w:p>
            <w:r>
              <w:rPr>
                <w:rFonts w:hint="eastAsia"/>
              </w:rPr>
              <w:t>OrderNo</w:t>
            </w:r>
          </w:p>
        </w:tc>
        <w:tc>
          <w:tcPr>
            <w:tcW w:w="1664" w:type="dxa"/>
          </w:tcPr>
          <w:p>
            <w:r>
              <w:rPr>
                <w:rFonts w:hint="eastAsia"/>
              </w:rPr>
              <w:t>订单号</w:t>
            </w:r>
          </w:p>
        </w:tc>
        <w:tc>
          <w:tcPr>
            <w:tcW w:w="1048" w:type="dxa"/>
          </w:tcPr>
          <w:p>
            <w:pPr>
              <w:rPr>
                <w:kern w:val="0"/>
              </w:rPr>
            </w:pPr>
            <w:r>
              <w:rPr>
                <w:rFonts w:hint="eastAsia"/>
                <w:kern w:val="0"/>
              </w:rPr>
              <w:t>String</w:t>
            </w:r>
          </w:p>
        </w:tc>
        <w:tc>
          <w:tcPr>
            <w:tcW w:w="1878" w:type="dxa"/>
          </w:tcPr>
          <w:p>
            <w:pPr>
              <w:rPr>
                <w:kern w:val="0"/>
              </w:rPr>
            </w:pPr>
            <w:r>
              <w:rPr>
                <w:rFonts w:hint="eastAsia"/>
                <w:kern w:val="0"/>
              </w:rPr>
              <w:t>Y</w:t>
            </w:r>
          </w:p>
        </w:tc>
        <w:tc>
          <w:tcPr>
            <w:tcW w:w="1878" w:type="dxa"/>
          </w:tcPr>
          <w:p>
            <w:pPr>
              <w:rPr>
                <w:highlight w:val="green"/>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226" w:hRule="atLeast"/>
          <w:jc w:val="center"/>
        </w:trPr>
        <w:tc>
          <w:tcPr>
            <w:tcW w:w="1795" w:type="dxa"/>
          </w:tcPr>
          <w:p>
            <w:r>
              <w:rPr>
                <w:rFonts w:hint="eastAsia"/>
              </w:rPr>
              <w:t>PolApplyDate</w:t>
            </w:r>
          </w:p>
        </w:tc>
        <w:tc>
          <w:tcPr>
            <w:tcW w:w="1664" w:type="dxa"/>
          </w:tcPr>
          <w:p>
            <w:r>
              <w:rPr>
                <w:rFonts w:hint="eastAsia"/>
              </w:rPr>
              <w:t>投保单申请日期</w:t>
            </w:r>
          </w:p>
        </w:tc>
        <w:tc>
          <w:tcPr>
            <w:tcW w:w="1048" w:type="dxa"/>
          </w:tcPr>
          <w:p>
            <w:pPr>
              <w:rPr>
                <w:kern w:val="0"/>
              </w:rPr>
            </w:pPr>
            <w:r>
              <w:rPr>
                <w:rFonts w:hint="eastAsia"/>
                <w:kern w:val="0"/>
              </w:rPr>
              <w:t>String</w:t>
            </w:r>
          </w:p>
        </w:tc>
        <w:tc>
          <w:tcPr>
            <w:tcW w:w="1878" w:type="dxa"/>
          </w:tcPr>
          <w:p>
            <w:pPr>
              <w:rPr>
                <w:kern w:val="0"/>
              </w:rPr>
            </w:pPr>
            <w:r>
              <w:rPr>
                <w:rFonts w:hint="eastAsia"/>
                <w:kern w:val="0"/>
              </w:rPr>
              <w:t>Y</w:t>
            </w:r>
          </w:p>
        </w:tc>
        <w:tc>
          <w:tcPr>
            <w:tcW w:w="1878" w:type="dxa"/>
          </w:tcPr>
          <w:p>
            <w:pPr>
              <w:rPr>
                <w:highlight w:val="green"/>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226" w:hRule="atLeast"/>
          <w:jc w:val="center"/>
        </w:trPr>
        <w:tc>
          <w:tcPr>
            <w:tcW w:w="1795" w:type="dxa"/>
          </w:tcPr>
          <w:p>
            <w:r>
              <w:rPr>
                <w:rFonts w:hint="eastAsia"/>
              </w:rPr>
              <w:t>ManageCom</w:t>
            </w:r>
          </w:p>
        </w:tc>
        <w:tc>
          <w:tcPr>
            <w:tcW w:w="1664" w:type="dxa"/>
          </w:tcPr>
          <w:p>
            <w:r>
              <w:rPr>
                <w:rFonts w:hint="eastAsia"/>
              </w:rPr>
              <w:t>管理机构</w:t>
            </w:r>
          </w:p>
        </w:tc>
        <w:tc>
          <w:tcPr>
            <w:tcW w:w="1048" w:type="dxa"/>
          </w:tcPr>
          <w:p>
            <w:pPr>
              <w:rPr>
                <w:kern w:val="0"/>
              </w:rPr>
            </w:pPr>
            <w:r>
              <w:rPr>
                <w:rFonts w:hint="eastAsia"/>
                <w:kern w:val="0"/>
              </w:rPr>
              <w:t>String</w:t>
            </w:r>
          </w:p>
        </w:tc>
        <w:tc>
          <w:tcPr>
            <w:tcW w:w="1878" w:type="dxa"/>
          </w:tcPr>
          <w:p>
            <w:pPr>
              <w:rPr>
                <w:kern w:val="0"/>
              </w:rPr>
            </w:pPr>
            <w:r>
              <w:rPr>
                <w:rFonts w:hint="eastAsia"/>
                <w:kern w:val="0"/>
              </w:rPr>
              <w:t>N</w:t>
            </w:r>
          </w:p>
        </w:tc>
        <w:tc>
          <w:tcPr>
            <w:tcW w:w="1878" w:type="dxa"/>
          </w:tcPr>
          <w:p>
            <w:pPr>
              <w:rPr>
                <w:highlight w:val="green"/>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226" w:hRule="atLeast"/>
          <w:jc w:val="center"/>
        </w:trPr>
        <w:tc>
          <w:tcPr>
            <w:tcW w:w="1795" w:type="dxa"/>
          </w:tcPr>
          <w:p>
            <w:r>
              <w:rPr>
                <w:rFonts w:hint="eastAsia"/>
              </w:rPr>
              <w:t>ManagerCode</w:t>
            </w:r>
          </w:p>
        </w:tc>
        <w:tc>
          <w:tcPr>
            <w:tcW w:w="1664" w:type="dxa"/>
          </w:tcPr>
          <w:p>
            <w:r>
              <w:rPr>
                <w:rFonts w:hint="eastAsia"/>
              </w:rPr>
              <w:t>专管员</w:t>
            </w:r>
          </w:p>
        </w:tc>
        <w:tc>
          <w:tcPr>
            <w:tcW w:w="1048" w:type="dxa"/>
          </w:tcPr>
          <w:p>
            <w:pPr>
              <w:rPr>
                <w:kern w:val="0"/>
              </w:rPr>
            </w:pPr>
            <w:r>
              <w:rPr>
                <w:rFonts w:hint="eastAsia"/>
                <w:kern w:val="0"/>
              </w:rPr>
              <w:t>String</w:t>
            </w:r>
          </w:p>
        </w:tc>
        <w:tc>
          <w:tcPr>
            <w:tcW w:w="1878" w:type="dxa"/>
          </w:tcPr>
          <w:p>
            <w:pPr>
              <w:rPr>
                <w:kern w:val="0"/>
              </w:rPr>
            </w:pPr>
            <w:r>
              <w:rPr>
                <w:rFonts w:hint="eastAsia"/>
                <w:kern w:val="0"/>
              </w:rPr>
              <w:t>N</w:t>
            </w:r>
          </w:p>
        </w:tc>
        <w:tc>
          <w:tcPr>
            <w:tcW w:w="1878" w:type="dxa"/>
          </w:tcPr>
          <w:p>
            <w:pPr>
              <w:rPr>
                <w:highlight w:val="green"/>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226" w:hRule="atLeast"/>
          <w:jc w:val="center"/>
        </w:trPr>
        <w:tc>
          <w:tcPr>
            <w:tcW w:w="1795" w:type="dxa"/>
          </w:tcPr>
          <w:p>
            <w:r>
              <w:rPr>
                <w:rFonts w:hint="eastAsia"/>
              </w:rPr>
              <w:t>AgentCom</w:t>
            </w:r>
          </w:p>
        </w:tc>
        <w:tc>
          <w:tcPr>
            <w:tcW w:w="1664" w:type="dxa"/>
          </w:tcPr>
          <w:p>
            <w:r>
              <w:rPr>
                <w:rFonts w:hint="eastAsia"/>
              </w:rPr>
              <w:t>代理机构</w:t>
            </w:r>
          </w:p>
        </w:tc>
        <w:tc>
          <w:tcPr>
            <w:tcW w:w="1048" w:type="dxa"/>
          </w:tcPr>
          <w:p>
            <w:pPr>
              <w:rPr>
                <w:kern w:val="0"/>
              </w:rPr>
            </w:pPr>
            <w:r>
              <w:rPr>
                <w:rFonts w:hint="eastAsia"/>
                <w:kern w:val="0"/>
              </w:rPr>
              <w:t>String</w:t>
            </w:r>
          </w:p>
        </w:tc>
        <w:tc>
          <w:tcPr>
            <w:tcW w:w="1878" w:type="dxa"/>
          </w:tcPr>
          <w:p>
            <w:pPr>
              <w:rPr>
                <w:kern w:val="0"/>
              </w:rPr>
            </w:pPr>
            <w:r>
              <w:rPr>
                <w:rFonts w:hint="eastAsia"/>
                <w:kern w:val="0"/>
              </w:rPr>
              <w:t>N</w:t>
            </w:r>
          </w:p>
        </w:tc>
        <w:tc>
          <w:tcPr>
            <w:tcW w:w="1878" w:type="dxa"/>
          </w:tcPr>
          <w:p>
            <w:pPr>
              <w:rPr>
                <w:highlight w:val="green"/>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226" w:hRule="atLeast"/>
          <w:jc w:val="center"/>
        </w:trPr>
        <w:tc>
          <w:tcPr>
            <w:tcW w:w="1795" w:type="dxa"/>
          </w:tcPr>
          <w:p>
            <w:r>
              <w:rPr>
                <w:rFonts w:hint="eastAsia"/>
              </w:rPr>
              <w:t>SellType</w:t>
            </w:r>
          </w:p>
        </w:tc>
        <w:tc>
          <w:tcPr>
            <w:tcW w:w="1664" w:type="dxa"/>
          </w:tcPr>
          <w:p>
            <w:r>
              <w:rPr>
                <w:rFonts w:hint="eastAsia"/>
              </w:rPr>
              <w:t>销售方式</w:t>
            </w:r>
          </w:p>
        </w:tc>
        <w:tc>
          <w:tcPr>
            <w:tcW w:w="1048" w:type="dxa"/>
          </w:tcPr>
          <w:p>
            <w:pPr>
              <w:rPr>
                <w:kern w:val="0"/>
              </w:rPr>
            </w:pPr>
            <w:r>
              <w:rPr>
                <w:rFonts w:hint="eastAsia"/>
                <w:kern w:val="0"/>
              </w:rPr>
              <w:t>String</w:t>
            </w:r>
          </w:p>
        </w:tc>
        <w:tc>
          <w:tcPr>
            <w:tcW w:w="1878" w:type="dxa"/>
          </w:tcPr>
          <w:p>
            <w:pPr>
              <w:rPr>
                <w:kern w:val="0"/>
              </w:rPr>
            </w:pPr>
            <w:r>
              <w:rPr>
                <w:rFonts w:hint="eastAsia"/>
                <w:kern w:val="0"/>
              </w:rPr>
              <w:t>Y</w:t>
            </w:r>
          </w:p>
        </w:tc>
        <w:tc>
          <w:tcPr>
            <w:tcW w:w="1878" w:type="dxa"/>
          </w:tcPr>
          <w:p>
            <w:pPr>
              <w:rPr>
                <w:highlight w:val="green"/>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226" w:hRule="atLeast"/>
          <w:jc w:val="center"/>
        </w:trPr>
        <w:tc>
          <w:tcPr>
            <w:tcW w:w="1795" w:type="dxa"/>
          </w:tcPr>
          <w:p>
            <w:r>
              <w:rPr>
                <w:rFonts w:hint="eastAsia"/>
              </w:rPr>
              <w:t>BusinessChnl</w:t>
            </w:r>
          </w:p>
        </w:tc>
        <w:tc>
          <w:tcPr>
            <w:tcW w:w="1664" w:type="dxa"/>
          </w:tcPr>
          <w:p>
            <w:r>
              <w:rPr>
                <w:rFonts w:hint="eastAsia"/>
              </w:rPr>
              <w:t>业务渠道</w:t>
            </w:r>
          </w:p>
        </w:tc>
        <w:tc>
          <w:tcPr>
            <w:tcW w:w="1048" w:type="dxa"/>
          </w:tcPr>
          <w:p>
            <w:pPr>
              <w:rPr>
                <w:kern w:val="0"/>
              </w:rPr>
            </w:pPr>
            <w:r>
              <w:rPr>
                <w:rFonts w:hint="eastAsia"/>
                <w:kern w:val="0"/>
              </w:rPr>
              <w:t>String</w:t>
            </w:r>
          </w:p>
        </w:tc>
        <w:tc>
          <w:tcPr>
            <w:tcW w:w="1878" w:type="dxa"/>
          </w:tcPr>
          <w:p>
            <w:pPr>
              <w:rPr>
                <w:kern w:val="0"/>
              </w:rPr>
            </w:pPr>
            <w:r>
              <w:rPr>
                <w:rFonts w:hint="eastAsia"/>
                <w:kern w:val="0"/>
              </w:rPr>
              <w:t>Y</w:t>
            </w:r>
          </w:p>
        </w:tc>
        <w:tc>
          <w:tcPr>
            <w:tcW w:w="1878" w:type="dxa"/>
          </w:tcPr>
          <w:p>
            <w:pPr>
              <w:rPr>
                <w:highlight w:val="green"/>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226" w:hRule="atLeast"/>
          <w:jc w:val="center"/>
        </w:trPr>
        <w:tc>
          <w:tcPr>
            <w:tcW w:w="1795" w:type="dxa"/>
          </w:tcPr>
          <w:p>
            <w:r>
              <w:rPr>
                <w:rFonts w:hint="eastAsia"/>
              </w:rPr>
              <w:t>CommunityCode</w:t>
            </w:r>
          </w:p>
        </w:tc>
        <w:tc>
          <w:tcPr>
            <w:tcW w:w="1664" w:type="dxa"/>
          </w:tcPr>
          <w:p/>
        </w:tc>
        <w:tc>
          <w:tcPr>
            <w:tcW w:w="1048" w:type="dxa"/>
          </w:tcPr>
          <w:p>
            <w:pPr>
              <w:rPr>
                <w:kern w:val="0"/>
              </w:rPr>
            </w:pPr>
            <w:r>
              <w:rPr>
                <w:rFonts w:hint="eastAsia"/>
                <w:kern w:val="0"/>
              </w:rPr>
              <w:t>String</w:t>
            </w:r>
          </w:p>
        </w:tc>
        <w:tc>
          <w:tcPr>
            <w:tcW w:w="1878" w:type="dxa"/>
          </w:tcPr>
          <w:p>
            <w:pPr>
              <w:rPr>
                <w:kern w:val="0"/>
              </w:rPr>
            </w:pPr>
            <w:r>
              <w:rPr>
                <w:rFonts w:hint="eastAsia"/>
                <w:kern w:val="0"/>
              </w:rPr>
              <w:t>N</w:t>
            </w:r>
          </w:p>
        </w:tc>
        <w:tc>
          <w:tcPr>
            <w:tcW w:w="1878" w:type="dxa"/>
          </w:tcPr>
          <w:p>
            <w:pPr>
              <w:rPr>
                <w:highlight w:val="green"/>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226" w:hRule="atLeast"/>
          <w:jc w:val="center"/>
        </w:trPr>
        <w:tc>
          <w:tcPr>
            <w:tcW w:w="1795" w:type="dxa"/>
          </w:tcPr>
          <w:p>
            <w:r>
              <w:rPr>
                <w:rFonts w:hint="eastAsia"/>
              </w:rPr>
              <w:t>CValiDate</w:t>
            </w:r>
          </w:p>
        </w:tc>
        <w:tc>
          <w:tcPr>
            <w:tcW w:w="1664" w:type="dxa"/>
          </w:tcPr>
          <w:p>
            <w:r>
              <w:rPr>
                <w:rFonts w:hint="eastAsia"/>
              </w:rPr>
              <w:t>保单生效日期</w:t>
            </w:r>
          </w:p>
        </w:tc>
        <w:tc>
          <w:tcPr>
            <w:tcW w:w="1048" w:type="dxa"/>
          </w:tcPr>
          <w:p>
            <w:pPr>
              <w:rPr>
                <w:kern w:val="0"/>
              </w:rPr>
            </w:pPr>
            <w:r>
              <w:rPr>
                <w:rFonts w:hint="eastAsia"/>
                <w:kern w:val="0"/>
              </w:rPr>
              <w:t>String</w:t>
            </w:r>
          </w:p>
        </w:tc>
        <w:tc>
          <w:tcPr>
            <w:tcW w:w="1878" w:type="dxa"/>
          </w:tcPr>
          <w:p>
            <w:pPr>
              <w:rPr>
                <w:kern w:val="0"/>
              </w:rPr>
            </w:pPr>
            <w:r>
              <w:rPr>
                <w:rFonts w:hint="eastAsia"/>
                <w:kern w:val="0"/>
              </w:rPr>
              <w:t>Y</w:t>
            </w:r>
          </w:p>
        </w:tc>
        <w:tc>
          <w:tcPr>
            <w:tcW w:w="1878" w:type="dxa"/>
          </w:tcPr>
          <w:p>
            <w:pPr>
              <w:rPr>
                <w:highlight w:val="green"/>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226" w:hRule="atLeast"/>
          <w:jc w:val="center"/>
        </w:trPr>
        <w:tc>
          <w:tcPr>
            <w:tcW w:w="1795" w:type="dxa"/>
          </w:tcPr>
          <w:p>
            <w:r>
              <w:rPr>
                <w:rFonts w:hint="eastAsia"/>
              </w:rPr>
              <w:t>RecommendCont</w:t>
            </w:r>
          </w:p>
        </w:tc>
        <w:tc>
          <w:tcPr>
            <w:tcW w:w="1664" w:type="dxa"/>
          </w:tcPr>
          <w:p>
            <w:r>
              <w:rPr>
                <w:rFonts w:hint="eastAsia"/>
              </w:rPr>
              <w:t>保单推荐人</w:t>
            </w:r>
          </w:p>
        </w:tc>
        <w:tc>
          <w:tcPr>
            <w:tcW w:w="1048" w:type="dxa"/>
          </w:tcPr>
          <w:p>
            <w:pPr>
              <w:rPr>
                <w:kern w:val="0"/>
              </w:rPr>
            </w:pPr>
            <w:r>
              <w:rPr>
                <w:rFonts w:hint="eastAsia"/>
                <w:kern w:val="0"/>
              </w:rPr>
              <w:t>String</w:t>
            </w:r>
          </w:p>
        </w:tc>
        <w:tc>
          <w:tcPr>
            <w:tcW w:w="1878" w:type="dxa"/>
          </w:tcPr>
          <w:p>
            <w:pPr>
              <w:rPr>
                <w:kern w:val="0"/>
              </w:rPr>
            </w:pPr>
            <w:r>
              <w:rPr>
                <w:rFonts w:hint="eastAsia"/>
                <w:kern w:val="0"/>
              </w:rPr>
              <w:t>N</w:t>
            </w:r>
          </w:p>
        </w:tc>
        <w:tc>
          <w:tcPr>
            <w:tcW w:w="1878" w:type="dxa"/>
          </w:tcPr>
          <w:p>
            <w:pPr>
              <w:rPr>
                <w:highlight w:val="green"/>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226" w:hRule="atLeast"/>
          <w:jc w:val="center"/>
        </w:trPr>
        <w:tc>
          <w:tcPr>
            <w:tcW w:w="1795" w:type="dxa"/>
          </w:tcPr>
          <w:p>
            <w:r>
              <w:rPr>
                <w:rFonts w:hint="eastAsia"/>
              </w:rPr>
              <w:t>Operator</w:t>
            </w:r>
          </w:p>
        </w:tc>
        <w:tc>
          <w:tcPr>
            <w:tcW w:w="1664" w:type="dxa"/>
          </w:tcPr>
          <w:p>
            <w:r>
              <w:rPr>
                <w:rFonts w:hint="eastAsia"/>
              </w:rPr>
              <w:t>操作员</w:t>
            </w:r>
          </w:p>
        </w:tc>
        <w:tc>
          <w:tcPr>
            <w:tcW w:w="1048" w:type="dxa"/>
          </w:tcPr>
          <w:p>
            <w:pPr>
              <w:rPr>
                <w:kern w:val="0"/>
              </w:rPr>
            </w:pPr>
            <w:r>
              <w:rPr>
                <w:rFonts w:hint="eastAsia"/>
                <w:kern w:val="0"/>
              </w:rPr>
              <w:t>String</w:t>
            </w:r>
          </w:p>
        </w:tc>
        <w:tc>
          <w:tcPr>
            <w:tcW w:w="1878" w:type="dxa"/>
          </w:tcPr>
          <w:p>
            <w:pPr>
              <w:rPr>
                <w:kern w:val="0"/>
              </w:rPr>
            </w:pPr>
            <w:r>
              <w:rPr>
                <w:rFonts w:hint="eastAsia"/>
                <w:kern w:val="0"/>
              </w:rPr>
              <w:t>N</w:t>
            </w:r>
          </w:p>
        </w:tc>
        <w:tc>
          <w:tcPr>
            <w:tcW w:w="1878" w:type="dxa"/>
          </w:tcPr>
          <w:p>
            <w:pPr>
              <w:rPr>
                <w:highlight w:val="green"/>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226" w:hRule="atLeast"/>
          <w:jc w:val="center"/>
        </w:trPr>
        <w:tc>
          <w:tcPr>
            <w:tcW w:w="1795" w:type="dxa"/>
          </w:tcPr>
          <w:p>
            <w:r>
              <w:rPr>
                <w:rFonts w:hint="eastAsia"/>
              </w:rPr>
              <w:t>GetPolMode</w:t>
            </w:r>
          </w:p>
        </w:tc>
        <w:tc>
          <w:tcPr>
            <w:tcW w:w="1664" w:type="dxa"/>
          </w:tcPr>
          <w:p>
            <w:r>
              <w:rPr>
                <w:rFonts w:hint="eastAsia"/>
              </w:rPr>
              <w:t>保单送达方式</w:t>
            </w:r>
          </w:p>
        </w:tc>
        <w:tc>
          <w:tcPr>
            <w:tcW w:w="1048" w:type="dxa"/>
          </w:tcPr>
          <w:p>
            <w:pPr>
              <w:rPr>
                <w:kern w:val="0"/>
              </w:rPr>
            </w:pPr>
            <w:r>
              <w:rPr>
                <w:rFonts w:hint="eastAsia"/>
                <w:kern w:val="0"/>
              </w:rPr>
              <w:t>String</w:t>
            </w:r>
          </w:p>
        </w:tc>
        <w:tc>
          <w:tcPr>
            <w:tcW w:w="1878" w:type="dxa"/>
          </w:tcPr>
          <w:p>
            <w:pPr>
              <w:rPr>
                <w:kern w:val="0"/>
              </w:rPr>
            </w:pPr>
            <w:r>
              <w:rPr>
                <w:rFonts w:hint="eastAsia"/>
                <w:kern w:val="0"/>
              </w:rPr>
              <w:t>N</w:t>
            </w:r>
          </w:p>
        </w:tc>
        <w:tc>
          <w:tcPr>
            <w:tcW w:w="1878" w:type="dxa"/>
          </w:tcPr>
          <w:p>
            <w:pPr>
              <w:rPr>
                <w:highlight w:val="green"/>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226" w:hRule="atLeast"/>
          <w:jc w:val="center"/>
        </w:trPr>
        <w:tc>
          <w:tcPr>
            <w:tcW w:w="1795" w:type="dxa"/>
          </w:tcPr>
          <w:p>
            <w:r>
              <w:rPr>
                <w:rFonts w:hint="eastAsia"/>
              </w:rPr>
              <w:t>SaleChnl</w:t>
            </w:r>
          </w:p>
        </w:tc>
        <w:tc>
          <w:tcPr>
            <w:tcW w:w="1664" w:type="dxa"/>
          </w:tcPr>
          <w:p>
            <w:r>
              <w:rPr>
                <w:rFonts w:hint="eastAsia"/>
              </w:rPr>
              <w:t>销售渠道</w:t>
            </w:r>
          </w:p>
        </w:tc>
        <w:tc>
          <w:tcPr>
            <w:tcW w:w="1048" w:type="dxa"/>
          </w:tcPr>
          <w:p>
            <w:pPr>
              <w:rPr>
                <w:kern w:val="0"/>
              </w:rPr>
            </w:pPr>
            <w:r>
              <w:rPr>
                <w:rFonts w:hint="eastAsia"/>
                <w:kern w:val="0"/>
              </w:rPr>
              <w:t>String</w:t>
            </w:r>
          </w:p>
        </w:tc>
        <w:tc>
          <w:tcPr>
            <w:tcW w:w="1878" w:type="dxa"/>
          </w:tcPr>
          <w:p>
            <w:pPr>
              <w:rPr>
                <w:kern w:val="0"/>
              </w:rPr>
            </w:pPr>
            <w:r>
              <w:rPr>
                <w:rFonts w:hint="eastAsia"/>
                <w:kern w:val="0"/>
              </w:rPr>
              <w:t>Y</w:t>
            </w:r>
          </w:p>
        </w:tc>
        <w:tc>
          <w:tcPr>
            <w:tcW w:w="1878" w:type="dxa"/>
          </w:tcPr>
          <w:p>
            <w:pPr>
              <w:rPr>
                <w:highlight w:val="green"/>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319" w:hRule="atLeast"/>
          <w:jc w:val="center"/>
        </w:trPr>
        <w:tc>
          <w:tcPr>
            <w:tcW w:w="1795" w:type="dxa"/>
          </w:tcPr>
          <w:p>
            <w:r>
              <w:rPr>
                <w:rFonts w:hint="eastAsia"/>
              </w:rPr>
              <w:t>ContSource</w:t>
            </w:r>
          </w:p>
        </w:tc>
        <w:tc>
          <w:tcPr>
            <w:tcW w:w="1664" w:type="dxa"/>
          </w:tcPr>
          <w:p>
            <w:r>
              <w:rPr>
                <w:rFonts w:hint="eastAsia"/>
              </w:rPr>
              <w:t>保单来源</w:t>
            </w:r>
          </w:p>
        </w:tc>
        <w:tc>
          <w:tcPr>
            <w:tcW w:w="1048" w:type="dxa"/>
          </w:tcPr>
          <w:p>
            <w:pPr>
              <w:rPr>
                <w:kern w:val="0"/>
              </w:rPr>
            </w:pPr>
            <w:r>
              <w:rPr>
                <w:rFonts w:hint="eastAsia"/>
                <w:kern w:val="0"/>
              </w:rPr>
              <w:t>String</w:t>
            </w:r>
          </w:p>
        </w:tc>
        <w:tc>
          <w:tcPr>
            <w:tcW w:w="1878" w:type="dxa"/>
          </w:tcPr>
          <w:p>
            <w:pPr>
              <w:rPr>
                <w:kern w:val="0"/>
              </w:rPr>
            </w:pPr>
            <w:r>
              <w:rPr>
                <w:rFonts w:hint="eastAsia"/>
                <w:kern w:val="0"/>
              </w:rPr>
              <w:t>Y</w:t>
            </w:r>
          </w:p>
        </w:tc>
        <w:tc>
          <w:tcPr>
            <w:tcW w:w="1878" w:type="dxa"/>
          </w:tcPr>
          <w:p>
            <w:pPr>
              <w:rPr>
                <w:highlight w:val="green"/>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226" w:hRule="atLeast"/>
          <w:jc w:val="center"/>
        </w:trPr>
        <w:tc>
          <w:tcPr>
            <w:tcW w:w="1795" w:type="dxa"/>
          </w:tcPr>
          <w:p>
            <w:r>
              <w:rPr>
                <w:rFonts w:hint="eastAsia"/>
              </w:rPr>
              <w:t>Handler</w:t>
            </w:r>
          </w:p>
        </w:tc>
        <w:tc>
          <w:tcPr>
            <w:tcW w:w="1664" w:type="dxa"/>
          </w:tcPr>
          <w:p>
            <w:r>
              <w:rPr>
                <w:rFonts w:hint="eastAsia"/>
              </w:rPr>
              <w:t>经办人</w:t>
            </w:r>
          </w:p>
        </w:tc>
        <w:tc>
          <w:tcPr>
            <w:tcW w:w="1048" w:type="dxa"/>
          </w:tcPr>
          <w:p>
            <w:pPr>
              <w:rPr>
                <w:kern w:val="0"/>
              </w:rPr>
            </w:pPr>
            <w:r>
              <w:rPr>
                <w:rFonts w:hint="eastAsia"/>
                <w:kern w:val="0"/>
              </w:rPr>
              <w:t>String</w:t>
            </w:r>
          </w:p>
        </w:tc>
        <w:tc>
          <w:tcPr>
            <w:tcW w:w="1878" w:type="dxa"/>
          </w:tcPr>
          <w:p>
            <w:pPr>
              <w:rPr>
                <w:kern w:val="0"/>
              </w:rPr>
            </w:pPr>
            <w:r>
              <w:rPr>
                <w:rFonts w:hint="eastAsia"/>
                <w:kern w:val="0"/>
              </w:rPr>
              <w:t>N</w:t>
            </w:r>
          </w:p>
        </w:tc>
        <w:tc>
          <w:tcPr>
            <w:tcW w:w="1878" w:type="dxa"/>
          </w:tcPr>
          <w:p>
            <w:pPr>
              <w:rPr>
                <w:highlight w:val="green"/>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226" w:hRule="atLeast"/>
          <w:jc w:val="center"/>
        </w:trPr>
        <w:tc>
          <w:tcPr>
            <w:tcW w:w="1795" w:type="dxa"/>
          </w:tcPr>
          <w:p>
            <w:r>
              <w:rPr>
                <w:rFonts w:hint="eastAsia"/>
              </w:rPr>
              <w:t>BizSource</w:t>
            </w:r>
          </w:p>
        </w:tc>
        <w:tc>
          <w:tcPr>
            <w:tcW w:w="1664" w:type="dxa"/>
          </w:tcPr>
          <w:p>
            <w:r>
              <w:rPr>
                <w:rFonts w:hint="eastAsia"/>
              </w:rPr>
              <w:t>业务来源</w:t>
            </w:r>
          </w:p>
        </w:tc>
        <w:tc>
          <w:tcPr>
            <w:tcW w:w="1048" w:type="dxa"/>
          </w:tcPr>
          <w:p>
            <w:pPr>
              <w:rPr>
                <w:kern w:val="0"/>
              </w:rPr>
            </w:pPr>
            <w:r>
              <w:rPr>
                <w:rFonts w:hint="eastAsia"/>
                <w:kern w:val="0"/>
              </w:rPr>
              <w:t>String</w:t>
            </w:r>
          </w:p>
        </w:tc>
        <w:tc>
          <w:tcPr>
            <w:tcW w:w="1878" w:type="dxa"/>
          </w:tcPr>
          <w:p>
            <w:pPr>
              <w:rPr>
                <w:kern w:val="0"/>
              </w:rPr>
            </w:pPr>
            <w:r>
              <w:rPr>
                <w:rFonts w:hint="eastAsia"/>
                <w:kern w:val="0"/>
              </w:rPr>
              <w:t>N</w:t>
            </w:r>
          </w:p>
        </w:tc>
        <w:tc>
          <w:tcPr>
            <w:tcW w:w="1878" w:type="dxa"/>
          </w:tcPr>
          <w:p>
            <w:pPr>
              <w:rPr>
                <w:highlight w:val="green"/>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226" w:hRule="atLeast"/>
          <w:jc w:val="center"/>
        </w:trPr>
        <w:tc>
          <w:tcPr>
            <w:tcW w:w="1795" w:type="dxa"/>
          </w:tcPr>
          <w:p>
            <w:r>
              <w:rPr>
                <w:rFonts w:hint="eastAsia"/>
              </w:rPr>
              <w:t>DisputedFlag</w:t>
            </w:r>
          </w:p>
        </w:tc>
        <w:tc>
          <w:tcPr>
            <w:tcW w:w="1664" w:type="dxa"/>
          </w:tcPr>
          <w:p>
            <w:r>
              <w:rPr>
                <w:rFonts w:hint="eastAsia"/>
              </w:rPr>
              <w:t>合同争议处理方式</w:t>
            </w:r>
          </w:p>
        </w:tc>
        <w:tc>
          <w:tcPr>
            <w:tcW w:w="1048" w:type="dxa"/>
          </w:tcPr>
          <w:p>
            <w:pPr>
              <w:rPr>
                <w:kern w:val="0"/>
              </w:rPr>
            </w:pPr>
            <w:r>
              <w:rPr>
                <w:rFonts w:hint="eastAsia"/>
                <w:kern w:val="0"/>
              </w:rPr>
              <w:t>String</w:t>
            </w:r>
          </w:p>
        </w:tc>
        <w:tc>
          <w:tcPr>
            <w:tcW w:w="1878" w:type="dxa"/>
          </w:tcPr>
          <w:p>
            <w:pPr>
              <w:rPr>
                <w:kern w:val="0"/>
              </w:rPr>
            </w:pPr>
            <w:r>
              <w:rPr>
                <w:rFonts w:hint="eastAsia"/>
                <w:kern w:val="0"/>
              </w:rPr>
              <w:t>N</w:t>
            </w:r>
          </w:p>
        </w:tc>
        <w:tc>
          <w:tcPr>
            <w:tcW w:w="1878" w:type="dxa"/>
          </w:tcPr>
          <w:p>
            <w:pPr>
              <w:rPr>
                <w:highlight w:val="green"/>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226" w:hRule="atLeast"/>
          <w:jc w:val="center"/>
        </w:trPr>
        <w:tc>
          <w:tcPr>
            <w:tcW w:w="1795" w:type="dxa"/>
          </w:tcPr>
          <w:p>
            <w:r>
              <w:rPr>
                <w:rFonts w:hint="eastAsia"/>
              </w:rPr>
              <w:t>PayMode</w:t>
            </w:r>
          </w:p>
        </w:tc>
        <w:tc>
          <w:tcPr>
            <w:tcW w:w="1664" w:type="dxa"/>
          </w:tcPr>
          <w:p>
            <w:r>
              <w:rPr>
                <w:rFonts w:hint="eastAsia"/>
              </w:rPr>
              <w:t>交费方式</w:t>
            </w:r>
          </w:p>
        </w:tc>
        <w:tc>
          <w:tcPr>
            <w:tcW w:w="1048" w:type="dxa"/>
          </w:tcPr>
          <w:p>
            <w:pPr>
              <w:rPr>
                <w:kern w:val="0"/>
              </w:rPr>
            </w:pPr>
            <w:r>
              <w:rPr>
                <w:rFonts w:hint="eastAsia"/>
                <w:kern w:val="0"/>
              </w:rPr>
              <w:t>String</w:t>
            </w:r>
          </w:p>
        </w:tc>
        <w:tc>
          <w:tcPr>
            <w:tcW w:w="1878" w:type="dxa"/>
          </w:tcPr>
          <w:p>
            <w:pPr>
              <w:rPr>
                <w:kern w:val="0"/>
              </w:rPr>
            </w:pPr>
            <w:r>
              <w:rPr>
                <w:rFonts w:hint="eastAsia"/>
                <w:kern w:val="0"/>
              </w:rPr>
              <w:t>Y</w:t>
            </w:r>
          </w:p>
        </w:tc>
        <w:tc>
          <w:tcPr>
            <w:tcW w:w="1878" w:type="dxa"/>
          </w:tcPr>
          <w:p>
            <w:pPr>
              <w:rPr>
                <w:highlight w:val="green"/>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226" w:hRule="atLeast"/>
          <w:jc w:val="center"/>
        </w:trPr>
        <w:tc>
          <w:tcPr>
            <w:tcW w:w="1795" w:type="dxa"/>
          </w:tcPr>
          <w:p>
            <w:r>
              <w:rPr>
                <w:rFonts w:hint="eastAsia"/>
              </w:rPr>
              <w:t>BankAccType</w:t>
            </w:r>
          </w:p>
        </w:tc>
        <w:tc>
          <w:tcPr>
            <w:tcW w:w="1664" w:type="dxa"/>
          </w:tcPr>
          <w:p>
            <w:r>
              <w:rPr>
                <w:rFonts w:hint="eastAsia"/>
              </w:rPr>
              <w:t>银行帐户类型</w:t>
            </w:r>
          </w:p>
        </w:tc>
        <w:tc>
          <w:tcPr>
            <w:tcW w:w="1048" w:type="dxa"/>
          </w:tcPr>
          <w:p>
            <w:pPr>
              <w:rPr>
                <w:kern w:val="0"/>
              </w:rPr>
            </w:pPr>
            <w:r>
              <w:rPr>
                <w:rFonts w:hint="eastAsia"/>
                <w:kern w:val="0"/>
              </w:rPr>
              <w:t>String</w:t>
            </w:r>
          </w:p>
        </w:tc>
        <w:tc>
          <w:tcPr>
            <w:tcW w:w="1878" w:type="dxa"/>
          </w:tcPr>
          <w:p>
            <w:pPr>
              <w:rPr>
                <w:kern w:val="0"/>
              </w:rPr>
            </w:pPr>
            <w:r>
              <w:rPr>
                <w:rFonts w:hint="eastAsia"/>
                <w:kern w:val="0"/>
              </w:rPr>
              <w:t>N</w:t>
            </w:r>
          </w:p>
        </w:tc>
        <w:tc>
          <w:tcPr>
            <w:tcW w:w="1878" w:type="dxa"/>
          </w:tcPr>
          <w:p>
            <w:pPr>
              <w:rPr>
                <w:highlight w:val="green"/>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226" w:hRule="atLeast"/>
          <w:jc w:val="center"/>
        </w:trPr>
        <w:tc>
          <w:tcPr>
            <w:tcW w:w="1795" w:type="dxa"/>
          </w:tcPr>
          <w:p>
            <w:r>
              <w:rPr>
                <w:rFonts w:hint="eastAsia"/>
              </w:rPr>
              <w:t>NoticeSendType</w:t>
            </w:r>
          </w:p>
        </w:tc>
        <w:tc>
          <w:tcPr>
            <w:tcW w:w="1664" w:type="dxa"/>
          </w:tcPr>
          <w:p>
            <w:r>
              <w:rPr>
                <w:rFonts w:hint="eastAsia"/>
              </w:rPr>
              <w:t>通知书递送方式</w:t>
            </w:r>
          </w:p>
        </w:tc>
        <w:tc>
          <w:tcPr>
            <w:tcW w:w="1048" w:type="dxa"/>
          </w:tcPr>
          <w:p>
            <w:pPr>
              <w:rPr>
                <w:kern w:val="0"/>
              </w:rPr>
            </w:pPr>
            <w:r>
              <w:rPr>
                <w:rFonts w:hint="eastAsia"/>
                <w:kern w:val="0"/>
              </w:rPr>
              <w:t>String</w:t>
            </w:r>
          </w:p>
        </w:tc>
        <w:tc>
          <w:tcPr>
            <w:tcW w:w="1878" w:type="dxa"/>
          </w:tcPr>
          <w:p>
            <w:pPr>
              <w:rPr>
                <w:kern w:val="0"/>
              </w:rPr>
            </w:pPr>
            <w:r>
              <w:rPr>
                <w:rFonts w:hint="eastAsia"/>
                <w:kern w:val="0"/>
              </w:rPr>
              <w:t>N</w:t>
            </w:r>
          </w:p>
        </w:tc>
        <w:tc>
          <w:tcPr>
            <w:tcW w:w="1878" w:type="dxa"/>
          </w:tcPr>
          <w:p>
            <w:pPr>
              <w:rPr>
                <w:highlight w:val="green"/>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226" w:hRule="atLeast"/>
          <w:jc w:val="center"/>
        </w:trPr>
        <w:tc>
          <w:tcPr>
            <w:tcW w:w="1795" w:type="dxa"/>
          </w:tcPr>
          <w:p>
            <w:r>
              <w:rPr>
                <w:rFonts w:hint="eastAsia"/>
              </w:rPr>
              <w:t>NewPayMode</w:t>
            </w:r>
          </w:p>
        </w:tc>
        <w:tc>
          <w:tcPr>
            <w:tcW w:w="1664" w:type="dxa"/>
          </w:tcPr>
          <w:p>
            <w:r>
              <w:rPr>
                <w:rFonts w:hint="eastAsia"/>
              </w:rPr>
              <w:t>首期交费方式</w:t>
            </w:r>
          </w:p>
        </w:tc>
        <w:tc>
          <w:tcPr>
            <w:tcW w:w="1048" w:type="dxa"/>
          </w:tcPr>
          <w:p>
            <w:pPr>
              <w:rPr>
                <w:kern w:val="0"/>
              </w:rPr>
            </w:pPr>
            <w:r>
              <w:rPr>
                <w:rFonts w:hint="eastAsia"/>
                <w:kern w:val="0"/>
              </w:rPr>
              <w:t>String</w:t>
            </w:r>
          </w:p>
        </w:tc>
        <w:tc>
          <w:tcPr>
            <w:tcW w:w="1878" w:type="dxa"/>
          </w:tcPr>
          <w:p>
            <w:pPr>
              <w:rPr>
                <w:kern w:val="0"/>
              </w:rPr>
            </w:pPr>
            <w:r>
              <w:rPr>
                <w:rFonts w:hint="eastAsia"/>
                <w:kern w:val="0"/>
              </w:rPr>
              <w:t>N</w:t>
            </w:r>
          </w:p>
        </w:tc>
        <w:tc>
          <w:tcPr>
            <w:tcW w:w="1878" w:type="dxa"/>
          </w:tcPr>
          <w:p>
            <w:pPr>
              <w:rPr>
                <w:highlight w:val="green"/>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226" w:hRule="atLeast"/>
          <w:jc w:val="center"/>
        </w:trPr>
        <w:tc>
          <w:tcPr>
            <w:tcW w:w="1795" w:type="dxa"/>
          </w:tcPr>
          <w:p>
            <w:r>
              <w:rPr>
                <w:rFonts w:hint="eastAsia"/>
              </w:rPr>
              <w:t>NewAccName</w:t>
            </w:r>
          </w:p>
        </w:tc>
        <w:tc>
          <w:tcPr>
            <w:tcW w:w="1664" w:type="dxa"/>
          </w:tcPr>
          <w:p>
            <w:r>
              <w:rPr>
                <w:rFonts w:hint="eastAsia"/>
              </w:rPr>
              <w:t>首期银行帐户名</w:t>
            </w:r>
          </w:p>
        </w:tc>
        <w:tc>
          <w:tcPr>
            <w:tcW w:w="1048" w:type="dxa"/>
          </w:tcPr>
          <w:p>
            <w:pPr>
              <w:rPr>
                <w:kern w:val="0"/>
              </w:rPr>
            </w:pPr>
            <w:r>
              <w:rPr>
                <w:rFonts w:hint="eastAsia"/>
                <w:kern w:val="0"/>
              </w:rPr>
              <w:t>String</w:t>
            </w:r>
          </w:p>
        </w:tc>
        <w:tc>
          <w:tcPr>
            <w:tcW w:w="1878" w:type="dxa"/>
          </w:tcPr>
          <w:p>
            <w:pPr>
              <w:rPr>
                <w:kern w:val="0"/>
              </w:rPr>
            </w:pPr>
            <w:r>
              <w:rPr>
                <w:rFonts w:hint="eastAsia"/>
                <w:kern w:val="0"/>
              </w:rPr>
              <w:t>N</w:t>
            </w:r>
          </w:p>
        </w:tc>
        <w:tc>
          <w:tcPr>
            <w:tcW w:w="1878" w:type="dxa"/>
          </w:tcPr>
          <w:p>
            <w:pPr>
              <w:rPr>
                <w:highlight w:val="green"/>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226" w:hRule="atLeast"/>
          <w:jc w:val="center"/>
        </w:trPr>
        <w:tc>
          <w:tcPr>
            <w:tcW w:w="1795" w:type="dxa"/>
          </w:tcPr>
          <w:p>
            <w:r>
              <w:rPr>
                <w:rFonts w:hint="eastAsia"/>
              </w:rPr>
              <w:t>NewBankCode</w:t>
            </w:r>
          </w:p>
        </w:tc>
        <w:tc>
          <w:tcPr>
            <w:tcW w:w="1664" w:type="dxa"/>
          </w:tcPr>
          <w:p>
            <w:r>
              <w:rPr>
                <w:rFonts w:hint="eastAsia"/>
              </w:rPr>
              <w:t>首期银行编码</w:t>
            </w:r>
          </w:p>
        </w:tc>
        <w:tc>
          <w:tcPr>
            <w:tcW w:w="1048" w:type="dxa"/>
          </w:tcPr>
          <w:p>
            <w:pPr>
              <w:rPr>
                <w:kern w:val="0"/>
              </w:rPr>
            </w:pPr>
            <w:r>
              <w:rPr>
                <w:rFonts w:hint="eastAsia"/>
                <w:kern w:val="0"/>
              </w:rPr>
              <w:t>String</w:t>
            </w:r>
          </w:p>
        </w:tc>
        <w:tc>
          <w:tcPr>
            <w:tcW w:w="1878" w:type="dxa"/>
          </w:tcPr>
          <w:p>
            <w:pPr>
              <w:rPr>
                <w:kern w:val="0"/>
              </w:rPr>
            </w:pPr>
            <w:r>
              <w:rPr>
                <w:rFonts w:hint="eastAsia"/>
                <w:kern w:val="0"/>
              </w:rPr>
              <w:t>N</w:t>
            </w:r>
          </w:p>
        </w:tc>
        <w:tc>
          <w:tcPr>
            <w:tcW w:w="1878" w:type="dxa"/>
          </w:tcPr>
          <w:p>
            <w:pPr>
              <w:rPr>
                <w:highlight w:val="green"/>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226" w:hRule="atLeast"/>
          <w:jc w:val="center"/>
        </w:trPr>
        <w:tc>
          <w:tcPr>
            <w:tcW w:w="1795" w:type="dxa"/>
          </w:tcPr>
          <w:p>
            <w:r>
              <w:rPr>
                <w:rFonts w:hint="eastAsia"/>
              </w:rPr>
              <w:t>NewBankAccNo</w:t>
            </w:r>
          </w:p>
        </w:tc>
        <w:tc>
          <w:tcPr>
            <w:tcW w:w="1664" w:type="dxa"/>
          </w:tcPr>
          <w:p>
            <w:r>
              <w:rPr>
                <w:rFonts w:hint="eastAsia"/>
              </w:rPr>
              <w:t>首期银行账号</w:t>
            </w:r>
          </w:p>
        </w:tc>
        <w:tc>
          <w:tcPr>
            <w:tcW w:w="1048" w:type="dxa"/>
          </w:tcPr>
          <w:p>
            <w:pPr>
              <w:rPr>
                <w:kern w:val="0"/>
              </w:rPr>
            </w:pPr>
            <w:r>
              <w:rPr>
                <w:rFonts w:hint="eastAsia"/>
                <w:kern w:val="0"/>
              </w:rPr>
              <w:t>String</w:t>
            </w:r>
          </w:p>
        </w:tc>
        <w:tc>
          <w:tcPr>
            <w:tcW w:w="1878" w:type="dxa"/>
          </w:tcPr>
          <w:p>
            <w:pPr>
              <w:rPr>
                <w:kern w:val="0"/>
              </w:rPr>
            </w:pPr>
            <w:r>
              <w:rPr>
                <w:rFonts w:hint="eastAsia"/>
                <w:kern w:val="0"/>
              </w:rPr>
              <w:t>N</w:t>
            </w:r>
          </w:p>
        </w:tc>
        <w:tc>
          <w:tcPr>
            <w:tcW w:w="1878" w:type="dxa"/>
          </w:tcPr>
          <w:p>
            <w:pPr>
              <w:rPr>
                <w:highlight w:val="green"/>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226" w:hRule="atLeast"/>
          <w:jc w:val="center"/>
        </w:trPr>
        <w:tc>
          <w:tcPr>
            <w:tcW w:w="1795" w:type="dxa"/>
          </w:tcPr>
          <w:p>
            <w:r>
              <w:rPr>
                <w:rFonts w:hint="eastAsia"/>
              </w:rPr>
              <w:t>RecommendAgent</w:t>
            </w:r>
          </w:p>
        </w:tc>
        <w:tc>
          <w:tcPr>
            <w:tcW w:w="1664" w:type="dxa"/>
          </w:tcPr>
          <w:p>
            <w:r>
              <w:rPr>
                <w:rFonts w:hint="eastAsia"/>
              </w:rPr>
              <w:t>推荐人</w:t>
            </w:r>
          </w:p>
        </w:tc>
        <w:tc>
          <w:tcPr>
            <w:tcW w:w="1048" w:type="dxa"/>
          </w:tcPr>
          <w:p>
            <w:pPr>
              <w:rPr>
                <w:kern w:val="0"/>
              </w:rPr>
            </w:pPr>
            <w:r>
              <w:rPr>
                <w:rFonts w:hint="eastAsia"/>
                <w:kern w:val="0"/>
              </w:rPr>
              <w:t>String</w:t>
            </w:r>
          </w:p>
        </w:tc>
        <w:tc>
          <w:tcPr>
            <w:tcW w:w="1878" w:type="dxa"/>
          </w:tcPr>
          <w:p>
            <w:pPr>
              <w:rPr>
                <w:kern w:val="0"/>
              </w:rPr>
            </w:pPr>
            <w:r>
              <w:rPr>
                <w:rFonts w:hint="eastAsia"/>
                <w:kern w:val="0"/>
              </w:rPr>
              <w:t>N</w:t>
            </w:r>
          </w:p>
        </w:tc>
        <w:tc>
          <w:tcPr>
            <w:tcW w:w="1878" w:type="dxa"/>
          </w:tcPr>
          <w:p>
            <w:pPr>
              <w:rPr>
                <w:highlight w:val="green"/>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226" w:hRule="atLeast"/>
          <w:jc w:val="center"/>
        </w:trPr>
        <w:tc>
          <w:tcPr>
            <w:tcW w:w="1795" w:type="dxa"/>
          </w:tcPr>
          <w:p>
            <w:r>
              <w:rPr>
                <w:rFonts w:hint="eastAsia"/>
              </w:rPr>
              <w:t>SendType</w:t>
            </w:r>
          </w:p>
        </w:tc>
        <w:tc>
          <w:tcPr>
            <w:tcW w:w="1664" w:type="dxa"/>
          </w:tcPr>
          <w:p>
            <w:r>
              <w:rPr>
                <w:rFonts w:hint="eastAsia"/>
              </w:rPr>
              <w:t>保单快递方式</w:t>
            </w:r>
          </w:p>
        </w:tc>
        <w:tc>
          <w:tcPr>
            <w:tcW w:w="1048" w:type="dxa"/>
          </w:tcPr>
          <w:p>
            <w:pPr>
              <w:rPr>
                <w:kern w:val="0"/>
              </w:rPr>
            </w:pPr>
            <w:r>
              <w:rPr>
                <w:rFonts w:hint="eastAsia"/>
                <w:kern w:val="0"/>
              </w:rPr>
              <w:t>String</w:t>
            </w:r>
          </w:p>
        </w:tc>
        <w:tc>
          <w:tcPr>
            <w:tcW w:w="1878" w:type="dxa"/>
          </w:tcPr>
          <w:p>
            <w:pPr>
              <w:rPr>
                <w:kern w:val="0"/>
              </w:rPr>
            </w:pPr>
            <w:r>
              <w:rPr>
                <w:rFonts w:hint="eastAsia"/>
                <w:kern w:val="0"/>
              </w:rPr>
              <w:t>N</w:t>
            </w:r>
          </w:p>
        </w:tc>
        <w:tc>
          <w:tcPr>
            <w:tcW w:w="1878" w:type="dxa"/>
          </w:tcPr>
          <w:p>
            <w:pPr>
              <w:rPr>
                <w:highlight w:val="green"/>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226" w:hRule="atLeast"/>
          <w:jc w:val="center"/>
        </w:trPr>
        <w:tc>
          <w:tcPr>
            <w:tcW w:w="1795" w:type="dxa"/>
          </w:tcPr>
          <w:p>
            <w:r>
              <w:rPr>
                <w:rFonts w:hint="eastAsia"/>
              </w:rPr>
              <w:t>SpecContent</w:t>
            </w:r>
          </w:p>
        </w:tc>
        <w:tc>
          <w:tcPr>
            <w:tcW w:w="1664" w:type="dxa"/>
          </w:tcPr>
          <w:p>
            <w:r>
              <w:rPr>
                <w:rFonts w:hint="eastAsia"/>
              </w:rPr>
              <w:t>特约内容</w:t>
            </w:r>
          </w:p>
        </w:tc>
        <w:tc>
          <w:tcPr>
            <w:tcW w:w="1048" w:type="dxa"/>
          </w:tcPr>
          <w:p>
            <w:pPr>
              <w:rPr>
                <w:kern w:val="0"/>
              </w:rPr>
            </w:pPr>
            <w:r>
              <w:rPr>
                <w:rFonts w:hint="eastAsia"/>
                <w:kern w:val="0"/>
              </w:rPr>
              <w:t>String</w:t>
            </w:r>
          </w:p>
        </w:tc>
        <w:tc>
          <w:tcPr>
            <w:tcW w:w="1878" w:type="dxa"/>
          </w:tcPr>
          <w:p>
            <w:pPr>
              <w:rPr>
                <w:kern w:val="0"/>
              </w:rPr>
            </w:pPr>
            <w:r>
              <w:rPr>
                <w:rFonts w:hint="eastAsia"/>
                <w:kern w:val="0"/>
              </w:rPr>
              <w:t>N</w:t>
            </w:r>
          </w:p>
        </w:tc>
        <w:tc>
          <w:tcPr>
            <w:tcW w:w="1878" w:type="dxa"/>
          </w:tcPr>
          <w:p>
            <w:pPr>
              <w:rPr>
                <w:highlight w:val="green"/>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226" w:hRule="atLeast"/>
          <w:jc w:val="center"/>
        </w:trPr>
        <w:tc>
          <w:tcPr>
            <w:tcW w:w="1795" w:type="dxa"/>
          </w:tcPr>
          <w:p>
            <w:r>
              <w:rPr>
                <w:rFonts w:hint="eastAsia"/>
              </w:rPr>
              <w:t>UwDebtFlag</w:t>
            </w:r>
          </w:p>
        </w:tc>
        <w:tc>
          <w:tcPr>
            <w:tcW w:w="1664" w:type="dxa"/>
          </w:tcPr>
          <w:p>
            <w:r>
              <w:rPr>
                <w:rFonts w:hint="eastAsia"/>
              </w:rPr>
              <w:t>欠费承保标识</w:t>
            </w:r>
          </w:p>
        </w:tc>
        <w:tc>
          <w:tcPr>
            <w:tcW w:w="1048" w:type="dxa"/>
          </w:tcPr>
          <w:p>
            <w:pPr>
              <w:rPr>
                <w:kern w:val="0"/>
              </w:rPr>
            </w:pPr>
            <w:r>
              <w:rPr>
                <w:rFonts w:hint="eastAsia"/>
                <w:kern w:val="0"/>
              </w:rPr>
              <w:t>String</w:t>
            </w:r>
          </w:p>
        </w:tc>
        <w:tc>
          <w:tcPr>
            <w:tcW w:w="1878" w:type="dxa"/>
          </w:tcPr>
          <w:p>
            <w:pPr>
              <w:rPr>
                <w:kern w:val="0"/>
              </w:rPr>
            </w:pPr>
            <w:r>
              <w:rPr>
                <w:rFonts w:hint="eastAsia"/>
                <w:kern w:val="0"/>
              </w:rPr>
              <w:t>N</w:t>
            </w:r>
          </w:p>
        </w:tc>
        <w:tc>
          <w:tcPr>
            <w:tcW w:w="1878" w:type="dxa"/>
          </w:tcPr>
          <w:p>
            <w:pPr>
              <w:rPr>
                <w:highlight w:val="green"/>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226" w:hRule="atLeast"/>
          <w:jc w:val="center"/>
        </w:trPr>
        <w:tc>
          <w:tcPr>
            <w:tcW w:w="1795" w:type="dxa"/>
          </w:tcPr>
          <w:p>
            <w:r>
              <w:rPr>
                <w:rFonts w:hint="eastAsia"/>
              </w:rPr>
              <w:t>AptValiDateFlag</w:t>
            </w:r>
          </w:p>
        </w:tc>
        <w:tc>
          <w:tcPr>
            <w:tcW w:w="1664" w:type="dxa"/>
          </w:tcPr>
          <w:p>
            <w:r>
              <w:rPr>
                <w:rFonts w:hint="eastAsia"/>
              </w:rPr>
              <w:t>是否约定生效</w:t>
            </w:r>
          </w:p>
        </w:tc>
        <w:tc>
          <w:tcPr>
            <w:tcW w:w="1048" w:type="dxa"/>
          </w:tcPr>
          <w:p>
            <w:pPr>
              <w:rPr>
                <w:kern w:val="0"/>
              </w:rPr>
            </w:pPr>
            <w:r>
              <w:rPr>
                <w:rFonts w:hint="eastAsia"/>
                <w:kern w:val="0"/>
              </w:rPr>
              <w:t>String</w:t>
            </w:r>
          </w:p>
        </w:tc>
        <w:tc>
          <w:tcPr>
            <w:tcW w:w="1878" w:type="dxa"/>
          </w:tcPr>
          <w:p>
            <w:pPr>
              <w:rPr>
                <w:kern w:val="0"/>
              </w:rPr>
            </w:pPr>
            <w:r>
              <w:rPr>
                <w:rFonts w:hint="eastAsia"/>
                <w:kern w:val="0"/>
              </w:rPr>
              <w:t>N</w:t>
            </w:r>
          </w:p>
        </w:tc>
        <w:tc>
          <w:tcPr>
            <w:tcW w:w="1878" w:type="dxa"/>
          </w:tcPr>
          <w:p>
            <w:pPr>
              <w:rPr>
                <w:highlight w:val="green"/>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226" w:hRule="atLeast"/>
          <w:jc w:val="center"/>
        </w:trPr>
        <w:tc>
          <w:tcPr>
            <w:tcW w:w="1795" w:type="dxa"/>
          </w:tcPr>
          <w:p>
            <w:r>
              <w:rPr>
                <w:rFonts w:hint="eastAsia"/>
              </w:rPr>
              <w:t>ReNewAccNo</w:t>
            </w:r>
          </w:p>
        </w:tc>
        <w:tc>
          <w:tcPr>
            <w:tcW w:w="1664" w:type="dxa"/>
          </w:tcPr>
          <w:p>
            <w:r>
              <w:rPr>
                <w:rFonts w:hint="eastAsia"/>
              </w:rPr>
              <w:t>续期银行帐号</w:t>
            </w:r>
          </w:p>
        </w:tc>
        <w:tc>
          <w:tcPr>
            <w:tcW w:w="1048" w:type="dxa"/>
          </w:tcPr>
          <w:p>
            <w:pPr>
              <w:rPr>
                <w:kern w:val="0"/>
              </w:rPr>
            </w:pPr>
            <w:r>
              <w:rPr>
                <w:rFonts w:hint="eastAsia"/>
                <w:kern w:val="0"/>
              </w:rPr>
              <w:t>String</w:t>
            </w:r>
          </w:p>
        </w:tc>
        <w:tc>
          <w:tcPr>
            <w:tcW w:w="1878" w:type="dxa"/>
          </w:tcPr>
          <w:p>
            <w:pPr>
              <w:rPr>
                <w:kern w:val="0"/>
              </w:rPr>
            </w:pPr>
            <w:r>
              <w:rPr>
                <w:rFonts w:hint="eastAsia"/>
                <w:kern w:val="0"/>
              </w:rPr>
              <w:t>N</w:t>
            </w:r>
          </w:p>
        </w:tc>
        <w:tc>
          <w:tcPr>
            <w:tcW w:w="1878" w:type="dxa"/>
          </w:tcPr>
          <w:p>
            <w:pPr>
              <w:rPr>
                <w:highlight w:val="green"/>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226" w:hRule="atLeast"/>
          <w:jc w:val="center"/>
        </w:trPr>
        <w:tc>
          <w:tcPr>
            <w:tcW w:w="1795" w:type="dxa"/>
          </w:tcPr>
          <w:p>
            <w:r>
              <w:rPr>
                <w:rFonts w:hint="eastAsia"/>
              </w:rPr>
              <w:t>CstRskTlrncCpyCd</w:t>
            </w:r>
          </w:p>
        </w:tc>
        <w:tc>
          <w:tcPr>
            <w:tcW w:w="1664" w:type="dxa"/>
          </w:tcPr>
          <w:p>
            <w:r>
              <w:rPr>
                <w:rFonts w:hint="eastAsia"/>
              </w:rPr>
              <w:t>客户风险承受能力代码</w:t>
            </w:r>
          </w:p>
        </w:tc>
        <w:tc>
          <w:tcPr>
            <w:tcW w:w="1048" w:type="dxa"/>
          </w:tcPr>
          <w:p>
            <w:pPr>
              <w:rPr>
                <w:kern w:val="0"/>
              </w:rPr>
            </w:pPr>
            <w:r>
              <w:rPr>
                <w:rFonts w:hint="eastAsia"/>
                <w:kern w:val="0"/>
              </w:rPr>
              <w:t>String</w:t>
            </w:r>
          </w:p>
        </w:tc>
        <w:tc>
          <w:tcPr>
            <w:tcW w:w="1878" w:type="dxa"/>
          </w:tcPr>
          <w:p>
            <w:pPr>
              <w:rPr>
                <w:kern w:val="0"/>
              </w:rPr>
            </w:pPr>
            <w:r>
              <w:rPr>
                <w:rFonts w:hint="eastAsia"/>
                <w:kern w:val="0"/>
              </w:rPr>
              <w:t>N</w:t>
            </w:r>
          </w:p>
        </w:tc>
        <w:tc>
          <w:tcPr>
            <w:tcW w:w="1878" w:type="dxa"/>
          </w:tcPr>
          <w:p>
            <w:pPr>
              <w:rPr>
                <w:highlight w:val="green"/>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226" w:hRule="atLeast"/>
          <w:jc w:val="center"/>
        </w:trPr>
        <w:tc>
          <w:tcPr>
            <w:tcW w:w="1795" w:type="dxa"/>
          </w:tcPr>
          <w:p>
            <w:r>
              <w:rPr>
                <w:rFonts w:hint="eastAsia"/>
              </w:rPr>
              <w:t>RskEvltAvlDt</w:t>
            </w:r>
          </w:p>
        </w:tc>
        <w:tc>
          <w:tcPr>
            <w:tcW w:w="1664" w:type="dxa"/>
          </w:tcPr>
          <w:p>
            <w:r>
              <w:rPr>
                <w:rFonts w:hint="eastAsia"/>
              </w:rPr>
              <w:t>风险测评有效期</w:t>
            </w:r>
          </w:p>
        </w:tc>
        <w:tc>
          <w:tcPr>
            <w:tcW w:w="1048" w:type="dxa"/>
          </w:tcPr>
          <w:p>
            <w:pPr>
              <w:rPr>
                <w:kern w:val="0"/>
              </w:rPr>
            </w:pPr>
            <w:r>
              <w:rPr>
                <w:rFonts w:hint="eastAsia"/>
                <w:kern w:val="0"/>
              </w:rPr>
              <w:t>String</w:t>
            </w:r>
          </w:p>
        </w:tc>
        <w:tc>
          <w:tcPr>
            <w:tcW w:w="1878" w:type="dxa"/>
          </w:tcPr>
          <w:p>
            <w:pPr>
              <w:rPr>
                <w:kern w:val="0"/>
              </w:rPr>
            </w:pPr>
            <w:r>
              <w:rPr>
                <w:rFonts w:hint="eastAsia"/>
                <w:kern w:val="0"/>
              </w:rPr>
              <w:t>N</w:t>
            </w:r>
          </w:p>
        </w:tc>
        <w:tc>
          <w:tcPr>
            <w:tcW w:w="1878" w:type="dxa"/>
          </w:tcPr>
          <w:p>
            <w:pPr>
              <w:rPr>
                <w:highlight w:val="green"/>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226" w:hRule="atLeast"/>
          <w:jc w:val="center"/>
        </w:trPr>
        <w:tc>
          <w:tcPr>
            <w:tcW w:w="1795" w:type="dxa"/>
          </w:tcPr>
          <w:p>
            <w:r>
              <w:rPr>
                <w:rFonts w:hint="eastAsia"/>
              </w:rPr>
              <w:t>BdgtAmt</w:t>
            </w:r>
          </w:p>
        </w:tc>
        <w:tc>
          <w:tcPr>
            <w:tcW w:w="1664" w:type="dxa"/>
          </w:tcPr>
          <w:p>
            <w:r>
              <w:rPr>
                <w:rFonts w:hint="eastAsia"/>
              </w:rPr>
              <w:t>预算金额</w:t>
            </w:r>
          </w:p>
        </w:tc>
        <w:tc>
          <w:tcPr>
            <w:tcW w:w="1048" w:type="dxa"/>
          </w:tcPr>
          <w:p>
            <w:pPr>
              <w:rPr>
                <w:kern w:val="0"/>
              </w:rPr>
            </w:pPr>
            <w:r>
              <w:rPr>
                <w:rFonts w:hint="eastAsia"/>
                <w:kern w:val="0"/>
              </w:rPr>
              <w:t>String</w:t>
            </w:r>
          </w:p>
        </w:tc>
        <w:tc>
          <w:tcPr>
            <w:tcW w:w="1878" w:type="dxa"/>
          </w:tcPr>
          <w:p>
            <w:pPr>
              <w:rPr>
                <w:kern w:val="0"/>
              </w:rPr>
            </w:pPr>
            <w:r>
              <w:rPr>
                <w:rFonts w:hint="eastAsia"/>
                <w:kern w:val="0"/>
              </w:rPr>
              <w:t>N</w:t>
            </w:r>
          </w:p>
        </w:tc>
        <w:tc>
          <w:tcPr>
            <w:tcW w:w="1878" w:type="dxa"/>
          </w:tcPr>
          <w:p>
            <w:pPr>
              <w:rPr>
                <w:highlight w:val="green"/>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226" w:hRule="atLeast"/>
          <w:jc w:val="center"/>
        </w:trPr>
        <w:tc>
          <w:tcPr>
            <w:tcW w:w="1795" w:type="dxa"/>
          </w:tcPr>
          <w:p>
            <w:r>
              <w:rPr>
                <w:rFonts w:hint="eastAsia"/>
              </w:rPr>
              <w:t>Password</w:t>
            </w:r>
          </w:p>
        </w:tc>
        <w:tc>
          <w:tcPr>
            <w:tcW w:w="1664" w:type="dxa"/>
          </w:tcPr>
          <w:p>
            <w:r>
              <w:rPr>
                <w:rFonts w:hint="eastAsia"/>
              </w:rPr>
              <w:t>保单口令</w:t>
            </w:r>
          </w:p>
        </w:tc>
        <w:tc>
          <w:tcPr>
            <w:tcW w:w="1048" w:type="dxa"/>
          </w:tcPr>
          <w:p>
            <w:pPr>
              <w:rPr>
                <w:kern w:val="0"/>
              </w:rPr>
            </w:pPr>
            <w:r>
              <w:rPr>
                <w:rFonts w:hint="eastAsia"/>
                <w:kern w:val="0"/>
              </w:rPr>
              <w:t>String</w:t>
            </w:r>
          </w:p>
        </w:tc>
        <w:tc>
          <w:tcPr>
            <w:tcW w:w="1878" w:type="dxa"/>
          </w:tcPr>
          <w:p>
            <w:pPr>
              <w:rPr>
                <w:kern w:val="0"/>
              </w:rPr>
            </w:pPr>
            <w:r>
              <w:rPr>
                <w:rFonts w:hint="eastAsia"/>
                <w:kern w:val="0"/>
              </w:rPr>
              <w:t>N</w:t>
            </w:r>
          </w:p>
        </w:tc>
        <w:tc>
          <w:tcPr>
            <w:tcW w:w="1878" w:type="dxa"/>
          </w:tcPr>
          <w:p>
            <w:pPr>
              <w:rPr>
                <w:highlight w:val="green"/>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226" w:hRule="atLeast"/>
          <w:jc w:val="center"/>
        </w:trPr>
        <w:tc>
          <w:tcPr>
            <w:tcW w:w="1795" w:type="dxa"/>
          </w:tcPr>
          <w:p>
            <w:r>
              <w:rPr>
                <w:rFonts w:hint="eastAsia"/>
              </w:rPr>
              <w:t>PrtNo</w:t>
            </w:r>
          </w:p>
        </w:tc>
        <w:tc>
          <w:tcPr>
            <w:tcW w:w="1664" w:type="dxa"/>
          </w:tcPr>
          <w:p>
            <w:r>
              <w:rPr>
                <w:rFonts w:hint="eastAsia"/>
              </w:rPr>
              <w:t>印刷号码</w:t>
            </w:r>
          </w:p>
        </w:tc>
        <w:tc>
          <w:tcPr>
            <w:tcW w:w="1048" w:type="dxa"/>
          </w:tcPr>
          <w:p>
            <w:pPr>
              <w:rPr>
                <w:kern w:val="0"/>
              </w:rPr>
            </w:pPr>
            <w:r>
              <w:rPr>
                <w:rFonts w:hint="eastAsia"/>
                <w:kern w:val="0"/>
              </w:rPr>
              <w:t>String</w:t>
            </w:r>
          </w:p>
        </w:tc>
        <w:tc>
          <w:tcPr>
            <w:tcW w:w="1878" w:type="dxa"/>
          </w:tcPr>
          <w:p>
            <w:pPr>
              <w:rPr>
                <w:kern w:val="0"/>
              </w:rPr>
            </w:pPr>
            <w:r>
              <w:rPr>
                <w:rFonts w:hint="eastAsia"/>
                <w:kern w:val="0"/>
              </w:rPr>
              <w:t>Y</w:t>
            </w:r>
          </w:p>
        </w:tc>
        <w:tc>
          <w:tcPr>
            <w:tcW w:w="1878" w:type="dxa"/>
          </w:tcPr>
          <w:p>
            <w:pPr>
              <w:rPr>
                <w:highlight w:val="green"/>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226" w:hRule="atLeast"/>
          <w:jc w:val="center"/>
        </w:trPr>
        <w:tc>
          <w:tcPr>
            <w:tcW w:w="1795" w:type="dxa"/>
          </w:tcPr>
          <w:p>
            <w:r>
              <w:rPr>
                <w:rFonts w:hint="eastAsia"/>
              </w:rPr>
              <w:t>TempFeeNo</w:t>
            </w:r>
          </w:p>
        </w:tc>
        <w:tc>
          <w:tcPr>
            <w:tcW w:w="1664" w:type="dxa"/>
          </w:tcPr>
          <w:p>
            <w:r>
              <w:rPr>
                <w:rFonts w:hint="eastAsia"/>
              </w:rPr>
              <w:t>暂收据号</w:t>
            </w:r>
          </w:p>
        </w:tc>
        <w:tc>
          <w:tcPr>
            <w:tcW w:w="1048" w:type="dxa"/>
          </w:tcPr>
          <w:p>
            <w:pPr>
              <w:rPr>
                <w:kern w:val="0"/>
              </w:rPr>
            </w:pPr>
            <w:r>
              <w:rPr>
                <w:rFonts w:hint="eastAsia"/>
                <w:kern w:val="0"/>
              </w:rPr>
              <w:t>String</w:t>
            </w:r>
          </w:p>
        </w:tc>
        <w:tc>
          <w:tcPr>
            <w:tcW w:w="1878" w:type="dxa"/>
          </w:tcPr>
          <w:p>
            <w:pPr>
              <w:rPr>
                <w:kern w:val="0"/>
              </w:rPr>
            </w:pPr>
            <w:r>
              <w:rPr>
                <w:rFonts w:hint="eastAsia"/>
                <w:kern w:val="0"/>
              </w:rPr>
              <w:t>N</w:t>
            </w:r>
          </w:p>
        </w:tc>
        <w:tc>
          <w:tcPr>
            <w:tcW w:w="1878" w:type="dxa"/>
          </w:tcPr>
          <w:p>
            <w:pPr>
              <w:rPr>
                <w:highlight w:val="green"/>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226" w:hRule="atLeast"/>
          <w:jc w:val="center"/>
        </w:trPr>
        <w:tc>
          <w:tcPr>
            <w:tcW w:w="1795" w:type="dxa"/>
          </w:tcPr>
          <w:p>
            <w:r>
              <w:rPr>
                <w:rFonts w:hint="eastAsia"/>
              </w:rPr>
              <w:t>AgentCode</w:t>
            </w:r>
          </w:p>
        </w:tc>
        <w:tc>
          <w:tcPr>
            <w:tcW w:w="1664" w:type="dxa"/>
          </w:tcPr>
          <w:p>
            <w:r>
              <w:rPr>
                <w:rFonts w:hint="eastAsia"/>
              </w:rPr>
              <w:t>代理人编码</w:t>
            </w:r>
          </w:p>
        </w:tc>
        <w:tc>
          <w:tcPr>
            <w:tcW w:w="1048" w:type="dxa"/>
          </w:tcPr>
          <w:p>
            <w:pPr>
              <w:rPr>
                <w:kern w:val="0"/>
              </w:rPr>
            </w:pPr>
            <w:r>
              <w:rPr>
                <w:rFonts w:hint="eastAsia"/>
                <w:kern w:val="0"/>
              </w:rPr>
              <w:t>String</w:t>
            </w:r>
          </w:p>
        </w:tc>
        <w:tc>
          <w:tcPr>
            <w:tcW w:w="1878" w:type="dxa"/>
          </w:tcPr>
          <w:p>
            <w:pPr>
              <w:rPr>
                <w:kern w:val="0"/>
              </w:rPr>
            </w:pPr>
            <w:r>
              <w:rPr>
                <w:rFonts w:hint="eastAsia"/>
                <w:kern w:val="0"/>
              </w:rPr>
              <w:t>N</w:t>
            </w:r>
          </w:p>
        </w:tc>
        <w:tc>
          <w:tcPr>
            <w:tcW w:w="1878" w:type="dxa"/>
          </w:tcPr>
          <w:p>
            <w:pPr>
              <w:rPr>
                <w:highlight w:val="green"/>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226" w:hRule="atLeast"/>
          <w:jc w:val="center"/>
        </w:trPr>
        <w:tc>
          <w:tcPr>
            <w:tcW w:w="1795" w:type="dxa"/>
          </w:tcPr>
          <w:p>
            <w:r>
              <w:rPr>
                <w:rFonts w:hint="eastAsia"/>
              </w:rPr>
              <w:t>AgentName</w:t>
            </w:r>
          </w:p>
        </w:tc>
        <w:tc>
          <w:tcPr>
            <w:tcW w:w="1664" w:type="dxa"/>
          </w:tcPr>
          <w:p>
            <w:r>
              <w:rPr>
                <w:rFonts w:hint="eastAsia"/>
              </w:rPr>
              <w:t>代理人姓名</w:t>
            </w:r>
          </w:p>
        </w:tc>
        <w:tc>
          <w:tcPr>
            <w:tcW w:w="1048" w:type="dxa"/>
          </w:tcPr>
          <w:p>
            <w:pPr>
              <w:rPr>
                <w:kern w:val="0"/>
              </w:rPr>
            </w:pPr>
            <w:r>
              <w:rPr>
                <w:rFonts w:hint="eastAsia"/>
                <w:kern w:val="0"/>
              </w:rPr>
              <w:t>String</w:t>
            </w:r>
          </w:p>
        </w:tc>
        <w:tc>
          <w:tcPr>
            <w:tcW w:w="1878" w:type="dxa"/>
          </w:tcPr>
          <w:p>
            <w:pPr>
              <w:rPr>
                <w:kern w:val="0"/>
              </w:rPr>
            </w:pPr>
            <w:r>
              <w:rPr>
                <w:rFonts w:hint="eastAsia"/>
                <w:kern w:val="0"/>
              </w:rPr>
              <w:t>N</w:t>
            </w:r>
          </w:p>
        </w:tc>
        <w:tc>
          <w:tcPr>
            <w:tcW w:w="1878" w:type="dxa"/>
          </w:tcPr>
          <w:p>
            <w:pPr>
              <w:rPr>
                <w:highlight w:val="green"/>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226" w:hRule="atLeast"/>
          <w:jc w:val="center"/>
        </w:trPr>
        <w:tc>
          <w:tcPr>
            <w:tcW w:w="1795" w:type="dxa"/>
          </w:tcPr>
          <w:p>
            <w:r>
              <w:rPr>
                <w:rFonts w:hint="eastAsia"/>
              </w:rPr>
              <w:t>AgentCom</w:t>
            </w:r>
          </w:p>
        </w:tc>
        <w:tc>
          <w:tcPr>
            <w:tcW w:w="1664" w:type="dxa"/>
          </w:tcPr>
          <w:p>
            <w:r>
              <w:rPr>
                <w:rFonts w:hint="eastAsia"/>
              </w:rPr>
              <w:t>代理人机构</w:t>
            </w:r>
          </w:p>
        </w:tc>
        <w:tc>
          <w:tcPr>
            <w:tcW w:w="1048" w:type="dxa"/>
          </w:tcPr>
          <w:p>
            <w:pPr>
              <w:rPr>
                <w:kern w:val="0"/>
              </w:rPr>
            </w:pPr>
            <w:r>
              <w:rPr>
                <w:rFonts w:hint="eastAsia"/>
                <w:kern w:val="0"/>
              </w:rPr>
              <w:t>String</w:t>
            </w:r>
          </w:p>
        </w:tc>
        <w:tc>
          <w:tcPr>
            <w:tcW w:w="1878" w:type="dxa"/>
          </w:tcPr>
          <w:p>
            <w:pPr>
              <w:rPr>
                <w:kern w:val="0"/>
              </w:rPr>
            </w:pPr>
            <w:r>
              <w:rPr>
                <w:rFonts w:hint="eastAsia"/>
                <w:kern w:val="0"/>
              </w:rPr>
              <w:t>N</w:t>
            </w:r>
          </w:p>
        </w:tc>
        <w:tc>
          <w:tcPr>
            <w:tcW w:w="1878" w:type="dxa"/>
          </w:tcPr>
          <w:p>
            <w:pPr>
              <w:rPr>
                <w:highlight w:val="green"/>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226" w:hRule="atLeast"/>
          <w:jc w:val="center"/>
        </w:trPr>
        <w:tc>
          <w:tcPr>
            <w:tcW w:w="1795" w:type="dxa"/>
          </w:tcPr>
          <w:p>
            <w:r>
              <w:rPr>
                <w:rFonts w:hint="eastAsia"/>
              </w:rPr>
              <w:t>AgentGroup</w:t>
            </w:r>
          </w:p>
        </w:tc>
        <w:tc>
          <w:tcPr>
            <w:tcW w:w="1664" w:type="dxa"/>
          </w:tcPr>
          <w:p>
            <w:r>
              <w:rPr>
                <w:rFonts w:hint="eastAsia"/>
              </w:rPr>
              <w:t>代理人展业机构代码</w:t>
            </w:r>
          </w:p>
        </w:tc>
        <w:tc>
          <w:tcPr>
            <w:tcW w:w="1048" w:type="dxa"/>
          </w:tcPr>
          <w:p>
            <w:pPr>
              <w:rPr>
                <w:kern w:val="0"/>
              </w:rPr>
            </w:pPr>
            <w:r>
              <w:rPr>
                <w:rFonts w:hint="eastAsia"/>
                <w:kern w:val="0"/>
              </w:rPr>
              <w:t>String</w:t>
            </w:r>
          </w:p>
        </w:tc>
        <w:tc>
          <w:tcPr>
            <w:tcW w:w="1878" w:type="dxa"/>
          </w:tcPr>
          <w:p>
            <w:pPr>
              <w:rPr>
                <w:kern w:val="0"/>
              </w:rPr>
            </w:pPr>
            <w:r>
              <w:rPr>
                <w:rFonts w:hint="eastAsia"/>
                <w:kern w:val="0"/>
              </w:rPr>
              <w:t>N</w:t>
            </w:r>
          </w:p>
        </w:tc>
        <w:tc>
          <w:tcPr>
            <w:tcW w:w="1878" w:type="dxa"/>
          </w:tcPr>
          <w:p>
            <w:pPr>
              <w:rPr>
                <w:highlight w:val="green"/>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226" w:hRule="atLeast"/>
          <w:jc w:val="center"/>
        </w:trPr>
        <w:tc>
          <w:tcPr>
            <w:tcW w:w="1795" w:type="dxa"/>
          </w:tcPr>
          <w:p>
            <w:r>
              <w:rPr>
                <w:rFonts w:hint="eastAsia"/>
              </w:rPr>
              <w:t>ManageCom</w:t>
            </w:r>
          </w:p>
        </w:tc>
        <w:tc>
          <w:tcPr>
            <w:tcW w:w="1664" w:type="dxa"/>
          </w:tcPr>
          <w:p>
            <w:r>
              <w:rPr>
                <w:rFonts w:hint="eastAsia"/>
              </w:rPr>
              <w:t>管理机构</w:t>
            </w:r>
          </w:p>
        </w:tc>
        <w:tc>
          <w:tcPr>
            <w:tcW w:w="1048" w:type="dxa"/>
          </w:tcPr>
          <w:p>
            <w:pPr>
              <w:rPr>
                <w:kern w:val="0"/>
              </w:rPr>
            </w:pPr>
            <w:r>
              <w:rPr>
                <w:rFonts w:hint="eastAsia"/>
                <w:kern w:val="0"/>
              </w:rPr>
              <w:t>String</w:t>
            </w:r>
          </w:p>
        </w:tc>
        <w:tc>
          <w:tcPr>
            <w:tcW w:w="1878" w:type="dxa"/>
          </w:tcPr>
          <w:p>
            <w:pPr>
              <w:rPr>
                <w:kern w:val="0"/>
              </w:rPr>
            </w:pPr>
            <w:r>
              <w:rPr>
                <w:rFonts w:hint="eastAsia"/>
                <w:kern w:val="0"/>
              </w:rPr>
              <w:t>N</w:t>
            </w:r>
          </w:p>
        </w:tc>
        <w:tc>
          <w:tcPr>
            <w:tcW w:w="1878" w:type="dxa"/>
          </w:tcPr>
          <w:p>
            <w:pPr>
              <w:rPr>
                <w:highlight w:val="green"/>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226" w:hRule="atLeast"/>
          <w:jc w:val="center"/>
        </w:trPr>
        <w:tc>
          <w:tcPr>
            <w:tcW w:w="1795" w:type="dxa"/>
          </w:tcPr>
          <w:p>
            <w:r>
              <w:rPr>
                <w:rFonts w:hint="eastAsia"/>
              </w:rPr>
              <w:t>AppntName</w:t>
            </w:r>
          </w:p>
        </w:tc>
        <w:tc>
          <w:tcPr>
            <w:tcW w:w="1664" w:type="dxa"/>
          </w:tcPr>
          <w:p>
            <w:r>
              <w:rPr>
                <w:rFonts w:hint="eastAsia"/>
              </w:rPr>
              <w:t>投保人姓名</w:t>
            </w:r>
          </w:p>
        </w:tc>
        <w:tc>
          <w:tcPr>
            <w:tcW w:w="1048" w:type="dxa"/>
          </w:tcPr>
          <w:p>
            <w:pPr>
              <w:rPr>
                <w:kern w:val="0"/>
              </w:rPr>
            </w:pPr>
            <w:r>
              <w:rPr>
                <w:rFonts w:hint="eastAsia"/>
                <w:kern w:val="0"/>
              </w:rPr>
              <w:t>String</w:t>
            </w:r>
          </w:p>
        </w:tc>
        <w:tc>
          <w:tcPr>
            <w:tcW w:w="1878" w:type="dxa"/>
          </w:tcPr>
          <w:p>
            <w:pPr>
              <w:rPr>
                <w:kern w:val="0"/>
              </w:rPr>
            </w:pPr>
            <w:r>
              <w:rPr>
                <w:rFonts w:hint="eastAsia"/>
                <w:kern w:val="0"/>
              </w:rPr>
              <w:t>Y</w:t>
            </w:r>
          </w:p>
        </w:tc>
        <w:tc>
          <w:tcPr>
            <w:tcW w:w="1878" w:type="dxa"/>
          </w:tcPr>
          <w:p>
            <w:pPr>
              <w:rPr>
                <w:highlight w:val="green"/>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226" w:hRule="atLeast"/>
          <w:jc w:val="center"/>
        </w:trPr>
        <w:tc>
          <w:tcPr>
            <w:tcW w:w="1795" w:type="dxa"/>
          </w:tcPr>
          <w:p>
            <w:r>
              <w:rPr>
                <w:rFonts w:hint="eastAsia"/>
              </w:rPr>
              <w:t>AppntSex</w:t>
            </w:r>
          </w:p>
        </w:tc>
        <w:tc>
          <w:tcPr>
            <w:tcW w:w="1664" w:type="dxa"/>
          </w:tcPr>
          <w:p>
            <w:r>
              <w:rPr>
                <w:rFonts w:hint="eastAsia"/>
              </w:rPr>
              <w:t>投保人性别</w:t>
            </w:r>
          </w:p>
        </w:tc>
        <w:tc>
          <w:tcPr>
            <w:tcW w:w="1048" w:type="dxa"/>
          </w:tcPr>
          <w:p>
            <w:pPr>
              <w:rPr>
                <w:kern w:val="0"/>
              </w:rPr>
            </w:pPr>
            <w:r>
              <w:rPr>
                <w:rFonts w:hint="eastAsia"/>
                <w:kern w:val="0"/>
              </w:rPr>
              <w:t>String</w:t>
            </w:r>
          </w:p>
        </w:tc>
        <w:tc>
          <w:tcPr>
            <w:tcW w:w="1878" w:type="dxa"/>
          </w:tcPr>
          <w:p>
            <w:pPr>
              <w:rPr>
                <w:kern w:val="0"/>
              </w:rPr>
            </w:pPr>
            <w:r>
              <w:rPr>
                <w:rFonts w:hint="eastAsia"/>
                <w:kern w:val="0"/>
              </w:rPr>
              <w:t>Y</w:t>
            </w:r>
          </w:p>
        </w:tc>
        <w:tc>
          <w:tcPr>
            <w:tcW w:w="1878" w:type="dxa"/>
          </w:tcPr>
          <w:p>
            <w:pPr>
              <w:rPr>
                <w:highlight w:val="green"/>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226" w:hRule="atLeast"/>
          <w:jc w:val="center"/>
        </w:trPr>
        <w:tc>
          <w:tcPr>
            <w:tcW w:w="1795" w:type="dxa"/>
          </w:tcPr>
          <w:p>
            <w:r>
              <w:rPr>
                <w:rFonts w:hint="eastAsia"/>
              </w:rPr>
              <w:t>AppntNo</w:t>
            </w:r>
          </w:p>
        </w:tc>
        <w:tc>
          <w:tcPr>
            <w:tcW w:w="1664" w:type="dxa"/>
          </w:tcPr>
          <w:p>
            <w:r>
              <w:rPr>
                <w:rFonts w:hint="eastAsia"/>
              </w:rPr>
              <w:t>投保人客户号码</w:t>
            </w:r>
          </w:p>
        </w:tc>
        <w:tc>
          <w:tcPr>
            <w:tcW w:w="1048" w:type="dxa"/>
          </w:tcPr>
          <w:p>
            <w:pPr>
              <w:rPr>
                <w:kern w:val="0"/>
              </w:rPr>
            </w:pPr>
            <w:r>
              <w:rPr>
                <w:rFonts w:hint="eastAsia"/>
                <w:kern w:val="0"/>
              </w:rPr>
              <w:t>String</w:t>
            </w:r>
          </w:p>
        </w:tc>
        <w:tc>
          <w:tcPr>
            <w:tcW w:w="1878" w:type="dxa"/>
          </w:tcPr>
          <w:p>
            <w:pPr>
              <w:rPr>
                <w:kern w:val="0"/>
              </w:rPr>
            </w:pPr>
            <w:r>
              <w:rPr>
                <w:rFonts w:hint="eastAsia"/>
                <w:kern w:val="0"/>
              </w:rPr>
              <w:t>Y</w:t>
            </w:r>
          </w:p>
        </w:tc>
        <w:tc>
          <w:tcPr>
            <w:tcW w:w="1878" w:type="dxa"/>
          </w:tcPr>
          <w:p>
            <w:pPr>
              <w:rPr>
                <w:highlight w:val="green"/>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226" w:hRule="atLeast"/>
          <w:jc w:val="center"/>
        </w:trPr>
        <w:tc>
          <w:tcPr>
            <w:tcW w:w="1795" w:type="dxa"/>
          </w:tcPr>
          <w:p>
            <w:r>
              <w:rPr>
                <w:rFonts w:hint="eastAsia"/>
              </w:rPr>
              <w:t>AppntBirthday</w:t>
            </w:r>
          </w:p>
        </w:tc>
        <w:tc>
          <w:tcPr>
            <w:tcW w:w="1664" w:type="dxa"/>
          </w:tcPr>
          <w:p>
            <w:r>
              <w:rPr>
                <w:rFonts w:hint="eastAsia"/>
              </w:rPr>
              <w:t>投保人生日</w:t>
            </w:r>
          </w:p>
        </w:tc>
        <w:tc>
          <w:tcPr>
            <w:tcW w:w="1048" w:type="dxa"/>
          </w:tcPr>
          <w:p>
            <w:pPr>
              <w:rPr>
                <w:kern w:val="0"/>
              </w:rPr>
            </w:pPr>
            <w:r>
              <w:rPr>
                <w:rFonts w:hint="eastAsia"/>
                <w:kern w:val="0"/>
              </w:rPr>
              <w:t>String</w:t>
            </w:r>
          </w:p>
        </w:tc>
        <w:tc>
          <w:tcPr>
            <w:tcW w:w="1878" w:type="dxa"/>
          </w:tcPr>
          <w:p>
            <w:pPr>
              <w:rPr>
                <w:kern w:val="0"/>
              </w:rPr>
            </w:pPr>
            <w:r>
              <w:rPr>
                <w:rFonts w:hint="eastAsia"/>
                <w:kern w:val="0"/>
              </w:rPr>
              <w:t>Y</w:t>
            </w:r>
          </w:p>
        </w:tc>
        <w:tc>
          <w:tcPr>
            <w:tcW w:w="1878" w:type="dxa"/>
          </w:tcPr>
          <w:p>
            <w:pPr>
              <w:rPr>
                <w:highlight w:val="green"/>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226" w:hRule="atLeast"/>
          <w:jc w:val="center"/>
        </w:trPr>
        <w:tc>
          <w:tcPr>
            <w:tcW w:w="1795" w:type="dxa"/>
          </w:tcPr>
          <w:p>
            <w:r>
              <w:rPr>
                <w:rFonts w:hint="eastAsia"/>
              </w:rPr>
              <w:t>IDType</w:t>
            </w:r>
          </w:p>
        </w:tc>
        <w:tc>
          <w:tcPr>
            <w:tcW w:w="1664" w:type="dxa"/>
          </w:tcPr>
          <w:p>
            <w:r>
              <w:rPr>
                <w:rFonts w:hint="eastAsia"/>
              </w:rPr>
              <w:t>投保人证件类型</w:t>
            </w:r>
          </w:p>
        </w:tc>
        <w:tc>
          <w:tcPr>
            <w:tcW w:w="1048" w:type="dxa"/>
          </w:tcPr>
          <w:p>
            <w:pPr>
              <w:rPr>
                <w:kern w:val="0"/>
              </w:rPr>
            </w:pPr>
            <w:r>
              <w:rPr>
                <w:rFonts w:hint="eastAsia"/>
                <w:kern w:val="0"/>
              </w:rPr>
              <w:t>String</w:t>
            </w:r>
          </w:p>
        </w:tc>
        <w:tc>
          <w:tcPr>
            <w:tcW w:w="1878" w:type="dxa"/>
          </w:tcPr>
          <w:p>
            <w:pPr>
              <w:rPr>
                <w:kern w:val="0"/>
              </w:rPr>
            </w:pPr>
            <w:r>
              <w:rPr>
                <w:rFonts w:hint="eastAsia"/>
                <w:kern w:val="0"/>
              </w:rPr>
              <w:t>Y</w:t>
            </w:r>
          </w:p>
        </w:tc>
        <w:tc>
          <w:tcPr>
            <w:tcW w:w="1878" w:type="dxa"/>
          </w:tcPr>
          <w:p>
            <w:pPr>
              <w:rPr>
                <w:highlight w:val="green"/>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226" w:hRule="atLeast"/>
          <w:jc w:val="center"/>
        </w:trPr>
        <w:tc>
          <w:tcPr>
            <w:tcW w:w="1795" w:type="dxa"/>
          </w:tcPr>
          <w:p>
            <w:r>
              <w:rPr>
                <w:rFonts w:hint="eastAsia"/>
              </w:rPr>
              <w:t>IDNo</w:t>
            </w:r>
          </w:p>
        </w:tc>
        <w:tc>
          <w:tcPr>
            <w:tcW w:w="1664" w:type="dxa"/>
          </w:tcPr>
          <w:p>
            <w:r>
              <w:rPr>
                <w:rFonts w:hint="eastAsia"/>
              </w:rPr>
              <w:t>证件号码</w:t>
            </w:r>
          </w:p>
        </w:tc>
        <w:tc>
          <w:tcPr>
            <w:tcW w:w="1048" w:type="dxa"/>
          </w:tcPr>
          <w:p>
            <w:pPr>
              <w:rPr>
                <w:kern w:val="0"/>
              </w:rPr>
            </w:pPr>
            <w:r>
              <w:rPr>
                <w:rFonts w:hint="eastAsia"/>
                <w:kern w:val="0"/>
              </w:rPr>
              <w:t>String</w:t>
            </w:r>
          </w:p>
        </w:tc>
        <w:tc>
          <w:tcPr>
            <w:tcW w:w="1878" w:type="dxa"/>
          </w:tcPr>
          <w:p>
            <w:pPr>
              <w:rPr>
                <w:kern w:val="0"/>
              </w:rPr>
            </w:pPr>
            <w:r>
              <w:rPr>
                <w:rFonts w:hint="eastAsia"/>
                <w:kern w:val="0"/>
              </w:rPr>
              <w:t>Y</w:t>
            </w:r>
          </w:p>
        </w:tc>
        <w:tc>
          <w:tcPr>
            <w:tcW w:w="1878" w:type="dxa"/>
          </w:tcPr>
          <w:p>
            <w:pPr>
              <w:rPr>
                <w:highlight w:val="green"/>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226" w:hRule="atLeast"/>
          <w:jc w:val="center"/>
        </w:trPr>
        <w:tc>
          <w:tcPr>
            <w:tcW w:w="1795" w:type="dxa"/>
          </w:tcPr>
          <w:p>
            <w:r>
              <w:rPr>
                <w:rFonts w:hint="eastAsia"/>
              </w:rPr>
              <w:t>IDTypeStartDate</w:t>
            </w:r>
          </w:p>
        </w:tc>
        <w:tc>
          <w:tcPr>
            <w:tcW w:w="1664" w:type="dxa"/>
          </w:tcPr>
          <w:p>
            <w:r>
              <w:rPr>
                <w:rFonts w:hint="eastAsia"/>
              </w:rPr>
              <w:t>证件有效起期</w:t>
            </w:r>
          </w:p>
        </w:tc>
        <w:tc>
          <w:tcPr>
            <w:tcW w:w="1048" w:type="dxa"/>
          </w:tcPr>
          <w:p>
            <w:pPr>
              <w:rPr>
                <w:kern w:val="0"/>
              </w:rPr>
            </w:pPr>
            <w:r>
              <w:rPr>
                <w:rFonts w:hint="eastAsia"/>
                <w:kern w:val="0"/>
              </w:rPr>
              <w:t>String</w:t>
            </w:r>
          </w:p>
        </w:tc>
        <w:tc>
          <w:tcPr>
            <w:tcW w:w="1878" w:type="dxa"/>
          </w:tcPr>
          <w:p>
            <w:pPr>
              <w:rPr>
                <w:kern w:val="0"/>
              </w:rPr>
            </w:pPr>
            <w:r>
              <w:rPr>
                <w:rFonts w:hint="eastAsia"/>
                <w:kern w:val="0"/>
              </w:rPr>
              <w:t>N</w:t>
            </w:r>
          </w:p>
        </w:tc>
        <w:tc>
          <w:tcPr>
            <w:tcW w:w="1878" w:type="dxa"/>
          </w:tcPr>
          <w:p>
            <w:pPr>
              <w:rPr>
                <w:highlight w:val="green"/>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90" w:hRule="atLeast"/>
          <w:jc w:val="center"/>
        </w:trPr>
        <w:tc>
          <w:tcPr>
            <w:tcW w:w="1795" w:type="dxa"/>
          </w:tcPr>
          <w:p>
            <w:r>
              <w:rPr>
                <w:rFonts w:hint="eastAsia"/>
              </w:rPr>
              <w:t>IDTypeEndDate</w:t>
            </w:r>
          </w:p>
        </w:tc>
        <w:tc>
          <w:tcPr>
            <w:tcW w:w="1664" w:type="dxa"/>
          </w:tcPr>
          <w:p>
            <w:r>
              <w:rPr>
                <w:rFonts w:hint="eastAsia"/>
              </w:rPr>
              <w:t>证件有效止期</w:t>
            </w:r>
          </w:p>
        </w:tc>
        <w:tc>
          <w:tcPr>
            <w:tcW w:w="1048" w:type="dxa"/>
          </w:tcPr>
          <w:p>
            <w:pPr>
              <w:rPr>
                <w:kern w:val="0"/>
              </w:rPr>
            </w:pPr>
            <w:r>
              <w:rPr>
                <w:rFonts w:hint="eastAsia"/>
                <w:kern w:val="0"/>
              </w:rPr>
              <w:t>String</w:t>
            </w:r>
          </w:p>
        </w:tc>
        <w:tc>
          <w:tcPr>
            <w:tcW w:w="1878" w:type="dxa"/>
          </w:tcPr>
          <w:p>
            <w:pPr>
              <w:rPr>
                <w:kern w:val="0"/>
              </w:rPr>
            </w:pPr>
            <w:r>
              <w:rPr>
                <w:rFonts w:hint="eastAsia"/>
                <w:kern w:val="0"/>
              </w:rPr>
              <w:t>N</w:t>
            </w:r>
          </w:p>
        </w:tc>
        <w:tc>
          <w:tcPr>
            <w:tcW w:w="1878" w:type="dxa"/>
          </w:tcPr>
          <w:p>
            <w:pPr>
              <w:rPr>
                <w:highlight w:val="green"/>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226" w:hRule="atLeast"/>
          <w:jc w:val="center"/>
        </w:trPr>
        <w:tc>
          <w:tcPr>
            <w:tcW w:w="1795" w:type="dxa"/>
          </w:tcPr>
          <w:p>
            <w:r>
              <w:rPr>
                <w:rFonts w:hint="eastAsia"/>
              </w:rPr>
              <w:t>AppntType</w:t>
            </w:r>
          </w:p>
        </w:tc>
        <w:tc>
          <w:tcPr>
            <w:tcW w:w="1664" w:type="dxa"/>
          </w:tcPr>
          <w:p>
            <w:r>
              <w:rPr>
                <w:rFonts w:hint="eastAsia"/>
              </w:rPr>
              <w:t>投保人类型</w:t>
            </w:r>
          </w:p>
        </w:tc>
        <w:tc>
          <w:tcPr>
            <w:tcW w:w="1048" w:type="dxa"/>
          </w:tcPr>
          <w:p>
            <w:pPr>
              <w:rPr>
                <w:kern w:val="0"/>
              </w:rPr>
            </w:pPr>
            <w:r>
              <w:rPr>
                <w:rFonts w:hint="eastAsia"/>
                <w:kern w:val="0"/>
              </w:rPr>
              <w:t>String</w:t>
            </w:r>
          </w:p>
        </w:tc>
        <w:tc>
          <w:tcPr>
            <w:tcW w:w="1878" w:type="dxa"/>
          </w:tcPr>
          <w:p>
            <w:pPr>
              <w:rPr>
                <w:kern w:val="0"/>
              </w:rPr>
            </w:pPr>
            <w:r>
              <w:rPr>
                <w:rFonts w:hint="eastAsia"/>
                <w:kern w:val="0"/>
              </w:rPr>
              <w:t>N</w:t>
            </w:r>
          </w:p>
        </w:tc>
        <w:tc>
          <w:tcPr>
            <w:tcW w:w="1878" w:type="dxa"/>
          </w:tcPr>
          <w:p>
            <w:pPr>
              <w:rPr>
                <w:highlight w:val="green"/>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226" w:hRule="atLeast"/>
          <w:jc w:val="center"/>
        </w:trPr>
        <w:tc>
          <w:tcPr>
            <w:tcW w:w="1795" w:type="dxa"/>
          </w:tcPr>
          <w:p>
            <w:r>
              <w:rPr>
                <w:rFonts w:hint="eastAsia"/>
              </w:rPr>
              <w:t>AnnualIncome</w:t>
            </w:r>
          </w:p>
        </w:tc>
        <w:tc>
          <w:tcPr>
            <w:tcW w:w="1664" w:type="dxa"/>
          </w:tcPr>
          <w:p>
            <w:r>
              <w:rPr>
                <w:rFonts w:hint="eastAsia"/>
              </w:rPr>
              <w:t>投保人年收入</w:t>
            </w:r>
          </w:p>
        </w:tc>
        <w:tc>
          <w:tcPr>
            <w:tcW w:w="1048" w:type="dxa"/>
          </w:tcPr>
          <w:p>
            <w:pPr>
              <w:rPr>
                <w:kern w:val="0"/>
              </w:rPr>
            </w:pPr>
            <w:r>
              <w:rPr>
                <w:rFonts w:hint="eastAsia"/>
                <w:kern w:val="0"/>
              </w:rPr>
              <w:t>String</w:t>
            </w:r>
          </w:p>
        </w:tc>
        <w:tc>
          <w:tcPr>
            <w:tcW w:w="1878" w:type="dxa"/>
          </w:tcPr>
          <w:p>
            <w:pPr>
              <w:rPr>
                <w:kern w:val="0"/>
              </w:rPr>
            </w:pPr>
            <w:r>
              <w:rPr>
                <w:rFonts w:hint="eastAsia"/>
                <w:kern w:val="0"/>
              </w:rPr>
              <w:t>Y</w:t>
            </w:r>
          </w:p>
        </w:tc>
        <w:tc>
          <w:tcPr>
            <w:tcW w:w="1878" w:type="dxa"/>
          </w:tcPr>
          <w:p>
            <w:pPr>
              <w:rPr>
                <w:highlight w:val="green"/>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90" w:hRule="atLeast"/>
          <w:jc w:val="center"/>
        </w:trPr>
        <w:tc>
          <w:tcPr>
            <w:tcW w:w="1795" w:type="dxa"/>
          </w:tcPr>
          <w:p>
            <w:r>
              <w:rPr>
                <w:rFonts w:hint="eastAsia"/>
              </w:rPr>
              <w:t>FamilySalary</w:t>
            </w:r>
          </w:p>
        </w:tc>
        <w:tc>
          <w:tcPr>
            <w:tcW w:w="1664" w:type="dxa"/>
          </w:tcPr>
          <w:p>
            <w:r>
              <w:rPr>
                <w:rFonts w:hint="eastAsia"/>
              </w:rPr>
              <w:t>投保人家庭年收入</w:t>
            </w:r>
          </w:p>
        </w:tc>
        <w:tc>
          <w:tcPr>
            <w:tcW w:w="1048" w:type="dxa"/>
          </w:tcPr>
          <w:p>
            <w:pPr>
              <w:rPr>
                <w:kern w:val="0"/>
              </w:rPr>
            </w:pPr>
            <w:r>
              <w:rPr>
                <w:rFonts w:hint="eastAsia"/>
                <w:kern w:val="0"/>
              </w:rPr>
              <w:t>String</w:t>
            </w:r>
          </w:p>
        </w:tc>
        <w:tc>
          <w:tcPr>
            <w:tcW w:w="1878" w:type="dxa"/>
          </w:tcPr>
          <w:p>
            <w:pPr>
              <w:rPr>
                <w:kern w:val="0"/>
              </w:rPr>
            </w:pPr>
            <w:r>
              <w:rPr>
                <w:rFonts w:hint="eastAsia"/>
                <w:kern w:val="0"/>
              </w:rPr>
              <w:t>N</w:t>
            </w:r>
          </w:p>
        </w:tc>
        <w:tc>
          <w:tcPr>
            <w:tcW w:w="1878" w:type="dxa"/>
          </w:tcPr>
          <w:p>
            <w:pPr>
              <w:rPr>
                <w:highlight w:val="green"/>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226" w:hRule="atLeast"/>
          <w:jc w:val="center"/>
        </w:trPr>
        <w:tc>
          <w:tcPr>
            <w:tcW w:w="1795" w:type="dxa"/>
          </w:tcPr>
          <w:p>
            <w:r>
              <w:rPr>
                <w:rFonts w:hint="eastAsia"/>
              </w:rPr>
              <w:t>OccupationType</w:t>
            </w:r>
          </w:p>
        </w:tc>
        <w:tc>
          <w:tcPr>
            <w:tcW w:w="1664" w:type="dxa"/>
          </w:tcPr>
          <w:p>
            <w:r>
              <w:rPr>
                <w:rFonts w:hint="eastAsia"/>
              </w:rPr>
              <w:t>职业类别</w:t>
            </w:r>
          </w:p>
        </w:tc>
        <w:tc>
          <w:tcPr>
            <w:tcW w:w="1048" w:type="dxa"/>
          </w:tcPr>
          <w:p>
            <w:pPr>
              <w:rPr>
                <w:kern w:val="0"/>
              </w:rPr>
            </w:pPr>
            <w:r>
              <w:rPr>
                <w:rFonts w:hint="eastAsia"/>
                <w:kern w:val="0"/>
              </w:rPr>
              <w:t>String</w:t>
            </w:r>
          </w:p>
        </w:tc>
        <w:tc>
          <w:tcPr>
            <w:tcW w:w="1878" w:type="dxa"/>
          </w:tcPr>
          <w:p>
            <w:pPr>
              <w:rPr>
                <w:kern w:val="0"/>
              </w:rPr>
            </w:pPr>
            <w:r>
              <w:rPr>
                <w:rFonts w:hint="eastAsia"/>
                <w:kern w:val="0"/>
              </w:rPr>
              <w:t>N</w:t>
            </w:r>
          </w:p>
        </w:tc>
        <w:tc>
          <w:tcPr>
            <w:tcW w:w="1878" w:type="dxa"/>
          </w:tcPr>
          <w:p>
            <w:pPr>
              <w:rPr>
                <w:highlight w:val="green"/>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226" w:hRule="atLeast"/>
          <w:jc w:val="center"/>
        </w:trPr>
        <w:tc>
          <w:tcPr>
            <w:tcW w:w="1795" w:type="dxa"/>
          </w:tcPr>
          <w:p>
            <w:r>
              <w:rPr>
                <w:rFonts w:hint="eastAsia"/>
              </w:rPr>
              <w:t>OccupationCode</w:t>
            </w:r>
          </w:p>
        </w:tc>
        <w:tc>
          <w:tcPr>
            <w:tcW w:w="1664" w:type="dxa"/>
          </w:tcPr>
          <w:p>
            <w:r>
              <w:rPr>
                <w:rFonts w:hint="eastAsia"/>
              </w:rPr>
              <w:t>职业代码</w:t>
            </w:r>
          </w:p>
        </w:tc>
        <w:tc>
          <w:tcPr>
            <w:tcW w:w="1048" w:type="dxa"/>
          </w:tcPr>
          <w:p>
            <w:pPr>
              <w:rPr>
                <w:kern w:val="0"/>
              </w:rPr>
            </w:pPr>
            <w:r>
              <w:rPr>
                <w:rFonts w:hint="eastAsia"/>
                <w:kern w:val="0"/>
              </w:rPr>
              <w:t>String</w:t>
            </w:r>
          </w:p>
        </w:tc>
        <w:tc>
          <w:tcPr>
            <w:tcW w:w="1878" w:type="dxa"/>
          </w:tcPr>
          <w:p>
            <w:pPr>
              <w:rPr>
                <w:kern w:val="0"/>
              </w:rPr>
            </w:pPr>
            <w:r>
              <w:rPr>
                <w:rFonts w:hint="eastAsia"/>
                <w:kern w:val="0"/>
              </w:rPr>
              <w:t>N</w:t>
            </w:r>
          </w:p>
        </w:tc>
        <w:tc>
          <w:tcPr>
            <w:tcW w:w="1878" w:type="dxa"/>
          </w:tcPr>
          <w:p>
            <w:pPr>
              <w:rPr>
                <w:highlight w:val="green"/>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226" w:hRule="atLeast"/>
          <w:jc w:val="center"/>
        </w:trPr>
        <w:tc>
          <w:tcPr>
            <w:tcW w:w="1795" w:type="dxa"/>
          </w:tcPr>
          <w:p>
            <w:r>
              <w:rPr>
                <w:rFonts w:hint="eastAsia"/>
              </w:rPr>
              <w:t>NativePlace</w:t>
            </w:r>
          </w:p>
        </w:tc>
        <w:tc>
          <w:tcPr>
            <w:tcW w:w="1664" w:type="dxa"/>
          </w:tcPr>
          <w:p>
            <w:r>
              <w:rPr>
                <w:rFonts w:hint="eastAsia"/>
              </w:rPr>
              <w:t>国籍</w:t>
            </w:r>
          </w:p>
        </w:tc>
        <w:tc>
          <w:tcPr>
            <w:tcW w:w="1048" w:type="dxa"/>
          </w:tcPr>
          <w:p>
            <w:pPr>
              <w:rPr>
                <w:kern w:val="0"/>
              </w:rPr>
            </w:pPr>
            <w:r>
              <w:rPr>
                <w:rFonts w:hint="eastAsia"/>
                <w:kern w:val="0"/>
              </w:rPr>
              <w:t>String</w:t>
            </w:r>
          </w:p>
        </w:tc>
        <w:tc>
          <w:tcPr>
            <w:tcW w:w="1878" w:type="dxa"/>
          </w:tcPr>
          <w:p>
            <w:pPr>
              <w:rPr>
                <w:kern w:val="0"/>
              </w:rPr>
            </w:pPr>
            <w:r>
              <w:rPr>
                <w:rFonts w:hint="eastAsia"/>
                <w:kern w:val="0"/>
              </w:rPr>
              <w:t>N</w:t>
            </w:r>
          </w:p>
        </w:tc>
        <w:tc>
          <w:tcPr>
            <w:tcW w:w="1878" w:type="dxa"/>
          </w:tcPr>
          <w:p>
            <w:pPr>
              <w:rPr>
                <w:highlight w:val="green"/>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226" w:hRule="atLeast"/>
          <w:jc w:val="center"/>
        </w:trPr>
        <w:tc>
          <w:tcPr>
            <w:tcW w:w="1795" w:type="dxa"/>
          </w:tcPr>
          <w:p>
            <w:r>
              <w:rPr>
                <w:rFonts w:hint="eastAsia"/>
              </w:rPr>
              <w:t>Marriage</w:t>
            </w:r>
          </w:p>
        </w:tc>
        <w:tc>
          <w:tcPr>
            <w:tcW w:w="1664" w:type="dxa"/>
          </w:tcPr>
          <w:p>
            <w:r>
              <w:rPr>
                <w:rFonts w:hint="eastAsia"/>
              </w:rPr>
              <w:t>婚姻状况</w:t>
            </w:r>
          </w:p>
        </w:tc>
        <w:tc>
          <w:tcPr>
            <w:tcW w:w="1048" w:type="dxa"/>
          </w:tcPr>
          <w:p>
            <w:pPr>
              <w:rPr>
                <w:kern w:val="0"/>
              </w:rPr>
            </w:pPr>
            <w:r>
              <w:rPr>
                <w:rFonts w:hint="eastAsia"/>
                <w:kern w:val="0"/>
              </w:rPr>
              <w:t>String</w:t>
            </w:r>
          </w:p>
        </w:tc>
        <w:tc>
          <w:tcPr>
            <w:tcW w:w="1878" w:type="dxa"/>
          </w:tcPr>
          <w:p>
            <w:pPr>
              <w:rPr>
                <w:kern w:val="0"/>
              </w:rPr>
            </w:pPr>
            <w:r>
              <w:rPr>
                <w:rFonts w:hint="eastAsia"/>
                <w:kern w:val="0"/>
              </w:rPr>
              <w:t>N</w:t>
            </w:r>
          </w:p>
        </w:tc>
        <w:tc>
          <w:tcPr>
            <w:tcW w:w="1878" w:type="dxa"/>
          </w:tcPr>
          <w:p>
            <w:pPr>
              <w:rPr>
                <w:highlight w:val="green"/>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226" w:hRule="atLeast"/>
          <w:jc w:val="center"/>
        </w:trPr>
        <w:tc>
          <w:tcPr>
            <w:tcW w:w="1795" w:type="dxa"/>
          </w:tcPr>
          <w:p>
            <w:r>
              <w:rPr>
                <w:rFonts w:hint="eastAsia"/>
              </w:rPr>
              <w:t>Degree</w:t>
            </w:r>
          </w:p>
        </w:tc>
        <w:tc>
          <w:tcPr>
            <w:tcW w:w="1664" w:type="dxa"/>
          </w:tcPr>
          <w:p>
            <w:r>
              <w:rPr>
                <w:rFonts w:hint="eastAsia"/>
              </w:rPr>
              <w:t>学历</w:t>
            </w:r>
          </w:p>
        </w:tc>
        <w:tc>
          <w:tcPr>
            <w:tcW w:w="1048" w:type="dxa"/>
          </w:tcPr>
          <w:p>
            <w:pPr>
              <w:rPr>
                <w:kern w:val="0"/>
              </w:rPr>
            </w:pPr>
            <w:r>
              <w:rPr>
                <w:rFonts w:hint="eastAsia"/>
                <w:kern w:val="0"/>
              </w:rPr>
              <w:t>String</w:t>
            </w:r>
          </w:p>
        </w:tc>
        <w:tc>
          <w:tcPr>
            <w:tcW w:w="1878" w:type="dxa"/>
          </w:tcPr>
          <w:p>
            <w:pPr>
              <w:rPr>
                <w:kern w:val="0"/>
              </w:rPr>
            </w:pPr>
            <w:r>
              <w:rPr>
                <w:rFonts w:hint="eastAsia"/>
                <w:kern w:val="0"/>
              </w:rPr>
              <w:t>N</w:t>
            </w:r>
          </w:p>
        </w:tc>
        <w:tc>
          <w:tcPr>
            <w:tcW w:w="1878" w:type="dxa"/>
          </w:tcPr>
          <w:p>
            <w:pPr>
              <w:rPr>
                <w:highlight w:val="green"/>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226" w:hRule="atLeast"/>
          <w:jc w:val="center"/>
        </w:trPr>
        <w:tc>
          <w:tcPr>
            <w:tcW w:w="1795" w:type="dxa"/>
          </w:tcPr>
          <w:p>
            <w:r>
              <w:rPr>
                <w:rFonts w:hint="eastAsia"/>
              </w:rPr>
              <w:t>MedInsurance</w:t>
            </w:r>
          </w:p>
        </w:tc>
        <w:tc>
          <w:tcPr>
            <w:tcW w:w="1664" w:type="dxa"/>
          </w:tcPr>
          <w:p>
            <w:r>
              <w:rPr>
                <w:rFonts w:hint="eastAsia"/>
              </w:rPr>
              <w:t>有无社保</w:t>
            </w:r>
          </w:p>
        </w:tc>
        <w:tc>
          <w:tcPr>
            <w:tcW w:w="1048" w:type="dxa"/>
          </w:tcPr>
          <w:p>
            <w:pPr>
              <w:rPr>
                <w:kern w:val="0"/>
              </w:rPr>
            </w:pPr>
            <w:r>
              <w:rPr>
                <w:rFonts w:hint="eastAsia"/>
                <w:kern w:val="0"/>
              </w:rPr>
              <w:t>String</w:t>
            </w:r>
          </w:p>
        </w:tc>
        <w:tc>
          <w:tcPr>
            <w:tcW w:w="1878" w:type="dxa"/>
          </w:tcPr>
          <w:p>
            <w:pPr>
              <w:rPr>
                <w:kern w:val="0"/>
              </w:rPr>
            </w:pPr>
            <w:r>
              <w:rPr>
                <w:rFonts w:hint="eastAsia"/>
                <w:kern w:val="0"/>
              </w:rPr>
              <w:t>N</w:t>
            </w:r>
          </w:p>
        </w:tc>
        <w:tc>
          <w:tcPr>
            <w:tcW w:w="1878" w:type="dxa"/>
          </w:tcPr>
          <w:p>
            <w:pPr>
              <w:rPr>
                <w:highlight w:val="green"/>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226" w:hRule="atLeast"/>
          <w:jc w:val="center"/>
        </w:trPr>
        <w:tc>
          <w:tcPr>
            <w:tcW w:w="1795" w:type="dxa"/>
          </w:tcPr>
          <w:p>
            <w:r>
              <w:rPr>
                <w:rFonts w:hint="eastAsia"/>
              </w:rPr>
              <w:t>MedInsuranceCate</w:t>
            </w:r>
          </w:p>
        </w:tc>
        <w:tc>
          <w:tcPr>
            <w:tcW w:w="1664" w:type="dxa"/>
          </w:tcPr>
          <w:p>
            <w:r>
              <w:rPr>
                <w:rFonts w:hint="eastAsia"/>
              </w:rPr>
              <w:t>社保种类</w:t>
            </w:r>
          </w:p>
        </w:tc>
        <w:tc>
          <w:tcPr>
            <w:tcW w:w="1048" w:type="dxa"/>
          </w:tcPr>
          <w:p>
            <w:pPr>
              <w:rPr>
                <w:kern w:val="0"/>
              </w:rPr>
            </w:pPr>
            <w:r>
              <w:rPr>
                <w:rFonts w:hint="eastAsia"/>
                <w:kern w:val="0"/>
              </w:rPr>
              <w:t>String</w:t>
            </w:r>
          </w:p>
        </w:tc>
        <w:tc>
          <w:tcPr>
            <w:tcW w:w="1878" w:type="dxa"/>
          </w:tcPr>
          <w:p>
            <w:pPr>
              <w:rPr>
                <w:kern w:val="0"/>
              </w:rPr>
            </w:pPr>
            <w:r>
              <w:rPr>
                <w:rFonts w:hint="eastAsia"/>
                <w:kern w:val="0"/>
              </w:rPr>
              <w:t>N</w:t>
            </w:r>
          </w:p>
        </w:tc>
        <w:tc>
          <w:tcPr>
            <w:tcW w:w="1878" w:type="dxa"/>
          </w:tcPr>
          <w:p>
            <w:pPr>
              <w:rPr>
                <w:highlight w:val="green"/>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226" w:hRule="atLeast"/>
          <w:jc w:val="center"/>
        </w:trPr>
        <w:tc>
          <w:tcPr>
            <w:tcW w:w="1795" w:type="dxa"/>
          </w:tcPr>
          <w:p>
            <w:pPr>
              <w:rPr>
                <w:rFonts w:hint="eastAsia"/>
              </w:rPr>
            </w:pPr>
            <w:r>
              <w:rPr>
                <w:rFonts w:hint="eastAsia"/>
              </w:rPr>
              <w:t>CostReiMedInsurance</w:t>
            </w:r>
          </w:p>
        </w:tc>
        <w:tc>
          <w:tcPr>
            <w:tcW w:w="1664" w:type="dxa"/>
          </w:tcPr>
          <w:p>
            <w:pPr>
              <w:rPr>
                <w:rFonts w:hint="eastAsia" w:eastAsiaTheme="minorEastAsia"/>
                <w:lang w:eastAsia="zh-CN"/>
              </w:rPr>
            </w:pPr>
            <w:r>
              <w:rPr>
                <w:rFonts w:hint="eastAsia"/>
                <w:lang w:eastAsia="zh-CN"/>
              </w:rPr>
              <w:t>是否拥有其他费用补偿型医疗保险</w:t>
            </w:r>
          </w:p>
        </w:tc>
        <w:tc>
          <w:tcPr>
            <w:tcW w:w="1048" w:type="dxa"/>
          </w:tcPr>
          <w:p>
            <w:pPr>
              <w:rPr>
                <w:rFonts w:hint="default" w:eastAsiaTheme="minorEastAsia"/>
                <w:kern w:val="0"/>
                <w:lang w:val="en-US" w:eastAsia="zh-CN"/>
              </w:rPr>
            </w:pPr>
            <w:r>
              <w:rPr>
                <w:rFonts w:hint="eastAsia"/>
                <w:kern w:val="0"/>
                <w:lang w:val="en-US" w:eastAsia="zh-CN"/>
              </w:rPr>
              <w:t>String</w:t>
            </w:r>
          </w:p>
        </w:tc>
        <w:tc>
          <w:tcPr>
            <w:tcW w:w="1878" w:type="dxa"/>
          </w:tcPr>
          <w:p>
            <w:pPr>
              <w:rPr>
                <w:rFonts w:hint="eastAsia" w:eastAsiaTheme="minorEastAsia"/>
                <w:kern w:val="0"/>
                <w:lang w:val="en-US" w:eastAsia="zh-CN"/>
              </w:rPr>
            </w:pPr>
            <w:r>
              <w:rPr>
                <w:rFonts w:hint="eastAsia"/>
                <w:kern w:val="0"/>
                <w:lang w:val="en-US" w:eastAsia="zh-CN"/>
              </w:rPr>
              <w:t>N</w:t>
            </w:r>
          </w:p>
        </w:tc>
        <w:tc>
          <w:tcPr>
            <w:tcW w:w="1878" w:type="dxa"/>
          </w:tcPr>
          <w:p>
            <w:pPr>
              <w:rPr>
                <w:highlight w:val="green"/>
              </w:rPr>
            </w:pPr>
            <w:r>
              <w:rPr>
                <w:rFonts w:ascii="微软雅黑" w:hAnsi="微软雅黑" w:eastAsia="微软雅黑" w:cs="微软雅黑"/>
                <w:b w:val="0"/>
                <w:i w:val="0"/>
                <w:caps w:val="0"/>
                <w:color w:val="000000"/>
                <w:spacing w:val="0"/>
                <w:sz w:val="21"/>
                <w:szCs w:val="21"/>
                <w:shd w:val="clear" w:fill="FFFFFF"/>
              </w:rPr>
              <w:t>Y-是  N</w:t>
            </w:r>
            <w:r>
              <w:rPr>
                <w:rFonts w:hint="eastAsia" w:ascii="微软雅黑" w:hAnsi="微软雅黑" w:eastAsia="微软雅黑" w:cs="微软雅黑"/>
                <w:b w:val="0"/>
                <w:i w:val="0"/>
                <w:caps w:val="0"/>
                <w:color w:val="000000"/>
                <w:spacing w:val="0"/>
                <w:sz w:val="21"/>
                <w:szCs w:val="21"/>
                <w:shd w:val="clear" w:fill="FFFFFF"/>
              </w:rPr>
              <w:t> –否</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226" w:hRule="atLeast"/>
          <w:jc w:val="center"/>
        </w:trPr>
        <w:tc>
          <w:tcPr>
            <w:tcW w:w="1795" w:type="dxa"/>
          </w:tcPr>
          <w:p>
            <w:r>
              <w:rPr>
                <w:rFonts w:hint="eastAsia"/>
              </w:rPr>
              <w:t>RelaToMainInsured</w:t>
            </w:r>
          </w:p>
        </w:tc>
        <w:tc>
          <w:tcPr>
            <w:tcW w:w="1664" w:type="dxa"/>
          </w:tcPr>
          <w:p>
            <w:r>
              <w:rPr>
                <w:rFonts w:hint="eastAsia"/>
              </w:rPr>
              <w:t>投保人与主被保人关系</w:t>
            </w:r>
          </w:p>
        </w:tc>
        <w:tc>
          <w:tcPr>
            <w:tcW w:w="1048" w:type="dxa"/>
          </w:tcPr>
          <w:p>
            <w:pPr>
              <w:rPr>
                <w:kern w:val="0"/>
              </w:rPr>
            </w:pPr>
            <w:r>
              <w:rPr>
                <w:rFonts w:hint="eastAsia"/>
                <w:kern w:val="0"/>
              </w:rPr>
              <w:t>String</w:t>
            </w:r>
          </w:p>
        </w:tc>
        <w:tc>
          <w:tcPr>
            <w:tcW w:w="1878" w:type="dxa"/>
          </w:tcPr>
          <w:p>
            <w:pPr>
              <w:rPr>
                <w:kern w:val="0"/>
              </w:rPr>
            </w:pPr>
            <w:r>
              <w:rPr>
                <w:rFonts w:hint="eastAsia"/>
                <w:kern w:val="0"/>
              </w:rPr>
              <w:t>Y</w:t>
            </w:r>
          </w:p>
        </w:tc>
        <w:tc>
          <w:tcPr>
            <w:tcW w:w="1878" w:type="dxa"/>
          </w:tcPr>
          <w:p>
            <w:pPr>
              <w:rPr>
                <w:highlight w:val="green"/>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226" w:hRule="atLeast"/>
          <w:jc w:val="center"/>
        </w:trPr>
        <w:tc>
          <w:tcPr>
            <w:tcW w:w="1795" w:type="dxa"/>
          </w:tcPr>
          <w:p>
            <w:r>
              <w:rPr>
                <w:rFonts w:hint="eastAsia"/>
              </w:rPr>
              <w:t>Health</w:t>
            </w:r>
          </w:p>
        </w:tc>
        <w:tc>
          <w:tcPr>
            <w:tcW w:w="1664" w:type="dxa"/>
          </w:tcPr>
          <w:p>
            <w:r>
              <w:rPr>
                <w:rFonts w:hint="eastAsia"/>
              </w:rPr>
              <w:t>健康告知</w:t>
            </w:r>
          </w:p>
        </w:tc>
        <w:tc>
          <w:tcPr>
            <w:tcW w:w="1048" w:type="dxa"/>
          </w:tcPr>
          <w:p>
            <w:pPr>
              <w:rPr>
                <w:kern w:val="0"/>
              </w:rPr>
            </w:pPr>
            <w:r>
              <w:rPr>
                <w:rFonts w:hint="eastAsia"/>
                <w:kern w:val="0"/>
              </w:rPr>
              <w:t>String</w:t>
            </w:r>
          </w:p>
        </w:tc>
        <w:tc>
          <w:tcPr>
            <w:tcW w:w="1878" w:type="dxa"/>
          </w:tcPr>
          <w:p>
            <w:pPr>
              <w:rPr>
                <w:kern w:val="0"/>
              </w:rPr>
            </w:pPr>
            <w:r>
              <w:rPr>
                <w:rFonts w:hint="eastAsia"/>
                <w:kern w:val="0"/>
              </w:rPr>
              <w:t>Y</w:t>
            </w:r>
          </w:p>
        </w:tc>
        <w:tc>
          <w:tcPr>
            <w:tcW w:w="1878" w:type="dxa"/>
          </w:tcPr>
          <w:p>
            <w:pPr>
              <w:rPr>
                <w:highlight w:val="green"/>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226" w:hRule="atLeast"/>
          <w:jc w:val="center"/>
        </w:trPr>
        <w:tc>
          <w:tcPr>
            <w:tcW w:w="1795" w:type="dxa"/>
          </w:tcPr>
          <w:p>
            <w:r>
              <w:rPr>
                <w:rFonts w:hint="eastAsia"/>
              </w:rPr>
              <w:t>JobContent</w:t>
            </w:r>
          </w:p>
        </w:tc>
        <w:tc>
          <w:tcPr>
            <w:tcW w:w="1664" w:type="dxa"/>
          </w:tcPr>
          <w:p>
            <w:r>
              <w:rPr>
                <w:rFonts w:hint="eastAsia"/>
              </w:rPr>
              <w:t>职业告知</w:t>
            </w:r>
          </w:p>
        </w:tc>
        <w:tc>
          <w:tcPr>
            <w:tcW w:w="1048" w:type="dxa"/>
          </w:tcPr>
          <w:p>
            <w:pPr>
              <w:rPr>
                <w:kern w:val="0"/>
              </w:rPr>
            </w:pPr>
            <w:r>
              <w:rPr>
                <w:rFonts w:hint="eastAsia"/>
                <w:kern w:val="0"/>
              </w:rPr>
              <w:t>String</w:t>
            </w:r>
          </w:p>
        </w:tc>
        <w:tc>
          <w:tcPr>
            <w:tcW w:w="1878" w:type="dxa"/>
          </w:tcPr>
          <w:p>
            <w:pPr>
              <w:rPr>
                <w:kern w:val="0"/>
              </w:rPr>
            </w:pPr>
            <w:r>
              <w:rPr>
                <w:rFonts w:hint="eastAsia"/>
                <w:kern w:val="0"/>
              </w:rPr>
              <w:t>Y</w:t>
            </w:r>
          </w:p>
        </w:tc>
        <w:tc>
          <w:tcPr>
            <w:tcW w:w="1878" w:type="dxa"/>
          </w:tcPr>
          <w:p>
            <w:pPr>
              <w:rPr>
                <w:highlight w:val="green"/>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226" w:hRule="atLeast"/>
          <w:jc w:val="center"/>
        </w:trPr>
        <w:tc>
          <w:tcPr>
            <w:tcW w:w="1795" w:type="dxa"/>
          </w:tcPr>
          <w:p>
            <w:r>
              <w:rPr>
                <w:rFonts w:hint="eastAsia"/>
              </w:rPr>
              <w:t>CustomerNo</w:t>
            </w:r>
          </w:p>
        </w:tc>
        <w:tc>
          <w:tcPr>
            <w:tcW w:w="1664" w:type="dxa"/>
          </w:tcPr>
          <w:p>
            <w:r>
              <w:rPr>
                <w:rFonts w:hint="eastAsia"/>
              </w:rPr>
              <w:t>客户编号</w:t>
            </w:r>
          </w:p>
        </w:tc>
        <w:tc>
          <w:tcPr>
            <w:tcW w:w="1048" w:type="dxa"/>
          </w:tcPr>
          <w:p>
            <w:pPr>
              <w:rPr>
                <w:kern w:val="0"/>
              </w:rPr>
            </w:pPr>
            <w:r>
              <w:rPr>
                <w:rFonts w:hint="eastAsia"/>
                <w:kern w:val="0"/>
              </w:rPr>
              <w:t>String</w:t>
            </w:r>
          </w:p>
        </w:tc>
        <w:tc>
          <w:tcPr>
            <w:tcW w:w="1878" w:type="dxa"/>
          </w:tcPr>
          <w:p>
            <w:pPr>
              <w:rPr>
                <w:kern w:val="0"/>
              </w:rPr>
            </w:pPr>
            <w:r>
              <w:rPr>
                <w:rFonts w:hint="eastAsia"/>
                <w:kern w:val="0"/>
              </w:rPr>
              <w:t>N</w:t>
            </w:r>
          </w:p>
        </w:tc>
        <w:tc>
          <w:tcPr>
            <w:tcW w:w="1878" w:type="dxa"/>
          </w:tcPr>
          <w:p>
            <w:pPr>
              <w:rPr>
                <w:highlight w:val="green"/>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226" w:hRule="atLeast"/>
          <w:jc w:val="center"/>
        </w:trPr>
        <w:tc>
          <w:tcPr>
            <w:tcW w:w="1795" w:type="dxa"/>
          </w:tcPr>
          <w:p>
            <w:r>
              <w:rPr>
                <w:rFonts w:hint="eastAsia"/>
              </w:rPr>
              <w:t>ProvinceId</w:t>
            </w:r>
          </w:p>
        </w:tc>
        <w:tc>
          <w:tcPr>
            <w:tcW w:w="1664" w:type="dxa"/>
          </w:tcPr>
          <w:p>
            <w:r>
              <w:rPr>
                <w:rFonts w:hint="eastAsia"/>
              </w:rPr>
              <w:t>省编号</w:t>
            </w:r>
          </w:p>
        </w:tc>
        <w:tc>
          <w:tcPr>
            <w:tcW w:w="1048" w:type="dxa"/>
          </w:tcPr>
          <w:p>
            <w:pPr>
              <w:rPr>
                <w:kern w:val="0"/>
              </w:rPr>
            </w:pPr>
            <w:r>
              <w:rPr>
                <w:rFonts w:hint="eastAsia"/>
                <w:kern w:val="0"/>
              </w:rPr>
              <w:t>String</w:t>
            </w:r>
          </w:p>
        </w:tc>
        <w:tc>
          <w:tcPr>
            <w:tcW w:w="1878" w:type="dxa"/>
          </w:tcPr>
          <w:p>
            <w:pPr>
              <w:rPr>
                <w:kern w:val="0"/>
              </w:rPr>
            </w:pPr>
            <w:r>
              <w:rPr>
                <w:rFonts w:hint="eastAsia"/>
                <w:kern w:val="0"/>
              </w:rPr>
              <w:t>N</w:t>
            </w:r>
          </w:p>
        </w:tc>
        <w:tc>
          <w:tcPr>
            <w:tcW w:w="1878" w:type="dxa"/>
          </w:tcPr>
          <w:p>
            <w:pPr>
              <w:rPr>
                <w:highlight w:val="green"/>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226" w:hRule="atLeast"/>
          <w:jc w:val="center"/>
        </w:trPr>
        <w:tc>
          <w:tcPr>
            <w:tcW w:w="1795" w:type="dxa"/>
          </w:tcPr>
          <w:p>
            <w:r>
              <w:rPr>
                <w:rFonts w:hint="eastAsia"/>
              </w:rPr>
              <w:t>CityId</w:t>
            </w:r>
          </w:p>
        </w:tc>
        <w:tc>
          <w:tcPr>
            <w:tcW w:w="1664" w:type="dxa"/>
          </w:tcPr>
          <w:p>
            <w:r>
              <w:rPr>
                <w:rFonts w:hint="eastAsia"/>
              </w:rPr>
              <w:t>市编号</w:t>
            </w:r>
          </w:p>
        </w:tc>
        <w:tc>
          <w:tcPr>
            <w:tcW w:w="1048" w:type="dxa"/>
          </w:tcPr>
          <w:p>
            <w:pPr>
              <w:rPr>
                <w:kern w:val="0"/>
              </w:rPr>
            </w:pPr>
            <w:r>
              <w:rPr>
                <w:rFonts w:hint="eastAsia"/>
                <w:kern w:val="0"/>
              </w:rPr>
              <w:t>String</w:t>
            </w:r>
          </w:p>
        </w:tc>
        <w:tc>
          <w:tcPr>
            <w:tcW w:w="1878" w:type="dxa"/>
          </w:tcPr>
          <w:p>
            <w:pPr>
              <w:rPr>
                <w:kern w:val="0"/>
              </w:rPr>
            </w:pPr>
            <w:r>
              <w:rPr>
                <w:rFonts w:hint="eastAsia"/>
                <w:kern w:val="0"/>
              </w:rPr>
              <w:t>N</w:t>
            </w:r>
          </w:p>
        </w:tc>
        <w:tc>
          <w:tcPr>
            <w:tcW w:w="1878" w:type="dxa"/>
          </w:tcPr>
          <w:p>
            <w:pPr>
              <w:rPr>
                <w:highlight w:val="green"/>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226" w:hRule="atLeast"/>
          <w:jc w:val="center"/>
        </w:trPr>
        <w:tc>
          <w:tcPr>
            <w:tcW w:w="1795" w:type="dxa"/>
          </w:tcPr>
          <w:p>
            <w:r>
              <w:rPr>
                <w:rFonts w:hint="eastAsia"/>
              </w:rPr>
              <w:t>CountyId</w:t>
            </w:r>
          </w:p>
        </w:tc>
        <w:tc>
          <w:tcPr>
            <w:tcW w:w="1664" w:type="dxa"/>
          </w:tcPr>
          <w:p>
            <w:r>
              <w:rPr>
                <w:rFonts w:hint="eastAsia"/>
              </w:rPr>
              <w:t>区/县编号</w:t>
            </w:r>
          </w:p>
        </w:tc>
        <w:tc>
          <w:tcPr>
            <w:tcW w:w="1048" w:type="dxa"/>
          </w:tcPr>
          <w:p>
            <w:pPr>
              <w:rPr>
                <w:kern w:val="0"/>
              </w:rPr>
            </w:pPr>
            <w:r>
              <w:rPr>
                <w:rFonts w:hint="eastAsia"/>
                <w:kern w:val="0"/>
              </w:rPr>
              <w:t>String</w:t>
            </w:r>
          </w:p>
        </w:tc>
        <w:tc>
          <w:tcPr>
            <w:tcW w:w="1878" w:type="dxa"/>
          </w:tcPr>
          <w:p>
            <w:pPr>
              <w:rPr>
                <w:kern w:val="0"/>
              </w:rPr>
            </w:pPr>
            <w:r>
              <w:rPr>
                <w:rFonts w:hint="eastAsia"/>
                <w:kern w:val="0"/>
              </w:rPr>
              <w:t>N</w:t>
            </w:r>
          </w:p>
        </w:tc>
        <w:tc>
          <w:tcPr>
            <w:tcW w:w="1878" w:type="dxa"/>
          </w:tcPr>
          <w:p>
            <w:pPr>
              <w:rPr>
                <w:highlight w:val="green"/>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226" w:hRule="atLeast"/>
          <w:jc w:val="center"/>
        </w:trPr>
        <w:tc>
          <w:tcPr>
            <w:tcW w:w="1795" w:type="dxa"/>
          </w:tcPr>
          <w:p>
            <w:r>
              <w:rPr>
                <w:rFonts w:hint="eastAsia"/>
              </w:rPr>
              <w:t>Province</w:t>
            </w:r>
          </w:p>
        </w:tc>
        <w:tc>
          <w:tcPr>
            <w:tcW w:w="1664" w:type="dxa"/>
          </w:tcPr>
          <w:p>
            <w:r>
              <w:rPr>
                <w:rFonts w:hint="eastAsia"/>
              </w:rPr>
              <w:t>省</w:t>
            </w:r>
          </w:p>
        </w:tc>
        <w:tc>
          <w:tcPr>
            <w:tcW w:w="1048" w:type="dxa"/>
          </w:tcPr>
          <w:p>
            <w:pPr>
              <w:rPr>
                <w:kern w:val="0"/>
              </w:rPr>
            </w:pPr>
            <w:r>
              <w:rPr>
                <w:rFonts w:hint="eastAsia"/>
                <w:kern w:val="0"/>
              </w:rPr>
              <w:t>String</w:t>
            </w:r>
          </w:p>
        </w:tc>
        <w:tc>
          <w:tcPr>
            <w:tcW w:w="1878" w:type="dxa"/>
          </w:tcPr>
          <w:p>
            <w:pPr>
              <w:rPr>
                <w:kern w:val="0"/>
              </w:rPr>
            </w:pPr>
            <w:r>
              <w:rPr>
                <w:rFonts w:hint="eastAsia"/>
                <w:kern w:val="0"/>
              </w:rPr>
              <w:t>N</w:t>
            </w:r>
          </w:p>
        </w:tc>
        <w:tc>
          <w:tcPr>
            <w:tcW w:w="1878" w:type="dxa"/>
          </w:tcPr>
          <w:p>
            <w:pPr>
              <w:rPr>
                <w:highlight w:val="green"/>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226" w:hRule="atLeast"/>
          <w:jc w:val="center"/>
        </w:trPr>
        <w:tc>
          <w:tcPr>
            <w:tcW w:w="1795" w:type="dxa"/>
          </w:tcPr>
          <w:p>
            <w:r>
              <w:rPr>
                <w:rFonts w:hint="eastAsia"/>
              </w:rPr>
              <w:t>City</w:t>
            </w:r>
          </w:p>
        </w:tc>
        <w:tc>
          <w:tcPr>
            <w:tcW w:w="1664" w:type="dxa"/>
          </w:tcPr>
          <w:p>
            <w:r>
              <w:rPr>
                <w:rFonts w:hint="eastAsia"/>
              </w:rPr>
              <w:t>市</w:t>
            </w:r>
          </w:p>
        </w:tc>
        <w:tc>
          <w:tcPr>
            <w:tcW w:w="1048" w:type="dxa"/>
          </w:tcPr>
          <w:p>
            <w:pPr>
              <w:rPr>
                <w:kern w:val="0"/>
              </w:rPr>
            </w:pPr>
            <w:r>
              <w:rPr>
                <w:rFonts w:hint="eastAsia"/>
                <w:kern w:val="0"/>
              </w:rPr>
              <w:t>String</w:t>
            </w:r>
          </w:p>
        </w:tc>
        <w:tc>
          <w:tcPr>
            <w:tcW w:w="1878" w:type="dxa"/>
          </w:tcPr>
          <w:p>
            <w:pPr>
              <w:rPr>
                <w:kern w:val="0"/>
              </w:rPr>
            </w:pPr>
            <w:r>
              <w:rPr>
                <w:rFonts w:hint="eastAsia"/>
                <w:kern w:val="0"/>
              </w:rPr>
              <w:t>N</w:t>
            </w:r>
          </w:p>
        </w:tc>
        <w:tc>
          <w:tcPr>
            <w:tcW w:w="1878" w:type="dxa"/>
          </w:tcPr>
          <w:p>
            <w:pPr>
              <w:rPr>
                <w:highlight w:val="green"/>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226" w:hRule="atLeast"/>
          <w:jc w:val="center"/>
        </w:trPr>
        <w:tc>
          <w:tcPr>
            <w:tcW w:w="1795" w:type="dxa"/>
          </w:tcPr>
          <w:p>
            <w:r>
              <w:rPr>
                <w:rFonts w:hint="eastAsia"/>
              </w:rPr>
              <w:t>County</w:t>
            </w:r>
          </w:p>
        </w:tc>
        <w:tc>
          <w:tcPr>
            <w:tcW w:w="1664" w:type="dxa"/>
          </w:tcPr>
          <w:p>
            <w:r>
              <w:rPr>
                <w:rFonts w:hint="eastAsia"/>
              </w:rPr>
              <w:t>区/县</w:t>
            </w:r>
          </w:p>
        </w:tc>
        <w:tc>
          <w:tcPr>
            <w:tcW w:w="1048" w:type="dxa"/>
          </w:tcPr>
          <w:p>
            <w:pPr>
              <w:rPr>
                <w:kern w:val="0"/>
              </w:rPr>
            </w:pPr>
            <w:r>
              <w:rPr>
                <w:rFonts w:hint="eastAsia"/>
                <w:kern w:val="0"/>
              </w:rPr>
              <w:t>String</w:t>
            </w:r>
          </w:p>
        </w:tc>
        <w:tc>
          <w:tcPr>
            <w:tcW w:w="1878" w:type="dxa"/>
          </w:tcPr>
          <w:p>
            <w:pPr>
              <w:rPr>
                <w:kern w:val="0"/>
              </w:rPr>
            </w:pPr>
            <w:r>
              <w:rPr>
                <w:rFonts w:hint="eastAsia"/>
                <w:kern w:val="0"/>
              </w:rPr>
              <w:t>N</w:t>
            </w:r>
          </w:p>
        </w:tc>
        <w:tc>
          <w:tcPr>
            <w:tcW w:w="1878" w:type="dxa"/>
          </w:tcPr>
          <w:p>
            <w:pPr>
              <w:rPr>
                <w:highlight w:val="green"/>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226" w:hRule="atLeast"/>
          <w:jc w:val="center"/>
        </w:trPr>
        <w:tc>
          <w:tcPr>
            <w:tcW w:w="1795" w:type="dxa"/>
          </w:tcPr>
          <w:p>
            <w:r>
              <w:rPr>
                <w:rFonts w:hint="eastAsia"/>
              </w:rPr>
              <w:t>Mobile</w:t>
            </w:r>
          </w:p>
        </w:tc>
        <w:tc>
          <w:tcPr>
            <w:tcW w:w="1664" w:type="dxa"/>
          </w:tcPr>
          <w:p>
            <w:r>
              <w:rPr>
                <w:rFonts w:hint="eastAsia"/>
              </w:rPr>
              <w:t>手机号码</w:t>
            </w:r>
          </w:p>
        </w:tc>
        <w:tc>
          <w:tcPr>
            <w:tcW w:w="1048" w:type="dxa"/>
          </w:tcPr>
          <w:p>
            <w:pPr>
              <w:rPr>
                <w:kern w:val="0"/>
              </w:rPr>
            </w:pPr>
            <w:r>
              <w:rPr>
                <w:rFonts w:hint="eastAsia"/>
                <w:kern w:val="0"/>
              </w:rPr>
              <w:t>String</w:t>
            </w:r>
          </w:p>
        </w:tc>
        <w:tc>
          <w:tcPr>
            <w:tcW w:w="1878" w:type="dxa"/>
          </w:tcPr>
          <w:p>
            <w:pPr>
              <w:rPr>
                <w:kern w:val="0"/>
              </w:rPr>
            </w:pPr>
            <w:r>
              <w:rPr>
                <w:rFonts w:hint="eastAsia"/>
                <w:kern w:val="0"/>
              </w:rPr>
              <w:t>Y</w:t>
            </w:r>
          </w:p>
        </w:tc>
        <w:tc>
          <w:tcPr>
            <w:tcW w:w="1878" w:type="dxa"/>
          </w:tcPr>
          <w:p>
            <w:pPr>
              <w:rPr>
                <w:highlight w:val="green"/>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226" w:hRule="atLeast"/>
          <w:jc w:val="center"/>
        </w:trPr>
        <w:tc>
          <w:tcPr>
            <w:tcW w:w="1795" w:type="dxa"/>
          </w:tcPr>
          <w:p>
            <w:r>
              <w:rPr>
                <w:rFonts w:hint="eastAsia"/>
              </w:rPr>
              <w:t>HomePhone</w:t>
            </w:r>
          </w:p>
        </w:tc>
        <w:tc>
          <w:tcPr>
            <w:tcW w:w="1664" w:type="dxa"/>
          </w:tcPr>
          <w:p>
            <w:r>
              <w:rPr>
                <w:rFonts w:hint="eastAsia"/>
              </w:rPr>
              <w:t>家庭电话</w:t>
            </w:r>
          </w:p>
        </w:tc>
        <w:tc>
          <w:tcPr>
            <w:tcW w:w="1048" w:type="dxa"/>
          </w:tcPr>
          <w:p>
            <w:pPr>
              <w:rPr>
                <w:kern w:val="0"/>
              </w:rPr>
            </w:pPr>
            <w:r>
              <w:rPr>
                <w:rFonts w:hint="eastAsia"/>
                <w:kern w:val="0"/>
              </w:rPr>
              <w:t>String</w:t>
            </w:r>
          </w:p>
        </w:tc>
        <w:tc>
          <w:tcPr>
            <w:tcW w:w="1878" w:type="dxa"/>
          </w:tcPr>
          <w:p>
            <w:pPr>
              <w:rPr>
                <w:kern w:val="0"/>
              </w:rPr>
            </w:pPr>
            <w:r>
              <w:rPr>
                <w:rFonts w:hint="eastAsia"/>
                <w:kern w:val="0"/>
              </w:rPr>
              <w:t>N</w:t>
            </w:r>
          </w:p>
        </w:tc>
        <w:tc>
          <w:tcPr>
            <w:tcW w:w="1878" w:type="dxa"/>
          </w:tcPr>
          <w:p>
            <w:pPr>
              <w:rPr>
                <w:highlight w:val="green"/>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226" w:hRule="atLeast"/>
          <w:jc w:val="center"/>
        </w:trPr>
        <w:tc>
          <w:tcPr>
            <w:tcW w:w="1795" w:type="dxa"/>
          </w:tcPr>
          <w:p>
            <w:r>
              <w:rPr>
                <w:rFonts w:hint="eastAsia"/>
              </w:rPr>
              <w:t>EMail</w:t>
            </w:r>
          </w:p>
        </w:tc>
        <w:tc>
          <w:tcPr>
            <w:tcW w:w="1664" w:type="dxa"/>
          </w:tcPr>
          <w:p>
            <w:r>
              <w:rPr>
                <w:rFonts w:hint="eastAsia"/>
              </w:rPr>
              <w:t>电子邮件</w:t>
            </w:r>
          </w:p>
        </w:tc>
        <w:tc>
          <w:tcPr>
            <w:tcW w:w="1048" w:type="dxa"/>
          </w:tcPr>
          <w:p>
            <w:pPr>
              <w:rPr>
                <w:kern w:val="0"/>
              </w:rPr>
            </w:pPr>
            <w:r>
              <w:rPr>
                <w:rFonts w:hint="eastAsia"/>
                <w:kern w:val="0"/>
              </w:rPr>
              <w:t>String</w:t>
            </w:r>
          </w:p>
        </w:tc>
        <w:tc>
          <w:tcPr>
            <w:tcW w:w="1878" w:type="dxa"/>
          </w:tcPr>
          <w:p>
            <w:pPr>
              <w:rPr>
                <w:kern w:val="0"/>
              </w:rPr>
            </w:pPr>
            <w:r>
              <w:rPr>
                <w:rFonts w:hint="eastAsia"/>
                <w:kern w:val="0"/>
              </w:rPr>
              <w:t>N</w:t>
            </w:r>
          </w:p>
        </w:tc>
        <w:tc>
          <w:tcPr>
            <w:tcW w:w="1878" w:type="dxa"/>
          </w:tcPr>
          <w:p>
            <w:pPr>
              <w:rPr>
                <w:highlight w:val="green"/>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226" w:hRule="atLeast"/>
          <w:jc w:val="center"/>
        </w:trPr>
        <w:tc>
          <w:tcPr>
            <w:tcW w:w="1795" w:type="dxa"/>
          </w:tcPr>
          <w:p>
            <w:r>
              <w:rPr>
                <w:rFonts w:hint="eastAsia"/>
              </w:rPr>
              <w:t>PostalAddress</w:t>
            </w:r>
          </w:p>
        </w:tc>
        <w:tc>
          <w:tcPr>
            <w:tcW w:w="1664" w:type="dxa"/>
          </w:tcPr>
          <w:p>
            <w:r>
              <w:rPr>
                <w:rFonts w:hint="eastAsia"/>
              </w:rPr>
              <w:t>通讯地址</w:t>
            </w:r>
          </w:p>
        </w:tc>
        <w:tc>
          <w:tcPr>
            <w:tcW w:w="1048" w:type="dxa"/>
          </w:tcPr>
          <w:p>
            <w:pPr>
              <w:rPr>
                <w:kern w:val="0"/>
              </w:rPr>
            </w:pPr>
            <w:r>
              <w:rPr>
                <w:rFonts w:hint="eastAsia"/>
                <w:kern w:val="0"/>
              </w:rPr>
              <w:t>String</w:t>
            </w:r>
          </w:p>
        </w:tc>
        <w:tc>
          <w:tcPr>
            <w:tcW w:w="1878" w:type="dxa"/>
          </w:tcPr>
          <w:p>
            <w:pPr>
              <w:rPr>
                <w:kern w:val="0"/>
              </w:rPr>
            </w:pPr>
            <w:r>
              <w:rPr>
                <w:rFonts w:hint="eastAsia"/>
                <w:kern w:val="0"/>
              </w:rPr>
              <w:t>N</w:t>
            </w:r>
          </w:p>
        </w:tc>
        <w:tc>
          <w:tcPr>
            <w:tcW w:w="1878" w:type="dxa"/>
          </w:tcPr>
          <w:p>
            <w:pPr>
              <w:rPr>
                <w:highlight w:val="green"/>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226" w:hRule="atLeast"/>
          <w:jc w:val="center"/>
        </w:trPr>
        <w:tc>
          <w:tcPr>
            <w:tcW w:w="1795" w:type="dxa"/>
          </w:tcPr>
          <w:p>
            <w:r>
              <w:rPr>
                <w:rFonts w:hint="eastAsia"/>
              </w:rPr>
              <w:t>ZipCode</w:t>
            </w:r>
          </w:p>
        </w:tc>
        <w:tc>
          <w:tcPr>
            <w:tcW w:w="1664" w:type="dxa"/>
          </w:tcPr>
          <w:p>
            <w:r>
              <w:rPr>
                <w:rFonts w:hint="eastAsia"/>
              </w:rPr>
              <w:t>通讯邮编</w:t>
            </w:r>
          </w:p>
        </w:tc>
        <w:tc>
          <w:tcPr>
            <w:tcW w:w="1048" w:type="dxa"/>
          </w:tcPr>
          <w:p>
            <w:pPr>
              <w:rPr>
                <w:kern w:val="0"/>
              </w:rPr>
            </w:pPr>
            <w:r>
              <w:rPr>
                <w:rFonts w:hint="eastAsia"/>
                <w:kern w:val="0"/>
              </w:rPr>
              <w:t>String</w:t>
            </w:r>
          </w:p>
        </w:tc>
        <w:tc>
          <w:tcPr>
            <w:tcW w:w="1878" w:type="dxa"/>
          </w:tcPr>
          <w:p>
            <w:pPr>
              <w:rPr>
                <w:kern w:val="0"/>
              </w:rPr>
            </w:pPr>
            <w:r>
              <w:rPr>
                <w:rFonts w:hint="eastAsia"/>
                <w:kern w:val="0"/>
              </w:rPr>
              <w:t>N</w:t>
            </w:r>
          </w:p>
        </w:tc>
        <w:tc>
          <w:tcPr>
            <w:tcW w:w="1878" w:type="dxa"/>
          </w:tcPr>
          <w:p>
            <w:pPr>
              <w:rPr>
                <w:highlight w:val="green"/>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226" w:hRule="atLeast"/>
          <w:jc w:val="center"/>
        </w:trPr>
        <w:tc>
          <w:tcPr>
            <w:tcW w:w="1795" w:type="dxa"/>
          </w:tcPr>
          <w:p>
            <w:r>
              <w:rPr>
                <w:rFonts w:hint="eastAsia"/>
              </w:rPr>
              <w:t>QQ</w:t>
            </w:r>
          </w:p>
        </w:tc>
        <w:tc>
          <w:tcPr>
            <w:tcW w:w="1664" w:type="dxa"/>
          </w:tcPr>
          <w:p>
            <w:r>
              <w:rPr>
                <w:rFonts w:hint="eastAsia"/>
              </w:rPr>
              <w:t>QQ号</w:t>
            </w:r>
          </w:p>
        </w:tc>
        <w:tc>
          <w:tcPr>
            <w:tcW w:w="1048" w:type="dxa"/>
          </w:tcPr>
          <w:p>
            <w:pPr>
              <w:rPr>
                <w:kern w:val="0"/>
              </w:rPr>
            </w:pPr>
            <w:r>
              <w:rPr>
                <w:rFonts w:hint="eastAsia"/>
                <w:kern w:val="0"/>
              </w:rPr>
              <w:t>String</w:t>
            </w:r>
          </w:p>
        </w:tc>
        <w:tc>
          <w:tcPr>
            <w:tcW w:w="1878" w:type="dxa"/>
          </w:tcPr>
          <w:p>
            <w:pPr>
              <w:rPr>
                <w:kern w:val="0"/>
              </w:rPr>
            </w:pPr>
            <w:r>
              <w:rPr>
                <w:rFonts w:hint="eastAsia"/>
                <w:kern w:val="0"/>
              </w:rPr>
              <w:t>N</w:t>
            </w:r>
          </w:p>
        </w:tc>
        <w:tc>
          <w:tcPr>
            <w:tcW w:w="1878" w:type="dxa"/>
          </w:tcPr>
          <w:p>
            <w:pPr>
              <w:rPr>
                <w:highlight w:val="green"/>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226" w:hRule="atLeast"/>
          <w:jc w:val="center"/>
        </w:trPr>
        <w:tc>
          <w:tcPr>
            <w:tcW w:w="1795" w:type="dxa"/>
          </w:tcPr>
          <w:p>
            <w:r>
              <w:rPr>
                <w:rFonts w:hint="eastAsia"/>
              </w:rPr>
              <w:t>WeChat</w:t>
            </w:r>
          </w:p>
        </w:tc>
        <w:tc>
          <w:tcPr>
            <w:tcW w:w="1664" w:type="dxa"/>
          </w:tcPr>
          <w:p>
            <w:r>
              <w:rPr>
                <w:rFonts w:hint="eastAsia"/>
              </w:rPr>
              <w:t>微信号</w:t>
            </w:r>
          </w:p>
        </w:tc>
        <w:tc>
          <w:tcPr>
            <w:tcW w:w="1048" w:type="dxa"/>
          </w:tcPr>
          <w:p>
            <w:pPr>
              <w:rPr>
                <w:kern w:val="0"/>
              </w:rPr>
            </w:pPr>
            <w:r>
              <w:rPr>
                <w:rFonts w:hint="eastAsia"/>
                <w:kern w:val="0"/>
              </w:rPr>
              <w:t>String</w:t>
            </w:r>
          </w:p>
        </w:tc>
        <w:tc>
          <w:tcPr>
            <w:tcW w:w="1878" w:type="dxa"/>
          </w:tcPr>
          <w:p>
            <w:pPr>
              <w:rPr>
                <w:kern w:val="0"/>
              </w:rPr>
            </w:pPr>
            <w:r>
              <w:rPr>
                <w:rFonts w:hint="eastAsia"/>
                <w:kern w:val="0"/>
              </w:rPr>
              <w:t>N</w:t>
            </w:r>
          </w:p>
        </w:tc>
        <w:tc>
          <w:tcPr>
            <w:tcW w:w="1878" w:type="dxa"/>
          </w:tcPr>
          <w:p>
            <w:pPr>
              <w:rPr>
                <w:highlight w:val="green"/>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226" w:hRule="atLeast"/>
          <w:jc w:val="center"/>
        </w:trPr>
        <w:tc>
          <w:tcPr>
            <w:tcW w:w="1795" w:type="dxa"/>
          </w:tcPr>
          <w:p>
            <w:r>
              <w:rPr>
                <w:rFonts w:hint="eastAsia"/>
              </w:rPr>
              <w:t>Address</w:t>
            </w:r>
          </w:p>
        </w:tc>
        <w:tc>
          <w:tcPr>
            <w:tcW w:w="1664" w:type="dxa"/>
          </w:tcPr>
          <w:p>
            <w:r>
              <w:rPr>
                <w:rFonts w:hint="eastAsia"/>
              </w:rPr>
              <w:t>地址</w:t>
            </w:r>
          </w:p>
        </w:tc>
        <w:tc>
          <w:tcPr>
            <w:tcW w:w="1048" w:type="dxa"/>
          </w:tcPr>
          <w:p>
            <w:pPr>
              <w:rPr>
                <w:kern w:val="0"/>
              </w:rPr>
            </w:pPr>
            <w:r>
              <w:rPr>
                <w:rFonts w:hint="eastAsia"/>
                <w:kern w:val="0"/>
              </w:rPr>
              <w:t>String</w:t>
            </w:r>
          </w:p>
        </w:tc>
        <w:tc>
          <w:tcPr>
            <w:tcW w:w="1878" w:type="dxa"/>
          </w:tcPr>
          <w:p>
            <w:pPr>
              <w:rPr>
                <w:kern w:val="0"/>
              </w:rPr>
            </w:pPr>
            <w:r>
              <w:rPr>
                <w:rFonts w:hint="eastAsia"/>
                <w:kern w:val="0"/>
              </w:rPr>
              <w:t>N</w:t>
            </w:r>
          </w:p>
        </w:tc>
        <w:tc>
          <w:tcPr>
            <w:tcW w:w="1878" w:type="dxa"/>
          </w:tcPr>
          <w:p>
            <w:pPr>
              <w:rPr>
                <w:highlight w:val="green"/>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226" w:hRule="atLeast"/>
          <w:jc w:val="center"/>
        </w:trPr>
        <w:tc>
          <w:tcPr>
            <w:tcW w:w="1795" w:type="dxa"/>
          </w:tcPr>
          <w:p>
            <w:r>
              <w:rPr>
                <w:rFonts w:hint="eastAsia"/>
              </w:rPr>
              <w:t>RelationToAppnt</w:t>
            </w:r>
          </w:p>
        </w:tc>
        <w:tc>
          <w:tcPr>
            <w:tcW w:w="1664" w:type="dxa"/>
          </w:tcPr>
          <w:p>
            <w:r>
              <w:rPr>
                <w:rFonts w:hint="eastAsia"/>
              </w:rPr>
              <w:t>与投保人关系</w:t>
            </w:r>
          </w:p>
        </w:tc>
        <w:tc>
          <w:tcPr>
            <w:tcW w:w="1048" w:type="dxa"/>
          </w:tcPr>
          <w:p>
            <w:pPr>
              <w:rPr>
                <w:kern w:val="0"/>
              </w:rPr>
            </w:pPr>
            <w:r>
              <w:rPr>
                <w:rFonts w:hint="eastAsia"/>
                <w:kern w:val="0"/>
              </w:rPr>
              <w:t>String</w:t>
            </w:r>
          </w:p>
        </w:tc>
        <w:tc>
          <w:tcPr>
            <w:tcW w:w="1878" w:type="dxa"/>
          </w:tcPr>
          <w:p>
            <w:pPr>
              <w:rPr>
                <w:kern w:val="0"/>
              </w:rPr>
            </w:pPr>
            <w:r>
              <w:rPr>
                <w:rFonts w:hint="eastAsia"/>
                <w:kern w:val="0"/>
              </w:rPr>
              <w:t>N</w:t>
            </w:r>
          </w:p>
        </w:tc>
        <w:tc>
          <w:tcPr>
            <w:tcW w:w="1878" w:type="dxa"/>
          </w:tcPr>
          <w:p>
            <w:pPr>
              <w:rPr>
                <w:highlight w:val="green"/>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226" w:hRule="atLeast"/>
          <w:jc w:val="center"/>
        </w:trPr>
        <w:tc>
          <w:tcPr>
            <w:tcW w:w="1795" w:type="dxa"/>
          </w:tcPr>
          <w:p>
            <w:r>
              <w:rPr>
                <w:rFonts w:hint="eastAsia"/>
              </w:rPr>
              <w:t>RelationToMainInsured</w:t>
            </w:r>
          </w:p>
        </w:tc>
        <w:tc>
          <w:tcPr>
            <w:tcW w:w="1664" w:type="dxa"/>
          </w:tcPr>
          <w:p>
            <w:r>
              <w:rPr>
                <w:rFonts w:hint="eastAsia"/>
              </w:rPr>
              <w:t>与主被保人关系</w:t>
            </w:r>
          </w:p>
        </w:tc>
        <w:tc>
          <w:tcPr>
            <w:tcW w:w="1048" w:type="dxa"/>
          </w:tcPr>
          <w:p>
            <w:pPr>
              <w:rPr>
                <w:kern w:val="0"/>
              </w:rPr>
            </w:pPr>
            <w:r>
              <w:rPr>
                <w:rFonts w:hint="eastAsia"/>
                <w:kern w:val="0"/>
              </w:rPr>
              <w:t>String</w:t>
            </w:r>
          </w:p>
        </w:tc>
        <w:tc>
          <w:tcPr>
            <w:tcW w:w="1878" w:type="dxa"/>
          </w:tcPr>
          <w:p>
            <w:pPr>
              <w:rPr>
                <w:kern w:val="0"/>
              </w:rPr>
            </w:pPr>
            <w:r>
              <w:rPr>
                <w:rFonts w:hint="eastAsia"/>
                <w:kern w:val="0"/>
              </w:rPr>
              <w:t>Y</w:t>
            </w:r>
          </w:p>
        </w:tc>
        <w:tc>
          <w:tcPr>
            <w:tcW w:w="1878" w:type="dxa"/>
          </w:tcPr>
          <w:p>
            <w:pPr>
              <w:rPr>
                <w:highlight w:val="green"/>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226" w:hRule="atLeast"/>
          <w:jc w:val="center"/>
        </w:trPr>
        <w:tc>
          <w:tcPr>
            <w:tcW w:w="1795" w:type="dxa"/>
          </w:tcPr>
          <w:p>
            <w:r>
              <w:rPr>
                <w:rFonts w:hint="eastAsia"/>
              </w:rPr>
              <w:t>InsuredNo</w:t>
            </w:r>
          </w:p>
        </w:tc>
        <w:tc>
          <w:tcPr>
            <w:tcW w:w="1664" w:type="dxa"/>
          </w:tcPr>
          <w:p>
            <w:r>
              <w:rPr>
                <w:rFonts w:hint="eastAsia"/>
              </w:rPr>
              <w:t>被保人客户号</w:t>
            </w:r>
          </w:p>
        </w:tc>
        <w:tc>
          <w:tcPr>
            <w:tcW w:w="1048" w:type="dxa"/>
          </w:tcPr>
          <w:p>
            <w:pPr>
              <w:rPr>
                <w:kern w:val="0"/>
              </w:rPr>
            </w:pPr>
            <w:r>
              <w:rPr>
                <w:rFonts w:hint="eastAsia"/>
                <w:kern w:val="0"/>
              </w:rPr>
              <w:t>String</w:t>
            </w:r>
          </w:p>
        </w:tc>
        <w:tc>
          <w:tcPr>
            <w:tcW w:w="1878" w:type="dxa"/>
          </w:tcPr>
          <w:p>
            <w:pPr>
              <w:rPr>
                <w:kern w:val="0"/>
              </w:rPr>
            </w:pPr>
            <w:r>
              <w:rPr>
                <w:rFonts w:hint="eastAsia"/>
                <w:kern w:val="0"/>
              </w:rPr>
              <w:t>Y</w:t>
            </w:r>
          </w:p>
        </w:tc>
        <w:tc>
          <w:tcPr>
            <w:tcW w:w="1878" w:type="dxa"/>
          </w:tcPr>
          <w:p>
            <w:pPr>
              <w:rPr>
                <w:highlight w:val="green"/>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226" w:hRule="atLeast"/>
          <w:jc w:val="center"/>
        </w:trPr>
        <w:tc>
          <w:tcPr>
            <w:tcW w:w="1795" w:type="dxa"/>
          </w:tcPr>
          <w:p>
            <w:r>
              <w:rPr>
                <w:rFonts w:hint="eastAsia"/>
              </w:rPr>
              <w:t>SequenceNo</w:t>
            </w:r>
          </w:p>
        </w:tc>
        <w:tc>
          <w:tcPr>
            <w:tcW w:w="1664" w:type="dxa"/>
          </w:tcPr>
          <w:p>
            <w:r>
              <w:rPr>
                <w:rFonts w:hint="eastAsia"/>
              </w:rPr>
              <w:t>客户内部号码</w:t>
            </w:r>
          </w:p>
        </w:tc>
        <w:tc>
          <w:tcPr>
            <w:tcW w:w="1048" w:type="dxa"/>
          </w:tcPr>
          <w:p>
            <w:pPr>
              <w:rPr>
                <w:kern w:val="0"/>
              </w:rPr>
            </w:pPr>
            <w:r>
              <w:rPr>
                <w:rFonts w:hint="eastAsia"/>
                <w:kern w:val="0"/>
              </w:rPr>
              <w:t>String</w:t>
            </w:r>
          </w:p>
        </w:tc>
        <w:tc>
          <w:tcPr>
            <w:tcW w:w="1878" w:type="dxa"/>
          </w:tcPr>
          <w:p>
            <w:pPr>
              <w:rPr>
                <w:kern w:val="0"/>
              </w:rPr>
            </w:pPr>
            <w:r>
              <w:rPr>
                <w:rFonts w:hint="eastAsia"/>
                <w:kern w:val="0"/>
              </w:rPr>
              <w:t>N</w:t>
            </w:r>
          </w:p>
        </w:tc>
        <w:tc>
          <w:tcPr>
            <w:tcW w:w="1878" w:type="dxa"/>
          </w:tcPr>
          <w:p>
            <w:pPr>
              <w:rPr>
                <w:highlight w:val="green"/>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226" w:hRule="atLeast"/>
          <w:jc w:val="center"/>
        </w:trPr>
        <w:tc>
          <w:tcPr>
            <w:tcW w:w="1795" w:type="dxa"/>
          </w:tcPr>
          <w:p>
            <w:r>
              <w:rPr>
                <w:rFonts w:hint="eastAsia"/>
              </w:rPr>
              <w:t>Name</w:t>
            </w:r>
          </w:p>
        </w:tc>
        <w:tc>
          <w:tcPr>
            <w:tcW w:w="1664" w:type="dxa"/>
          </w:tcPr>
          <w:p>
            <w:r>
              <w:rPr>
                <w:rFonts w:hint="eastAsia"/>
              </w:rPr>
              <w:t>姓名</w:t>
            </w:r>
          </w:p>
        </w:tc>
        <w:tc>
          <w:tcPr>
            <w:tcW w:w="1048" w:type="dxa"/>
          </w:tcPr>
          <w:p>
            <w:pPr>
              <w:rPr>
                <w:kern w:val="0"/>
              </w:rPr>
            </w:pPr>
            <w:r>
              <w:rPr>
                <w:rFonts w:hint="eastAsia"/>
                <w:kern w:val="0"/>
              </w:rPr>
              <w:t>String</w:t>
            </w:r>
          </w:p>
        </w:tc>
        <w:tc>
          <w:tcPr>
            <w:tcW w:w="1878" w:type="dxa"/>
          </w:tcPr>
          <w:p>
            <w:pPr>
              <w:rPr>
                <w:kern w:val="0"/>
              </w:rPr>
            </w:pPr>
            <w:r>
              <w:rPr>
                <w:rFonts w:hint="eastAsia"/>
                <w:kern w:val="0"/>
              </w:rPr>
              <w:t>Y</w:t>
            </w:r>
          </w:p>
        </w:tc>
        <w:tc>
          <w:tcPr>
            <w:tcW w:w="1878" w:type="dxa"/>
          </w:tcPr>
          <w:p>
            <w:pPr>
              <w:rPr>
                <w:highlight w:val="green"/>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226" w:hRule="atLeast"/>
          <w:jc w:val="center"/>
        </w:trPr>
        <w:tc>
          <w:tcPr>
            <w:tcW w:w="1795" w:type="dxa"/>
          </w:tcPr>
          <w:p>
            <w:r>
              <w:rPr>
                <w:rFonts w:hint="eastAsia"/>
              </w:rPr>
              <w:t>Sex</w:t>
            </w:r>
          </w:p>
        </w:tc>
        <w:tc>
          <w:tcPr>
            <w:tcW w:w="1664" w:type="dxa"/>
          </w:tcPr>
          <w:p>
            <w:r>
              <w:rPr>
                <w:rFonts w:hint="eastAsia"/>
              </w:rPr>
              <w:t>性别</w:t>
            </w:r>
          </w:p>
        </w:tc>
        <w:tc>
          <w:tcPr>
            <w:tcW w:w="1048" w:type="dxa"/>
          </w:tcPr>
          <w:p>
            <w:pPr>
              <w:rPr>
                <w:kern w:val="0"/>
              </w:rPr>
            </w:pPr>
            <w:r>
              <w:rPr>
                <w:rFonts w:hint="eastAsia"/>
                <w:kern w:val="0"/>
              </w:rPr>
              <w:t>String</w:t>
            </w:r>
          </w:p>
        </w:tc>
        <w:tc>
          <w:tcPr>
            <w:tcW w:w="1878" w:type="dxa"/>
          </w:tcPr>
          <w:p>
            <w:pPr>
              <w:rPr>
                <w:kern w:val="0"/>
              </w:rPr>
            </w:pPr>
            <w:r>
              <w:rPr>
                <w:rFonts w:hint="eastAsia"/>
                <w:kern w:val="0"/>
              </w:rPr>
              <w:t>Y</w:t>
            </w:r>
          </w:p>
        </w:tc>
        <w:tc>
          <w:tcPr>
            <w:tcW w:w="1878" w:type="dxa"/>
          </w:tcPr>
          <w:p>
            <w:pPr>
              <w:rPr>
                <w:highlight w:val="green"/>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226" w:hRule="atLeast"/>
          <w:jc w:val="center"/>
        </w:trPr>
        <w:tc>
          <w:tcPr>
            <w:tcW w:w="1795" w:type="dxa"/>
          </w:tcPr>
          <w:p>
            <w:r>
              <w:rPr>
                <w:rFonts w:hint="eastAsia"/>
              </w:rPr>
              <w:t>Birthday</w:t>
            </w:r>
          </w:p>
        </w:tc>
        <w:tc>
          <w:tcPr>
            <w:tcW w:w="1664" w:type="dxa"/>
          </w:tcPr>
          <w:p>
            <w:r>
              <w:rPr>
                <w:rFonts w:hint="eastAsia"/>
              </w:rPr>
              <w:t>生日</w:t>
            </w:r>
          </w:p>
        </w:tc>
        <w:tc>
          <w:tcPr>
            <w:tcW w:w="1048" w:type="dxa"/>
          </w:tcPr>
          <w:p>
            <w:pPr>
              <w:rPr>
                <w:kern w:val="0"/>
              </w:rPr>
            </w:pPr>
            <w:r>
              <w:rPr>
                <w:rFonts w:hint="eastAsia"/>
                <w:kern w:val="0"/>
              </w:rPr>
              <w:t>String</w:t>
            </w:r>
          </w:p>
        </w:tc>
        <w:tc>
          <w:tcPr>
            <w:tcW w:w="1878" w:type="dxa"/>
          </w:tcPr>
          <w:p>
            <w:pPr>
              <w:rPr>
                <w:kern w:val="0"/>
              </w:rPr>
            </w:pPr>
            <w:r>
              <w:rPr>
                <w:rFonts w:hint="eastAsia"/>
                <w:kern w:val="0"/>
              </w:rPr>
              <w:t>Y</w:t>
            </w:r>
          </w:p>
        </w:tc>
        <w:tc>
          <w:tcPr>
            <w:tcW w:w="1878" w:type="dxa"/>
          </w:tcPr>
          <w:p>
            <w:pPr>
              <w:rPr>
                <w:highlight w:val="green"/>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226" w:hRule="atLeast"/>
          <w:jc w:val="center"/>
        </w:trPr>
        <w:tc>
          <w:tcPr>
            <w:tcW w:w="1795" w:type="dxa"/>
          </w:tcPr>
          <w:p>
            <w:r>
              <w:rPr>
                <w:rFonts w:hint="eastAsia"/>
              </w:rPr>
              <w:t>IDType</w:t>
            </w:r>
          </w:p>
        </w:tc>
        <w:tc>
          <w:tcPr>
            <w:tcW w:w="1664" w:type="dxa"/>
          </w:tcPr>
          <w:p>
            <w:r>
              <w:rPr>
                <w:rFonts w:hint="eastAsia"/>
              </w:rPr>
              <w:t>证件类型</w:t>
            </w:r>
          </w:p>
        </w:tc>
        <w:tc>
          <w:tcPr>
            <w:tcW w:w="1048" w:type="dxa"/>
          </w:tcPr>
          <w:p>
            <w:pPr>
              <w:rPr>
                <w:kern w:val="0"/>
              </w:rPr>
            </w:pPr>
            <w:r>
              <w:rPr>
                <w:rFonts w:hint="eastAsia"/>
                <w:kern w:val="0"/>
              </w:rPr>
              <w:t>String</w:t>
            </w:r>
          </w:p>
        </w:tc>
        <w:tc>
          <w:tcPr>
            <w:tcW w:w="1878" w:type="dxa"/>
          </w:tcPr>
          <w:p>
            <w:pPr>
              <w:rPr>
                <w:kern w:val="0"/>
              </w:rPr>
            </w:pPr>
            <w:r>
              <w:rPr>
                <w:rFonts w:hint="eastAsia"/>
                <w:kern w:val="0"/>
              </w:rPr>
              <w:t>Y</w:t>
            </w:r>
          </w:p>
        </w:tc>
        <w:tc>
          <w:tcPr>
            <w:tcW w:w="1878" w:type="dxa"/>
          </w:tcPr>
          <w:p>
            <w:pPr>
              <w:rPr>
                <w:highlight w:val="green"/>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255" w:hRule="atLeast"/>
          <w:jc w:val="center"/>
        </w:trPr>
        <w:tc>
          <w:tcPr>
            <w:tcW w:w="1795" w:type="dxa"/>
          </w:tcPr>
          <w:p>
            <w:r>
              <w:rPr>
                <w:rFonts w:hint="eastAsia"/>
              </w:rPr>
              <w:t>IDNo</w:t>
            </w:r>
          </w:p>
        </w:tc>
        <w:tc>
          <w:tcPr>
            <w:tcW w:w="1664" w:type="dxa"/>
          </w:tcPr>
          <w:p>
            <w:r>
              <w:rPr>
                <w:rFonts w:hint="eastAsia"/>
              </w:rPr>
              <w:t>证件号码</w:t>
            </w:r>
          </w:p>
        </w:tc>
        <w:tc>
          <w:tcPr>
            <w:tcW w:w="1048" w:type="dxa"/>
          </w:tcPr>
          <w:p>
            <w:pPr>
              <w:rPr>
                <w:kern w:val="0"/>
              </w:rPr>
            </w:pPr>
            <w:r>
              <w:rPr>
                <w:rFonts w:hint="eastAsia"/>
                <w:kern w:val="0"/>
              </w:rPr>
              <w:t>String</w:t>
            </w:r>
          </w:p>
        </w:tc>
        <w:tc>
          <w:tcPr>
            <w:tcW w:w="1878" w:type="dxa"/>
          </w:tcPr>
          <w:p>
            <w:pPr>
              <w:rPr>
                <w:kern w:val="0"/>
              </w:rPr>
            </w:pPr>
            <w:r>
              <w:rPr>
                <w:rFonts w:hint="eastAsia"/>
                <w:kern w:val="0"/>
              </w:rPr>
              <w:t>Y</w:t>
            </w:r>
          </w:p>
        </w:tc>
        <w:tc>
          <w:tcPr>
            <w:tcW w:w="1878" w:type="dxa"/>
          </w:tcPr>
          <w:p>
            <w:pPr>
              <w:rPr>
                <w:highlight w:val="green"/>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226" w:hRule="atLeast"/>
          <w:jc w:val="center"/>
        </w:trPr>
        <w:tc>
          <w:tcPr>
            <w:tcW w:w="1795" w:type="dxa"/>
          </w:tcPr>
          <w:p>
            <w:r>
              <w:rPr>
                <w:rFonts w:hint="eastAsia"/>
              </w:rPr>
              <w:t>IDTypeStartDate</w:t>
            </w:r>
          </w:p>
        </w:tc>
        <w:tc>
          <w:tcPr>
            <w:tcW w:w="1664" w:type="dxa"/>
          </w:tcPr>
          <w:p>
            <w:r>
              <w:rPr>
                <w:rFonts w:hint="eastAsia"/>
              </w:rPr>
              <w:t>证件有效起期</w:t>
            </w:r>
          </w:p>
        </w:tc>
        <w:tc>
          <w:tcPr>
            <w:tcW w:w="1048" w:type="dxa"/>
          </w:tcPr>
          <w:p>
            <w:pPr>
              <w:rPr>
                <w:kern w:val="0"/>
              </w:rPr>
            </w:pPr>
            <w:r>
              <w:rPr>
                <w:rFonts w:hint="eastAsia"/>
                <w:kern w:val="0"/>
              </w:rPr>
              <w:t>String</w:t>
            </w:r>
          </w:p>
        </w:tc>
        <w:tc>
          <w:tcPr>
            <w:tcW w:w="1878" w:type="dxa"/>
          </w:tcPr>
          <w:p>
            <w:pPr>
              <w:rPr>
                <w:kern w:val="0"/>
              </w:rPr>
            </w:pPr>
            <w:r>
              <w:rPr>
                <w:rFonts w:hint="eastAsia"/>
                <w:kern w:val="0"/>
              </w:rPr>
              <w:t>N</w:t>
            </w:r>
          </w:p>
        </w:tc>
        <w:tc>
          <w:tcPr>
            <w:tcW w:w="1878" w:type="dxa"/>
          </w:tcPr>
          <w:p>
            <w:pPr>
              <w:rPr>
                <w:highlight w:val="green"/>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226" w:hRule="atLeast"/>
          <w:jc w:val="center"/>
        </w:trPr>
        <w:tc>
          <w:tcPr>
            <w:tcW w:w="1795" w:type="dxa"/>
          </w:tcPr>
          <w:p>
            <w:r>
              <w:rPr>
                <w:rFonts w:hint="eastAsia"/>
              </w:rPr>
              <w:t>IDTypeEndDate</w:t>
            </w:r>
          </w:p>
        </w:tc>
        <w:tc>
          <w:tcPr>
            <w:tcW w:w="1664" w:type="dxa"/>
          </w:tcPr>
          <w:p>
            <w:r>
              <w:rPr>
                <w:rFonts w:hint="eastAsia"/>
              </w:rPr>
              <w:t>证件有效止期</w:t>
            </w:r>
          </w:p>
        </w:tc>
        <w:tc>
          <w:tcPr>
            <w:tcW w:w="1048" w:type="dxa"/>
          </w:tcPr>
          <w:p>
            <w:pPr>
              <w:rPr>
                <w:kern w:val="0"/>
              </w:rPr>
            </w:pPr>
            <w:r>
              <w:rPr>
                <w:rFonts w:hint="eastAsia"/>
                <w:kern w:val="0"/>
              </w:rPr>
              <w:t>String</w:t>
            </w:r>
          </w:p>
        </w:tc>
        <w:tc>
          <w:tcPr>
            <w:tcW w:w="1878" w:type="dxa"/>
          </w:tcPr>
          <w:p>
            <w:pPr>
              <w:rPr>
                <w:kern w:val="0"/>
              </w:rPr>
            </w:pPr>
            <w:r>
              <w:rPr>
                <w:rFonts w:hint="eastAsia"/>
                <w:kern w:val="0"/>
              </w:rPr>
              <w:t>N</w:t>
            </w:r>
          </w:p>
        </w:tc>
        <w:tc>
          <w:tcPr>
            <w:tcW w:w="1878" w:type="dxa"/>
          </w:tcPr>
          <w:p>
            <w:pPr>
              <w:rPr>
                <w:highlight w:val="green"/>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226" w:hRule="atLeast"/>
          <w:jc w:val="center"/>
        </w:trPr>
        <w:tc>
          <w:tcPr>
            <w:tcW w:w="1795" w:type="dxa"/>
          </w:tcPr>
          <w:p>
            <w:r>
              <w:rPr>
                <w:rFonts w:hint="eastAsia"/>
              </w:rPr>
              <w:t>NativePlace</w:t>
            </w:r>
          </w:p>
        </w:tc>
        <w:tc>
          <w:tcPr>
            <w:tcW w:w="1664" w:type="dxa"/>
          </w:tcPr>
          <w:p>
            <w:r>
              <w:rPr>
                <w:rFonts w:hint="eastAsia"/>
              </w:rPr>
              <w:t>国籍</w:t>
            </w:r>
          </w:p>
        </w:tc>
        <w:tc>
          <w:tcPr>
            <w:tcW w:w="1048" w:type="dxa"/>
          </w:tcPr>
          <w:p>
            <w:pPr>
              <w:rPr>
                <w:kern w:val="0"/>
              </w:rPr>
            </w:pPr>
            <w:r>
              <w:rPr>
                <w:rFonts w:hint="eastAsia"/>
                <w:kern w:val="0"/>
              </w:rPr>
              <w:t>String</w:t>
            </w:r>
          </w:p>
        </w:tc>
        <w:tc>
          <w:tcPr>
            <w:tcW w:w="1878" w:type="dxa"/>
          </w:tcPr>
          <w:p>
            <w:pPr>
              <w:rPr>
                <w:kern w:val="0"/>
              </w:rPr>
            </w:pPr>
            <w:r>
              <w:rPr>
                <w:rFonts w:hint="eastAsia"/>
                <w:kern w:val="0"/>
              </w:rPr>
              <w:t>N</w:t>
            </w:r>
          </w:p>
        </w:tc>
        <w:tc>
          <w:tcPr>
            <w:tcW w:w="1878" w:type="dxa"/>
          </w:tcPr>
          <w:p>
            <w:pPr>
              <w:rPr>
                <w:highlight w:val="green"/>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226" w:hRule="atLeast"/>
          <w:jc w:val="center"/>
        </w:trPr>
        <w:tc>
          <w:tcPr>
            <w:tcW w:w="1795" w:type="dxa"/>
          </w:tcPr>
          <w:p>
            <w:r>
              <w:rPr>
                <w:rFonts w:hint="eastAsia"/>
              </w:rPr>
              <w:t>OccupationType</w:t>
            </w:r>
          </w:p>
        </w:tc>
        <w:tc>
          <w:tcPr>
            <w:tcW w:w="1664" w:type="dxa"/>
          </w:tcPr>
          <w:p>
            <w:r>
              <w:rPr>
                <w:rFonts w:hint="eastAsia"/>
              </w:rPr>
              <w:t>职业类别</w:t>
            </w:r>
          </w:p>
        </w:tc>
        <w:tc>
          <w:tcPr>
            <w:tcW w:w="1048" w:type="dxa"/>
          </w:tcPr>
          <w:p>
            <w:pPr>
              <w:rPr>
                <w:kern w:val="0"/>
              </w:rPr>
            </w:pPr>
            <w:r>
              <w:rPr>
                <w:rFonts w:hint="eastAsia"/>
                <w:kern w:val="0"/>
              </w:rPr>
              <w:t>String</w:t>
            </w:r>
          </w:p>
        </w:tc>
        <w:tc>
          <w:tcPr>
            <w:tcW w:w="1878" w:type="dxa"/>
          </w:tcPr>
          <w:p>
            <w:pPr>
              <w:rPr>
                <w:kern w:val="0"/>
              </w:rPr>
            </w:pPr>
            <w:r>
              <w:rPr>
                <w:rFonts w:hint="eastAsia"/>
                <w:kern w:val="0"/>
              </w:rPr>
              <w:t>N</w:t>
            </w:r>
          </w:p>
        </w:tc>
        <w:tc>
          <w:tcPr>
            <w:tcW w:w="1878" w:type="dxa"/>
          </w:tcPr>
          <w:p>
            <w:pPr>
              <w:rPr>
                <w:highlight w:val="green"/>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226" w:hRule="atLeast"/>
          <w:jc w:val="center"/>
        </w:trPr>
        <w:tc>
          <w:tcPr>
            <w:tcW w:w="1795" w:type="dxa"/>
          </w:tcPr>
          <w:p>
            <w:r>
              <w:rPr>
                <w:rFonts w:hint="eastAsia"/>
              </w:rPr>
              <w:t>OccupationCode</w:t>
            </w:r>
          </w:p>
        </w:tc>
        <w:tc>
          <w:tcPr>
            <w:tcW w:w="1664" w:type="dxa"/>
          </w:tcPr>
          <w:p>
            <w:r>
              <w:rPr>
                <w:rFonts w:hint="eastAsia"/>
              </w:rPr>
              <w:t>职业代码</w:t>
            </w:r>
          </w:p>
        </w:tc>
        <w:tc>
          <w:tcPr>
            <w:tcW w:w="1048" w:type="dxa"/>
          </w:tcPr>
          <w:p>
            <w:pPr>
              <w:rPr>
                <w:kern w:val="0"/>
              </w:rPr>
            </w:pPr>
            <w:r>
              <w:rPr>
                <w:rFonts w:hint="eastAsia"/>
                <w:kern w:val="0"/>
              </w:rPr>
              <w:t>String</w:t>
            </w:r>
          </w:p>
        </w:tc>
        <w:tc>
          <w:tcPr>
            <w:tcW w:w="1878" w:type="dxa"/>
          </w:tcPr>
          <w:p>
            <w:pPr>
              <w:rPr>
                <w:kern w:val="0"/>
              </w:rPr>
            </w:pPr>
            <w:r>
              <w:rPr>
                <w:rFonts w:hint="eastAsia"/>
                <w:kern w:val="0"/>
              </w:rPr>
              <w:t>N</w:t>
            </w:r>
          </w:p>
        </w:tc>
        <w:tc>
          <w:tcPr>
            <w:tcW w:w="1878" w:type="dxa"/>
          </w:tcPr>
          <w:p>
            <w:pPr>
              <w:rPr>
                <w:highlight w:val="green"/>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226" w:hRule="atLeast"/>
          <w:jc w:val="center"/>
        </w:trPr>
        <w:tc>
          <w:tcPr>
            <w:tcW w:w="1795" w:type="dxa"/>
          </w:tcPr>
          <w:p>
            <w:r>
              <w:rPr>
                <w:rFonts w:hint="eastAsia"/>
              </w:rPr>
              <w:t>Marriage</w:t>
            </w:r>
          </w:p>
        </w:tc>
        <w:tc>
          <w:tcPr>
            <w:tcW w:w="1664" w:type="dxa"/>
          </w:tcPr>
          <w:p>
            <w:r>
              <w:rPr>
                <w:rFonts w:hint="eastAsia"/>
              </w:rPr>
              <w:t>婚姻状况</w:t>
            </w:r>
          </w:p>
        </w:tc>
        <w:tc>
          <w:tcPr>
            <w:tcW w:w="1048" w:type="dxa"/>
          </w:tcPr>
          <w:p>
            <w:pPr>
              <w:rPr>
                <w:kern w:val="0"/>
              </w:rPr>
            </w:pPr>
            <w:r>
              <w:rPr>
                <w:rFonts w:hint="eastAsia"/>
                <w:kern w:val="0"/>
              </w:rPr>
              <w:t>String</w:t>
            </w:r>
          </w:p>
        </w:tc>
        <w:tc>
          <w:tcPr>
            <w:tcW w:w="1878" w:type="dxa"/>
          </w:tcPr>
          <w:p>
            <w:pPr>
              <w:rPr>
                <w:kern w:val="0"/>
              </w:rPr>
            </w:pPr>
            <w:r>
              <w:rPr>
                <w:rFonts w:hint="eastAsia"/>
                <w:kern w:val="0"/>
              </w:rPr>
              <w:t>N</w:t>
            </w:r>
          </w:p>
        </w:tc>
        <w:tc>
          <w:tcPr>
            <w:tcW w:w="1878" w:type="dxa"/>
          </w:tcPr>
          <w:p>
            <w:pPr>
              <w:rPr>
                <w:highlight w:val="green"/>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226" w:hRule="atLeast"/>
          <w:jc w:val="center"/>
        </w:trPr>
        <w:tc>
          <w:tcPr>
            <w:tcW w:w="1795" w:type="dxa"/>
          </w:tcPr>
          <w:p>
            <w:r>
              <w:rPr>
                <w:rFonts w:hint="eastAsia"/>
              </w:rPr>
              <w:t>Degree</w:t>
            </w:r>
          </w:p>
        </w:tc>
        <w:tc>
          <w:tcPr>
            <w:tcW w:w="1664" w:type="dxa"/>
          </w:tcPr>
          <w:p>
            <w:r>
              <w:rPr>
                <w:rFonts w:hint="eastAsia"/>
              </w:rPr>
              <w:t>学历</w:t>
            </w:r>
          </w:p>
        </w:tc>
        <w:tc>
          <w:tcPr>
            <w:tcW w:w="1048" w:type="dxa"/>
          </w:tcPr>
          <w:p>
            <w:pPr>
              <w:rPr>
                <w:kern w:val="0"/>
              </w:rPr>
            </w:pPr>
            <w:r>
              <w:rPr>
                <w:rFonts w:hint="eastAsia"/>
                <w:kern w:val="0"/>
              </w:rPr>
              <w:t>String</w:t>
            </w:r>
          </w:p>
        </w:tc>
        <w:tc>
          <w:tcPr>
            <w:tcW w:w="1878" w:type="dxa"/>
          </w:tcPr>
          <w:p>
            <w:pPr>
              <w:rPr>
                <w:kern w:val="0"/>
              </w:rPr>
            </w:pPr>
            <w:r>
              <w:rPr>
                <w:rFonts w:hint="eastAsia"/>
                <w:kern w:val="0"/>
              </w:rPr>
              <w:t>N</w:t>
            </w:r>
          </w:p>
        </w:tc>
        <w:tc>
          <w:tcPr>
            <w:tcW w:w="1878" w:type="dxa"/>
          </w:tcPr>
          <w:p>
            <w:pPr>
              <w:rPr>
                <w:highlight w:val="green"/>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226" w:hRule="atLeast"/>
          <w:jc w:val="center"/>
        </w:trPr>
        <w:tc>
          <w:tcPr>
            <w:tcW w:w="1795" w:type="dxa"/>
          </w:tcPr>
          <w:p>
            <w:r>
              <w:rPr>
                <w:rFonts w:hint="eastAsia"/>
              </w:rPr>
              <w:t>MedInsurance</w:t>
            </w:r>
          </w:p>
        </w:tc>
        <w:tc>
          <w:tcPr>
            <w:tcW w:w="1664" w:type="dxa"/>
          </w:tcPr>
          <w:p>
            <w:r>
              <w:rPr>
                <w:rFonts w:hint="eastAsia"/>
              </w:rPr>
              <w:t>有无社保</w:t>
            </w:r>
          </w:p>
        </w:tc>
        <w:tc>
          <w:tcPr>
            <w:tcW w:w="1048" w:type="dxa"/>
          </w:tcPr>
          <w:p>
            <w:pPr>
              <w:rPr>
                <w:kern w:val="0"/>
              </w:rPr>
            </w:pPr>
            <w:r>
              <w:rPr>
                <w:rFonts w:hint="eastAsia"/>
                <w:kern w:val="0"/>
              </w:rPr>
              <w:t>String</w:t>
            </w:r>
          </w:p>
        </w:tc>
        <w:tc>
          <w:tcPr>
            <w:tcW w:w="1878" w:type="dxa"/>
          </w:tcPr>
          <w:p>
            <w:pPr>
              <w:rPr>
                <w:kern w:val="0"/>
              </w:rPr>
            </w:pPr>
            <w:r>
              <w:rPr>
                <w:rFonts w:hint="eastAsia"/>
                <w:kern w:val="0"/>
              </w:rPr>
              <w:t>N</w:t>
            </w:r>
          </w:p>
        </w:tc>
        <w:tc>
          <w:tcPr>
            <w:tcW w:w="1878" w:type="dxa"/>
          </w:tcPr>
          <w:p>
            <w:pPr>
              <w:rPr>
                <w:highlight w:val="green"/>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226" w:hRule="atLeast"/>
          <w:jc w:val="center"/>
        </w:trPr>
        <w:tc>
          <w:tcPr>
            <w:tcW w:w="1795" w:type="dxa"/>
          </w:tcPr>
          <w:p>
            <w:r>
              <w:rPr>
                <w:rFonts w:hint="eastAsia"/>
              </w:rPr>
              <w:t>MedInsuranceCate</w:t>
            </w:r>
          </w:p>
        </w:tc>
        <w:tc>
          <w:tcPr>
            <w:tcW w:w="1664" w:type="dxa"/>
          </w:tcPr>
          <w:p>
            <w:r>
              <w:rPr>
                <w:rFonts w:hint="eastAsia"/>
              </w:rPr>
              <w:t>社保种类</w:t>
            </w:r>
          </w:p>
        </w:tc>
        <w:tc>
          <w:tcPr>
            <w:tcW w:w="1048" w:type="dxa"/>
          </w:tcPr>
          <w:p>
            <w:pPr>
              <w:rPr>
                <w:kern w:val="0"/>
              </w:rPr>
            </w:pPr>
            <w:r>
              <w:rPr>
                <w:rFonts w:hint="eastAsia"/>
                <w:kern w:val="0"/>
              </w:rPr>
              <w:t>String</w:t>
            </w:r>
          </w:p>
        </w:tc>
        <w:tc>
          <w:tcPr>
            <w:tcW w:w="1878" w:type="dxa"/>
          </w:tcPr>
          <w:p>
            <w:pPr>
              <w:rPr>
                <w:kern w:val="0"/>
              </w:rPr>
            </w:pPr>
            <w:r>
              <w:rPr>
                <w:rFonts w:hint="eastAsia"/>
                <w:kern w:val="0"/>
              </w:rPr>
              <w:t>N</w:t>
            </w:r>
          </w:p>
        </w:tc>
        <w:tc>
          <w:tcPr>
            <w:tcW w:w="1878" w:type="dxa"/>
          </w:tcPr>
          <w:p>
            <w:pPr>
              <w:rPr>
                <w:highlight w:val="green"/>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226" w:hRule="atLeast"/>
          <w:jc w:val="center"/>
        </w:trPr>
        <w:tc>
          <w:tcPr>
            <w:tcW w:w="1795" w:type="dxa"/>
          </w:tcPr>
          <w:p>
            <w:pPr>
              <w:rPr>
                <w:rFonts w:hint="eastAsia"/>
              </w:rPr>
            </w:pPr>
            <w:r>
              <w:rPr>
                <w:rFonts w:hint="eastAsia"/>
              </w:rPr>
              <w:t>InsuredCostReiMedInsurance</w:t>
            </w:r>
          </w:p>
        </w:tc>
        <w:tc>
          <w:tcPr>
            <w:tcW w:w="1664" w:type="dxa"/>
          </w:tcPr>
          <w:p>
            <w:pPr>
              <w:rPr>
                <w:rFonts w:hint="eastAsia" w:eastAsiaTheme="minorEastAsia"/>
                <w:lang w:eastAsia="zh-CN"/>
              </w:rPr>
            </w:pPr>
            <w:r>
              <w:rPr>
                <w:rFonts w:hint="eastAsia"/>
                <w:lang w:eastAsia="zh-CN"/>
              </w:rPr>
              <w:t>是否拥有费用其他补偿型医疗保险</w:t>
            </w:r>
          </w:p>
        </w:tc>
        <w:tc>
          <w:tcPr>
            <w:tcW w:w="1048" w:type="dxa"/>
          </w:tcPr>
          <w:p>
            <w:pPr>
              <w:rPr>
                <w:rFonts w:hint="default" w:eastAsiaTheme="minorEastAsia"/>
                <w:kern w:val="0"/>
                <w:lang w:val="en-US" w:eastAsia="zh-CN"/>
              </w:rPr>
            </w:pPr>
            <w:r>
              <w:rPr>
                <w:rFonts w:hint="eastAsia"/>
                <w:kern w:val="0"/>
                <w:lang w:val="en-US" w:eastAsia="zh-CN"/>
              </w:rPr>
              <w:t>String</w:t>
            </w:r>
          </w:p>
        </w:tc>
        <w:tc>
          <w:tcPr>
            <w:tcW w:w="1878" w:type="dxa"/>
          </w:tcPr>
          <w:p>
            <w:pPr>
              <w:rPr>
                <w:rFonts w:hint="eastAsia" w:eastAsiaTheme="minorEastAsia"/>
                <w:kern w:val="0"/>
                <w:lang w:val="en-US" w:eastAsia="zh-CN"/>
              </w:rPr>
            </w:pPr>
            <w:r>
              <w:rPr>
                <w:rFonts w:hint="eastAsia"/>
                <w:kern w:val="0"/>
                <w:lang w:val="en-US" w:eastAsia="zh-CN"/>
              </w:rPr>
              <w:t>N</w:t>
            </w:r>
          </w:p>
        </w:tc>
        <w:tc>
          <w:tcPr>
            <w:tcW w:w="1878" w:type="dxa"/>
          </w:tcPr>
          <w:p>
            <w:pPr>
              <w:rPr>
                <w:highlight w:val="green"/>
              </w:rPr>
            </w:pPr>
            <w:r>
              <w:rPr>
                <w:rFonts w:ascii="微软雅黑" w:hAnsi="微软雅黑" w:eastAsia="微软雅黑" w:cs="微软雅黑"/>
                <w:b w:val="0"/>
                <w:i w:val="0"/>
                <w:caps w:val="0"/>
                <w:color w:val="000000"/>
                <w:spacing w:val="0"/>
                <w:sz w:val="21"/>
                <w:szCs w:val="21"/>
                <w:shd w:val="clear" w:fill="FFFFFF"/>
              </w:rPr>
              <w:t>Y-是  N</w:t>
            </w:r>
            <w:r>
              <w:rPr>
                <w:rFonts w:hint="eastAsia" w:ascii="微软雅黑" w:hAnsi="微软雅黑" w:eastAsia="微软雅黑" w:cs="微软雅黑"/>
                <w:b w:val="0"/>
                <w:i w:val="0"/>
                <w:caps w:val="0"/>
                <w:color w:val="000000"/>
                <w:spacing w:val="0"/>
                <w:sz w:val="21"/>
                <w:szCs w:val="21"/>
                <w:shd w:val="clear" w:fill="FFFFFF"/>
              </w:rPr>
              <w:t> –否</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226" w:hRule="atLeast"/>
          <w:jc w:val="center"/>
        </w:trPr>
        <w:tc>
          <w:tcPr>
            <w:tcW w:w="1795" w:type="dxa"/>
          </w:tcPr>
          <w:p>
            <w:r>
              <w:rPr>
                <w:rFonts w:hint="eastAsia"/>
              </w:rPr>
              <w:t>EvectionReason</w:t>
            </w:r>
          </w:p>
        </w:tc>
        <w:tc>
          <w:tcPr>
            <w:tcW w:w="1664" w:type="dxa"/>
          </w:tcPr>
          <w:p>
            <w:r>
              <w:rPr>
                <w:rFonts w:hint="eastAsia"/>
              </w:rPr>
              <w:t>出国事由</w:t>
            </w:r>
          </w:p>
        </w:tc>
        <w:tc>
          <w:tcPr>
            <w:tcW w:w="1048" w:type="dxa"/>
          </w:tcPr>
          <w:p>
            <w:pPr>
              <w:rPr>
                <w:kern w:val="0"/>
              </w:rPr>
            </w:pPr>
            <w:r>
              <w:rPr>
                <w:rFonts w:hint="eastAsia"/>
                <w:kern w:val="0"/>
              </w:rPr>
              <w:t>String</w:t>
            </w:r>
          </w:p>
        </w:tc>
        <w:tc>
          <w:tcPr>
            <w:tcW w:w="1878" w:type="dxa"/>
          </w:tcPr>
          <w:p>
            <w:pPr>
              <w:rPr>
                <w:kern w:val="0"/>
              </w:rPr>
            </w:pPr>
            <w:r>
              <w:rPr>
                <w:rFonts w:hint="eastAsia"/>
                <w:kern w:val="0"/>
              </w:rPr>
              <w:t>N</w:t>
            </w:r>
          </w:p>
        </w:tc>
        <w:tc>
          <w:tcPr>
            <w:tcW w:w="1878" w:type="dxa"/>
          </w:tcPr>
          <w:p>
            <w:pPr>
              <w:rPr>
                <w:highlight w:val="green"/>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226" w:hRule="atLeast"/>
          <w:jc w:val="center"/>
        </w:trPr>
        <w:tc>
          <w:tcPr>
            <w:tcW w:w="1795" w:type="dxa"/>
          </w:tcPr>
          <w:p>
            <w:r>
              <w:rPr>
                <w:rFonts w:hint="eastAsia"/>
              </w:rPr>
              <w:t>Destination</w:t>
            </w:r>
          </w:p>
        </w:tc>
        <w:tc>
          <w:tcPr>
            <w:tcW w:w="1664" w:type="dxa"/>
          </w:tcPr>
          <w:p>
            <w:r>
              <w:rPr>
                <w:rFonts w:hint="eastAsia"/>
              </w:rPr>
              <w:t>目的地</w:t>
            </w:r>
          </w:p>
        </w:tc>
        <w:tc>
          <w:tcPr>
            <w:tcW w:w="1048" w:type="dxa"/>
          </w:tcPr>
          <w:p>
            <w:pPr>
              <w:rPr>
                <w:kern w:val="0"/>
              </w:rPr>
            </w:pPr>
            <w:r>
              <w:rPr>
                <w:rFonts w:hint="eastAsia"/>
                <w:kern w:val="0"/>
              </w:rPr>
              <w:t>String</w:t>
            </w:r>
          </w:p>
        </w:tc>
        <w:tc>
          <w:tcPr>
            <w:tcW w:w="1878" w:type="dxa"/>
          </w:tcPr>
          <w:p>
            <w:pPr>
              <w:rPr>
                <w:kern w:val="0"/>
              </w:rPr>
            </w:pPr>
            <w:r>
              <w:rPr>
                <w:rFonts w:hint="eastAsia"/>
                <w:kern w:val="0"/>
              </w:rPr>
              <w:t>N</w:t>
            </w:r>
          </w:p>
        </w:tc>
        <w:tc>
          <w:tcPr>
            <w:tcW w:w="1878" w:type="dxa"/>
          </w:tcPr>
          <w:p>
            <w:pPr>
              <w:rPr>
                <w:highlight w:val="green"/>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226" w:hRule="atLeast"/>
          <w:jc w:val="center"/>
        </w:trPr>
        <w:tc>
          <w:tcPr>
            <w:tcW w:w="1795" w:type="dxa"/>
          </w:tcPr>
          <w:p>
            <w:r>
              <w:rPr>
                <w:rFonts w:hint="eastAsia"/>
              </w:rPr>
              <w:t>ChildAmnt</w:t>
            </w:r>
          </w:p>
        </w:tc>
        <w:tc>
          <w:tcPr>
            <w:tcW w:w="1664" w:type="dxa"/>
          </w:tcPr>
          <w:p>
            <w:r>
              <w:rPr>
                <w:rFonts w:hint="eastAsia"/>
              </w:rPr>
              <w:t>未成年人保额</w:t>
            </w:r>
          </w:p>
        </w:tc>
        <w:tc>
          <w:tcPr>
            <w:tcW w:w="1048" w:type="dxa"/>
          </w:tcPr>
          <w:p>
            <w:pPr>
              <w:rPr>
                <w:kern w:val="0"/>
              </w:rPr>
            </w:pPr>
            <w:r>
              <w:rPr>
                <w:rFonts w:hint="eastAsia"/>
                <w:kern w:val="0"/>
              </w:rPr>
              <w:t>String</w:t>
            </w:r>
          </w:p>
        </w:tc>
        <w:tc>
          <w:tcPr>
            <w:tcW w:w="1878" w:type="dxa"/>
          </w:tcPr>
          <w:p>
            <w:pPr>
              <w:rPr>
                <w:kern w:val="0"/>
              </w:rPr>
            </w:pPr>
            <w:r>
              <w:rPr>
                <w:rFonts w:hint="eastAsia"/>
                <w:kern w:val="0"/>
              </w:rPr>
              <w:t>N</w:t>
            </w:r>
          </w:p>
        </w:tc>
        <w:tc>
          <w:tcPr>
            <w:tcW w:w="1878" w:type="dxa"/>
          </w:tcPr>
          <w:p>
            <w:pPr>
              <w:rPr>
                <w:highlight w:val="green"/>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226" w:hRule="atLeast"/>
          <w:jc w:val="center"/>
        </w:trPr>
        <w:tc>
          <w:tcPr>
            <w:tcW w:w="1795" w:type="dxa"/>
          </w:tcPr>
          <w:p>
            <w:r>
              <w:rPr>
                <w:rFonts w:hint="eastAsia"/>
              </w:rPr>
              <w:t>JobContent</w:t>
            </w:r>
          </w:p>
        </w:tc>
        <w:tc>
          <w:tcPr>
            <w:tcW w:w="1664" w:type="dxa"/>
          </w:tcPr>
          <w:p>
            <w:r>
              <w:rPr>
                <w:rFonts w:hint="eastAsia"/>
              </w:rPr>
              <w:t>职业告知</w:t>
            </w:r>
          </w:p>
        </w:tc>
        <w:tc>
          <w:tcPr>
            <w:tcW w:w="1048" w:type="dxa"/>
          </w:tcPr>
          <w:p>
            <w:pPr>
              <w:rPr>
                <w:kern w:val="0"/>
              </w:rPr>
            </w:pPr>
            <w:r>
              <w:rPr>
                <w:rFonts w:hint="eastAsia"/>
                <w:kern w:val="0"/>
              </w:rPr>
              <w:t>String</w:t>
            </w:r>
          </w:p>
        </w:tc>
        <w:tc>
          <w:tcPr>
            <w:tcW w:w="1878" w:type="dxa"/>
          </w:tcPr>
          <w:p>
            <w:pPr>
              <w:rPr>
                <w:kern w:val="0"/>
              </w:rPr>
            </w:pPr>
            <w:r>
              <w:rPr>
                <w:rFonts w:hint="eastAsia"/>
                <w:kern w:val="0"/>
              </w:rPr>
              <w:t>Y</w:t>
            </w:r>
          </w:p>
        </w:tc>
        <w:tc>
          <w:tcPr>
            <w:tcW w:w="1878" w:type="dxa"/>
          </w:tcPr>
          <w:p>
            <w:pPr>
              <w:rPr>
                <w:highlight w:val="green"/>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226" w:hRule="atLeast"/>
          <w:jc w:val="center"/>
        </w:trPr>
        <w:tc>
          <w:tcPr>
            <w:tcW w:w="1795" w:type="dxa"/>
          </w:tcPr>
          <w:p>
            <w:r>
              <w:rPr>
                <w:rFonts w:hint="eastAsia"/>
              </w:rPr>
              <w:t>Health</w:t>
            </w:r>
          </w:p>
        </w:tc>
        <w:tc>
          <w:tcPr>
            <w:tcW w:w="1664" w:type="dxa"/>
          </w:tcPr>
          <w:p>
            <w:r>
              <w:rPr>
                <w:rFonts w:hint="eastAsia"/>
              </w:rPr>
              <w:t>健康告知</w:t>
            </w:r>
          </w:p>
        </w:tc>
        <w:tc>
          <w:tcPr>
            <w:tcW w:w="1048" w:type="dxa"/>
          </w:tcPr>
          <w:p>
            <w:pPr>
              <w:rPr>
                <w:kern w:val="0"/>
              </w:rPr>
            </w:pPr>
            <w:r>
              <w:rPr>
                <w:rFonts w:hint="eastAsia"/>
                <w:kern w:val="0"/>
              </w:rPr>
              <w:t>String</w:t>
            </w:r>
          </w:p>
        </w:tc>
        <w:tc>
          <w:tcPr>
            <w:tcW w:w="1878" w:type="dxa"/>
          </w:tcPr>
          <w:p>
            <w:pPr>
              <w:rPr>
                <w:kern w:val="0"/>
              </w:rPr>
            </w:pPr>
            <w:r>
              <w:rPr>
                <w:rFonts w:hint="eastAsia"/>
                <w:kern w:val="0"/>
              </w:rPr>
              <w:t>Y</w:t>
            </w:r>
          </w:p>
        </w:tc>
        <w:tc>
          <w:tcPr>
            <w:tcW w:w="1878" w:type="dxa"/>
          </w:tcPr>
          <w:p>
            <w:pPr>
              <w:rPr>
                <w:highlight w:val="green"/>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226" w:hRule="atLeast"/>
          <w:jc w:val="center"/>
        </w:trPr>
        <w:tc>
          <w:tcPr>
            <w:tcW w:w="1795" w:type="dxa"/>
          </w:tcPr>
          <w:p>
            <w:r>
              <w:rPr>
                <w:rFonts w:hint="eastAsia"/>
              </w:rPr>
              <w:t>InsuredTotalFaceAmount</w:t>
            </w:r>
          </w:p>
        </w:tc>
        <w:tc>
          <w:tcPr>
            <w:tcW w:w="1664" w:type="dxa"/>
          </w:tcPr>
          <w:p>
            <w:r>
              <w:rPr>
                <w:rFonts w:hint="eastAsia"/>
              </w:rPr>
              <w:t>累计投保身故保额</w:t>
            </w:r>
          </w:p>
        </w:tc>
        <w:tc>
          <w:tcPr>
            <w:tcW w:w="1048" w:type="dxa"/>
          </w:tcPr>
          <w:p>
            <w:pPr>
              <w:rPr>
                <w:kern w:val="0"/>
              </w:rPr>
            </w:pPr>
            <w:r>
              <w:rPr>
                <w:rFonts w:hint="eastAsia"/>
                <w:kern w:val="0"/>
              </w:rPr>
              <w:t>String</w:t>
            </w:r>
          </w:p>
        </w:tc>
        <w:tc>
          <w:tcPr>
            <w:tcW w:w="1878" w:type="dxa"/>
          </w:tcPr>
          <w:p>
            <w:pPr>
              <w:rPr>
                <w:kern w:val="0"/>
              </w:rPr>
            </w:pPr>
            <w:r>
              <w:rPr>
                <w:rFonts w:hint="eastAsia"/>
                <w:kern w:val="0"/>
              </w:rPr>
              <w:t>N</w:t>
            </w:r>
          </w:p>
        </w:tc>
        <w:tc>
          <w:tcPr>
            <w:tcW w:w="1878" w:type="dxa"/>
          </w:tcPr>
          <w:p>
            <w:pPr>
              <w:rPr>
                <w:highlight w:val="green"/>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226" w:hRule="atLeast"/>
          <w:jc w:val="center"/>
        </w:trPr>
        <w:tc>
          <w:tcPr>
            <w:tcW w:w="1795" w:type="dxa"/>
          </w:tcPr>
          <w:p>
            <w:r>
              <w:rPr>
                <w:rFonts w:hint="eastAsia"/>
              </w:rPr>
              <w:t>CustomerNo</w:t>
            </w:r>
          </w:p>
        </w:tc>
        <w:tc>
          <w:tcPr>
            <w:tcW w:w="1664" w:type="dxa"/>
          </w:tcPr>
          <w:p>
            <w:r>
              <w:rPr>
                <w:rFonts w:hint="eastAsia"/>
              </w:rPr>
              <w:t>客户编号</w:t>
            </w:r>
          </w:p>
        </w:tc>
        <w:tc>
          <w:tcPr>
            <w:tcW w:w="1048" w:type="dxa"/>
          </w:tcPr>
          <w:p>
            <w:pPr>
              <w:rPr>
                <w:kern w:val="0"/>
              </w:rPr>
            </w:pPr>
            <w:r>
              <w:rPr>
                <w:rFonts w:hint="eastAsia"/>
                <w:kern w:val="0"/>
              </w:rPr>
              <w:t>String</w:t>
            </w:r>
          </w:p>
        </w:tc>
        <w:tc>
          <w:tcPr>
            <w:tcW w:w="1878" w:type="dxa"/>
          </w:tcPr>
          <w:p>
            <w:pPr>
              <w:rPr>
                <w:kern w:val="0"/>
              </w:rPr>
            </w:pPr>
            <w:r>
              <w:rPr>
                <w:rFonts w:hint="eastAsia"/>
                <w:kern w:val="0"/>
              </w:rPr>
              <w:t>N</w:t>
            </w:r>
          </w:p>
        </w:tc>
        <w:tc>
          <w:tcPr>
            <w:tcW w:w="1878" w:type="dxa"/>
          </w:tcPr>
          <w:p>
            <w:pPr>
              <w:rPr>
                <w:highlight w:val="green"/>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226" w:hRule="atLeast"/>
          <w:jc w:val="center"/>
        </w:trPr>
        <w:tc>
          <w:tcPr>
            <w:tcW w:w="1795" w:type="dxa"/>
          </w:tcPr>
          <w:p>
            <w:r>
              <w:rPr>
                <w:rFonts w:hint="eastAsia"/>
              </w:rPr>
              <w:t>ProvinceId</w:t>
            </w:r>
          </w:p>
        </w:tc>
        <w:tc>
          <w:tcPr>
            <w:tcW w:w="1664" w:type="dxa"/>
          </w:tcPr>
          <w:p>
            <w:r>
              <w:rPr>
                <w:rFonts w:hint="eastAsia"/>
              </w:rPr>
              <w:t>省编号</w:t>
            </w:r>
          </w:p>
        </w:tc>
        <w:tc>
          <w:tcPr>
            <w:tcW w:w="1048" w:type="dxa"/>
          </w:tcPr>
          <w:p>
            <w:pPr>
              <w:rPr>
                <w:kern w:val="0"/>
              </w:rPr>
            </w:pPr>
            <w:r>
              <w:rPr>
                <w:rFonts w:hint="eastAsia"/>
                <w:kern w:val="0"/>
              </w:rPr>
              <w:t>String</w:t>
            </w:r>
          </w:p>
        </w:tc>
        <w:tc>
          <w:tcPr>
            <w:tcW w:w="1878" w:type="dxa"/>
          </w:tcPr>
          <w:p>
            <w:pPr>
              <w:rPr>
                <w:kern w:val="0"/>
              </w:rPr>
            </w:pPr>
            <w:r>
              <w:rPr>
                <w:rFonts w:hint="eastAsia"/>
                <w:kern w:val="0"/>
              </w:rPr>
              <w:t>N</w:t>
            </w:r>
          </w:p>
        </w:tc>
        <w:tc>
          <w:tcPr>
            <w:tcW w:w="1878" w:type="dxa"/>
          </w:tcPr>
          <w:p>
            <w:pPr>
              <w:rPr>
                <w:highlight w:val="green"/>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226" w:hRule="atLeast"/>
          <w:jc w:val="center"/>
        </w:trPr>
        <w:tc>
          <w:tcPr>
            <w:tcW w:w="1795" w:type="dxa"/>
          </w:tcPr>
          <w:p>
            <w:r>
              <w:rPr>
                <w:rFonts w:hint="eastAsia"/>
              </w:rPr>
              <w:t>CityId</w:t>
            </w:r>
          </w:p>
        </w:tc>
        <w:tc>
          <w:tcPr>
            <w:tcW w:w="1664" w:type="dxa"/>
          </w:tcPr>
          <w:p>
            <w:r>
              <w:rPr>
                <w:rFonts w:hint="eastAsia"/>
              </w:rPr>
              <w:t>市编号</w:t>
            </w:r>
          </w:p>
        </w:tc>
        <w:tc>
          <w:tcPr>
            <w:tcW w:w="1048" w:type="dxa"/>
          </w:tcPr>
          <w:p>
            <w:pPr>
              <w:rPr>
                <w:kern w:val="0"/>
              </w:rPr>
            </w:pPr>
            <w:r>
              <w:rPr>
                <w:rFonts w:hint="eastAsia"/>
                <w:kern w:val="0"/>
              </w:rPr>
              <w:t>String</w:t>
            </w:r>
          </w:p>
        </w:tc>
        <w:tc>
          <w:tcPr>
            <w:tcW w:w="1878" w:type="dxa"/>
          </w:tcPr>
          <w:p>
            <w:pPr>
              <w:rPr>
                <w:kern w:val="0"/>
              </w:rPr>
            </w:pPr>
            <w:r>
              <w:rPr>
                <w:rFonts w:hint="eastAsia"/>
                <w:kern w:val="0"/>
              </w:rPr>
              <w:t>N</w:t>
            </w:r>
          </w:p>
        </w:tc>
        <w:tc>
          <w:tcPr>
            <w:tcW w:w="1878" w:type="dxa"/>
          </w:tcPr>
          <w:p>
            <w:pPr>
              <w:rPr>
                <w:highlight w:val="green"/>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226" w:hRule="atLeast"/>
          <w:jc w:val="center"/>
        </w:trPr>
        <w:tc>
          <w:tcPr>
            <w:tcW w:w="1795" w:type="dxa"/>
          </w:tcPr>
          <w:p>
            <w:r>
              <w:rPr>
                <w:rFonts w:hint="eastAsia"/>
              </w:rPr>
              <w:t>CountyId</w:t>
            </w:r>
          </w:p>
        </w:tc>
        <w:tc>
          <w:tcPr>
            <w:tcW w:w="1664" w:type="dxa"/>
          </w:tcPr>
          <w:p>
            <w:r>
              <w:rPr>
                <w:rFonts w:hint="eastAsia"/>
              </w:rPr>
              <w:t>区/县编号</w:t>
            </w:r>
          </w:p>
        </w:tc>
        <w:tc>
          <w:tcPr>
            <w:tcW w:w="1048" w:type="dxa"/>
          </w:tcPr>
          <w:p>
            <w:pPr>
              <w:rPr>
                <w:kern w:val="0"/>
              </w:rPr>
            </w:pPr>
            <w:r>
              <w:rPr>
                <w:rFonts w:hint="eastAsia"/>
                <w:kern w:val="0"/>
              </w:rPr>
              <w:t>String</w:t>
            </w:r>
          </w:p>
        </w:tc>
        <w:tc>
          <w:tcPr>
            <w:tcW w:w="1878" w:type="dxa"/>
          </w:tcPr>
          <w:p>
            <w:pPr>
              <w:rPr>
                <w:kern w:val="0"/>
              </w:rPr>
            </w:pPr>
            <w:r>
              <w:rPr>
                <w:rFonts w:hint="eastAsia"/>
                <w:kern w:val="0"/>
              </w:rPr>
              <w:t>N</w:t>
            </w:r>
          </w:p>
        </w:tc>
        <w:tc>
          <w:tcPr>
            <w:tcW w:w="1878" w:type="dxa"/>
          </w:tcPr>
          <w:p>
            <w:pPr>
              <w:rPr>
                <w:highlight w:val="green"/>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226" w:hRule="atLeast"/>
          <w:jc w:val="center"/>
        </w:trPr>
        <w:tc>
          <w:tcPr>
            <w:tcW w:w="1795" w:type="dxa"/>
          </w:tcPr>
          <w:p>
            <w:r>
              <w:rPr>
                <w:rFonts w:hint="eastAsia"/>
              </w:rPr>
              <w:t>Province</w:t>
            </w:r>
          </w:p>
        </w:tc>
        <w:tc>
          <w:tcPr>
            <w:tcW w:w="1664" w:type="dxa"/>
          </w:tcPr>
          <w:p>
            <w:r>
              <w:rPr>
                <w:rFonts w:hint="eastAsia"/>
              </w:rPr>
              <w:t>省</w:t>
            </w:r>
          </w:p>
        </w:tc>
        <w:tc>
          <w:tcPr>
            <w:tcW w:w="1048" w:type="dxa"/>
          </w:tcPr>
          <w:p>
            <w:pPr>
              <w:rPr>
                <w:kern w:val="0"/>
              </w:rPr>
            </w:pPr>
            <w:r>
              <w:rPr>
                <w:rFonts w:hint="eastAsia"/>
                <w:kern w:val="0"/>
              </w:rPr>
              <w:t>String</w:t>
            </w:r>
          </w:p>
        </w:tc>
        <w:tc>
          <w:tcPr>
            <w:tcW w:w="1878" w:type="dxa"/>
          </w:tcPr>
          <w:p>
            <w:pPr>
              <w:rPr>
                <w:kern w:val="0"/>
              </w:rPr>
            </w:pPr>
            <w:r>
              <w:rPr>
                <w:rFonts w:hint="eastAsia"/>
                <w:kern w:val="0"/>
              </w:rPr>
              <w:t>N</w:t>
            </w:r>
          </w:p>
        </w:tc>
        <w:tc>
          <w:tcPr>
            <w:tcW w:w="1878" w:type="dxa"/>
          </w:tcPr>
          <w:p>
            <w:pPr>
              <w:rPr>
                <w:highlight w:val="green"/>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226" w:hRule="atLeast"/>
          <w:jc w:val="center"/>
        </w:trPr>
        <w:tc>
          <w:tcPr>
            <w:tcW w:w="1795" w:type="dxa"/>
          </w:tcPr>
          <w:p>
            <w:r>
              <w:rPr>
                <w:rFonts w:hint="eastAsia"/>
              </w:rPr>
              <w:t>City</w:t>
            </w:r>
          </w:p>
        </w:tc>
        <w:tc>
          <w:tcPr>
            <w:tcW w:w="1664" w:type="dxa"/>
          </w:tcPr>
          <w:p>
            <w:r>
              <w:rPr>
                <w:rFonts w:hint="eastAsia"/>
              </w:rPr>
              <w:t>市</w:t>
            </w:r>
          </w:p>
        </w:tc>
        <w:tc>
          <w:tcPr>
            <w:tcW w:w="1048" w:type="dxa"/>
          </w:tcPr>
          <w:p>
            <w:pPr>
              <w:rPr>
                <w:kern w:val="0"/>
              </w:rPr>
            </w:pPr>
            <w:r>
              <w:rPr>
                <w:rFonts w:hint="eastAsia"/>
                <w:kern w:val="0"/>
              </w:rPr>
              <w:t>String</w:t>
            </w:r>
          </w:p>
        </w:tc>
        <w:tc>
          <w:tcPr>
            <w:tcW w:w="1878" w:type="dxa"/>
          </w:tcPr>
          <w:p>
            <w:pPr>
              <w:rPr>
                <w:kern w:val="0"/>
              </w:rPr>
            </w:pPr>
            <w:r>
              <w:rPr>
                <w:rFonts w:hint="eastAsia"/>
                <w:kern w:val="0"/>
              </w:rPr>
              <w:t>N</w:t>
            </w:r>
          </w:p>
        </w:tc>
        <w:tc>
          <w:tcPr>
            <w:tcW w:w="1878" w:type="dxa"/>
          </w:tcPr>
          <w:p>
            <w:pPr>
              <w:rPr>
                <w:highlight w:val="green"/>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226" w:hRule="atLeast"/>
          <w:jc w:val="center"/>
        </w:trPr>
        <w:tc>
          <w:tcPr>
            <w:tcW w:w="1795" w:type="dxa"/>
          </w:tcPr>
          <w:p>
            <w:r>
              <w:rPr>
                <w:rFonts w:hint="eastAsia"/>
              </w:rPr>
              <w:t>County</w:t>
            </w:r>
          </w:p>
        </w:tc>
        <w:tc>
          <w:tcPr>
            <w:tcW w:w="1664" w:type="dxa"/>
          </w:tcPr>
          <w:p>
            <w:r>
              <w:rPr>
                <w:rFonts w:hint="eastAsia"/>
              </w:rPr>
              <w:t>区/县</w:t>
            </w:r>
          </w:p>
        </w:tc>
        <w:tc>
          <w:tcPr>
            <w:tcW w:w="1048" w:type="dxa"/>
          </w:tcPr>
          <w:p>
            <w:pPr>
              <w:rPr>
                <w:kern w:val="0"/>
              </w:rPr>
            </w:pPr>
            <w:r>
              <w:rPr>
                <w:rFonts w:hint="eastAsia"/>
                <w:kern w:val="0"/>
              </w:rPr>
              <w:t>String</w:t>
            </w:r>
          </w:p>
        </w:tc>
        <w:tc>
          <w:tcPr>
            <w:tcW w:w="1878" w:type="dxa"/>
          </w:tcPr>
          <w:p>
            <w:pPr>
              <w:rPr>
                <w:kern w:val="0"/>
              </w:rPr>
            </w:pPr>
            <w:r>
              <w:rPr>
                <w:rFonts w:hint="eastAsia"/>
                <w:kern w:val="0"/>
              </w:rPr>
              <w:t>N</w:t>
            </w:r>
          </w:p>
        </w:tc>
        <w:tc>
          <w:tcPr>
            <w:tcW w:w="1878" w:type="dxa"/>
          </w:tcPr>
          <w:p>
            <w:pPr>
              <w:rPr>
                <w:highlight w:val="green"/>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226" w:hRule="atLeast"/>
          <w:jc w:val="center"/>
        </w:trPr>
        <w:tc>
          <w:tcPr>
            <w:tcW w:w="1795" w:type="dxa"/>
          </w:tcPr>
          <w:p>
            <w:r>
              <w:rPr>
                <w:rFonts w:hint="eastAsia"/>
              </w:rPr>
              <w:t>Mobile</w:t>
            </w:r>
          </w:p>
        </w:tc>
        <w:tc>
          <w:tcPr>
            <w:tcW w:w="1664" w:type="dxa"/>
          </w:tcPr>
          <w:p>
            <w:r>
              <w:rPr>
                <w:rFonts w:hint="eastAsia"/>
              </w:rPr>
              <w:t>手机号码</w:t>
            </w:r>
          </w:p>
        </w:tc>
        <w:tc>
          <w:tcPr>
            <w:tcW w:w="1048" w:type="dxa"/>
          </w:tcPr>
          <w:p>
            <w:pPr>
              <w:rPr>
                <w:kern w:val="0"/>
              </w:rPr>
            </w:pPr>
            <w:r>
              <w:rPr>
                <w:rFonts w:hint="eastAsia"/>
                <w:kern w:val="0"/>
              </w:rPr>
              <w:t>String</w:t>
            </w:r>
          </w:p>
        </w:tc>
        <w:tc>
          <w:tcPr>
            <w:tcW w:w="1878" w:type="dxa"/>
          </w:tcPr>
          <w:p>
            <w:pPr>
              <w:rPr>
                <w:kern w:val="0"/>
              </w:rPr>
            </w:pPr>
            <w:r>
              <w:rPr>
                <w:rFonts w:hint="eastAsia"/>
                <w:kern w:val="0"/>
              </w:rPr>
              <w:t>N</w:t>
            </w:r>
          </w:p>
        </w:tc>
        <w:tc>
          <w:tcPr>
            <w:tcW w:w="1878" w:type="dxa"/>
          </w:tcPr>
          <w:p>
            <w:pPr>
              <w:rPr>
                <w:highlight w:val="green"/>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226" w:hRule="atLeast"/>
          <w:jc w:val="center"/>
        </w:trPr>
        <w:tc>
          <w:tcPr>
            <w:tcW w:w="1795" w:type="dxa"/>
          </w:tcPr>
          <w:p>
            <w:r>
              <w:rPr>
                <w:rFonts w:hint="eastAsia"/>
              </w:rPr>
              <w:t>HomePhone</w:t>
            </w:r>
          </w:p>
        </w:tc>
        <w:tc>
          <w:tcPr>
            <w:tcW w:w="1664" w:type="dxa"/>
          </w:tcPr>
          <w:p>
            <w:r>
              <w:rPr>
                <w:rFonts w:hint="eastAsia"/>
              </w:rPr>
              <w:t>家庭电话</w:t>
            </w:r>
          </w:p>
        </w:tc>
        <w:tc>
          <w:tcPr>
            <w:tcW w:w="1048" w:type="dxa"/>
          </w:tcPr>
          <w:p>
            <w:pPr>
              <w:rPr>
                <w:kern w:val="0"/>
              </w:rPr>
            </w:pPr>
            <w:r>
              <w:rPr>
                <w:rFonts w:hint="eastAsia"/>
                <w:kern w:val="0"/>
              </w:rPr>
              <w:t>String</w:t>
            </w:r>
          </w:p>
        </w:tc>
        <w:tc>
          <w:tcPr>
            <w:tcW w:w="1878" w:type="dxa"/>
          </w:tcPr>
          <w:p>
            <w:pPr>
              <w:rPr>
                <w:kern w:val="0"/>
              </w:rPr>
            </w:pPr>
            <w:r>
              <w:rPr>
                <w:rFonts w:hint="eastAsia"/>
                <w:kern w:val="0"/>
              </w:rPr>
              <w:t>N</w:t>
            </w:r>
          </w:p>
        </w:tc>
        <w:tc>
          <w:tcPr>
            <w:tcW w:w="1878" w:type="dxa"/>
          </w:tcPr>
          <w:p>
            <w:pPr>
              <w:rPr>
                <w:highlight w:val="green"/>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226" w:hRule="atLeast"/>
          <w:jc w:val="center"/>
        </w:trPr>
        <w:tc>
          <w:tcPr>
            <w:tcW w:w="1795" w:type="dxa"/>
          </w:tcPr>
          <w:p>
            <w:r>
              <w:rPr>
                <w:rFonts w:hint="eastAsia"/>
              </w:rPr>
              <w:t>EMail</w:t>
            </w:r>
          </w:p>
        </w:tc>
        <w:tc>
          <w:tcPr>
            <w:tcW w:w="1664" w:type="dxa"/>
          </w:tcPr>
          <w:p>
            <w:r>
              <w:rPr>
                <w:rFonts w:hint="eastAsia"/>
              </w:rPr>
              <w:t>电子邮件</w:t>
            </w:r>
          </w:p>
        </w:tc>
        <w:tc>
          <w:tcPr>
            <w:tcW w:w="1048" w:type="dxa"/>
          </w:tcPr>
          <w:p>
            <w:pPr>
              <w:rPr>
                <w:kern w:val="0"/>
              </w:rPr>
            </w:pPr>
            <w:r>
              <w:rPr>
                <w:rFonts w:hint="eastAsia"/>
                <w:kern w:val="0"/>
              </w:rPr>
              <w:t>String</w:t>
            </w:r>
          </w:p>
        </w:tc>
        <w:tc>
          <w:tcPr>
            <w:tcW w:w="1878" w:type="dxa"/>
          </w:tcPr>
          <w:p>
            <w:pPr>
              <w:rPr>
                <w:kern w:val="0"/>
              </w:rPr>
            </w:pPr>
            <w:r>
              <w:rPr>
                <w:rFonts w:hint="eastAsia"/>
                <w:kern w:val="0"/>
              </w:rPr>
              <w:t>N</w:t>
            </w:r>
          </w:p>
        </w:tc>
        <w:tc>
          <w:tcPr>
            <w:tcW w:w="1878" w:type="dxa"/>
          </w:tcPr>
          <w:p>
            <w:pPr>
              <w:rPr>
                <w:highlight w:val="green"/>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226" w:hRule="atLeast"/>
          <w:jc w:val="center"/>
        </w:trPr>
        <w:tc>
          <w:tcPr>
            <w:tcW w:w="1795" w:type="dxa"/>
          </w:tcPr>
          <w:p>
            <w:r>
              <w:rPr>
                <w:rFonts w:hint="eastAsia"/>
              </w:rPr>
              <w:t>PostalAddress</w:t>
            </w:r>
          </w:p>
        </w:tc>
        <w:tc>
          <w:tcPr>
            <w:tcW w:w="1664" w:type="dxa"/>
          </w:tcPr>
          <w:p>
            <w:r>
              <w:rPr>
                <w:rFonts w:hint="eastAsia"/>
              </w:rPr>
              <w:t>通讯地址</w:t>
            </w:r>
          </w:p>
        </w:tc>
        <w:tc>
          <w:tcPr>
            <w:tcW w:w="1048" w:type="dxa"/>
          </w:tcPr>
          <w:p>
            <w:pPr>
              <w:rPr>
                <w:kern w:val="0"/>
              </w:rPr>
            </w:pPr>
            <w:r>
              <w:rPr>
                <w:rFonts w:hint="eastAsia"/>
                <w:kern w:val="0"/>
              </w:rPr>
              <w:t>String</w:t>
            </w:r>
          </w:p>
        </w:tc>
        <w:tc>
          <w:tcPr>
            <w:tcW w:w="1878" w:type="dxa"/>
          </w:tcPr>
          <w:p>
            <w:pPr>
              <w:rPr>
                <w:kern w:val="0"/>
              </w:rPr>
            </w:pPr>
            <w:r>
              <w:rPr>
                <w:rFonts w:hint="eastAsia"/>
                <w:kern w:val="0"/>
              </w:rPr>
              <w:t>N</w:t>
            </w:r>
          </w:p>
        </w:tc>
        <w:tc>
          <w:tcPr>
            <w:tcW w:w="1878" w:type="dxa"/>
          </w:tcPr>
          <w:p>
            <w:pPr>
              <w:rPr>
                <w:highlight w:val="green"/>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226" w:hRule="atLeast"/>
          <w:jc w:val="center"/>
        </w:trPr>
        <w:tc>
          <w:tcPr>
            <w:tcW w:w="1795" w:type="dxa"/>
          </w:tcPr>
          <w:p>
            <w:r>
              <w:rPr>
                <w:rFonts w:hint="eastAsia"/>
              </w:rPr>
              <w:t>ZipCode</w:t>
            </w:r>
          </w:p>
        </w:tc>
        <w:tc>
          <w:tcPr>
            <w:tcW w:w="1664" w:type="dxa"/>
          </w:tcPr>
          <w:p>
            <w:r>
              <w:rPr>
                <w:rFonts w:hint="eastAsia"/>
              </w:rPr>
              <w:t>通讯邮编</w:t>
            </w:r>
          </w:p>
        </w:tc>
        <w:tc>
          <w:tcPr>
            <w:tcW w:w="1048" w:type="dxa"/>
          </w:tcPr>
          <w:p>
            <w:pPr>
              <w:rPr>
                <w:kern w:val="0"/>
              </w:rPr>
            </w:pPr>
            <w:r>
              <w:rPr>
                <w:rFonts w:hint="eastAsia"/>
                <w:kern w:val="0"/>
              </w:rPr>
              <w:t>String</w:t>
            </w:r>
          </w:p>
        </w:tc>
        <w:tc>
          <w:tcPr>
            <w:tcW w:w="1878" w:type="dxa"/>
          </w:tcPr>
          <w:p>
            <w:pPr>
              <w:rPr>
                <w:kern w:val="0"/>
              </w:rPr>
            </w:pPr>
            <w:r>
              <w:rPr>
                <w:rFonts w:hint="eastAsia"/>
                <w:kern w:val="0"/>
              </w:rPr>
              <w:t>N</w:t>
            </w:r>
          </w:p>
        </w:tc>
        <w:tc>
          <w:tcPr>
            <w:tcW w:w="1878" w:type="dxa"/>
          </w:tcPr>
          <w:p>
            <w:pPr>
              <w:rPr>
                <w:highlight w:val="green"/>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226" w:hRule="atLeast"/>
          <w:jc w:val="center"/>
        </w:trPr>
        <w:tc>
          <w:tcPr>
            <w:tcW w:w="1795" w:type="dxa"/>
          </w:tcPr>
          <w:p>
            <w:r>
              <w:rPr>
                <w:rFonts w:hint="eastAsia"/>
              </w:rPr>
              <w:t>QQ</w:t>
            </w:r>
          </w:p>
        </w:tc>
        <w:tc>
          <w:tcPr>
            <w:tcW w:w="1664" w:type="dxa"/>
          </w:tcPr>
          <w:p>
            <w:r>
              <w:rPr>
                <w:rFonts w:hint="eastAsia"/>
              </w:rPr>
              <w:t>QQ号</w:t>
            </w:r>
          </w:p>
        </w:tc>
        <w:tc>
          <w:tcPr>
            <w:tcW w:w="1048" w:type="dxa"/>
          </w:tcPr>
          <w:p>
            <w:pPr>
              <w:rPr>
                <w:kern w:val="0"/>
              </w:rPr>
            </w:pPr>
            <w:r>
              <w:rPr>
                <w:rFonts w:hint="eastAsia"/>
                <w:kern w:val="0"/>
              </w:rPr>
              <w:t>String</w:t>
            </w:r>
          </w:p>
        </w:tc>
        <w:tc>
          <w:tcPr>
            <w:tcW w:w="1878" w:type="dxa"/>
          </w:tcPr>
          <w:p>
            <w:pPr>
              <w:rPr>
                <w:kern w:val="0"/>
              </w:rPr>
            </w:pPr>
            <w:r>
              <w:rPr>
                <w:rFonts w:hint="eastAsia"/>
                <w:kern w:val="0"/>
              </w:rPr>
              <w:t>N</w:t>
            </w:r>
          </w:p>
        </w:tc>
        <w:tc>
          <w:tcPr>
            <w:tcW w:w="1878" w:type="dxa"/>
          </w:tcPr>
          <w:p>
            <w:pPr>
              <w:rPr>
                <w:highlight w:val="green"/>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226" w:hRule="atLeast"/>
          <w:jc w:val="center"/>
        </w:trPr>
        <w:tc>
          <w:tcPr>
            <w:tcW w:w="1795" w:type="dxa"/>
          </w:tcPr>
          <w:p>
            <w:r>
              <w:rPr>
                <w:rFonts w:hint="eastAsia"/>
              </w:rPr>
              <w:t>WeChat</w:t>
            </w:r>
          </w:p>
        </w:tc>
        <w:tc>
          <w:tcPr>
            <w:tcW w:w="1664" w:type="dxa"/>
          </w:tcPr>
          <w:p>
            <w:r>
              <w:rPr>
                <w:rFonts w:hint="eastAsia"/>
              </w:rPr>
              <w:t>微信号</w:t>
            </w:r>
          </w:p>
        </w:tc>
        <w:tc>
          <w:tcPr>
            <w:tcW w:w="1048" w:type="dxa"/>
          </w:tcPr>
          <w:p>
            <w:pPr>
              <w:rPr>
                <w:kern w:val="0"/>
              </w:rPr>
            </w:pPr>
            <w:r>
              <w:rPr>
                <w:rFonts w:hint="eastAsia"/>
                <w:kern w:val="0"/>
              </w:rPr>
              <w:t>String</w:t>
            </w:r>
          </w:p>
        </w:tc>
        <w:tc>
          <w:tcPr>
            <w:tcW w:w="1878" w:type="dxa"/>
          </w:tcPr>
          <w:p>
            <w:pPr>
              <w:rPr>
                <w:kern w:val="0"/>
              </w:rPr>
            </w:pPr>
            <w:r>
              <w:rPr>
                <w:rFonts w:hint="eastAsia"/>
                <w:kern w:val="0"/>
              </w:rPr>
              <w:t>N</w:t>
            </w:r>
          </w:p>
        </w:tc>
        <w:tc>
          <w:tcPr>
            <w:tcW w:w="1878" w:type="dxa"/>
          </w:tcPr>
          <w:p>
            <w:pPr>
              <w:rPr>
                <w:highlight w:val="green"/>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226" w:hRule="atLeast"/>
          <w:jc w:val="center"/>
        </w:trPr>
        <w:tc>
          <w:tcPr>
            <w:tcW w:w="1795" w:type="dxa"/>
          </w:tcPr>
          <w:p>
            <w:r>
              <w:rPr>
                <w:rFonts w:hint="eastAsia"/>
              </w:rPr>
              <w:t>Address</w:t>
            </w:r>
          </w:p>
        </w:tc>
        <w:tc>
          <w:tcPr>
            <w:tcW w:w="1664" w:type="dxa"/>
          </w:tcPr>
          <w:p>
            <w:r>
              <w:rPr>
                <w:rFonts w:hint="eastAsia"/>
              </w:rPr>
              <w:t>地址</w:t>
            </w:r>
          </w:p>
        </w:tc>
        <w:tc>
          <w:tcPr>
            <w:tcW w:w="1048" w:type="dxa"/>
          </w:tcPr>
          <w:p>
            <w:pPr>
              <w:rPr>
                <w:kern w:val="0"/>
              </w:rPr>
            </w:pPr>
            <w:r>
              <w:rPr>
                <w:rFonts w:hint="eastAsia"/>
                <w:kern w:val="0"/>
              </w:rPr>
              <w:t>String</w:t>
            </w:r>
          </w:p>
        </w:tc>
        <w:tc>
          <w:tcPr>
            <w:tcW w:w="1878" w:type="dxa"/>
          </w:tcPr>
          <w:p>
            <w:pPr>
              <w:rPr>
                <w:kern w:val="0"/>
              </w:rPr>
            </w:pPr>
            <w:r>
              <w:rPr>
                <w:rFonts w:hint="eastAsia"/>
                <w:kern w:val="0"/>
              </w:rPr>
              <w:t>N</w:t>
            </w:r>
          </w:p>
        </w:tc>
        <w:tc>
          <w:tcPr>
            <w:tcW w:w="1878" w:type="dxa"/>
          </w:tcPr>
          <w:p>
            <w:pPr>
              <w:rPr>
                <w:highlight w:val="green"/>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226" w:hRule="atLeast"/>
          <w:jc w:val="center"/>
        </w:trPr>
        <w:tc>
          <w:tcPr>
            <w:tcW w:w="1795" w:type="dxa"/>
          </w:tcPr>
          <w:p>
            <w:r>
              <w:rPr>
                <w:rFonts w:hint="eastAsia"/>
              </w:rPr>
              <w:t>InformationTypeCode</w:t>
            </w:r>
          </w:p>
        </w:tc>
        <w:tc>
          <w:tcPr>
            <w:tcW w:w="1664" w:type="dxa"/>
          </w:tcPr>
          <w:p>
            <w:r>
              <w:rPr>
                <w:rFonts w:hint="eastAsia"/>
              </w:rPr>
              <w:t>联系信息类型代码</w:t>
            </w:r>
          </w:p>
        </w:tc>
        <w:tc>
          <w:tcPr>
            <w:tcW w:w="1048" w:type="dxa"/>
          </w:tcPr>
          <w:p>
            <w:pPr>
              <w:rPr>
                <w:kern w:val="0"/>
              </w:rPr>
            </w:pPr>
            <w:r>
              <w:rPr>
                <w:rFonts w:hint="eastAsia"/>
                <w:kern w:val="0"/>
              </w:rPr>
              <w:t>String</w:t>
            </w:r>
          </w:p>
        </w:tc>
        <w:tc>
          <w:tcPr>
            <w:tcW w:w="1878" w:type="dxa"/>
          </w:tcPr>
          <w:p>
            <w:pPr>
              <w:rPr>
                <w:kern w:val="0"/>
              </w:rPr>
            </w:pPr>
            <w:r>
              <w:rPr>
                <w:rFonts w:hint="eastAsia"/>
                <w:kern w:val="0"/>
              </w:rPr>
              <w:t>N</w:t>
            </w:r>
          </w:p>
        </w:tc>
        <w:tc>
          <w:tcPr>
            <w:tcW w:w="1878" w:type="dxa"/>
          </w:tcPr>
          <w:p>
            <w:pPr>
              <w:rPr>
                <w:highlight w:val="green"/>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226" w:hRule="atLeast"/>
          <w:jc w:val="center"/>
        </w:trPr>
        <w:tc>
          <w:tcPr>
            <w:tcW w:w="1795" w:type="dxa"/>
          </w:tcPr>
          <w:p>
            <w:r>
              <w:rPr>
                <w:rFonts w:hint="eastAsia"/>
              </w:rPr>
              <w:t>ContactMsgSerialNo</w:t>
            </w:r>
          </w:p>
        </w:tc>
        <w:tc>
          <w:tcPr>
            <w:tcW w:w="1664" w:type="dxa"/>
          </w:tcPr>
          <w:p>
            <w:r>
              <w:rPr>
                <w:rFonts w:hint="eastAsia"/>
              </w:rPr>
              <w:t>个人联系信息序号</w:t>
            </w:r>
          </w:p>
        </w:tc>
        <w:tc>
          <w:tcPr>
            <w:tcW w:w="1048" w:type="dxa"/>
          </w:tcPr>
          <w:p>
            <w:pPr>
              <w:rPr>
                <w:kern w:val="0"/>
              </w:rPr>
            </w:pPr>
            <w:r>
              <w:rPr>
                <w:rFonts w:hint="eastAsia"/>
                <w:kern w:val="0"/>
              </w:rPr>
              <w:t>String</w:t>
            </w:r>
          </w:p>
        </w:tc>
        <w:tc>
          <w:tcPr>
            <w:tcW w:w="1878" w:type="dxa"/>
          </w:tcPr>
          <w:p>
            <w:pPr>
              <w:rPr>
                <w:kern w:val="0"/>
              </w:rPr>
            </w:pPr>
            <w:r>
              <w:rPr>
                <w:rFonts w:hint="eastAsia"/>
                <w:kern w:val="0"/>
              </w:rPr>
              <w:t>N</w:t>
            </w:r>
          </w:p>
        </w:tc>
        <w:tc>
          <w:tcPr>
            <w:tcW w:w="1878" w:type="dxa"/>
          </w:tcPr>
          <w:p>
            <w:pPr>
              <w:rPr>
                <w:highlight w:val="green"/>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226" w:hRule="atLeast"/>
          <w:jc w:val="center"/>
        </w:trPr>
        <w:tc>
          <w:tcPr>
            <w:tcW w:w="1795" w:type="dxa"/>
          </w:tcPr>
          <w:p>
            <w:r>
              <w:rPr>
                <w:rFonts w:hint="eastAsia"/>
              </w:rPr>
              <w:t>ParticipanteLanguageCode</w:t>
            </w:r>
          </w:p>
        </w:tc>
        <w:tc>
          <w:tcPr>
            <w:tcW w:w="1664" w:type="dxa"/>
          </w:tcPr>
          <w:p>
            <w:r>
              <w:rPr>
                <w:rFonts w:hint="eastAsia"/>
              </w:rPr>
              <w:t>参与人名称语种代码</w:t>
            </w:r>
          </w:p>
        </w:tc>
        <w:tc>
          <w:tcPr>
            <w:tcW w:w="1048" w:type="dxa"/>
          </w:tcPr>
          <w:p>
            <w:pPr>
              <w:rPr>
                <w:kern w:val="0"/>
              </w:rPr>
            </w:pPr>
            <w:r>
              <w:rPr>
                <w:rFonts w:hint="eastAsia"/>
                <w:kern w:val="0"/>
              </w:rPr>
              <w:t>String</w:t>
            </w:r>
          </w:p>
        </w:tc>
        <w:tc>
          <w:tcPr>
            <w:tcW w:w="1878" w:type="dxa"/>
          </w:tcPr>
          <w:p>
            <w:pPr>
              <w:rPr>
                <w:kern w:val="0"/>
              </w:rPr>
            </w:pPr>
            <w:r>
              <w:rPr>
                <w:rFonts w:hint="eastAsia"/>
                <w:kern w:val="0"/>
              </w:rPr>
              <w:t>N</w:t>
            </w:r>
          </w:p>
        </w:tc>
        <w:tc>
          <w:tcPr>
            <w:tcW w:w="1878" w:type="dxa"/>
          </w:tcPr>
          <w:p>
            <w:pPr>
              <w:rPr>
                <w:highlight w:val="green"/>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226" w:hRule="atLeast"/>
          <w:jc w:val="center"/>
        </w:trPr>
        <w:tc>
          <w:tcPr>
            <w:tcW w:w="1795" w:type="dxa"/>
          </w:tcPr>
          <w:p>
            <w:r>
              <w:rPr>
                <w:rFonts w:hint="eastAsia"/>
              </w:rPr>
              <w:t>PostalCode</w:t>
            </w:r>
          </w:p>
        </w:tc>
        <w:tc>
          <w:tcPr>
            <w:tcW w:w="1664" w:type="dxa"/>
          </w:tcPr>
          <w:p>
            <w:r>
              <w:rPr>
                <w:rFonts w:hint="eastAsia"/>
              </w:rPr>
              <w:t>邮政编码</w:t>
            </w:r>
          </w:p>
        </w:tc>
        <w:tc>
          <w:tcPr>
            <w:tcW w:w="1048" w:type="dxa"/>
          </w:tcPr>
          <w:p>
            <w:pPr>
              <w:rPr>
                <w:kern w:val="0"/>
              </w:rPr>
            </w:pPr>
            <w:r>
              <w:rPr>
                <w:rFonts w:hint="eastAsia"/>
                <w:kern w:val="0"/>
              </w:rPr>
              <w:t>String</w:t>
            </w:r>
          </w:p>
        </w:tc>
        <w:tc>
          <w:tcPr>
            <w:tcW w:w="1878" w:type="dxa"/>
          </w:tcPr>
          <w:p>
            <w:pPr>
              <w:rPr>
                <w:kern w:val="0"/>
              </w:rPr>
            </w:pPr>
            <w:r>
              <w:rPr>
                <w:rFonts w:hint="eastAsia"/>
                <w:kern w:val="0"/>
              </w:rPr>
              <w:t>N</w:t>
            </w:r>
          </w:p>
        </w:tc>
        <w:tc>
          <w:tcPr>
            <w:tcW w:w="1878" w:type="dxa"/>
          </w:tcPr>
          <w:p>
            <w:pPr>
              <w:rPr>
                <w:highlight w:val="green"/>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226" w:hRule="atLeast"/>
          <w:jc w:val="center"/>
        </w:trPr>
        <w:tc>
          <w:tcPr>
            <w:tcW w:w="1795" w:type="dxa"/>
          </w:tcPr>
          <w:p>
            <w:r>
              <w:rPr>
                <w:rFonts w:hint="eastAsia"/>
              </w:rPr>
              <w:t>NationalCode</w:t>
            </w:r>
          </w:p>
        </w:tc>
        <w:tc>
          <w:tcPr>
            <w:tcW w:w="1664" w:type="dxa"/>
          </w:tcPr>
          <w:p>
            <w:r>
              <w:rPr>
                <w:rFonts w:hint="eastAsia"/>
              </w:rPr>
              <w:t>国家地区代码</w:t>
            </w:r>
          </w:p>
        </w:tc>
        <w:tc>
          <w:tcPr>
            <w:tcW w:w="1048" w:type="dxa"/>
          </w:tcPr>
          <w:p>
            <w:pPr>
              <w:rPr>
                <w:kern w:val="0"/>
              </w:rPr>
            </w:pPr>
            <w:r>
              <w:rPr>
                <w:rFonts w:hint="eastAsia"/>
                <w:kern w:val="0"/>
              </w:rPr>
              <w:t>String</w:t>
            </w:r>
          </w:p>
        </w:tc>
        <w:tc>
          <w:tcPr>
            <w:tcW w:w="1878" w:type="dxa"/>
          </w:tcPr>
          <w:p>
            <w:pPr>
              <w:rPr>
                <w:kern w:val="0"/>
              </w:rPr>
            </w:pPr>
            <w:r>
              <w:rPr>
                <w:rFonts w:hint="eastAsia"/>
                <w:kern w:val="0"/>
              </w:rPr>
              <w:t>N</w:t>
            </w:r>
          </w:p>
        </w:tc>
        <w:tc>
          <w:tcPr>
            <w:tcW w:w="1878" w:type="dxa"/>
          </w:tcPr>
          <w:p>
            <w:pPr>
              <w:rPr>
                <w:highlight w:val="green"/>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226" w:hRule="atLeast"/>
          <w:jc w:val="center"/>
        </w:trPr>
        <w:tc>
          <w:tcPr>
            <w:tcW w:w="1795" w:type="dxa"/>
          </w:tcPr>
          <w:p>
            <w:r>
              <w:rPr>
                <w:rFonts w:hint="eastAsia"/>
              </w:rPr>
              <w:t>ProvinceCode</w:t>
            </w:r>
          </w:p>
        </w:tc>
        <w:tc>
          <w:tcPr>
            <w:tcW w:w="1664" w:type="dxa"/>
          </w:tcPr>
          <w:p>
            <w:r>
              <w:rPr>
                <w:rFonts w:hint="eastAsia"/>
              </w:rPr>
              <w:t>省自治区代码</w:t>
            </w:r>
          </w:p>
        </w:tc>
        <w:tc>
          <w:tcPr>
            <w:tcW w:w="1048" w:type="dxa"/>
          </w:tcPr>
          <w:p>
            <w:pPr>
              <w:rPr>
                <w:kern w:val="0"/>
              </w:rPr>
            </w:pPr>
            <w:r>
              <w:rPr>
                <w:rFonts w:hint="eastAsia"/>
                <w:kern w:val="0"/>
              </w:rPr>
              <w:t>String</w:t>
            </w:r>
          </w:p>
        </w:tc>
        <w:tc>
          <w:tcPr>
            <w:tcW w:w="1878" w:type="dxa"/>
          </w:tcPr>
          <w:p>
            <w:pPr>
              <w:rPr>
                <w:kern w:val="0"/>
              </w:rPr>
            </w:pPr>
            <w:r>
              <w:rPr>
                <w:rFonts w:hint="eastAsia"/>
                <w:kern w:val="0"/>
              </w:rPr>
              <w:t>N</w:t>
            </w:r>
          </w:p>
        </w:tc>
        <w:tc>
          <w:tcPr>
            <w:tcW w:w="1878" w:type="dxa"/>
          </w:tcPr>
          <w:p>
            <w:pPr>
              <w:rPr>
                <w:highlight w:val="green"/>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226" w:hRule="atLeast"/>
          <w:jc w:val="center"/>
        </w:trPr>
        <w:tc>
          <w:tcPr>
            <w:tcW w:w="1795" w:type="dxa"/>
          </w:tcPr>
          <w:p>
            <w:r>
              <w:rPr>
                <w:rFonts w:hint="eastAsia"/>
              </w:rPr>
              <w:t>CityCode</w:t>
            </w:r>
          </w:p>
        </w:tc>
        <w:tc>
          <w:tcPr>
            <w:tcW w:w="1664" w:type="dxa"/>
          </w:tcPr>
          <w:p>
            <w:r>
              <w:rPr>
                <w:rFonts w:hint="eastAsia"/>
              </w:rPr>
              <w:t>城市代码</w:t>
            </w:r>
          </w:p>
        </w:tc>
        <w:tc>
          <w:tcPr>
            <w:tcW w:w="1048" w:type="dxa"/>
          </w:tcPr>
          <w:p>
            <w:pPr>
              <w:rPr>
                <w:kern w:val="0"/>
              </w:rPr>
            </w:pPr>
            <w:r>
              <w:rPr>
                <w:rFonts w:hint="eastAsia"/>
                <w:kern w:val="0"/>
              </w:rPr>
              <w:t>String</w:t>
            </w:r>
          </w:p>
        </w:tc>
        <w:tc>
          <w:tcPr>
            <w:tcW w:w="1878" w:type="dxa"/>
          </w:tcPr>
          <w:p>
            <w:pPr>
              <w:rPr>
                <w:kern w:val="0"/>
              </w:rPr>
            </w:pPr>
            <w:r>
              <w:rPr>
                <w:rFonts w:hint="eastAsia"/>
                <w:kern w:val="0"/>
              </w:rPr>
              <w:t>N</w:t>
            </w:r>
          </w:p>
        </w:tc>
        <w:tc>
          <w:tcPr>
            <w:tcW w:w="1878" w:type="dxa"/>
          </w:tcPr>
          <w:p>
            <w:pPr>
              <w:rPr>
                <w:highlight w:val="green"/>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226" w:hRule="atLeast"/>
          <w:jc w:val="center"/>
        </w:trPr>
        <w:tc>
          <w:tcPr>
            <w:tcW w:w="1795" w:type="dxa"/>
          </w:tcPr>
          <w:p>
            <w:r>
              <w:rPr>
                <w:rFonts w:hint="eastAsia"/>
              </w:rPr>
              <w:t>DetailedAddress1</w:t>
            </w:r>
          </w:p>
        </w:tc>
        <w:tc>
          <w:tcPr>
            <w:tcW w:w="1664" w:type="dxa"/>
          </w:tcPr>
          <w:p>
            <w:r>
              <w:rPr>
                <w:rFonts w:hint="eastAsia"/>
              </w:rPr>
              <w:t>详细地址1内容</w:t>
            </w:r>
          </w:p>
        </w:tc>
        <w:tc>
          <w:tcPr>
            <w:tcW w:w="1048" w:type="dxa"/>
          </w:tcPr>
          <w:p>
            <w:pPr>
              <w:rPr>
                <w:kern w:val="0"/>
              </w:rPr>
            </w:pPr>
            <w:r>
              <w:rPr>
                <w:rFonts w:hint="eastAsia"/>
                <w:kern w:val="0"/>
              </w:rPr>
              <w:t>String</w:t>
            </w:r>
          </w:p>
        </w:tc>
        <w:tc>
          <w:tcPr>
            <w:tcW w:w="1878" w:type="dxa"/>
          </w:tcPr>
          <w:p>
            <w:pPr>
              <w:rPr>
                <w:kern w:val="0"/>
              </w:rPr>
            </w:pPr>
            <w:r>
              <w:rPr>
                <w:rFonts w:hint="eastAsia"/>
                <w:kern w:val="0"/>
              </w:rPr>
              <w:t>N</w:t>
            </w:r>
          </w:p>
        </w:tc>
        <w:tc>
          <w:tcPr>
            <w:tcW w:w="1878" w:type="dxa"/>
          </w:tcPr>
          <w:p>
            <w:pPr>
              <w:rPr>
                <w:highlight w:val="green"/>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226" w:hRule="atLeast"/>
          <w:jc w:val="center"/>
        </w:trPr>
        <w:tc>
          <w:tcPr>
            <w:tcW w:w="1795" w:type="dxa"/>
          </w:tcPr>
          <w:p>
            <w:r>
              <w:rPr>
                <w:rFonts w:hint="eastAsia"/>
              </w:rPr>
              <w:t>DetailedAddress2</w:t>
            </w:r>
          </w:p>
        </w:tc>
        <w:tc>
          <w:tcPr>
            <w:tcW w:w="1664" w:type="dxa"/>
          </w:tcPr>
          <w:p>
            <w:r>
              <w:rPr>
                <w:rFonts w:hint="eastAsia"/>
              </w:rPr>
              <w:t>详细地址2内容</w:t>
            </w:r>
          </w:p>
        </w:tc>
        <w:tc>
          <w:tcPr>
            <w:tcW w:w="1048" w:type="dxa"/>
          </w:tcPr>
          <w:p>
            <w:pPr>
              <w:rPr>
                <w:kern w:val="0"/>
              </w:rPr>
            </w:pPr>
            <w:r>
              <w:rPr>
                <w:rFonts w:hint="eastAsia"/>
                <w:kern w:val="0"/>
              </w:rPr>
              <w:t>String</w:t>
            </w:r>
          </w:p>
        </w:tc>
        <w:tc>
          <w:tcPr>
            <w:tcW w:w="1878" w:type="dxa"/>
          </w:tcPr>
          <w:p>
            <w:pPr>
              <w:rPr>
                <w:kern w:val="0"/>
              </w:rPr>
            </w:pPr>
            <w:r>
              <w:rPr>
                <w:rFonts w:hint="eastAsia"/>
                <w:kern w:val="0"/>
              </w:rPr>
              <w:t>N</w:t>
            </w:r>
          </w:p>
        </w:tc>
        <w:tc>
          <w:tcPr>
            <w:tcW w:w="1878" w:type="dxa"/>
          </w:tcPr>
          <w:p>
            <w:pPr>
              <w:rPr>
                <w:highlight w:val="green"/>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226" w:hRule="atLeast"/>
          <w:jc w:val="center"/>
        </w:trPr>
        <w:tc>
          <w:tcPr>
            <w:tcW w:w="1795" w:type="dxa"/>
          </w:tcPr>
          <w:p>
            <w:r>
              <w:rPr>
                <w:rFonts w:hint="eastAsia"/>
              </w:rPr>
              <w:t>DetailedAddress3</w:t>
            </w:r>
          </w:p>
        </w:tc>
        <w:tc>
          <w:tcPr>
            <w:tcW w:w="1664" w:type="dxa"/>
          </w:tcPr>
          <w:p>
            <w:r>
              <w:rPr>
                <w:rFonts w:hint="eastAsia"/>
              </w:rPr>
              <w:t>详细地址3内容</w:t>
            </w:r>
          </w:p>
        </w:tc>
        <w:tc>
          <w:tcPr>
            <w:tcW w:w="1048" w:type="dxa"/>
          </w:tcPr>
          <w:p>
            <w:pPr>
              <w:rPr>
                <w:kern w:val="0"/>
              </w:rPr>
            </w:pPr>
            <w:r>
              <w:rPr>
                <w:rFonts w:hint="eastAsia"/>
                <w:kern w:val="0"/>
              </w:rPr>
              <w:t>String</w:t>
            </w:r>
          </w:p>
        </w:tc>
        <w:tc>
          <w:tcPr>
            <w:tcW w:w="1878" w:type="dxa"/>
          </w:tcPr>
          <w:p>
            <w:pPr>
              <w:rPr>
                <w:kern w:val="0"/>
              </w:rPr>
            </w:pPr>
            <w:r>
              <w:rPr>
                <w:rFonts w:hint="eastAsia"/>
                <w:kern w:val="0"/>
              </w:rPr>
              <w:t>N</w:t>
            </w:r>
          </w:p>
        </w:tc>
        <w:tc>
          <w:tcPr>
            <w:tcW w:w="1878" w:type="dxa"/>
          </w:tcPr>
          <w:p>
            <w:pPr>
              <w:rPr>
                <w:highlight w:val="green"/>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226" w:hRule="atLeast"/>
          <w:jc w:val="center"/>
        </w:trPr>
        <w:tc>
          <w:tcPr>
            <w:tcW w:w="1795" w:type="dxa"/>
          </w:tcPr>
          <w:p>
            <w:r>
              <w:rPr>
                <w:rFonts w:hint="eastAsia"/>
              </w:rPr>
              <w:t>SerialNo</w:t>
            </w:r>
          </w:p>
        </w:tc>
        <w:tc>
          <w:tcPr>
            <w:tcW w:w="1664" w:type="dxa"/>
          </w:tcPr>
          <w:p>
            <w:r>
              <w:rPr>
                <w:rFonts w:hint="eastAsia"/>
              </w:rPr>
              <w:t>顺序号</w:t>
            </w:r>
          </w:p>
        </w:tc>
        <w:tc>
          <w:tcPr>
            <w:tcW w:w="1048" w:type="dxa"/>
          </w:tcPr>
          <w:p>
            <w:pPr>
              <w:rPr>
                <w:kern w:val="0"/>
              </w:rPr>
            </w:pPr>
            <w:r>
              <w:rPr>
                <w:rFonts w:hint="eastAsia"/>
                <w:kern w:val="0"/>
              </w:rPr>
              <w:t>String</w:t>
            </w:r>
          </w:p>
        </w:tc>
        <w:tc>
          <w:tcPr>
            <w:tcW w:w="1878" w:type="dxa"/>
          </w:tcPr>
          <w:p>
            <w:pPr>
              <w:rPr>
                <w:kern w:val="0"/>
              </w:rPr>
            </w:pPr>
            <w:r>
              <w:rPr>
                <w:rFonts w:hint="eastAsia"/>
                <w:kern w:val="0"/>
              </w:rPr>
              <w:t>N</w:t>
            </w:r>
          </w:p>
        </w:tc>
        <w:tc>
          <w:tcPr>
            <w:tcW w:w="1878" w:type="dxa"/>
          </w:tcPr>
          <w:p>
            <w:pPr>
              <w:rPr>
                <w:highlight w:val="green"/>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226" w:hRule="atLeast"/>
          <w:jc w:val="center"/>
        </w:trPr>
        <w:tc>
          <w:tcPr>
            <w:tcW w:w="1795" w:type="dxa"/>
          </w:tcPr>
          <w:p>
            <w:r>
              <w:rPr>
                <w:rFonts w:hint="eastAsia"/>
              </w:rPr>
              <w:t>TINNo</w:t>
            </w:r>
          </w:p>
        </w:tc>
        <w:tc>
          <w:tcPr>
            <w:tcW w:w="1664" w:type="dxa"/>
          </w:tcPr>
          <w:p>
            <w:r>
              <w:rPr>
                <w:rFonts w:hint="eastAsia"/>
              </w:rPr>
              <w:t>TIN号码</w:t>
            </w:r>
          </w:p>
        </w:tc>
        <w:tc>
          <w:tcPr>
            <w:tcW w:w="1048" w:type="dxa"/>
          </w:tcPr>
          <w:p>
            <w:pPr>
              <w:rPr>
                <w:kern w:val="0"/>
              </w:rPr>
            </w:pPr>
            <w:r>
              <w:rPr>
                <w:rFonts w:hint="eastAsia"/>
                <w:kern w:val="0"/>
              </w:rPr>
              <w:t>String</w:t>
            </w:r>
          </w:p>
        </w:tc>
        <w:tc>
          <w:tcPr>
            <w:tcW w:w="1878" w:type="dxa"/>
          </w:tcPr>
          <w:p>
            <w:pPr>
              <w:rPr>
                <w:kern w:val="0"/>
              </w:rPr>
            </w:pPr>
            <w:r>
              <w:rPr>
                <w:rFonts w:hint="eastAsia"/>
                <w:kern w:val="0"/>
              </w:rPr>
              <w:t>N</w:t>
            </w:r>
          </w:p>
        </w:tc>
        <w:tc>
          <w:tcPr>
            <w:tcW w:w="1878" w:type="dxa"/>
          </w:tcPr>
          <w:p>
            <w:pPr>
              <w:rPr>
                <w:highlight w:val="green"/>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226" w:hRule="atLeast"/>
          <w:jc w:val="center"/>
        </w:trPr>
        <w:tc>
          <w:tcPr>
            <w:tcW w:w="1795" w:type="dxa"/>
          </w:tcPr>
          <w:p>
            <w:r>
              <w:rPr>
                <w:rFonts w:hint="eastAsia"/>
              </w:rPr>
              <w:t>NationalCode</w:t>
            </w:r>
          </w:p>
        </w:tc>
        <w:tc>
          <w:tcPr>
            <w:tcW w:w="1664" w:type="dxa"/>
          </w:tcPr>
          <w:p>
            <w:r>
              <w:rPr>
                <w:rFonts w:hint="eastAsia"/>
              </w:rPr>
              <w:t>国家地区代码</w:t>
            </w:r>
          </w:p>
        </w:tc>
        <w:tc>
          <w:tcPr>
            <w:tcW w:w="1048" w:type="dxa"/>
          </w:tcPr>
          <w:p>
            <w:pPr>
              <w:rPr>
                <w:kern w:val="0"/>
              </w:rPr>
            </w:pPr>
            <w:r>
              <w:rPr>
                <w:rFonts w:hint="eastAsia"/>
                <w:kern w:val="0"/>
              </w:rPr>
              <w:t>String</w:t>
            </w:r>
          </w:p>
        </w:tc>
        <w:tc>
          <w:tcPr>
            <w:tcW w:w="1878" w:type="dxa"/>
          </w:tcPr>
          <w:p>
            <w:pPr>
              <w:rPr>
                <w:kern w:val="0"/>
              </w:rPr>
            </w:pPr>
            <w:r>
              <w:rPr>
                <w:rFonts w:hint="eastAsia"/>
                <w:kern w:val="0"/>
              </w:rPr>
              <w:t>N</w:t>
            </w:r>
          </w:p>
        </w:tc>
        <w:tc>
          <w:tcPr>
            <w:tcW w:w="1878" w:type="dxa"/>
          </w:tcPr>
          <w:p>
            <w:pPr>
              <w:rPr>
                <w:highlight w:val="green"/>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226" w:hRule="atLeast"/>
          <w:jc w:val="center"/>
        </w:trPr>
        <w:tc>
          <w:tcPr>
            <w:tcW w:w="1795" w:type="dxa"/>
          </w:tcPr>
          <w:p>
            <w:r>
              <w:rPr>
                <w:rFonts w:hint="eastAsia"/>
              </w:rPr>
              <w:t>PostalCode</w:t>
            </w:r>
          </w:p>
        </w:tc>
        <w:tc>
          <w:tcPr>
            <w:tcW w:w="1664" w:type="dxa"/>
          </w:tcPr>
          <w:p>
            <w:r>
              <w:rPr>
                <w:rFonts w:hint="eastAsia"/>
              </w:rPr>
              <w:t>邮政编码</w:t>
            </w:r>
          </w:p>
        </w:tc>
        <w:tc>
          <w:tcPr>
            <w:tcW w:w="1048" w:type="dxa"/>
          </w:tcPr>
          <w:p>
            <w:pPr>
              <w:rPr>
                <w:kern w:val="0"/>
              </w:rPr>
            </w:pPr>
            <w:r>
              <w:rPr>
                <w:rFonts w:hint="eastAsia"/>
                <w:kern w:val="0"/>
              </w:rPr>
              <w:t>String</w:t>
            </w:r>
          </w:p>
        </w:tc>
        <w:tc>
          <w:tcPr>
            <w:tcW w:w="1878" w:type="dxa"/>
          </w:tcPr>
          <w:p>
            <w:pPr>
              <w:rPr>
                <w:kern w:val="0"/>
              </w:rPr>
            </w:pPr>
            <w:r>
              <w:rPr>
                <w:rFonts w:hint="eastAsia"/>
                <w:kern w:val="0"/>
              </w:rPr>
              <w:t>N</w:t>
            </w:r>
          </w:p>
        </w:tc>
        <w:tc>
          <w:tcPr>
            <w:tcW w:w="1878" w:type="dxa"/>
          </w:tcPr>
          <w:p>
            <w:pPr>
              <w:rPr>
                <w:highlight w:val="green"/>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226" w:hRule="atLeast"/>
          <w:jc w:val="center"/>
        </w:trPr>
        <w:tc>
          <w:tcPr>
            <w:tcW w:w="1795" w:type="dxa"/>
          </w:tcPr>
          <w:p>
            <w:r>
              <w:rPr>
                <w:rFonts w:hint="eastAsia"/>
              </w:rPr>
              <w:t>DetailedAddress</w:t>
            </w:r>
          </w:p>
        </w:tc>
        <w:tc>
          <w:tcPr>
            <w:tcW w:w="1664" w:type="dxa"/>
          </w:tcPr>
          <w:p>
            <w:r>
              <w:rPr>
                <w:rFonts w:hint="eastAsia"/>
              </w:rPr>
              <w:t>详细地址内容</w:t>
            </w:r>
          </w:p>
        </w:tc>
        <w:tc>
          <w:tcPr>
            <w:tcW w:w="1048" w:type="dxa"/>
          </w:tcPr>
          <w:p>
            <w:pPr>
              <w:rPr>
                <w:kern w:val="0"/>
              </w:rPr>
            </w:pPr>
            <w:r>
              <w:rPr>
                <w:rFonts w:hint="eastAsia"/>
                <w:kern w:val="0"/>
              </w:rPr>
              <w:t>String</w:t>
            </w:r>
          </w:p>
        </w:tc>
        <w:tc>
          <w:tcPr>
            <w:tcW w:w="1878" w:type="dxa"/>
          </w:tcPr>
          <w:p>
            <w:pPr>
              <w:rPr>
                <w:kern w:val="0"/>
              </w:rPr>
            </w:pPr>
            <w:r>
              <w:rPr>
                <w:rFonts w:hint="eastAsia"/>
                <w:kern w:val="0"/>
              </w:rPr>
              <w:t>N</w:t>
            </w:r>
          </w:p>
        </w:tc>
        <w:tc>
          <w:tcPr>
            <w:tcW w:w="1878" w:type="dxa"/>
          </w:tcPr>
          <w:p>
            <w:pPr>
              <w:rPr>
                <w:highlight w:val="green"/>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226" w:hRule="atLeast"/>
          <w:jc w:val="center"/>
        </w:trPr>
        <w:tc>
          <w:tcPr>
            <w:tcW w:w="1795" w:type="dxa"/>
          </w:tcPr>
          <w:p>
            <w:r>
              <w:rPr>
                <w:rFonts w:hint="eastAsia"/>
              </w:rPr>
              <w:t>NoTaxNoReasonCode</w:t>
            </w:r>
          </w:p>
        </w:tc>
        <w:tc>
          <w:tcPr>
            <w:tcW w:w="1664" w:type="dxa"/>
          </w:tcPr>
          <w:p>
            <w:r>
              <w:rPr>
                <w:rFonts w:hint="eastAsia"/>
              </w:rPr>
              <w:t>不提供纳税识别号码原因分类代码</w:t>
            </w:r>
          </w:p>
        </w:tc>
        <w:tc>
          <w:tcPr>
            <w:tcW w:w="1048" w:type="dxa"/>
          </w:tcPr>
          <w:p>
            <w:pPr>
              <w:rPr>
                <w:kern w:val="0"/>
              </w:rPr>
            </w:pPr>
            <w:r>
              <w:rPr>
                <w:rFonts w:hint="eastAsia"/>
                <w:kern w:val="0"/>
              </w:rPr>
              <w:t>String</w:t>
            </w:r>
          </w:p>
        </w:tc>
        <w:tc>
          <w:tcPr>
            <w:tcW w:w="1878" w:type="dxa"/>
          </w:tcPr>
          <w:p>
            <w:pPr>
              <w:rPr>
                <w:kern w:val="0"/>
              </w:rPr>
            </w:pPr>
            <w:r>
              <w:rPr>
                <w:rFonts w:hint="eastAsia"/>
                <w:kern w:val="0"/>
              </w:rPr>
              <w:t>N</w:t>
            </w:r>
          </w:p>
        </w:tc>
        <w:tc>
          <w:tcPr>
            <w:tcW w:w="1878" w:type="dxa"/>
          </w:tcPr>
          <w:p>
            <w:pPr>
              <w:rPr>
                <w:highlight w:val="green"/>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226" w:hRule="atLeast"/>
          <w:jc w:val="center"/>
        </w:trPr>
        <w:tc>
          <w:tcPr>
            <w:tcW w:w="1795" w:type="dxa"/>
          </w:tcPr>
          <w:p>
            <w:r>
              <w:rPr>
                <w:rFonts w:hint="eastAsia"/>
              </w:rPr>
              <w:t>NoTaxReasonDescription</w:t>
            </w:r>
          </w:p>
        </w:tc>
        <w:tc>
          <w:tcPr>
            <w:tcW w:w="1664" w:type="dxa"/>
          </w:tcPr>
          <w:p>
            <w:r>
              <w:rPr>
                <w:rFonts w:hint="eastAsia"/>
              </w:rPr>
              <w:t>无纳税识别号码原因描述</w:t>
            </w:r>
          </w:p>
        </w:tc>
        <w:tc>
          <w:tcPr>
            <w:tcW w:w="1048" w:type="dxa"/>
          </w:tcPr>
          <w:p>
            <w:pPr>
              <w:rPr>
                <w:kern w:val="0"/>
              </w:rPr>
            </w:pPr>
            <w:r>
              <w:rPr>
                <w:rFonts w:hint="eastAsia"/>
                <w:kern w:val="0"/>
              </w:rPr>
              <w:t>String</w:t>
            </w:r>
          </w:p>
        </w:tc>
        <w:tc>
          <w:tcPr>
            <w:tcW w:w="1878" w:type="dxa"/>
          </w:tcPr>
          <w:p>
            <w:pPr>
              <w:rPr>
                <w:kern w:val="0"/>
              </w:rPr>
            </w:pPr>
            <w:r>
              <w:rPr>
                <w:rFonts w:hint="eastAsia"/>
                <w:kern w:val="0"/>
              </w:rPr>
              <w:t>N</w:t>
            </w:r>
          </w:p>
        </w:tc>
        <w:tc>
          <w:tcPr>
            <w:tcW w:w="1878" w:type="dxa"/>
          </w:tcPr>
          <w:p>
            <w:pPr>
              <w:rPr>
                <w:highlight w:val="green"/>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226" w:hRule="atLeast"/>
          <w:jc w:val="center"/>
        </w:trPr>
        <w:tc>
          <w:tcPr>
            <w:tcW w:w="1795" w:type="dxa"/>
          </w:tcPr>
          <w:p>
            <w:r>
              <w:rPr>
                <w:rFonts w:hint="eastAsia"/>
              </w:rPr>
              <w:t>TaxJurisdictionStatusCode</w:t>
            </w:r>
          </w:p>
        </w:tc>
        <w:tc>
          <w:tcPr>
            <w:tcW w:w="1664" w:type="dxa"/>
          </w:tcPr>
          <w:p>
            <w:r>
              <w:rPr>
                <w:rFonts w:hint="eastAsia"/>
              </w:rPr>
              <w:t>税务管辖区状态代码</w:t>
            </w:r>
          </w:p>
        </w:tc>
        <w:tc>
          <w:tcPr>
            <w:tcW w:w="1048" w:type="dxa"/>
          </w:tcPr>
          <w:p>
            <w:pPr>
              <w:rPr>
                <w:kern w:val="0"/>
              </w:rPr>
            </w:pPr>
            <w:r>
              <w:rPr>
                <w:rFonts w:hint="eastAsia"/>
                <w:kern w:val="0"/>
              </w:rPr>
              <w:t>String</w:t>
            </w:r>
          </w:p>
        </w:tc>
        <w:tc>
          <w:tcPr>
            <w:tcW w:w="1878" w:type="dxa"/>
          </w:tcPr>
          <w:p>
            <w:pPr>
              <w:rPr>
                <w:kern w:val="0"/>
              </w:rPr>
            </w:pPr>
            <w:r>
              <w:rPr>
                <w:rFonts w:hint="eastAsia"/>
                <w:kern w:val="0"/>
              </w:rPr>
              <w:t>N</w:t>
            </w:r>
          </w:p>
        </w:tc>
        <w:tc>
          <w:tcPr>
            <w:tcW w:w="1878" w:type="dxa"/>
          </w:tcPr>
          <w:p>
            <w:pPr>
              <w:rPr>
                <w:highlight w:val="green"/>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226" w:hRule="atLeast"/>
          <w:jc w:val="center"/>
        </w:trPr>
        <w:tc>
          <w:tcPr>
            <w:tcW w:w="1795" w:type="dxa"/>
          </w:tcPr>
          <w:p>
            <w:r>
              <w:rPr>
                <w:rFonts w:hint="eastAsia"/>
              </w:rPr>
              <w:t>ResearchInstitutionType</w:t>
            </w:r>
          </w:p>
        </w:tc>
        <w:tc>
          <w:tcPr>
            <w:tcW w:w="1664" w:type="dxa"/>
          </w:tcPr>
          <w:p>
            <w:r>
              <w:rPr>
                <w:rFonts w:hint="eastAsia"/>
              </w:rPr>
              <w:t>CRS调查机构类型代码</w:t>
            </w:r>
          </w:p>
        </w:tc>
        <w:tc>
          <w:tcPr>
            <w:tcW w:w="1048" w:type="dxa"/>
          </w:tcPr>
          <w:p>
            <w:pPr>
              <w:rPr>
                <w:kern w:val="0"/>
              </w:rPr>
            </w:pPr>
            <w:r>
              <w:rPr>
                <w:rFonts w:hint="eastAsia"/>
                <w:kern w:val="0"/>
              </w:rPr>
              <w:t>String</w:t>
            </w:r>
          </w:p>
        </w:tc>
        <w:tc>
          <w:tcPr>
            <w:tcW w:w="1878" w:type="dxa"/>
          </w:tcPr>
          <w:p>
            <w:pPr>
              <w:rPr>
                <w:kern w:val="0"/>
              </w:rPr>
            </w:pPr>
            <w:r>
              <w:rPr>
                <w:rFonts w:hint="eastAsia"/>
                <w:kern w:val="0"/>
              </w:rPr>
              <w:t>N</w:t>
            </w:r>
          </w:p>
        </w:tc>
        <w:tc>
          <w:tcPr>
            <w:tcW w:w="1878" w:type="dxa"/>
          </w:tcPr>
          <w:p>
            <w:pPr>
              <w:rPr>
                <w:highlight w:val="green"/>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226" w:hRule="atLeast"/>
          <w:jc w:val="center"/>
        </w:trPr>
        <w:tc>
          <w:tcPr>
            <w:tcW w:w="1795" w:type="dxa"/>
          </w:tcPr>
          <w:p>
            <w:r>
              <w:rPr>
                <w:rFonts w:hint="eastAsia"/>
              </w:rPr>
              <w:t>TaxResidentIDType</w:t>
            </w:r>
          </w:p>
        </w:tc>
        <w:tc>
          <w:tcPr>
            <w:tcW w:w="1664" w:type="dxa"/>
          </w:tcPr>
          <w:p>
            <w:r>
              <w:rPr>
                <w:rFonts w:hint="eastAsia"/>
              </w:rPr>
              <w:t>机构税收居民身份类型代码</w:t>
            </w:r>
          </w:p>
        </w:tc>
        <w:tc>
          <w:tcPr>
            <w:tcW w:w="1048" w:type="dxa"/>
          </w:tcPr>
          <w:p>
            <w:pPr>
              <w:rPr>
                <w:kern w:val="0"/>
              </w:rPr>
            </w:pPr>
            <w:r>
              <w:rPr>
                <w:rFonts w:hint="eastAsia"/>
                <w:kern w:val="0"/>
              </w:rPr>
              <w:t>String</w:t>
            </w:r>
          </w:p>
        </w:tc>
        <w:tc>
          <w:tcPr>
            <w:tcW w:w="1878" w:type="dxa"/>
          </w:tcPr>
          <w:p>
            <w:pPr>
              <w:rPr>
                <w:kern w:val="0"/>
              </w:rPr>
            </w:pPr>
            <w:r>
              <w:rPr>
                <w:rFonts w:hint="eastAsia"/>
                <w:kern w:val="0"/>
              </w:rPr>
              <w:t>N</w:t>
            </w:r>
          </w:p>
        </w:tc>
        <w:tc>
          <w:tcPr>
            <w:tcW w:w="1878" w:type="dxa"/>
          </w:tcPr>
          <w:p>
            <w:pPr>
              <w:rPr>
                <w:highlight w:val="green"/>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226" w:hRule="atLeast"/>
          <w:jc w:val="center"/>
        </w:trPr>
        <w:tc>
          <w:tcPr>
            <w:tcW w:w="1795" w:type="dxa"/>
          </w:tcPr>
          <w:p>
            <w:r>
              <w:rPr>
                <w:rFonts w:hint="eastAsia"/>
              </w:rPr>
              <w:t>AccountHolderType</w:t>
            </w:r>
          </w:p>
        </w:tc>
        <w:tc>
          <w:tcPr>
            <w:tcW w:w="1664" w:type="dxa"/>
          </w:tcPr>
          <w:p>
            <w:r>
              <w:rPr>
                <w:rFonts w:hint="eastAsia"/>
              </w:rPr>
              <w:t>CRS账户持有人类型代码</w:t>
            </w:r>
          </w:p>
        </w:tc>
        <w:tc>
          <w:tcPr>
            <w:tcW w:w="1048" w:type="dxa"/>
          </w:tcPr>
          <w:p>
            <w:pPr>
              <w:rPr>
                <w:kern w:val="0"/>
              </w:rPr>
            </w:pPr>
            <w:r>
              <w:rPr>
                <w:rFonts w:hint="eastAsia"/>
                <w:kern w:val="0"/>
              </w:rPr>
              <w:t>String</w:t>
            </w:r>
          </w:p>
        </w:tc>
        <w:tc>
          <w:tcPr>
            <w:tcW w:w="1878" w:type="dxa"/>
          </w:tcPr>
          <w:p>
            <w:pPr>
              <w:rPr>
                <w:kern w:val="0"/>
              </w:rPr>
            </w:pPr>
            <w:r>
              <w:rPr>
                <w:rFonts w:hint="eastAsia"/>
                <w:kern w:val="0"/>
              </w:rPr>
              <w:t>N</w:t>
            </w:r>
          </w:p>
        </w:tc>
        <w:tc>
          <w:tcPr>
            <w:tcW w:w="1878" w:type="dxa"/>
          </w:tcPr>
          <w:p>
            <w:pPr>
              <w:rPr>
                <w:highlight w:val="green"/>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226" w:hRule="atLeast"/>
          <w:jc w:val="center"/>
        </w:trPr>
        <w:tc>
          <w:tcPr>
            <w:tcW w:w="1795" w:type="dxa"/>
          </w:tcPr>
          <w:p>
            <w:r>
              <w:rPr>
                <w:rFonts w:hint="eastAsia"/>
              </w:rPr>
              <w:t>SurveyTypeCode</w:t>
            </w:r>
          </w:p>
        </w:tc>
        <w:tc>
          <w:tcPr>
            <w:tcW w:w="1664" w:type="dxa"/>
          </w:tcPr>
          <w:p>
            <w:r>
              <w:rPr>
                <w:rFonts w:hint="eastAsia"/>
              </w:rPr>
              <w:t>尽职调查豁免机构类型代码</w:t>
            </w:r>
          </w:p>
        </w:tc>
        <w:tc>
          <w:tcPr>
            <w:tcW w:w="1048" w:type="dxa"/>
          </w:tcPr>
          <w:p>
            <w:pPr>
              <w:rPr>
                <w:kern w:val="0"/>
              </w:rPr>
            </w:pPr>
            <w:r>
              <w:rPr>
                <w:rFonts w:hint="eastAsia"/>
                <w:kern w:val="0"/>
              </w:rPr>
              <w:t>String</w:t>
            </w:r>
          </w:p>
        </w:tc>
        <w:tc>
          <w:tcPr>
            <w:tcW w:w="1878" w:type="dxa"/>
          </w:tcPr>
          <w:p>
            <w:pPr>
              <w:rPr>
                <w:kern w:val="0"/>
              </w:rPr>
            </w:pPr>
            <w:r>
              <w:rPr>
                <w:rFonts w:hint="eastAsia"/>
                <w:kern w:val="0"/>
              </w:rPr>
              <w:t>N</w:t>
            </w:r>
          </w:p>
        </w:tc>
        <w:tc>
          <w:tcPr>
            <w:tcW w:w="1878" w:type="dxa"/>
          </w:tcPr>
          <w:p>
            <w:pPr>
              <w:rPr>
                <w:highlight w:val="green"/>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226" w:hRule="atLeast"/>
          <w:jc w:val="center"/>
        </w:trPr>
        <w:tc>
          <w:tcPr>
            <w:tcW w:w="1795" w:type="dxa"/>
          </w:tcPr>
          <w:p>
            <w:r>
              <w:rPr>
                <w:rFonts w:hint="eastAsia"/>
              </w:rPr>
              <w:t>CustomerLegalName</w:t>
            </w:r>
          </w:p>
        </w:tc>
        <w:tc>
          <w:tcPr>
            <w:tcW w:w="1664" w:type="dxa"/>
          </w:tcPr>
          <w:p>
            <w:r>
              <w:rPr>
                <w:rFonts w:hint="eastAsia"/>
              </w:rPr>
              <w:t>客户法定名称</w:t>
            </w:r>
          </w:p>
        </w:tc>
        <w:tc>
          <w:tcPr>
            <w:tcW w:w="1048" w:type="dxa"/>
          </w:tcPr>
          <w:p>
            <w:pPr>
              <w:rPr>
                <w:kern w:val="0"/>
              </w:rPr>
            </w:pPr>
            <w:r>
              <w:rPr>
                <w:rFonts w:hint="eastAsia"/>
                <w:kern w:val="0"/>
              </w:rPr>
              <w:t>String</w:t>
            </w:r>
          </w:p>
        </w:tc>
        <w:tc>
          <w:tcPr>
            <w:tcW w:w="1878" w:type="dxa"/>
          </w:tcPr>
          <w:p>
            <w:pPr>
              <w:rPr>
                <w:kern w:val="0"/>
              </w:rPr>
            </w:pPr>
            <w:r>
              <w:rPr>
                <w:rFonts w:hint="eastAsia"/>
                <w:kern w:val="0"/>
              </w:rPr>
              <w:t>N</w:t>
            </w:r>
          </w:p>
        </w:tc>
        <w:tc>
          <w:tcPr>
            <w:tcW w:w="1878" w:type="dxa"/>
          </w:tcPr>
          <w:p>
            <w:pPr>
              <w:rPr>
                <w:highlight w:val="green"/>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226" w:hRule="atLeast"/>
          <w:jc w:val="center"/>
        </w:trPr>
        <w:tc>
          <w:tcPr>
            <w:tcW w:w="1795" w:type="dxa"/>
          </w:tcPr>
          <w:p>
            <w:r>
              <w:rPr>
                <w:rFonts w:hint="eastAsia"/>
              </w:rPr>
              <w:t>ExemptCustomerSign</w:t>
            </w:r>
          </w:p>
        </w:tc>
        <w:tc>
          <w:tcPr>
            <w:tcW w:w="1664" w:type="dxa"/>
          </w:tcPr>
          <w:p>
            <w:r>
              <w:rPr>
                <w:rFonts w:hint="eastAsia"/>
              </w:rPr>
              <w:t>豁免客户标志</w:t>
            </w:r>
          </w:p>
        </w:tc>
        <w:tc>
          <w:tcPr>
            <w:tcW w:w="1048" w:type="dxa"/>
          </w:tcPr>
          <w:p>
            <w:pPr>
              <w:rPr>
                <w:kern w:val="0"/>
              </w:rPr>
            </w:pPr>
            <w:r>
              <w:rPr>
                <w:rFonts w:hint="eastAsia"/>
                <w:kern w:val="0"/>
              </w:rPr>
              <w:t>String</w:t>
            </w:r>
          </w:p>
        </w:tc>
        <w:tc>
          <w:tcPr>
            <w:tcW w:w="1878" w:type="dxa"/>
          </w:tcPr>
          <w:p>
            <w:pPr>
              <w:rPr>
                <w:kern w:val="0"/>
              </w:rPr>
            </w:pPr>
          </w:p>
        </w:tc>
        <w:tc>
          <w:tcPr>
            <w:tcW w:w="1878" w:type="dxa"/>
          </w:tcPr>
          <w:p>
            <w:pPr>
              <w:rPr>
                <w:highlight w:val="green"/>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226" w:hRule="atLeast"/>
          <w:jc w:val="center"/>
        </w:trPr>
        <w:tc>
          <w:tcPr>
            <w:tcW w:w="1795" w:type="dxa"/>
          </w:tcPr>
          <w:p>
            <w:r>
              <w:rPr>
                <w:rFonts w:hint="eastAsia"/>
              </w:rPr>
              <w:t>QueryHistoryFlag</w:t>
            </w:r>
          </w:p>
        </w:tc>
        <w:tc>
          <w:tcPr>
            <w:tcW w:w="1664" w:type="dxa"/>
          </w:tcPr>
          <w:p>
            <w:r>
              <w:rPr>
                <w:rFonts w:hint="eastAsia"/>
              </w:rPr>
              <w:t>查询历史标志</w:t>
            </w:r>
          </w:p>
        </w:tc>
        <w:tc>
          <w:tcPr>
            <w:tcW w:w="1048" w:type="dxa"/>
          </w:tcPr>
          <w:p>
            <w:pPr>
              <w:rPr>
                <w:kern w:val="0"/>
              </w:rPr>
            </w:pPr>
            <w:r>
              <w:rPr>
                <w:rFonts w:hint="eastAsia"/>
                <w:kern w:val="0"/>
              </w:rPr>
              <w:t>String</w:t>
            </w:r>
          </w:p>
        </w:tc>
        <w:tc>
          <w:tcPr>
            <w:tcW w:w="1878" w:type="dxa"/>
          </w:tcPr>
          <w:p>
            <w:pPr>
              <w:rPr>
                <w:kern w:val="0"/>
              </w:rPr>
            </w:pPr>
            <w:r>
              <w:rPr>
                <w:rFonts w:hint="eastAsia"/>
                <w:kern w:val="0"/>
              </w:rPr>
              <w:t>N</w:t>
            </w:r>
          </w:p>
        </w:tc>
        <w:tc>
          <w:tcPr>
            <w:tcW w:w="1878" w:type="dxa"/>
          </w:tcPr>
          <w:p>
            <w:pPr>
              <w:rPr>
                <w:highlight w:val="green"/>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226" w:hRule="atLeast"/>
          <w:jc w:val="center"/>
        </w:trPr>
        <w:tc>
          <w:tcPr>
            <w:tcW w:w="1795" w:type="dxa"/>
          </w:tcPr>
          <w:p>
            <w:r>
              <w:rPr>
                <w:rFonts w:hint="eastAsia"/>
              </w:rPr>
              <w:t>ParticipantsAddressNo</w:t>
            </w:r>
          </w:p>
        </w:tc>
        <w:tc>
          <w:tcPr>
            <w:tcW w:w="1664" w:type="dxa"/>
          </w:tcPr>
          <w:p>
            <w:r>
              <w:rPr>
                <w:rFonts w:hint="eastAsia"/>
              </w:rPr>
              <w:t>参与人邮政地址序号</w:t>
            </w:r>
          </w:p>
        </w:tc>
        <w:tc>
          <w:tcPr>
            <w:tcW w:w="1048" w:type="dxa"/>
          </w:tcPr>
          <w:p>
            <w:pPr>
              <w:rPr>
                <w:kern w:val="0"/>
              </w:rPr>
            </w:pPr>
            <w:r>
              <w:rPr>
                <w:rFonts w:hint="eastAsia"/>
                <w:kern w:val="0"/>
              </w:rPr>
              <w:t>String</w:t>
            </w:r>
          </w:p>
        </w:tc>
        <w:tc>
          <w:tcPr>
            <w:tcW w:w="1878" w:type="dxa"/>
          </w:tcPr>
          <w:p>
            <w:pPr>
              <w:rPr>
                <w:kern w:val="0"/>
              </w:rPr>
            </w:pPr>
            <w:r>
              <w:rPr>
                <w:rFonts w:hint="eastAsia"/>
                <w:kern w:val="0"/>
              </w:rPr>
              <w:t>N</w:t>
            </w:r>
          </w:p>
        </w:tc>
        <w:tc>
          <w:tcPr>
            <w:tcW w:w="1878" w:type="dxa"/>
          </w:tcPr>
          <w:p>
            <w:pPr>
              <w:rPr>
                <w:highlight w:val="green"/>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226" w:hRule="atLeast"/>
          <w:jc w:val="center"/>
        </w:trPr>
        <w:tc>
          <w:tcPr>
            <w:tcW w:w="1795" w:type="dxa"/>
          </w:tcPr>
          <w:p>
            <w:r>
              <w:rPr>
                <w:rFonts w:hint="eastAsia"/>
              </w:rPr>
              <w:t>ParticipantPostalAddressUsingCode</w:t>
            </w:r>
          </w:p>
        </w:tc>
        <w:tc>
          <w:tcPr>
            <w:tcW w:w="1664" w:type="dxa"/>
          </w:tcPr>
          <w:p>
            <w:r>
              <w:rPr>
                <w:rFonts w:hint="eastAsia"/>
              </w:rPr>
              <w:t>参与人邮政地址用途类型代码</w:t>
            </w:r>
          </w:p>
        </w:tc>
        <w:tc>
          <w:tcPr>
            <w:tcW w:w="1048" w:type="dxa"/>
          </w:tcPr>
          <w:p>
            <w:pPr>
              <w:rPr>
                <w:kern w:val="0"/>
              </w:rPr>
            </w:pPr>
            <w:r>
              <w:rPr>
                <w:rFonts w:hint="eastAsia"/>
                <w:kern w:val="0"/>
              </w:rPr>
              <w:t>String</w:t>
            </w:r>
          </w:p>
        </w:tc>
        <w:tc>
          <w:tcPr>
            <w:tcW w:w="1878" w:type="dxa"/>
          </w:tcPr>
          <w:p>
            <w:pPr>
              <w:rPr>
                <w:kern w:val="0"/>
              </w:rPr>
            </w:pPr>
            <w:r>
              <w:rPr>
                <w:rFonts w:hint="eastAsia"/>
                <w:kern w:val="0"/>
              </w:rPr>
              <w:t>N</w:t>
            </w:r>
          </w:p>
        </w:tc>
        <w:tc>
          <w:tcPr>
            <w:tcW w:w="1878" w:type="dxa"/>
          </w:tcPr>
          <w:p>
            <w:pPr>
              <w:rPr>
                <w:highlight w:val="green"/>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226" w:hRule="atLeast"/>
          <w:jc w:val="center"/>
        </w:trPr>
        <w:tc>
          <w:tcPr>
            <w:tcW w:w="1795" w:type="dxa"/>
          </w:tcPr>
          <w:p>
            <w:r>
              <w:rPr>
                <w:rFonts w:hint="eastAsia"/>
              </w:rPr>
              <w:t>ParticipantPostalAddressStartDate</w:t>
            </w:r>
          </w:p>
        </w:tc>
        <w:tc>
          <w:tcPr>
            <w:tcW w:w="1664" w:type="dxa"/>
          </w:tcPr>
          <w:p>
            <w:r>
              <w:rPr>
                <w:rFonts w:hint="eastAsia"/>
              </w:rPr>
              <w:t>参与人邮政地址生效日期</w:t>
            </w:r>
          </w:p>
        </w:tc>
        <w:tc>
          <w:tcPr>
            <w:tcW w:w="1048" w:type="dxa"/>
          </w:tcPr>
          <w:p>
            <w:pPr>
              <w:rPr>
                <w:kern w:val="0"/>
              </w:rPr>
            </w:pPr>
            <w:r>
              <w:rPr>
                <w:rFonts w:hint="eastAsia"/>
                <w:kern w:val="0"/>
              </w:rPr>
              <w:t>String</w:t>
            </w:r>
          </w:p>
        </w:tc>
        <w:tc>
          <w:tcPr>
            <w:tcW w:w="1878" w:type="dxa"/>
          </w:tcPr>
          <w:p>
            <w:pPr>
              <w:rPr>
                <w:kern w:val="0"/>
              </w:rPr>
            </w:pPr>
            <w:r>
              <w:rPr>
                <w:rFonts w:hint="eastAsia"/>
                <w:kern w:val="0"/>
              </w:rPr>
              <w:t>N</w:t>
            </w:r>
          </w:p>
        </w:tc>
        <w:tc>
          <w:tcPr>
            <w:tcW w:w="1878" w:type="dxa"/>
          </w:tcPr>
          <w:p>
            <w:pPr>
              <w:rPr>
                <w:highlight w:val="green"/>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226" w:hRule="atLeast"/>
          <w:jc w:val="center"/>
        </w:trPr>
        <w:tc>
          <w:tcPr>
            <w:tcW w:w="1795" w:type="dxa"/>
          </w:tcPr>
          <w:p>
            <w:r>
              <w:rPr>
                <w:rFonts w:hint="eastAsia"/>
              </w:rPr>
              <w:t>ParticipantPostalAddressEndDate</w:t>
            </w:r>
          </w:p>
        </w:tc>
        <w:tc>
          <w:tcPr>
            <w:tcW w:w="1664" w:type="dxa"/>
          </w:tcPr>
          <w:p>
            <w:r>
              <w:rPr>
                <w:rFonts w:hint="eastAsia"/>
              </w:rPr>
              <w:t>参与人邮政地址失效日期</w:t>
            </w:r>
          </w:p>
        </w:tc>
        <w:tc>
          <w:tcPr>
            <w:tcW w:w="1048" w:type="dxa"/>
          </w:tcPr>
          <w:p>
            <w:pPr>
              <w:rPr>
                <w:kern w:val="0"/>
              </w:rPr>
            </w:pPr>
            <w:r>
              <w:rPr>
                <w:rFonts w:hint="eastAsia"/>
                <w:kern w:val="0"/>
              </w:rPr>
              <w:t>String</w:t>
            </w:r>
          </w:p>
        </w:tc>
        <w:tc>
          <w:tcPr>
            <w:tcW w:w="1878" w:type="dxa"/>
          </w:tcPr>
          <w:p>
            <w:pPr>
              <w:rPr>
                <w:kern w:val="0"/>
              </w:rPr>
            </w:pPr>
            <w:r>
              <w:rPr>
                <w:rFonts w:hint="eastAsia"/>
                <w:kern w:val="0"/>
              </w:rPr>
              <w:t>N</w:t>
            </w:r>
          </w:p>
        </w:tc>
        <w:tc>
          <w:tcPr>
            <w:tcW w:w="1878" w:type="dxa"/>
          </w:tcPr>
          <w:p>
            <w:pPr>
              <w:rPr>
                <w:highlight w:val="green"/>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226" w:hRule="atLeast"/>
          <w:jc w:val="center"/>
        </w:trPr>
        <w:tc>
          <w:tcPr>
            <w:tcW w:w="1795" w:type="dxa"/>
          </w:tcPr>
          <w:p>
            <w:r>
              <w:rPr>
                <w:rFonts w:hint="eastAsia"/>
              </w:rPr>
              <w:t>NationalCode</w:t>
            </w:r>
          </w:p>
        </w:tc>
        <w:tc>
          <w:tcPr>
            <w:tcW w:w="1664" w:type="dxa"/>
          </w:tcPr>
          <w:p>
            <w:r>
              <w:rPr>
                <w:rFonts w:hint="eastAsia"/>
              </w:rPr>
              <w:t>国家地区代码</w:t>
            </w:r>
          </w:p>
        </w:tc>
        <w:tc>
          <w:tcPr>
            <w:tcW w:w="1048" w:type="dxa"/>
          </w:tcPr>
          <w:p>
            <w:pPr>
              <w:rPr>
                <w:kern w:val="0"/>
              </w:rPr>
            </w:pPr>
            <w:r>
              <w:rPr>
                <w:rFonts w:hint="eastAsia"/>
                <w:kern w:val="0"/>
              </w:rPr>
              <w:t>String</w:t>
            </w:r>
          </w:p>
        </w:tc>
        <w:tc>
          <w:tcPr>
            <w:tcW w:w="1878" w:type="dxa"/>
          </w:tcPr>
          <w:p>
            <w:pPr>
              <w:rPr>
                <w:kern w:val="0"/>
              </w:rPr>
            </w:pPr>
            <w:r>
              <w:rPr>
                <w:rFonts w:hint="eastAsia"/>
                <w:kern w:val="0"/>
              </w:rPr>
              <w:t>N</w:t>
            </w:r>
          </w:p>
        </w:tc>
        <w:tc>
          <w:tcPr>
            <w:tcW w:w="1878" w:type="dxa"/>
          </w:tcPr>
          <w:p>
            <w:pPr>
              <w:rPr>
                <w:highlight w:val="green"/>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226" w:hRule="atLeast"/>
          <w:jc w:val="center"/>
        </w:trPr>
        <w:tc>
          <w:tcPr>
            <w:tcW w:w="1795" w:type="dxa"/>
          </w:tcPr>
          <w:p>
            <w:r>
              <w:rPr>
                <w:rFonts w:hint="eastAsia"/>
              </w:rPr>
              <w:t>ProvinceCode</w:t>
            </w:r>
          </w:p>
        </w:tc>
        <w:tc>
          <w:tcPr>
            <w:tcW w:w="1664" w:type="dxa"/>
          </w:tcPr>
          <w:p>
            <w:r>
              <w:rPr>
                <w:rFonts w:hint="eastAsia"/>
              </w:rPr>
              <w:t>省代码</w:t>
            </w:r>
          </w:p>
        </w:tc>
        <w:tc>
          <w:tcPr>
            <w:tcW w:w="1048" w:type="dxa"/>
          </w:tcPr>
          <w:p>
            <w:pPr>
              <w:rPr>
                <w:kern w:val="0"/>
              </w:rPr>
            </w:pPr>
            <w:r>
              <w:rPr>
                <w:rFonts w:hint="eastAsia"/>
                <w:kern w:val="0"/>
              </w:rPr>
              <w:t>String</w:t>
            </w:r>
          </w:p>
        </w:tc>
        <w:tc>
          <w:tcPr>
            <w:tcW w:w="1878" w:type="dxa"/>
          </w:tcPr>
          <w:p>
            <w:pPr>
              <w:rPr>
                <w:kern w:val="0"/>
              </w:rPr>
            </w:pPr>
            <w:r>
              <w:rPr>
                <w:rFonts w:hint="eastAsia"/>
                <w:kern w:val="0"/>
              </w:rPr>
              <w:t>N</w:t>
            </w:r>
          </w:p>
        </w:tc>
        <w:tc>
          <w:tcPr>
            <w:tcW w:w="1878" w:type="dxa"/>
          </w:tcPr>
          <w:p>
            <w:pPr>
              <w:rPr>
                <w:highlight w:val="green"/>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226" w:hRule="atLeast"/>
          <w:jc w:val="center"/>
        </w:trPr>
        <w:tc>
          <w:tcPr>
            <w:tcW w:w="1795" w:type="dxa"/>
          </w:tcPr>
          <w:p>
            <w:r>
              <w:rPr>
                <w:rFonts w:hint="eastAsia"/>
              </w:rPr>
              <w:t>CityCode</w:t>
            </w:r>
          </w:p>
        </w:tc>
        <w:tc>
          <w:tcPr>
            <w:tcW w:w="1664" w:type="dxa"/>
          </w:tcPr>
          <w:p>
            <w:r>
              <w:rPr>
                <w:rFonts w:hint="eastAsia"/>
              </w:rPr>
              <w:t>市代码</w:t>
            </w:r>
          </w:p>
        </w:tc>
        <w:tc>
          <w:tcPr>
            <w:tcW w:w="1048" w:type="dxa"/>
          </w:tcPr>
          <w:p>
            <w:pPr>
              <w:rPr>
                <w:kern w:val="0"/>
              </w:rPr>
            </w:pPr>
            <w:r>
              <w:rPr>
                <w:rFonts w:hint="eastAsia"/>
                <w:kern w:val="0"/>
              </w:rPr>
              <w:t>String</w:t>
            </w:r>
          </w:p>
        </w:tc>
        <w:tc>
          <w:tcPr>
            <w:tcW w:w="1878" w:type="dxa"/>
          </w:tcPr>
          <w:p>
            <w:pPr>
              <w:rPr>
                <w:kern w:val="0"/>
              </w:rPr>
            </w:pPr>
            <w:r>
              <w:rPr>
                <w:rFonts w:hint="eastAsia"/>
                <w:kern w:val="0"/>
              </w:rPr>
              <w:t>N</w:t>
            </w:r>
          </w:p>
        </w:tc>
        <w:tc>
          <w:tcPr>
            <w:tcW w:w="1878" w:type="dxa"/>
          </w:tcPr>
          <w:p>
            <w:pPr>
              <w:rPr>
                <w:highlight w:val="green"/>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226" w:hRule="atLeast"/>
          <w:jc w:val="center"/>
        </w:trPr>
        <w:tc>
          <w:tcPr>
            <w:tcW w:w="1795" w:type="dxa"/>
          </w:tcPr>
          <w:p>
            <w:r>
              <w:rPr>
                <w:rFonts w:hint="eastAsia"/>
              </w:rPr>
              <w:t>CountryCode</w:t>
            </w:r>
          </w:p>
        </w:tc>
        <w:tc>
          <w:tcPr>
            <w:tcW w:w="1664" w:type="dxa"/>
          </w:tcPr>
          <w:p>
            <w:r>
              <w:rPr>
                <w:rFonts w:hint="eastAsia"/>
              </w:rPr>
              <w:t>区县代码</w:t>
            </w:r>
          </w:p>
        </w:tc>
        <w:tc>
          <w:tcPr>
            <w:tcW w:w="1048" w:type="dxa"/>
          </w:tcPr>
          <w:p>
            <w:pPr>
              <w:rPr>
                <w:kern w:val="0"/>
              </w:rPr>
            </w:pPr>
            <w:r>
              <w:rPr>
                <w:rFonts w:hint="eastAsia"/>
                <w:kern w:val="0"/>
              </w:rPr>
              <w:t>String</w:t>
            </w:r>
          </w:p>
        </w:tc>
        <w:tc>
          <w:tcPr>
            <w:tcW w:w="1878" w:type="dxa"/>
          </w:tcPr>
          <w:p>
            <w:pPr>
              <w:rPr>
                <w:kern w:val="0"/>
              </w:rPr>
            </w:pPr>
            <w:r>
              <w:rPr>
                <w:rFonts w:hint="eastAsia"/>
                <w:kern w:val="0"/>
              </w:rPr>
              <w:t>N</w:t>
            </w:r>
          </w:p>
        </w:tc>
        <w:tc>
          <w:tcPr>
            <w:tcW w:w="1878" w:type="dxa"/>
          </w:tcPr>
          <w:p>
            <w:pPr>
              <w:rPr>
                <w:highlight w:val="green"/>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226" w:hRule="atLeast"/>
          <w:jc w:val="center"/>
        </w:trPr>
        <w:tc>
          <w:tcPr>
            <w:tcW w:w="1795" w:type="dxa"/>
          </w:tcPr>
          <w:p>
            <w:r>
              <w:rPr>
                <w:rFonts w:hint="eastAsia"/>
              </w:rPr>
              <w:t>DetailedAddress</w:t>
            </w:r>
          </w:p>
        </w:tc>
        <w:tc>
          <w:tcPr>
            <w:tcW w:w="1664" w:type="dxa"/>
          </w:tcPr>
          <w:p>
            <w:r>
              <w:rPr>
                <w:rFonts w:hint="eastAsia"/>
              </w:rPr>
              <w:t>详细地址</w:t>
            </w:r>
          </w:p>
        </w:tc>
        <w:tc>
          <w:tcPr>
            <w:tcW w:w="1048" w:type="dxa"/>
          </w:tcPr>
          <w:p>
            <w:pPr>
              <w:rPr>
                <w:kern w:val="0"/>
              </w:rPr>
            </w:pPr>
            <w:r>
              <w:rPr>
                <w:rFonts w:hint="eastAsia"/>
                <w:kern w:val="0"/>
              </w:rPr>
              <w:t>String</w:t>
            </w:r>
          </w:p>
        </w:tc>
        <w:tc>
          <w:tcPr>
            <w:tcW w:w="1878" w:type="dxa"/>
          </w:tcPr>
          <w:p>
            <w:pPr>
              <w:rPr>
                <w:kern w:val="0"/>
              </w:rPr>
            </w:pPr>
            <w:r>
              <w:rPr>
                <w:rFonts w:hint="eastAsia"/>
                <w:kern w:val="0"/>
              </w:rPr>
              <w:t>N</w:t>
            </w:r>
          </w:p>
        </w:tc>
        <w:tc>
          <w:tcPr>
            <w:tcW w:w="1878" w:type="dxa"/>
          </w:tcPr>
          <w:p>
            <w:pPr>
              <w:rPr>
                <w:highlight w:val="green"/>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226" w:hRule="atLeast"/>
          <w:jc w:val="center"/>
        </w:trPr>
        <w:tc>
          <w:tcPr>
            <w:tcW w:w="1795" w:type="dxa"/>
          </w:tcPr>
          <w:p>
            <w:r>
              <w:rPr>
                <w:rFonts w:hint="eastAsia"/>
              </w:rPr>
              <w:t>PostalCode</w:t>
            </w:r>
          </w:p>
        </w:tc>
        <w:tc>
          <w:tcPr>
            <w:tcW w:w="1664" w:type="dxa"/>
          </w:tcPr>
          <w:p>
            <w:r>
              <w:rPr>
                <w:rFonts w:hint="eastAsia"/>
              </w:rPr>
              <w:t>邮政编码</w:t>
            </w:r>
          </w:p>
        </w:tc>
        <w:tc>
          <w:tcPr>
            <w:tcW w:w="1048" w:type="dxa"/>
          </w:tcPr>
          <w:p>
            <w:pPr>
              <w:rPr>
                <w:kern w:val="0"/>
              </w:rPr>
            </w:pPr>
            <w:r>
              <w:rPr>
                <w:rFonts w:hint="eastAsia"/>
                <w:kern w:val="0"/>
              </w:rPr>
              <w:t>String</w:t>
            </w:r>
          </w:p>
        </w:tc>
        <w:tc>
          <w:tcPr>
            <w:tcW w:w="1878" w:type="dxa"/>
          </w:tcPr>
          <w:p>
            <w:pPr>
              <w:rPr>
                <w:kern w:val="0"/>
              </w:rPr>
            </w:pPr>
            <w:r>
              <w:rPr>
                <w:rFonts w:hint="eastAsia"/>
                <w:kern w:val="0"/>
              </w:rPr>
              <w:t>N</w:t>
            </w:r>
          </w:p>
        </w:tc>
        <w:tc>
          <w:tcPr>
            <w:tcW w:w="1878" w:type="dxa"/>
          </w:tcPr>
          <w:p>
            <w:pPr>
              <w:rPr>
                <w:highlight w:val="green"/>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226" w:hRule="atLeast"/>
          <w:jc w:val="center"/>
        </w:trPr>
        <w:tc>
          <w:tcPr>
            <w:tcW w:w="1795" w:type="dxa"/>
          </w:tcPr>
          <w:p>
            <w:r>
              <w:rPr>
                <w:rFonts w:hint="eastAsia"/>
              </w:rPr>
              <w:t>ENParticipantsAddressNo</w:t>
            </w:r>
          </w:p>
        </w:tc>
        <w:tc>
          <w:tcPr>
            <w:tcW w:w="1664" w:type="dxa"/>
          </w:tcPr>
          <w:p>
            <w:r>
              <w:rPr>
                <w:rFonts w:hint="eastAsia"/>
              </w:rPr>
              <w:t>参与人邮政地址序号</w:t>
            </w:r>
          </w:p>
        </w:tc>
        <w:tc>
          <w:tcPr>
            <w:tcW w:w="1048" w:type="dxa"/>
          </w:tcPr>
          <w:p>
            <w:pPr>
              <w:rPr>
                <w:kern w:val="0"/>
              </w:rPr>
            </w:pPr>
            <w:r>
              <w:rPr>
                <w:rFonts w:hint="eastAsia"/>
                <w:kern w:val="0"/>
              </w:rPr>
              <w:t>String</w:t>
            </w:r>
          </w:p>
        </w:tc>
        <w:tc>
          <w:tcPr>
            <w:tcW w:w="1878" w:type="dxa"/>
          </w:tcPr>
          <w:p>
            <w:pPr>
              <w:rPr>
                <w:kern w:val="0"/>
              </w:rPr>
            </w:pPr>
            <w:r>
              <w:rPr>
                <w:rFonts w:hint="eastAsia"/>
                <w:kern w:val="0"/>
              </w:rPr>
              <w:t>N</w:t>
            </w:r>
          </w:p>
        </w:tc>
        <w:tc>
          <w:tcPr>
            <w:tcW w:w="1878" w:type="dxa"/>
          </w:tcPr>
          <w:p>
            <w:pPr>
              <w:rPr>
                <w:highlight w:val="green"/>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226" w:hRule="atLeast"/>
          <w:jc w:val="center"/>
        </w:trPr>
        <w:tc>
          <w:tcPr>
            <w:tcW w:w="1795" w:type="dxa"/>
          </w:tcPr>
          <w:p>
            <w:r>
              <w:rPr>
                <w:rFonts w:hint="eastAsia"/>
              </w:rPr>
              <w:t>ENParticipantPostalAddressUsingCode</w:t>
            </w:r>
          </w:p>
        </w:tc>
        <w:tc>
          <w:tcPr>
            <w:tcW w:w="1664" w:type="dxa"/>
          </w:tcPr>
          <w:p>
            <w:r>
              <w:rPr>
                <w:rFonts w:hint="eastAsia"/>
              </w:rPr>
              <w:t>参与人邮政地址用途类型代码</w:t>
            </w:r>
          </w:p>
        </w:tc>
        <w:tc>
          <w:tcPr>
            <w:tcW w:w="1048" w:type="dxa"/>
          </w:tcPr>
          <w:p>
            <w:pPr>
              <w:rPr>
                <w:kern w:val="0"/>
              </w:rPr>
            </w:pPr>
            <w:r>
              <w:rPr>
                <w:rFonts w:hint="eastAsia"/>
                <w:kern w:val="0"/>
              </w:rPr>
              <w:t>String</w:t>
            </w:r>
          </w:p>
        </w:tc>
        <w:tc>
          <w:tcPr>
            <w:tcW w:w="1878" w:type="dxa"/>
          </w:tcPr>
          <w:p>
            <w:pPr>
              <w:rPr>
                <w:kern w:val="0"/>
              </w:rPr>
            </w:pPr>
            <w:r>
              <w:rPr>
                <w:rFonts w:hint="eastAsia"/>
                <w:kern w:val="0"/>
              </w:rPr>
              <w:t>N</w:t>
            </w:r>
          </w:p>
        </w:tc>
        <w:tc>
          <w:tcPr>
            <w:tcW w:w="1878" w:type="dxa"/>
          </w:tcPr>
          <w:p>
            <w:pPr>
              <w:rPr>
                <w:highlight w:val="green"/>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226" w:hRule="atLeast"/>
          <w:jc w:val="center"/>
        </w:trPr>
        <w:tc>
          <w:tcPr>
            <w:tcW w:w="1795" w:type="dxa"/>
          </w:tcPr>
          <w:p>
            <w:r>
              <w:rPr>
                <w:rFonts w:hint="eastAsia"/>
              </w:rPr>
              <w:t>ENParticipantPostalAddressStartDate</w:t>
            </w:r>
          </w:p>
        </w:tc>
        <w:tc>
          <w:tcPr>
            <w:tcW w:w="1664" w:type="dxa"/>
          </w:tcPr>
          <w:p>
            <w:r>
              <w:rPr>
                <w:rFonts w:hint="eastAsia"/>
              </w:rPr>
              <w:t>参与人邮政地址生效日期</w:t>
            </w:r>
          </w:p>
        </w:tc>
        <w:tc>
          <w:tcPr>
            <w:tcW w:w="1048" w:type="dxa"/>
          </w:tcPr>
          <w:p>
            <w:pPr>
              <w:rPr>
                <w:kern w:val="0"/>
              </w:rPr>
            </w:pPr>
            <w:r>
              <w:rPr>
                <w:rFonts w:hint="eastAsia"/>
                <w:kern w:val="0"/>
              </w:rPr>
              <w:t>String</w:t>
            </w:r>
          </w:p>
        </w:tc>
        <w:tc>
          <w:tcPr>
            <w:tcW w:w="1878" w:type="dxa"/>
          </w:tcPr>
          <w:p>
            <w:pPr>
              <w:rPr>
                <w:kern w:val="0"/>
              </w:rPr>
            </w:pPr>
            <w:r>
              <w:rPr>
                <w:rFonts w:hint="eastAsia"/>
                <w:kern w:val="0"/>
              </w:rPr>
              <w:t>N</w:t>
            </w:r>
          </w:p>
        </w:tc>
        <w:tc>
          <w:tcPr>
            <w:tcW w:w="1878" w:type="dxa"/>
          </w:tcPr>
          <w:p>
            <w:pPr>
              <w:rPr>
                <w:highlight w:val="green"/>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226" w:hRule="atLeast"/>
          <w:jc w:val="center"/>
        </w:trPr>
        <w:tc>
          <w:tcPr>
            <w:tcW w:w="1795" w:type="dxa"/>
          </w:tcPr>
          <w:p>
            <w:r>
              <w:rPr>
                <w:rFonts w:hint="eastAsia"/>
              </w:rPr>
              <w:t>ENParticipantPostalAddressEndDate</w:t>
            </w:r>
          </w:p>
        </w:tc>
        <w:tc>
          <w:tcPr>
            <w:tcW w:w="1664" w:type="dxa"/>
          </w:tcPr>
          <w:p>
            <w:r>
              <w:rPr>
                <w:rFonts w:hint="eastAsia"/>
              </w:rPr>
              <w:t>参与人邮政地址失效日期</w:t>
            </w:r>
          </w:p>
        </w:tc>
        <w:tc>
          <w:tcPr>
            <w:tcW w:w="1048" w:type="dxa"/>
          </w:tcPr>
          <w:p>
            <w:pPr>
              <w:rPr>
                <w:kern w:val="0"/>
              </w:rPr>
            </w:pPr>
            <w:r>
              <w:rPr>
                <w:rFonts w:hint="eastAsia"/>
                <w:kern w:val="0"/>
              </w:rPr>
              <w:t>String</w:t>
            </w:r>
          </w:p>
        </w:tc>
        <w:tc>
          <w:tcPr>
            <w:tcW w:w="1878" w:type="dxa"/>
          </w:tcPr>
          <w:p>
            <w:pPr>
              <w:rPr>
                <w:kern w:val="0"/>
              </w:rPr>
            </w:pPr>
            <w:r>
              <w:rPr>
                <w:rFonts w:hint="eastAsia"/>
                <w:kern w:val="0"/>
              </w:rPr>
              <w:t>N</w:t>
            </w:r>
          </w:p>
        </w:tc>
        <w:tc>
          <w:tcPr>
            <w:tcW w:w="1878" w:type="dxa"/>
          </w:tcPr>
          <w:p>
            <w:pPr>
              <w:rPr>
                <w:highlight w:val="green"/>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226" w:hRule="atLeast"/>
          <w:jc w:val="center"/>
        </w:trPr>
        <w:tc>
          <w:tcPr>
            <w:tcW w:w="1795" w:type="dxa"/>
          </w:tcPr>
          <w:p>
            <w:r>
              <w:rPr>
                <w:rFonts w:hint="eastAsia"/>
              </w:rPr>
              <w:t>ENNationalCode</w:t>
            </w:r>
          </w:p>
        </w:tc>
        <w:tc>
          <w:tcPr>
            <w:tcW w:w="1664" w:type="dxa"/>
          </w:tcPr>
          <w:p>
            <w:r>
              <w:rPr>
                <w:rFonts w:hint="eastAsia"/>
              </w:rPr>
              <w:t>国家地区代码</w:t>
            </w:r>
          </w:p>
        </w:tc>
        <w:tc>
          <w:tcPr>
            <w:tcW w:w="1048" w:type="dxa"/>
          </w:tcPr>
          <w:p>
            <w:pPr>
              <w:rPr>
                <w:kern w:val="0"/>
              </w:rPr>
            </w:pPr>
            <w:r>
              <w:rPr>
                <w:rFonts w:hint="eastAsia"/>
                <w:kern w:val="0"/>
              </w:rPr>
              <w:t>String</w:t>
            </w:r>
          </w:p>
        </w:tc>
        <w:tc>
          <w:tcPr>
            <w:tcW w:w="1878" w:type="dxa"/>
          </w:tcPr>
          <w:p>
            <w:pPr>
              <w:rPr>
                <w:kern w:val="0"/>
              </w:rPr>
            </w:pPr>
            <w:r>
              <w:rPr>
                <w:rFonts w:hint="eastAsia"/>
                <w:kern w:val="0"/>
              </w:rPr>
              <w:t>N</w:t>
            </w:r>
          </w:p>
        </w:tc>
        <w:tc>
          <w:tcPr>
            <w:tcW w:w="1878" w:type="dxa"/>
          </w:tcPr>
          <w:p>
            <w:pPr>
              <w:rPr>
                <w:highlight w:val="green"/>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226" w:hRule="atLeast"/>
          <w:jc w:val="center"/>
        </w:trPr>
        <w:tc>
          <w:tcPr>
            <w:tcW w:w="1795" w:type="dxa"/>
          </w:tcPr>
          <w:p>
            <w:r>
              <w:rPr>
                <w:rFonts w:hint="eastAsia"/>
              </w:rPr>
              <w:t>ENProvinceCode</w:t>
            </w:r>
          </w:p>
        </w:tc>
        <w:tc>
          <w:tcPr>
            <w:tcW w:w="1664" w:type="dxa"/>
          </w:tcPr>
          <w:p>
            <w:r>
              <w:rPr>
                <w:rFonts w:hint="eastAsia"/>
              </w:rPr>
              <w:t>省代码</w:t>
            </w:r>
          </w:p>
        </w:tc>
        <w:tc>
          <w:tcPr>
            <w:tcW w:w="1048" w:type="dxa"/>
          </w:tcPr>
          <w:p>
            <w:pPr>
              <w:rPr>
                <w:kern w:val="0"/>
              </w:rPr>
            </w:pPr>
            <w:r>
              <w:rPr>
                <w:rFonts w:hint="eastAsia"/>
                <w:kern w:val="0"/>
              </w:rPr>
              <w:t>String</w:t>
            </w:r>
          </w:p>
        </w:tc>
        <w:tc>
          <w:tcPr>
            <w:tcW w:w="1878" w:type="dxa"/>
          </w:tcPr>
          <w:p>
            <w:pPr>
              <w:rPr>
                <w:kern w:val="0"/>
              </w:rPr>
            </w:pPr>
            <w:r>
              <w:rPr>
                <w:rFonts w:hint="eastAsia"/>
                <w:kern w:val="0"/>
              </w:rPr>
              <w:t>N</w:t>
            </w:r>
          </w:p>
        </w:tc>
        <w:tc>
          <w:tcPr>
            <w:tcW w:w="1878" w:type="dxa"/>
          </w:tcPr>
          <w:p>
            <w:pPr>
              <w:rPr>
                <w:highlight w:val="green"/>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226" w:hRule="atLeast"/>
          <w:jc w:val="center"/>
        </w:trPr>
        <w:tc>
          <w:tcPr>
            <w:tcW w:w="1795" w:type="dxa"/>
          </w:tcPr>
          <w:p>
            <w:r>
              <w:rPr>
                <w:rFonts w:hint="eastAsia"/>
              </w:rPr>
              <w:t>ENCityCode</w:t>
            </w:r>
          </w:p>
        </w:tc>
        <w:tc>
          <w:tcPr>
            <w:tcW w:w="1664" w:type="dxa"/>
          </w:tcPr>
          <w:p>
            <w:r>
              <w:rPr>
                <w:rFonts w:hint="eastAsia"/>
              </w:rPr>
              <w:t>市代码</w:t>
            </w:r>
          </w:p>
        </w:tc>
        <w:tc>
          <w:tcPr>
            <w:tcW w:w="1048" w:type="dxa"/>
          </w:tcPr>
          <w:p>
            <w:pPr>
              <w:rPr>
                <w:kern w:val="0"/>
              </w:rPr>
            </w:pPr>
            <w:r>
              <w:rPr>
                <w:rFonts w:hint="eastAsia"/>
                <w:kern w:val="0"/>
              </w:rPr>
              <w:t>String</w:t>
            </w:r>
          </w:p>
        </w:tc>
        <w:tc>
          <w:tcPr>
            <w:tcW w:w="1878" w:type="dxa"/>
          </w:tcPr>
          <w:p>
            <w:pPr>
              <w:rPr>
                <w:kern w:val="0"/>
              </w:rPr>
            </w:pPr>
            <w:r>
              <w:rPr>
                <w:rFonts w:hint="eastAsia"/>
                <w:kern w:val="0"/>
              </w:rPr>
              <w:t>N</w:t>
            </w:r>
          </w:p>
        </w:tc>
        <w:tc>
          <w:tcPr>
            <w:tcW w:w="1878" w:type="dxa"/>
          </w:tcPr>
          <w:p>
            <w:pPr>
              <w:rPr>
                <w:highlight w:val="green"/>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226" w:hRule="atLeast"/>
          <w:jc w:val="center"/>
        </w:trPr>
        <w:tc>
          <w:tcPr>
            <w:tcW w:w="1795" w:type="dxa"/>
          </w:tcPr>
          <w:p>
            <w:r>
              <w:rPr>
                <w:rFonts w:hint="eastAsia"/>
              </w:rPr>
              <w:t>ENCountryCode</w:t>
            </w:r>
          </w:p>
        </w:tc>
        <w:tc>
          <w:tcPr>
            <w:tcW w:w="1664" w:type="dxa"/>
          </w:tcPr>
          <w:p>
            <w:r>
              <w:rPr>
                <w:rFonts w:hint="eastAsia"/>
              </w:rPr>
              <w:t>区县代码</w:t>
            </w:r>
          </w:p>
        </w:tc>
        <w:tc>
          <w:tcPr>
            <w:tcW w:w="1048" w:type="dxa"/>
          </w:tcPr>
          <w:p>
            <w:pPr>
              <w:rPr>
                <w:kern w:val="0"/>
              </w:rPr>
            </w:pPr>
            <w:r>
              <w:rPr>
                <w:rFonts w:hint="eastAsia"/>
                <w:kern w:val="0"/>
              </w:rPr>
              <w:t>String</w:t>
            </w:r>
          </w:p>
        </w:tc>
        <w:tc>
          <w:tcPr>
            <w:tcW w:w="1878" w:type="dxa"/>
          </w:tcPr>
          <w:p>
            <w:pPr>
              <w:rPr>
                <w:kern w:val="0"/>
              </w:rPr>
            </w:pPr>
            <w:r>
              <w:rPr>
                <w:rFonts w:hint="eastAsia"/>
                <w:kern w:val="0"/>
              </w:rPr>
              <w:t>N</w:t>
            </w:r>
          </w:p>
        </w:tc>
        <w:tc>
          <w:tcPr>
            <w:tcW w:w="1878" w:type="dxa"/>
          </w:tcPr>
          <w:p>
            <w:pPr>
              <w:rPr>
                <w:highlight w:val="green"/>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226" w:hRule="atLeast"/>
          <w:jc w:val="center"/>
        </w:trPr>
        <w:tc>
          <w:tcPr>
            <w:tcW w:w="1795" w:type="dxa"/>
          </w:tcPr>
          <w:p>
            <w:r>
              <w:rPr>
                <w:rFonts w:hint="eastAsia"/>
              </w:rPr>
              <w:t>ENDetailedAddress</w:t>
            </w:r>
          </w:p>
        </w:tc>
        <w:tc>
          <w:tcPr>
            <w:tcW w:w="1664" w:type="dxa"/>
          </w:tcPr>
          <w:p>
            <w:r>
              <w:rPr>
                <w:rFonts w:hint="eastAsia"/>
              </w:rPr>
              <w:t>详细地址</w:t>
            </w:r>
          </w:p>
        </w:tc>
        <w:tc>
          <w:tcPr>
            <w:tcW w:w="1048" w:type="dxa"/>
          </w:tcPr>
          <w:p>
            <w:pPr>
              <w:rPr>
                <w:kern w:val="0"/>
              </w:rPr>
            </w:pPr>
            <w:r>
              <w:rPr>
                <w:rFonts w:hint="eastAsia"/>
                <w:kern w:val="0"/>
              </w:rPr>
              <w:t>String</w:t>
            </w:r>
          </w:p>
        </w:tc>
        <w:tc>
          <w:tcPr>
            <w:tcW w:w="1878" w:type="dxa"/>
          </w:tcPr>
          <w:p>
            <w:pPr>
              <w:rPr>
                <w:kern w:val="0"/>
              </w:rPr>
            </w:pPr>
            <w:r>
              <w:rPr>
                <w:rFonts w:hint="eastAsia"/>
                <w:kern w:val="0"/>
              </w:rPr>
              <w:t>N</w:t>
            </w:r>
          </w:p>
        </w:tc>
        <w:tc>
          <w:tcPr>
            <w:tcW w:w="1878" w:type="dxa"/>
          </w:tcPr>
          <w:p>
            <w:pPr>
              <w:rPr>
                <w:highlight w:val="green"/>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226" w:hRule="atLeast"/>
          <w:jc w:val="center"/>
        </w:trPr>
        <w:tc>
          <w:tcPr>
            <w:tcW w:w="1795" w:type="dxa"/>
          </w:tcPr>
          <w:p>
            <w:r>
              <w:rPr>
                <w:rFonts w:hint="eastAsia"/>
              </w:rPr>
              <w:t>ENPostalCode</w:t>
            </w:r>
          </w:p>
        </w:tc>
        <w:tc>
          <w:tcPr>
            <w:tcW w:w="1664" w:type="dxa"/>
          </w:tcPr>
          <w:p>
            <w:r>
              <w:rPr>
                <w:rFonts w:hint="eastAsia"/>
              </w:rPr>
              <w:t>邮政编码</w:t>
            </w:r>
          </w:p>
        </w:tc>
        <w:tc>
          <w:tcPr>
            <w:tcW w:w="1048" w:type="dxa"/>
          </w:tcPr>
          <w:p>
            <w:pPr>
              <w:rPr>
                <w:kern w:val="0"/>
              </w:rPr>
            </w:pPr>
            <w:r>
              <w:rPr>
                <w:rFonts w:hint="eastAsia"/>
                <w:kern w:val="0"/>
              </w:rPr>
              <w:t>String</w:t>
            </w:r>
          </w:p>
        </w:tc>
        <w:tc>
          <w:tcPr>
            <w:tcW w:w="1878" w:type="dxa"/>
          </w:tcPr>
          <w:p>
            <w:pPr>
              <w:rPr>
                <w:kern w:val="0"/>
              </w:rPr>
            </w:pPr>
            <w:r>
              <w:rPr>
                <w:rFonts w:hint="eastAsia"/>
                <w:kern w:val="0"/>
              </w:rPr>
              <w:t>N</w:t>
            </w:r>
          </w:p>
        </w:tc>
        <w:tc>
          <w:tcPr>
            <w:tcW w:w="1878" w:type="dxa"/>
          </w:tcPr>
          <w:p>
            <w:pPr>
              <w:rPr>
                <w:highlight w:val="green"/>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226" w:hRule="atLeast"/>
          <w:jc w:val="center"/>
        </w:trPr>
        <w:tc>
          <w:tcPr>
            <w:tcW w:w="1795" w:type="dxa"/>
          </w:tcPr>
          <w:p>
            <w:r>
              <w:rPr>
                <w:rFonts w:hint="eastAsia"/>
              </w:rPr>
              <w:t>BnfType</w:t>
            </w:r>
          </w:p>
        </w:tc>
        <w:tc>
          <w:tcPr>
            <w:tcW w:w="1664" w:type="dxa"/>
          </w:tcPr>
          <w:p>
            <w:r>
              <w:rPr>
                <w:rFonts w:hint="eastAsia"/>
              </w:rPr>
              <w:t>受益人类别</w:t>
            </w:r>
          </w:p>
        </w:tc>
        <w:tc>
          <w:tcPr>
            <w:tcW w:w="1048" w:type="dxa"/>
          </w:tcPr>
          <w:p>
            <w:pPr>
              <w:rPr>
                <w:kern w:val="0"/>
              </w:rPr>
            </w:pPr>
            <w:r>
              <w:rPr>
                <w:rFonts w:hint="eastAsia"/>
                <w:kern w:val="0"/>
              </w:rPr>
              <w:t>String</w:t>
            </w:r>
          </w:p>
        </w:tc>
        <w:tc>
          <w:tcPr>
            <w:tcW w:w="1878" w:type="dxa"/>
          </w:tcPr>
          <w:p>
            <w:pPr>
              <w:rPr>
                <w:kern w:val="0"/>
              </w:rPr>
            </w:pPr>
            <w:r>
              <w:rPr>
                <w:rFonts w:hint="eastAsia"/>
                <w:kern w:val="0"/>
              </w:rPr>
              <w:t>Y</w:t>
            </w:r>
          </w:p>
        </w:tc>
        <w:tc>
          <w:tcPr>
            <w:tcW w:w="1878" w:type="dxa"/>
          </w:tcPr>
          <w:p>
            <w:pPr>
              <w:rPr>
                <w:highlight w:val="green"/>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226" w:hRule="atLeast"/>
          <w:jc w:val="center"/>
        </w:trPr>
        <w:tc>
          <w:tcPr>
            <w:tcW w:w="1795" w:type="dxa"/>
          </w:tcPr>
          <w:p>
            <w:r>
              <w:rPr>
                <w:rFonts w:hint="eastAsia"/>
              </w:rPr>
              <w:t>BnfNo</w:t>
            </w:r>
          </w:p>
        </w:tc>
        <w:tc>
          <w:tcPr>
            <w:tcW w:w="1664" w:type="dxa"/>
          </w:tcPr>
          <w:p>
            <w:r>
              <w:rPr>
                <w:rFonts w:hint="eastAsia"/>
              </w:rPr>
              <w:t>受益人序号</w:t>
            </w:r>
          </w:p>
        </w:tc>
        <w:tc>
          <w:tcPr>
            <w:tcW w:w="1048" w:type="dxa"/>
          </w:tcPr>
          <w:p>
            <w:pPr>
              <w:rPr>
                <w:kern w:val="0"/>
              </w:rPr>
            </w:pPr>
            <w:r>
              <w:rPr>
                <w:rFonts w:hint="eastAsia"/>
                <w:kern w:val="0"/>
              </w:rPr>
              <w:t>String</w:t>
            </w:r>
          </w:p>
        </w:tc>
        <w:tc>
          <w:tcPr>
            <w:tcW w:w="1878" w:type="dxa"/>
          </w:tcPr>
          <w:p>
            <w:pPr>
              <w:rPr>
                <w:kern w:val="0"/>
              </w:rPr>
            </w:pPr>
            <w:r>
              <w:rPr>
                <w:rFonts w:hint="eastAsia"/>
                <w:kern w:val="0"/>
              </w:rPr>
              <w:t>Y</w:t>
            </w:r>
          </w:p>
        </w:tc>
        <w:tc>
          <w:tcPr>
            <w:tcW w:w="1878" w:type="dxa"/>
          </w:tcPr>
          <w:p>
            <w:pPr>
              <w:rPr>
                <w:highlight w:val="green"/>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226" w:hRule="atLeast"/>
          <w:jc w:val="center"/>
        </w:trPr>
        <w:tc>
          <w:tcPr>
            <w:tcW w:w="1795" w:type="dxa"/>
          </w:tcPr>
          <w:p>
            <w:r>
              <w:rPr>
                <w:rFonts w:hint="eastAsia"/>
              </w:rPr>
              <w:t>InsuSeqNo</w:t>
            </w:r>
          </w:p>
        </w:tc>
        <w:tc>
          <w:tcPr>
            <w:tcW w:w="1664" w:type="dxa"/>
          </w:tcPr>
          <w:p>
            <w:r>
              <w:rPr>
                <w:rFonts w:hint="eastAsia"/>
              </w:rPr>
              <w:t>受益人所属被保人编号</w:t>
            </w:r>
          </w:p>
        </w:tc>
        <w:tc>
          <w:tcPr>
            <w:tcW w:w="1048" w:type="dxa"/>
          </w:tcPr>
          <w:p>
            <w:pPr>
              <w:rPr>
                <w:kern w:val="0"/>
              </w:rPr>
            </w:pPr>
            <w:r>
              <w:rPr>
                <w:rFonts w:hint="eastAsia"/>
                <w:kern w:val="0"/>
              </w:rPr>
              <w:t>String</w:t>
            </w:r>
          </w:p>
        </w:tc>
        <w:tc>
          <w:tcPr>
            <w:tcW w:w="1878" w:type="dxa"/>
          </w:tcPr>
          <w:p>
            <w:pPr>
              <w:rPr>
                <w:kern w:val="0"/>
              </w:rPr>
            </w:pPr>
            <w:r>
              <w:rPr>
                <w:rFonts w:hint="eastAsia"/>
                <w:kern w:val="0"/>
              </w:rPr>
              <w:t>Y</w:t>
            </w:r>
          </w:p>
        </w:tc>
        <w:tc>
          <w:tcPr>
            <w:tcW w:w="1878" w:type="dxa"/>
          </w:tcPr>
          <w:p>
            <w:pPr>
              <w:rPr>
                <w:highlight w:val="green"/>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226" w:hRule="atLeast"/>
          <w:jc w:val="center"/>
        </w:trPr>
        <w:tc>
          <w:tcPr>
            <w:tcW w:w="1795" w:type="dxa"/>
          </w:tcPr>
          <w:p>
            <w:r>
              <w:rPr>
                <w:rFonts w:hint="eastAsia"/>
              </w:rPr>
              <w:t>RelationToInsured</w:t>
            </w:r>
          </w:p>
        </w:tc>
        <w:tc>
          <w:tcPr>
            <w:tcW w:w="1664" w:type="dxa"/>
          </w:tcPr>
          <w:p>
            <w:r>
              <w:rPr>
                <w:rFonts w:hint="eastAsia"/>
              </w:rPr>
              <w:t>与被保人关系</w:t>
            </w:r>
          </w:p>
        </w:tc>
        <w:tc>
          <w:tcPr>
            <w:tcW w:w="1048" w:type="dxa"/>
          </w:tcPr>
          <w:p>
            <w:pPr>
              <w:rPr>
                <w:kern w:val="0"/>
              </w:rPr>
            </w:pPr>
            <w:r>
              <w:rPr>
                <w:rFonts w:hint="eastAsia"/>
                <w:kern w:val="0"/>
              </w:rPr>
              <w:t>String</w:t>
            </w:r>
          </w:p>
        </w:tc>
        <w:tc>
          <w:tcPr>
            <w:tcW w:w="1878" w:type="dxa"/>
          </w:tcPr>
          <w:p>
            <w:pPr>
              <w:rPr>
                <w:kern w:val="0"/>
              </w:rPr>
            </w:pPr>
            <w:r>
              <w:rPr>
                <w:rFonts w:hint="eastAsia"/>
                <w:kern w:val="0"/>
              </w:rPr>
              <w:t>Y</w:t>
            </w:r>
          </w:p>
        </w:tc>
        <w:tc>
          <w:tcPr>
            <w:tcW w:w="1878" w:type="dxa"/>
          </w:tcPr>
          <w:p>
            <w:pPr>
              <w:rPr>
                <w:highlight w:val="green"/>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226" w:hRule="atLeast"/>
          <w:jc w:val="center"/>
        </w:trPr>
        <w:tc>
          <w:tcPr>
            <w:tcW w:w="1795" w:type="dxa"/>
          </w:tcPr>
          <w:p>
            <w:r>
              <w:rPr>
                <w:rFonts w:hint="eastAsia"/>
              </w:rPr>
              <w:t>Name</w:t>
            </w:r>
          </w:p>
        </w:tc>
        <w:tc>
          <w:tcPr>
            <w:tcW w:w="1664" w:type="dxa"/>
          </w:tcPr>
          <w:p>
            <w:r>
              <w:rPr>
                <w:rFonts w:hint="eastAsia"/>
              </w:rPr>
              <w:t>姓名</w:t>
            </w:r>
          </w:p>
        </w:tc>
        <w:tc>
          <w:tcPr>
            <w:tcW w:w="1048" w:type="dxa"/>
          </w:tcPr>
          <w:p>
            <w:pPr>
              <w:rPr>
                <w:kern w:val="0"/>
              </w:rPr>
            </w:pPr>
            <w:r>
              <w:rPr>
                <w:rFonts w:hint="eastAsia"/>
                <w:kern w:val="0"/>
              </w:rPr>
              <w:t>String</w:t>
            </w:r>
          </w:p>
        </w:tc>
        <w:tc>
          <w:tcPr>
            <w:tcW w:w="1878" w:type="dxa"/>
          </w:tcPr>
          <w:p>
            <w:pPr>
              <w:rPr>
                <w:kern w:val="0"/>
              </w:rPr>
            </w:pPr>
            <w:r>
              <w:rPr>
                <w:rFonts w:hint="eastAsia"/>
                <w:kern w:val="0"/>
              </w:rPr>
              <w:t>Y</w:t>
            </w:r>
          </w:p>
        </w:tc>
        <w:tc>
          <w:tcPr>
            <w:tcW w:w="1878" w:type="dxa"/>
          </w:tcPr>
          <w:p>
            <w:pPr>
              <w:rPr>
                <w:highlight w:val="green"/>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226" w:hRule="atLeast"/>
          <w:jc w:val="center"/>
        </w:trPr>
        <w:tc>
          <w:tcPr>
            <w:tcW w:w="1795" w:type="dxa"/>
          </w:tcPr>
          <w:p>
            <w:r>
              <w:rPr>
                <w:rFonts w:hint="eastAsia"/>
              </w:rPr>
              <w:t>Sex</w:t>
            </w:r>
          </w:p>
        </w:tc>
        <w:tc>
          <w:tcPr>
            <w:tcW w:w="1664" w:type="dxa"/>
          </w:tcPr>
          <w:p>
            <w:r>
              <w:rPr>
                <w:rFonts w:hint="eastAsia"/>
              </w:rPr>
              <w:t>性别</w:t>
            </w:r>
          </w:p>
        </w:tc>
        <w:tc>
          <w:tcPr>
            <w:tcW w:w="1048" w:type="dxa"/>
          </w:tcPr>
          <w:p>
            <w:pPr>
              <w:rPr>
                <w:kern w:val="0"/>
              </w:rPr>
            </w:pPr>
            <w:r>
              <w:rPr>
                <w:rFonts w:hint="eastAsia"/>
                <w:kern w:val="0"/>
              </w:rPr>
              <w:t>String</w:t>
            </w:r>
          </w:p>
        </w:tc>
        <w:tc>
          <w:tcPr>
            <w:tcW w:w="1878" w:type="dxa"/>
          </w:tcPr>
          <w:p>
            <w:pPr>
              <w:rPr>
                <w:kern w:val="0"/>
              </w:rPr>
            </w:pPr>
            <w:r>
              <w:rPr>
                <w:rFonts w:hint="eastAsia"/>
                <w:kern w:val="0"/>
              </w:rPr>
              <w:t>N</w:t>
            </w:r>
          </w:p>
        </w:tc>
        <w:tc>
          <w:tcPr>
            <w:tcW w:w="1878" w:type="dxa"/>
          </w:tcPr>
          <w:p>
            <w:pPr>
              <w:rPr>
                <w:highlight w:val="green"/>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226" w:hRule="atLeast"/>
          <w:jc w:val="center"/>
        </w:trPr>
        <w:tc>
          <w:tcPr>
            <w:tcW w:w="1795" w:type="dxa"/>
          </w:tcPr>
          <w:p>
            <w:r>
              <w:rPr>
                <w:rFonts w:hint="eastAsia"/>
              </w:rPr>
              <w:t>Birthday</w:t>
            </w:r>
          </w:p>
        </w:tc>
        <w:tc>
          <w:tcPr>
            <w:tcW w:w="1664" w:type="dxa"/>
          </w:tcPr>
          <w:p>
            <w:r>
              <w:rPr>
                <w:rFonts w:hint="eastAsia"/>
              </w:rPr>
              <w:t>生日</w:t>
            </w:r>
          </w:p>
        </w:tc>
        <w:tc>
          <w:tcPr>
            <w:tcW w:w="1048" w:type="dxa"/>
          </w:tcPr>
          <w:p>
            <w:pPr>
              <w:rPr>
                <w:kern w:val="0"/>
              </w:rPr>
            </w:pPr>
            <w:r>
              <w:rPr>
                <w:rFonts w:hint="eastAsia"/>
                <w:kern w:val="0"/>
              </w:rPr>
              <w:t>String</w:t>
            </w:r>
          </w:p>
        </w:tc>
        <w:tc>
          <w:tcPr>
            <w:tcW w:w="1878" w:type="dxa"/>
          </w:tcPr>
          <w:p>
            <w:pPr>
              <w:rPr>
                <w:kern w:val="0"/>
              </w:rPr>
            </w:pPr>
            <w:r>
              <w:rPr>
                <w:rFonts w:hint="eastAsia"/>
                <w:kern w:val="0"/>
              </w:rPr>
              <w:t>N</w:t>
            </w:r>
          </w:p>
        </w:tc>
        <w:tc>
          <w:tcPr>
            <w:tcW w:w="1878" w:type="dxa"/>
          </w:tcPr>
          <w:p>
            <w:pPr>
              <w:rPr>
                <w:highlight w:val="green"/>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226" w:hRule="atLeast"/>
          <w:jc w:val="center"/>
        </w:trPr>
        <w:tc>
          <w:tcPr>
            <w:tcW w:w="1795" w:type="dxa"/>
          </w:tcPr>
          <w:p>
            <w:r>
              <w:rPr>
                <w:rFonts w:hint="eastAsia"/>
              </w:rPr>
              <w:t>IDType</w:t>
            </w:r>
          </w:p>
        </w:tc>
        <w:tc>
          <w:tcPr>
            <w:tcW w:w="1664" w:type="dxa"/>
          </w:tcPr>
          <w:p>
            <w:r>
              <w:rPr>
                <w:rFonts w:hint="eastAsia"/>
              </w:rPr>
              <w:t>证件类型</w:t>
            </w:r>
          </w:p>
        </w:tc>
        <w:tc>
          <w:tcPr>
            <w:tcW w:w="1048" w:type="dxa"/>
          </w:tcPr>
          <w:p>
            <w:pPr>
              <w:rPr>
                <w:kern w:val="0"/>
              </w:rPr>
            </w:pPr>
            <w:r>
              <w:rPr>
                <w:rFonts w:hint="eastAsia"/>
                <w:kern w:val="0"/>
              </w:rPr>
              <w:t>String</w:t>
            </w:r>
          </w:p>
        </w:tc>
        <w:tc>
          <w:tcPr>
            <w:tcW w:w="1878" w:type="dxa"/>
          </w:tcPr>
          <w:p>
            <w:pPr>
              <w:rPr>
                <w:kern w:val="0"/>
              </w:rPr>
            </w:pPr>
            <w:r>
              <w:rPr>
                <w:rFonts w:hint="eastAsia"/>
                <w:kern w:val="0"/>
              </w:rPr>
              <w:t>N</w:t>
            </w:r>
          </w:p>
        </w:tc>
        <w:tc>
          <w:tcPr>
            <w:tcW w:w="1878" w:type="dxa"/>
          </w:tcPr>
          <w:p>
            <w:pPr>
              <w:rPr>
                <w:highlight w:val="green"/>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226" w:hRule="atLeast"/>
          <w:jc w:val="center"/>
        </w:trPr>
        <w:tc>
          <w:tcPr>
            <w:tcW w:w="1795" w:type="dxa"/>
          </w:tcPr>
          <w:p>
            <w:r>
              <w:rPr>
                <w:rFonts w:hint="eastAsia"/>
              </w:rPr>
              <w:t>IDNo</w:t>
            </w:r>
          </w:p>
        </w:tc>
        <w:tc>
          <w:tcPr>
            <w:tcW w:w="1664" w:type="dxa"/>
          </w:tcPr>
          <w:p>
            <w:r>
              <w:rPr>
                <w:rFonts w:hint="eastAsia"/>
              </w:rPr>
              <w:t>证件号码</w:t>
            </w:r>
          </w:p>
        </w:tc>
        <w:tc>
          <w:tcPr>
            <w:tcW w:w="1048" w:type="dxa"/>
          </w:tcPr>
          <w:p>
            <w:pPr>
              <w:rPr>
                <w:kern w:val="0"/>
              </w:rPr>
            </w:pPr>
            <w:r>
              <w:rPr>
                <w:rFonts w:hint="eastAsia"/>
                <w:kern w:val="0"/>
              </w:rPr>
              <w:t>String</w:t>
            </w:r>
          </w:p>
        </w:tc>
        <w:tc>
          <w:tcPr>
            <w:tcW w:w="1878" w:type="dxa"/>
          </w:tcPr>
          <w:p>
            <w:pPr>
              <w:rPr>
                <w:kern w:val="0"/>
              </w:rPr>
            </w:pPr>
            <w:r>
              <w:rPr>
                <w:rFonts w:hint="eastAsia"/>
                <w:kern w:val="0"/>
              </w:rPr>
              <w:t>N</w:t>
            </w:r>
          </w:p>
        </w:tc>
        <w:tc>
          <w:tcPr>
            <w:tcW w:w="1878" w:type="dxa"/>
          </w:tcPr>
          <w:p>
            <w:pPr>
              <w:rPr>
                <w:highlight w:val="green"/>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226" w:hRule="atLeast"/>
          <w:jc w:val="center"/>
        </w:trPr>
        <w:tc>
          <w:tcPr>
            <w:tcW w:w="1795" w:type="dxa"/>
          </w:tcPr>
          <w:p>
            <w:r>
              <w:rPr>
                <w:rFonts w:hint="eastAsia"/>
              </w:rPr>
              <w:t>IDTypeStartDate</w:t>
            </w:r>
          </w:p>
        </w:tc>
        <w:tc>
          <w:tcPr>
            <w:tcW w:w="1664" w:type="dxa"/>
          </w:tcPr>
          <w:p>
            <w:r>
              <w:rPr>
                <w:rFonts w:hint="eastAsia"/>
              </w:rPr>
              <w:t>证件有效起期</w:t>
            </w:r>
          </w:p>
        </w:tc>
        <w:tc>
          <w:tcPr>
            <w:tcW w:w="1048" w:type="dxa"/>
          </w:tcPr>
          <w:p>
            <w:pPr>
              <w:rPr>
                <w:kern w:val="0"/>
              </w:rPr>
            </w:pPr>
            <w:r>
              <w:rPr>
                <w:rFonts w:hint="eastAsia"/>
                <w:kern w:val="0"/>
              </w:rPr>
              <w:t>String</w:t>
            </w:r>
          </w:p>
        </w:tc>
        <w:tc>
          <w:tcPr>
            <w:tcW w:w="1878" w:type="dxa"/>
          </w:tcPr>
          <w:p>
            <w:pPr>
              <w:rPr>
                <w:kern w:val="0"/>
              </w:rPr>
            </w:pPr>
            <w:r>
              <w:rPr>
                <w:rFonts w:hint="eastAsia"/>
                <w:kern w:val="0"/>
              </w:rPr>
              <w:t>N</w:t>
            </w:r>
          </w:p>
        </w:tc>
        <w:tc>
          <w:tcPr>
            <w:tcW w:w="1878" w:type="dxa"/>
          </w:tcPr>
          <w:p>
            <w:pPr>
              <w:rPr>
                <w:highlight w:val="green"/>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226" w:hRule="atLeast"/>
          <w:jc w:val="center"/>
        </w:trPr>
        <w:tc>
          <w:tcPr>
            <w:tcW w:w="1795" w:type="dxa"/>
          </w:tcPr>
          <w:p>
            <w:r>
              <w:rPr>
                <w:rFonts w:hint="eastAsia"/>
              </w:rPr>
              <w:t>IDTypeEndDate</w:t>
            </w:r>
          </w:p>
        </w:tc>
        <w:tc>
          <w:tcPr>
            <w:tcW w:w="1664" w:type="dxa"/>
          </w:tcPr>
          <w:p>
            <w:r>
              <w:rPr>
                <w:rFonts w:hint="eastAsia"/>
              </w:rPr>
              <w:t>证件有效止期</w:t>
            </w:r>
          </w:p>
        </w:tc>
        <w:tc>
          <w:tcPr>
            <w:tcW w:w="1048" w:type="dxa"/>
          </w:tcPr>
          <w:p>
            <w:pPr>
              <w:rPr>
                <w:kern w:val="0"/>
              </w:rPr>
            </w:pPr>
            <w:r>
              <w:rPr>
                <w:rFonts w:hint="eastAsia"/>
                <w:kern w:val="0"/>
              </w:rPr>
              <w:t>String</w:t>
            </w:r>
          </w:p>
        </w:tc>
        <w:tc>
          <w:tcPr>
            <w:tcW w:w="1878" w:type="dxa"/>
          </w:tcPr>
          <w:p>
            <w:pPr>
              <w:rPr>
                <w:kern w:val="0"/>
              </w:rPr>
            </w:pPr>
            <w:r>
              <w:rPr>
                <w:rFonts w:hint="eastAsia"/>
                <w:kern w:val="0"/>
              </w:rPr>
              <w:t>N</w:t>
            </w:r>
          </w:p>
        </w:tc>
        <w:tc>
          <w:tcPr>
            <w:tcW w:w="1878" w:type="dxa"/>
          </w:tcPr>
          <w:p>
            <w:pPr>
              <w:rPr>
                <w:highlight w:val="green"/>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226" w:hRule="atLeast"/>
          <w:jc w:val="center"/>
        </w:trPr>
        <w:tc>
          <w:tcPr>
            <w:tcW w:w="1795" w:type="dxa"/>
          </w:tcPr>
          <w:p>
            <w:r>
              <w:rPr>
                <w:rFonts w:hint="eastAsia"/>
              </w:rPr>
              <w:t>BnfGrade</w:t>
            </w:r>
          </w:p>
        </w:tc>
        <w:tc>
          <w:tcPr>
            <w:tcW w:w="1664" w:type="dxa"/>
          </w:tcPr>
          <w:p>
            <w:r>
              <w:rPr>
                <w:rFonts w:hint="eastAsia"/>
              </w:rPr>
              <w:t>受益人级别</w:t>
            </w:r>
          </w:p>
        </w:tc>
        <w:tc>
          <w:tcPr>
            <w:tcW w:w="1048" w:type="dxa"/>
          </w:tcPr>
          <w:p>
            <w:pPr>
              <w:rPr>
                <w:kern w:val="0"/>
              </w:rPr>
            </w:pPr>
            <w:r>
              <w:rPr>
                <w:rFonts w:hint="eastAsia"/>
                <w:kern w:val="0"/>
              </w:rPr>
              <w:t>String</w:t>
            </w:r>
          </w:p>
        </w:tc>
        <w:tc>
          <w:tcPr>
            <w:tcW w:w="1878" w:type="dxa"/>
          </w:tcPr>
          <w:p>
            <w:pPr>
              <w:rPr>
                <w:kern w:val="0"/>
              </w:rPr>
            </w:pPr>
            <w:r>
              <w:rPr>
                <w:rFonts w:hint="eastAsia"/>
                <w:kern w:val="0"/>
              </w:rPr>
              <w:t>Y</w:t>
            </w:r>
          </w:p>
        </w:tc>
        <w:tc>
          <w:tcPr>
            <w:tcW w:w="1878" w:type="dxa"/>
          </w:tcPr>
          <w:p>
            <w:pPr>
              <w:rPr>
                <w:highlight w:val="green"/>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90" w:hRule="atLeast"/>
          <w:jc w:val="center"/>
        </w:trPr>
        <w:tc>
          <w:tcPr>
            <w:tcW w:w="1795" w:type="dxa"/>
          </w:tcPr>
          <w:p>
            <w:r>
              <w:rPr>
                <w:rFonts w:hint="eastAsia"/>
              </w:rPr>
              <w:t>BnfLot</w:t>
            </w:r>
          </w:p>
        </w:tc>
        <w:tc>
          <w:tcPr>
            <w:tcW w:w="1664" w:type="dxa"/>
          </w:tcPr>
          <w:p>
            <w:r>
              <w:rPr>
                <w:rFonts w:hint="eastAsia"/>
              </w:rPr>
              <w:t>受益比例</w:t>
            </w:r>
          </w:p>
        </w:tc>
        <w:tc>
          <w:tcPr>
            <w:tcW w:w="1048" w:type="dxa"/>
          </w:tcPr>
          <w:p>
            <w:pPr>
              <w:rPr>
                <w:kern w:val="0"/>
              </w:rPr>
            </w:pPr>
            <w:r>
              <w:rPr>
                <w:rFonts w:hint="eastAsia"/>
                <w:kern w:val="0"/>
              </w:rPr>
              <w:t>String</w:t>
            </w:r>
          </w:p>
        </w:tc>
        <w:tc>
          <w:tcPr>
            <w:tcW w:w="1878" w:type="dxa"/>
          </w:tcPr>
          <w:p>
            <w:pPr>
              <w:rPr>
                <w:kern w:val="0"/>
              </w:rPr>
            </w:pPr>
            <w:r>
              <w:rPr>
                <w:rFonts w:hint="eastAsia"/>
                <w:kern w:val="0"/>
              </w:rPr>
              <w:t>Y</w:t>
            </w:r>
          </w:p>
        </w:tc>
        <w:tc>
          <w:tcPr>
            <w:tcW w:w="1878" w:type="dxa"/>
          </w:tcPr>
          <w:p>
            <w:pPr>
              <w:rPr>
                <w:highlight w:val="green"/>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226" w:hRule="atLeast"/>
          <w:jc w:val="center"/>
        </w:trPr>
        <w:tc>
          <w:tcPr>
            <w:tcW w:w="1795" w:type="dxa"/>
          </w:tcPr>
          <w:p>
            <w:r>
              <w:rPr>
                <w:rFonts w:hint="eastAsia"/>
              </w:rPr>
              <w:t>LegalBene</w:t>
            </w:r>
          </w:p>
        </w:tc>
        <w:tc>
          <w:tcPr>
            <w:tcW w:w="1664" w:type="dxa"/>
          </w:tcPr>
          <w:p>
            <w:r>
              <w:rPr>
                <w:rFonts w:hint="eastAsia"/>
              </w:rPr>
              <w:t>是否法定</w:t>
            </w:r>
          </w:p>
        </w:tc>
        <w:tc>
          <w:tcPr>
            <w:tcW w:w="1048" w:type="dxa"/>
          </w:tcPr>
          <w:p>
            <w:pPr>
              <w:rPr>
                <w:kern w:val="0"/>
              </w:rPr>
            </w:pPr>
            <w:r>
              <w:rPr>
                <w:rFonts w:hint="eastAsia"/>
                <w:kern w:val="0"/>
              </w:rPr>
              <w:t>String</w:t>
            </w:r>
          </w:p>
        </w:tc>
        <w:tc>
          <w:tcPr>
            <w:tcW w:w="1878" w:type="dxa"/>
          </w:tcPr>
          <w:p>
            <w:pPr>
              <w:rPr>
                <w:kern w:val="0"/>
              </w:rPr>
            </w:pPr>
            <w:r>
              <w:rPr>
                <w:rFonts w:hint="eastAsia"/>
                <w:kern w:val="0"/>
              </w:rPr>
              <w:t>Y</w:t>
            </w:r>
          </w:p>
        </w:tc>
        <w:tc>
          <w:tcPr>
            <w:tcW w:w="1878" w:type="dxa"/>
          </w:tcPr>
          <w:p>
            <w:pPr>
              <w:rPr>
                <w:highlight w:val="green"/>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226" w:hRule="atLeast"/>
          <w:jc w:val="center"/>
        </w:trPr>
        <w:tc>
          <w:tcPr>
            <w:tcW w:w="1795" w:type="dxa"/>
          </w:tcPr>
          <w:p>
            <w:r>
              <w:rPr>
                <w:rFonts w:hint="eastAsia"/>
              </w:rPr>
              <w:t>RelaToAppnt</w:t>
            </w:r>
          </w:p>
        </w:tc>
        <w:tc>
          <w:tcPr>
            <w:tcW w:w="1664" w:type="dxa"/>
          </w:tcPr>
          <w:p>
            <w:r>
              <w:rPr>
                <w:rFonts w:hint="eastAsia"/>
              </w:rPr>
              <w:t>受益人与投保人关系</w:t>
            </w:r>
          </w:p>
        </w:tc>
        <w:tc>
          <w:tcPr>
            <w:tcW w:w="1048" w:type="dxa"/>
          </w:tcPr>
          <w:p>
            <w:pPr>
              <w:rPr>
                <w:kern w:val="0"/>
              </w:rPr>
            </w:pPr>
            <w:r>
              <w:rPr>
                <w:rFonts w:hint="eastAsia"/>
                <w:kern w:val="0"/>
              </w:rPr>
              <w:t>String</w:t>
            </w:r>
          </w:p>
        </w:tc>
        <w:tc>
          <w:tcPr>
            <w:tcW w:w="1878" w:type="dxa"/>
          </w:tcPr>
          <w:p>
            <w:pPr>
              <w:rPr>
                <w:kern w:val="0"/>
              </w:rPr>
            </w:pPr>
            <w:r>
              <w:rPr>
                <w:rFonts w:hint="eastAsia"/>
                <w:kern w:val="0"/>
              </w:rPr>
              <w:t>Y</w:t>
            </w:r>
          </w:p>
        </w:tc>
        <w:tc>
          <w:tcPr>
            <w:tcW w:w="1878" w:type="dxa"/>
          </w:tcPr>
          <w:p>
            <w:pPr>
              <w:rPr>
                <w:highlight w:val="green"/>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226" w:hRule="atLeast"/>
          <w:jc w:val="center"/>
        </w:trPr>
        <w:tc>
          <w:tcPr>
            <w:tcW w:w="1795" w:type="dxa"/>
          </w:tcPr>
          <w:p>
            <w:r>
              <w:rPr>
                <w:rFonts w:hint="eastAsia"/>
              </w:rPr>
              <w:t>BelongToInsured</w:t>
            </w:r>
          </w:p>
        </w:tc>
        <w:tc>
          <w:tcPr>
            <w:tcW w:w="1664" w:type="dxa"/>
          </w:tcPr>
          <w:p>
            <w:r>
              <w:rPr>
                <w:rFonts w:hint="eastAsia"/>
              </w:rPr>
              <w:t>受益人所属被保险人客户号</w:t>
            </w:r>
          </w:p>
        </w:tc>
        <w:tc>
          <w:tcPr>
            <w:tcW w:w="1048" w:type="dxa"/>
          </w:tcPr>
          <w:p>
            <w:pPr>
              <w:rPr>
                <w:kern w:val="0"/>
              </w:rPr>
            </w:pPr>
            <w:r>
              <w:rPr>
                <w:rFonts w:hint="eastAsia"/>
                <w:kern w:val="0"/>
              </w:rPr>
              <w:t>String</w:t>
            </w:r>
          </w:p>
        </w:tc>
        <w:tc>
          <w:tcPr>
            <w:tcW w:w="1878" w:type="dxa"/>
          </w:tcPr>
          <w:p>
            <w:pPr>
              <w:rPr>
                <w:kern w:val="0"/>
              </w:rPr>
            </w:pPr>
            <w:r>
              <w:rPr>
                <w:rFonts w:hint="eastAsia"/>
                <w:kern w:val="0"/>
              </w:rPr>
              <w:t>N</w:t>
            </w:r>
          </w:p>
        </w:tc>
        <w:tc>
          <w:tcPr>
            <w:tcW w:w="1878" w:type="dxa"/>
          </w:tcPr>
          <w:p>
            <w:pPr>
              <w:rPr>
                <w:highlight w:val="green"/>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226" w:hRule="atLeast"/>
          <w:jc w:val="center"/>
        </w:trPr>
        <w:tc>
          <w:tcPr>
            <w:tcW w:w="1795" w:type="dxa"/>
          </w:tcPr>
          <w:p>
            <w:r>
              <w:rPr>
                <w:rFonts w:hint="eastAsia"/>
              </w:rPr>
              <w:t>BenfProvCd</w:t>
            </w:r>
          </w:p>
        </w:tc>
        <w:tc>
          <w:tcPr>
            <w:tcW w:w="1664" w:type="dxa"/>
          </w:tcPr>
          <w:p>
            <w:r>
              <w:rPr>
                <w:rFonts w:hint="eastAsia"/>
              </w:rPr>
              <w:t>受益人省代码</w:t>
            </w:r>
          </w:p>
        </w:tc>
        <w:tc>
          <w:tcPr>
            <w:tcW w:w="1048" w:type="dxa"/>
          </w:tcPr>
          <w:p>
            <w:pPr>
              <w:rPr>
                <w:kern w:val="0"/>
              </w:rPr>
            </w:pPr>
            <w:r>
              <w:rPr>
                <w:rFonts w:hint="eastAsia"/>
                <w:kern w:val="0"/>
              </w:rPr>
              <w:t>String</w:t>
            </w:r>
          </w:p>
        </w:tc>
        <w:tc>
          <w:tcPr>
            <w:tcW w:w="1878" w:type="dxa"/>
          </w:tcPr>
          <w:p>
            <w:pPr>
              <w:rPr>
                <w:kern w:val="0"/>
              </w:rPr>
            </w:pPr>
            <w:r>
              <w:rPr>
                <w:rFonts w:hint="eastAsia"/>
                <w:kern w:val="0"/>
              </w:rPr>
              <w:t>N</w:t>
            </w:r>
          </w:p>
        </w:tc>
        <w:tc>
          <w:tcPr>
            <w:tcW w:w="1878" w:type="dxa"/>
          </w:tcPr>
          <w:p>
            <w:pPr>
              <w:rPr>
                <w:highlight w:val="green"/>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226" w:hRule="atLeast"/>
          <w:jc w:val="center"/>
        </w:trPr>
        <w:tc>
          <w:tcPr>
            <w:tcW w:w="1795" w:type="dxa"/>
          </w:tcPr>
          <w:p>
            <w:r>
              <w:rPr>
                <w:rFonts w:hint="eastAsia"/>
              </w:rPr>
              <w:t>BenfCityCd</w:t>
            </w:r>
          </w:p>
        </w:tc>
        <w:tc>
          <w:tcPr>
            <w:tcW w:w="1664" w:type="dxa"/>
          </w:tcPr>
          <w:p>
            <w:r>
              <w:rPr>
                <w:rFonts w:hint="eastAsia"/>
              </w:rPr>
              <w:t>受益人市代码</w:t>
            </w:r>
          </w:p>
        </w:tc>
        <w:tc>
          <w:tcPr>
            <w:tcW w:w="1048" w:type="dxa"/>
          </w:tcPr>
          <w:p>
            <w:pPr>
              <w:rPr>
                <w:kern w:val="0"/>
              </w:rPr>
            </w:pPr>
            <w:r>
              <w:rPr>
                <w:rFonts w:hint="eastAsia"/>
                <w:kern w:val="0"/>
              </w:rPr>
              <w:t>String</w:t>
            </w:r>
          </w:p>
        </w:tc>
        <w:tc>
          <w:tcPr>
            <w:tcW w:w="1878" w:type="dxa"/>
          </w:tcPr>
          <w:p>
            <w:pPr>
              <w:rPr>
                <w:kern w:val="0"/>
              </w:rPr>
            </w:pPr>
            <w:r>
              <w:rPr>
                <w:rFonts w:hint="eastAsia"/>
                <w:kern w:val="0"/>
              </w:rPr>
              <w:t>N</w:t>
            </w:r>
          </w:p>
        </w:tc>
        <w:tc>
          <w:tcPr>
            <w:tcW w:w="1878" w:type="dxa"/>
          </w:tcPr>
          <w:p>
            <w:pPr>
              <w:rPr>
                <w:highlight w:val="green"/>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226" w:hRule="atLeast"/>
          <w:jc w:val="center"/>
        </w:trPr>
        <w:tc>
          <w:tcPr>
            <w:tcW w:w="1795" w:type="dxa"/>
          </w:tcPr>
          <w:p>
            <w:r>
              <w:rPr>
                <w:rFonts w:hint="eastAsia"/>
              </w:rPr>
              <w:t>BenfCntyAndDstcCd</w:t>
            </w:r>
          </w:p>
        </w:tc>
        <w:tc>
          <w:tcPr>
            <w:tcW w:w="1664" w:type="dxa"/>
          </w:tcPr>
          <w:p>
            <w:r>
              <w:rPr>
                <w:rFonts w:hint="eastAsia"/>
              </w:rPr>
              <w:t>受益人区代码</w:t>
            </w:r>
          </w:p>
        </w:tc>
        <w:tc>
          <w:tcPr>
            <w:tcW w:w="1048" w:type="dxa"/>
          </w:tcPr>
          <w:p>
            <w:pPr>
              <w:rPr>
                <w:kern w:val="0"/>
              </w:rPr>
            </w:pPr>
            <w:r>
              <w:rPr>
                <w:rFonts w:hint="eastAsia"/>
                <w:kern w:val="0"/>
              </w:rPr>
              <w:t>String</w:t>
            </w:r>
          </w:p>
        </w:tc>
        <w:tc>
          <w:tcPr>
            <w:tcW w:w="1878" w:type="dxa"/>
          </w:tcPr>
          <w:p>
            <w:pPr>
              <w:rPr>
                <w:kern w:val="0"/>
              </w:rPr>
            </w:pPr>
            <w:r>
              <w:rPr>
                <w:rFonts w:hint="eastAsia"/>
                <w:kern w:val="0"/>
              </w:rPr>
              <w:t>N</w:t>
            </w:r>
          </w:p>
        </w:tc>
        <w:tc>
          <w:tcPr>
            <w:tcW w:w="1878" w:type="dxa"/>
          </w:tcPr>
          <w:p>
            <w:pPr>
              <w:rPr>
                <w:highlight w:val="green"/>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226" w:hRule="atLeast"/>
          <w:jc w:val="center"/>
        </w:trPr>
        <w:tc>
          <w:tcPr>
            <w:tcW w:w="1795" w:type="dxa"/>
          </w:tcPr>
          <w:p>
            <w:r>
              <w:rPr>
                <w:rFonts w:hint="eastAsia"/>
              </w:rPr>
              <w:t>BenfCtcAdrCtyRgonCd</w:t>
            </w:r>
          </w:p>
        </w:tc>
        <w:tc>
          <w:tcPr>
            <w:tcW w:w="1664" w:type="dxa"/>
          </w:tcPr>
          <w:p>
            <w:r>
              <w:rPr>
                <w:rFonts w:hint="eastAsia"/>
              </w:rPr>
              <w:t>受益人联系地址国家地区代码</w:t>
            </w:r>
          </w:p>
        </w:tc>
        <w:tc>
          <w:tcPr>
            <w:tcW w:w="1048" w:type="dxa"/>
          </w:tcPr>
          <w:p>
            <w:pPr>
              <w:rPr>
                <w:kern w:val="0"/>
              </w:rPr>
            </w:pPr>
            <w:r>
              <w:rPr>
                <w:rFonts w:hint="eastAsia"/>
                <w:kern w:val="0"/>
              </w:rPr>
              <w:t>String</w:t>
            </w:r>
          </w:p>
        </w:tc>
        <w:tc>
          <w:tcPr>
            <w:tcW w:w="1878" w:type="dxa"/>
          </w:tcPr>
          <w:p>
            <w:pPr>
              <w:rPr>
                <w:kern w:val="0"/>
              </w:rPr>
            </w:pPr>
            <w:r>
              <w:rPr>
                <w:rFonts w:hint="eastAsia"/>
                <w:kern w:val="0"/>
              </w:rPr>
              <w:t>N</w:t>
            </w:r>
          </w:p>
        </w:tc>
        <w:tc>
          <w:tcPr>
            <w:tcW w:w="1878" w:type="dxa"/>
          </w:tcPr>
          <w:p>
            <w:pPr>
              <w:rPr>
                <w:highlight w:val="green"/>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226" w:hRule="atLeast"/>
          <w:jc w:val="center"/>
        </w:trPr>
        <w:tc>
          <w:tcPr>
            <w:tcW w:w="1795" w:type="dxa"/>
          </w:tcPr>
          <w:p>
            <w:r>
              <w:rPr>
                <w:rFonts w:hint="eastAsia"/>
              </w:rPr>
              <w:t>NativePlace</w:t>
            </w:r>
          </w:p>
        </w:tc>
        <w:tc>
          <w:tcPr>
            <w:tcW w:w="1664" w:type="dxa"/>
          </w:tcPr>
          <w:p>
            <w:r>
              <w:rPr>
                <w:rFonts w:hint="eastAsia"/>
              </w:rPr>
              <w:t>国籍</w:t>
            </w:r>
          </w:p>
        </w:tc>
        <w:tc>
          <w:tcPr>
            <w:tcW w:w="1048" w:type="dxa"/>
          </w:tcPr>
          <w:p>
            <w:pPr>
              <w:rPr>
                <w:kern w:val="0"/>
              </w:rPr>
            </w:pPr>
            <w:r>
              <w:rPr>
                <w:rFonts w:hint="eastAsia"/>
                <w:kern w:val="0"/>
              </w:rPr>
              <w:t>String</w:t>
            </w:r>
          </w:p>
        </w:tc>
        <w:tc>
          <w:tcPr>
            <w:tcW w:w="1878" w:type="dxa"/>
          </w:tcPr>
          <w:p>
            <w:pPr>
              <w:rPr>
                <w:kern w:val="0"/>
              </w:rPr>
            </w:pPr>
            <w:r>
              <w:rPr>
                <w:rFonts w:hint="eastAsia"/>
                <w:kern w:val="0"/>
              </w:rPr>
              <w:t>N</w:t>
            </w:r>
          </w:p>
        </w:tc>
        <w:tc>
          <w:tcPr>
            <w:tcW w:w="1878" w:type="dxa"/>
          </w:tcPr>
          <w:p>
            <w:pPr>
              <w:rPr>
                <w:highlight w:val="green"/>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226" w:hRule="atLeast"/>
          <w:jc w:val="center"/>
        </w:trPr>
        <w:tc>
          <w:tcPr>
            <w:tcW w:w="1795" w:type="dxa"/>
          </w:tcPr>
          <w:p>
            <w:r>
              <w:rPr>
                <w:rFonts w:hint="eastAsia"/>
              </w:rPr>
              <w:t>BnfAddress</w:t>
            </w:r>
          </w:p>
        </w:tc>
        <w:tc>
          <w:tcPr>
            <w:tcW w:w="1664" w:type="dxa"/>
          </w:tcPr>
          <w:p>
            <w:r>
              <w:rPr>
                <w:rFonts w:hint="eastAsia"/>
              </w:rPr>
              <w:t>联系地址</w:t>
            </w:r>
          </w:p>
        </w:tc>
        <w:tc>
          <w:tcPr>
            <w:tcW w:w="1048" w:type="dxa"/>
          </w:tcPr>
          <w:p>
            <w:pPr>
              <w:rPr>
                <w:kern w:val="0"/>
              </w:rPr>
            </w:pPr>
            <w:r>
              <w:rPr>
                <w:rFonts w:hint="eastAsia"/>
                <w:kern w:val="0"/>
              </w:rPr>
              <w:t>String</w:t>
            </w:r>
          </w:p>
        </w:tc>
        <w:tc>
          <w:tcPr>
            <w:tcW w:w="1878" w:type="dxa"/>
          </w:tcPr>
          <w:p>
            <w:pPr>
              <w:rPr>
                <w:kern w:val="0"/>
              </w:rPr>
            </w:pPr>
            <w:r>
              <w:rPr>
                <w:rFonts w:hint="eastAsia"/>
                <w:kern w:val="0"/>
              </w:rPr>
              <w:t>N</w:t>
            </w:r>
          </w:p>
        </w:tc>
        <w:tc>
          <w:tcPr>
            <w:tcW w:w="1878" w:type="dxa"/>
          </w:tcPr>
          <w:p>
            <w:pPr>
              <w:rPr>
                <w:highlight w:val="green"/>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226" w:hRule="atLeast"/>
          <w:jc w:val="center"/>
        </w:trPr>
        <w:tc>
          <w:tcPr>
            <w:tcW w:w="1795" w:type="dxa"/>
          </w:tcPr>
          <w:p>
            <w:r>
              <w:rPr>
                <w:rFonts w:hint="eastAsia"/>
              </w:rPr>
              <w:t>InformationTypeCode</w:t>
            </w:r>
          </w:p>
        </w:tc>
        <w:tc>
          <w:tcPr>
            <w:tcW w:w="1664" w:type="dxa"/>
          </w:tcPr>
          <w:p>
            <w:r>
              <w:rPr>
                <w:rFonts w:hint="eastAsia"/>
              </w:rPr>
              <w:t>联系信息类型代码</w:t>
            </w:r>
          </w:p>
        </w:tc>
        <w:tc>
          <w:tcPr>
            <w:tcW w:w="1048" w:type="dxa"/>
          </w:tcPr>
          <w:p>
            <w:pPr>
              <w:rPr>
                <w:kern w:val="0"/>
              </w:rPr>
            </w:pPr>
            <w:r>
              <w:rPr>
                <w:rFonts w:hint="eastAsia"/>
                <w:kern w:val="0"/>
              </w:rPr>
              <w:t>String</w:t>
            </w:r>
          </w:p>
        </w:tc>
        <w:tc>
          <w:tcPr>
            <w:tcW w:w="1878" w:type="dxa"/>
          </w:tcPr>
          <w:p>
            <w:pPr>
              <w:rPr>
                <w:kern w:val="0"/>
              </w:rPr>
            </w:pPr>
            <w:r>
              <w:rPr>
                <w:rFonts w:hint="eastAsia"/>
                <w:kern w:val="0"/>
              </w:rPr>
              <w:t>N</w:t>
            </w:r>
          </w:p>
        </w:tc>
        <w:tc>
          <w:tcPr>
            <w:tcW w:w="1878" w:type="dxa"/>
          </w:tcPr>
          <w:p>
            <w:pPr>
              <w:rPr>
                <w:highlight w:val="green"/>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226" w:hRule="atLeast"/>
          <w:jc w:val="center"/>
        </w:trPr>
        <w:tc>
          <w:tcPr>
            <w:tcW w:w="1795" w:type="dxa"/>
          </w:tcPr>
          <w:p>
            <w:r>
              <w:rPr>
                <w:rFonts w:hint="eastAsia"/>
              </w:rPr>
              <w:t>ContactMsgSerialNo</w:t>
            </w:r>
          </w:p>
        </w:tc>
        <w:tc>
          <w:tcPr>
            <w:tcW w:w="1664" w:type="dxa"/>
          </w:tcPr>
          <w:p>
            <w:r>
              <w:rPr>
                <w:rFonts w:hint="eastAsia"/>
              </w:rPr>
              <w:t>个人联系信息序号</w:t>
            </w:r>
          </w:p>
        </w:tc>
        <w:tc>
          <w:tcPr>
            <w:tcW w:w="1048" w:type="dxa"/>
          </w:tcPr>
          <w:p>
            <w:pPr>
              <w:rPr>
                <w:kern w:val="0"/>
              </w:rPr>
            </w:pPr>
            <w:r>
              <w:rPr>
                <w:rFonts w:hint="eastAsia"/>
                <w:kern w:val="0"/>
              </w:rPr>
              <w:t>String</w:t>
            </w:r>
          </w:p>
        </w:tc>
        <w:tc>
          <w:tcPr>
            <w:tcW w:w="1878" w:type="dxa"/>
          </w:tcPr>
          <w:p>
            <w:pPr>
              <w:rPr>
                <w:kern w:val="0"/>
              </w:rPr>
            </w:pPr>
            <w:r>
              <w:rPr>
                <w:rFonts w:hint="eastAsia"/>
                <w:kern w:val="0"/>
              </w:rPr>
              <w:t>N</w:t>
            </w:r>
          </w:p>
        </w:tc>
        <w:tc>
          <w:tcPr>
            <w:tcW w:w="1878" w:type="dxa"/>
          </w:tcPr>
          <w:p>
            <w:pPr>
              <w:rPr>
                <w:highlight w:val="green"/>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226" w:hRule="atLeast"/>
          <w:jc w:val="center"/>
        </w:trPr>
        <w:tc>
          <w:tcPr>
            <w:tcW w:w="1795" w:type="dxa"/>
          </w:tcPr>
          <w:p>
            <w:r>
              <w:rPr>
                <w:rFonts w:hint="eastAsia"/>
              </w:rPr>
              <w:t>ParticipanteLanguageCode</w:t>
            </w:r>
          </w:p>
        </w:tc>
        <w:tc>
          <w:tcPr>
            <w:tcW w:w="1664" w:type="dxa"/>
          </w:tcPr>
          <w:p>
            <w:r>
              <w:rPr>
                <w:rFonts w:hint="eastAsia"/>
              </w:rPr>
              <w:t>参与人名称语种代码</w:t>
            </w:r>
          </w:p>
        </w:tc>
        <w:tc>
          <w:tcPr>
            <w:tcW w:w="1048" w:type="dxa"/>
          </w:tcPr>
          <w:p>
            <w:pPr>
              <w:rPr>
                <w:kern w:val="0"/>
              </w:rPr>
            </w:pPr>
            <w:r>
              <w:rPr>
                <w:rFonts w:hint="eastAsia"/>
                <w:kern w:val="0"/>
              </w:rPr>
              <w:t>String</w:t>
            </w:r>
          </w:p>
        </w:tc>
        <w:tc>
          <w:tcPr>
            <w:tcW w:w="1878" w:type="dxa"/>
          </w:tcPr>
          <w:p>
            <w:pPr>
              <w:rPr>
                <w:kern w:val="0"/>
              </w:rPr>
            </w:pPr>
            <w:r>
              <w:rPr>
                <w:rFonts w:hint="eastAsia"/>
                <w:kern w:val="0"/>
              </w:rPr>
              <w:t>N</w:t>
            </w:r>
          </w:p>
        </w:tc>
        <w:tc>
          <w:tcPr>
            <w:tcW w:w="1878" w:type="dxa"/>
          </w:tcPr>
          <w:p>
            <w:pPr>
              <w:rPr>
                <w:highlight w:val="green"/>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226" w:hRule="atLeast"/>
          <w:jc w:val="center"/>
        </w:trPr>
        <w:tc>
          <w:tcPr>
            <w:tcW w:w="1795" w:type="dxa"/>
          </w:tcPr>
          <w:p>
            <w:r>
              <w:rPr>
                <w:rFonts w:hint="eastAsia"/>
              </w:rPr>
              <w:t>PostalCode</w:t>
            </w:r>
          </w:p>
        </w:tc>
        <w:tc>
          <w:tcPr>
            <w:tcW w:w="1664" w:type="dxa"/>
          </w:tcPr>
          <w:p>
            <w:r>
              <w:rPr>
                <w:rFonts w:hint="eastAsia"/>
              </w:rPr>
              <w:t>邮政编码</w:t>
            </w:r>
          </w:p>
        </w:tc>
        <w:tc>
          <w:tcPr>
            <w:tcW w:w="1048" w:type="dxa"/>
          </w:tcPr>
          <w:p>
            <w:pPr>
              <w:rPr>
                <w:kern w:val="0"/>
              </w:rPr>
            </w:pPr>
            <w:r>
              <w:rPr>
                <w:rFonts w:hint="eastAsia"/>
                <w:kern w:val="0"/>
              </w:rPr>
              <w:t>String</w:t>
            </w:r>
          </w:p>
        </w:tc>
        <w:tc>
          <w:tcPr>
            <w:tcW w:w="1878" w:type="dxa"/>
          </w:tcPr>
          <w:p>
            <w:pPr>
              <w:rPr>
                <w:kern w:val="0"/>
              </w:rPr>
            </w:pPr>
            <w:r>
              <w:rPr>
                <w:rFonts w:hint="eastAsia"/>
                <w:kern w:val="0"/>
              </w:rPr>
              <w:t>N</w:t>
            </w:r>
          </w:p>
        </w:tc>
        <w:tc>
          <w:tcPr>
            <w:tcW w:w="1878" w:type="dxa"/>
          </w:tcPr>
          <w:p>
            <w:pPr>
              <w:rPr>
                <w:highlight w:val="green"/>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226" w:hRule="atLeast"/>
          <w:jc w:val="center"/>
        </w:trPr>
        <w:tc>
          <w:tcPr>
            <w:tcW w:w="1795" w:type="dxa"/>
          </w:tcPr>
          <w:p>
            <w:r>
              <w:rPr>
                <w:rFonts w:hint="eastAsia"/>
              </w:rPr>
              <w:t>NationalCode</w:t>
            </w:r>
          </w:p>
        </w:tc>
        <w:tc>
          <w:tcPr>
            <w:tcW w:w="1664" w:type="dxa"/>
          </w:tcPr>
          <w:p>
            <w:r>
              <w:rPr>
                <w:rFonts w:hint="eastAsia"/>
              </w:rPr>
              <w:t>国家地区代码</w:t>
            </w:r>
          </w:p>
        </w:tc>
        <w:tc>
          <w:tcPr>
            <w:tcW w:w="1048" w:type="dxa"/>
          </w:tcPr>
          <w:p>
            <w:pPr>
              <w:rPr>
                <w:kern w:val="0"/>
              </w:rPr>
            </w:pPr>
            <w:r>
              <w:rPr>
                <w:rFonts w:hint="eastAsia"/>
                <w:kern w:val="0"/>
              </w:rPr>
              <w:t>String</w:t>
            </w:r>
          </w:p>
        </w:tc>
        <w:tc>
          <w:tcPr>
            <w:tcW w:w="1878" w:type="dxa"/>
          </w:tcPr>
          <w:p>
            <w:pPr>
              <w:rPr>
                <w:kern w:val="0"/>
              </w:rPr>
            </w:pPr>
            <w:r>
              <w:rPr>
                <w:rFonts w:hint="eastAsia"/>
                <w:kern w:val="0"/>
              </w:rPr>
              <w:t>N</w:t>
            </w:r>
          </w:p>
        </w:tc>
        <w:tc>
          <w:tcPr>
            <w:tcW w:w="1878" w:type="dxa"/>
          </w:tcPr>
          <w:p>
            <w:pPr>
              <w:rPr>
                <w:highlight w:val="green"/>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226" w:hRule="atLeast"/>
          <w:jc w:val="center"/>
        </w:trPr>
        <w:tc>
          <w:tcPr>
            <w:tcW w:w="1795" w:type="dxa"/>
          </w:tcPr>
          <w:p>
            <w:r>
              <w:rPr>
                <w:rFonts w:hint="eastAsia"/>
              </w:rPr>
              <w:t>ProvinceCode</w:t>
            </w:r>
          </w:p>
        </w:tc>
        <w:tc>
          <w:tcPr>
            <w:tcW w:w="1664" w:type="dxa"/>
          </w:tcPr>
          <w:p>
            <w:r>
              <w:rPr>
                <w:rFonts w:hint="eastAsia"/>
              </w:rPr>
              <w:t>省自治区代码</w:t>
            </w:r>
          </w:p>
        </w:tc>
        <w:tc>
          <w:tcPr>
            <w:tcW w:w="1048" w:type="dxa"/>
          </w:tcPr>
          <w:p>
            <w:pPr>
              <w:rPr>
                <w:kern w:val="0"/>
              </w:rPr>
            </w:pPr>
            <w:r>
              <w:rPr>
                <w:rFonts w:hint="eastAsia"/>
                <w:kern w:val="0"/>
              </w:rPr>
              <w:t>String</w:t>
            </w:r>
          </w:p>
        </w:tc>
        <w:tc>
          <w:tcPr>
            <w:tcW w:w="1878" w:type="dxa"/>
          </w:tcPr>
          <w:p>
            <w:pPr>
              <w:rPr>
                <w:kern w:val="0"/>
              </w:rPr>
            </w:pPr>
            <w:r>
              <w:rPr>
                <w:rFonts w:hint="eastAsia"/>
                <w:kern w:val="0"/>
              </w:rPr>
              <w:t>N</w:t>
            </w:r>
          </w:p>
        </w:tc>
        <w:tc>
          <w:tcPr>
            <w:tcW w:w="1878" w:type="dxa"/>
          </w:tcPr>
          <w:p>
            <w:pPr>
              <w:rPr>
                <w:highlight w:val="green"/>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226" w:hRule="atLeast"/>
          <w:jc w:val="center"/>
        </w:trPr>
        <w:tc>
          <w:tcPr>
            <w:tcW w:w="1795" w:type="dxa"/>
          </w:tcPr>
          <w:p>
            <w:r>
              <w:rPr>
                <w:rFonts w:hint="eastAsia"/>
              </w:rPr>
              <w:t>CityCode</w:t>
            </w:r>
          </w:p>
        </w:tc>
        <w:tc>
          <w:tcPr>
            <w:tcW w:w="1664" w:type="dxa"/>
          </w:tcPr>
          <w:p>
            <w:r>
              <w:rPr>
                <w:rFonts w:hint="eastAsia"/>
              </w:rPr>
              <w:t>城市代码</w:t>
            </w:r>
          </w:p>
        </w:tc>
        <w:tc>
          <w:tcPr>
            <w:tcW w:w="1048" w:type="dxa"/>
          </w:tcPr>
          <w:p>
            <w:pPr>
              <w:rPr>
                <w:kern w:val="0"/>
              </w:rPr>
            </w:pPr>
            <w:r>
              <w:rPr>
                <w:rFonts w:hint="eastAsia"/>
                <w:kern w:val="0"/>
              </w:rPr>
              <w:t>String</w:t>
            </w:r>
          </w:p>
        </w:tc>
        <w:tc>
          <w:tcPr>
            <w:tcW w:w="1878" w:type="dxa"/>
          </w:tcPr>
          <w:p>
            <w:pPr>
              <w:rPr>
                <w:kern w:val="0"/>
              </w:rPr>
            </w:pPr>
            <w:r>
              <w:rPr>
                <w:rFonts w:hint="eastAsia"/>
                <w:kern w:val="0"/>
              </w:rPr>
              <w:t>N</w:t>
            </w:r>
          </w:p>
        </w:tc>
        <w:tc>
          <w:tcPr>
            <w:tcW w:w="1878" w:type="dxa"/>
          </w:tcPr>
          <w:p>
            <w:pPr>
              <w:rPr>
                <w:highlight w:val="green"/>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226" w:hRule="atLeast"/>
          <w:jc w:val="center"/>
        </w:trPr>
        <w:tc>
          <w:tcPr>
            <w:tcW w:w="1795" w:type="dxa"/>
          </w:tcPr>
          <w:p>
            <w:r>
              <w:rPr>
                <w:rFonts w:hint="eastAsia"/>
              </w:rPr>
              <w:t>DetailedAddress1</w:t>
            </w:r>
          </w:p>
        </w:tc>
        <w:tc>
          <w:tcPr>
            <w:tcW w:w="1664" w:type="dxa"/>
          </w:tcPr>
          <w:p>
            <w:r>
              <w:rPr>
                <w:rFonts w:hint="eastAsia"/>
              </w:rPr>
              <w:t>详细地址1内容</w:t>
            </w:r>
          </w:p>
        </w:tc>
        <w:tc>
          <w:tcPr>
            <w:tcW w:w="1048" w:type="dxa"/>
          </w:tcPr>
          <w:p>
            <w:pPr>
              <w:rPr>
                <w:kern w:val="0"/>
              </w:rPr>
            </w:pPr>
            <w:r>
              <w:rPr>
                <w:rFonts w:hint="eastAsia"/>
                <w:kern w:val="0"/>
              </w:rPr>
              <w:t>String</w:t>
            </w:r>
          </w:p>
        </w:tc>
        <w:tc>
          <w:tcPr>
            <w:tcW w:w="1878" w:type="dxa"/>
          </w:tcPr>
          <w:p>
            <w:pPr>
              <w:rPr>
                <w:kern w:val="0"/>
              </w:rPr>
            </w:pPr>
            <w:r>
              <w:rPr>
                <w:rFonts w:hint="eastAsia"/>
                <w:kern w:val="0"/>
              </w:rPr>
              <w:t>N</w:t>
            </w:r>
          </w:p>
        </w:tc>
        <w:tc>
          <w:tcPr>
            <w:tcW w:w="1878" w:type="dxa"/>
          </w:tcPr>
          <w:p>
            <w:pPr>
              <w:rPr>
                <w:highlight w:val="green"/>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226" w:hRule="atLeast"/>
          <w:jc w:val="center"/>
        </w:trPr>
        <w:tc>
          <w:tcPr>
            <w:tcW w:w="1795" w:type="dxa"/>
          </w:tcPr>
          <w:p>
            <w:r>
              <w:rPr>
                <w:rFonts w:hint="eastAsia"/>
              </w:rPr>
              <w:t>DetailedAddress2</w:t>
            </w:r>
          </w:p>
        </w:tc>
        <w:tc>
          <w:tcPr>
            <w:tcW w:w="1664" w:type="dxa"/>
          </w:tcPr>
          <w:p>
            <w:r>
              <w:rPr>
                <w:rFonts w:hint="eastAsia"/>
              </w:rPr>
              <w:t>详细地址2内容</w:t>
            </w:r>
          </w:p>
        </w:tc>
        <w:tc>
          <w:tcPr>
            <w:tcW w:w="1048" w:type="dxa"/>
          </w:tcPr>
          <w:p>
            <w:pPr>
              <w:rPr>
                <w:kern w:val="0"/>
              </w:rPr>
            </w:pPr>
            <w:r>
              <w:rPr>
                <w:rFonts w:hint="eastAsia"/>
                <w:kern w:val="0"/>
              </w:rPr>
              <w:t>String</w:t>
            </w:r>
          </w:p>
        </w:tc>
        <w:tc>
          <w:tcPr>
            <w:tcW w:w="1878" w:type="dxa"/>
          </w:tcPr>
          <w:p>
            <w:pPr>
              <w:rPr>
                <w:kern w:val="0"/>
              </w:rPr>
            </w:pPr>
            <w:r>
              <w:rPr>
                <w:rFonts w:hint="eastAsia"/>
                <w:kern w:val="0"/>
              </w:rPr>
              <w:t>N</w:t>
            </w:r>
          </w:p>
        </w:tc>
        <w:tc>
          <w:tcPr>
            <w:tcW w:w="1878" w:type="dxa"/>
          </w:tcPr>
          <w:p>
            <w:pPr>
              <w:rPr>
                <w:highlight w:val="green"/>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226" w:hRule="atLeast"/>
          <w:jc w:val="center"/>
        </w:trPr>
        <w:tc>
          <w:tcPr>
            <w:tcW w:w="1795" w:type="dxa"/>
          </w:tcPr>
          <w:p>
            <w:r>
              <w:rPr>
                <w:rFonts w:hint="eastAsia"/>
              </w:rPr>
              <w:t>DetailedAddress3</w:t>
            </w:r>
          </w:p>
        </w:tc>
        <w:tc>
          <w:tcPr>
            <w:tcW w:w="1664" w:type="dxa"/>
          </w:tcPr>
          <w:p>
            <w:r>
              <w:rPr>
                <w:rFonts w:hint="eastAsia"/>
              </w:rPr>
              <w:t>详细地址3内容</w:t>
            </w:r>
          </w:p>
        </w:tc>
        <w:tc>
          <w:tcPr>
            <w:tcW w:w="1048" w:type="dxa"/>
          </w:tcPr>
          <w:p>
            <w:pPr>
              <w:rPr>
                <w:kern w:val="0"/>
              </w:rPr>
            </w:pPr>
            <w:r>
              <w:rPr>
                <w:rFonts w:hint="eastAsia"/>
                <w:kern w:val="0"/>
              </w:rPr>
              <w:t>String</w:t>
            </w:r>
          </w:p>
        </w:tc>
        <w:tc>
          <w:tcPr>
            <w:tcW w:w="1878" w:type="dxa"/>
          </w:tcPr>
          <w:p>
            <w:pPr>
              <w:rPr>
                <w:kern w:val="0"/>
              </w:rPr>
            </w:pPr>
            <w:r>
              <w:rPr>
                <w:rFonts w:hint="eastAsia"/>
                <w:kern w:val="0"/>
              </w:rPr>
              <w:t>N</w:t>
            </w:r>
          </w:p>
        </w:tc>
        <w:tc>
          <w:tcPr>
            <w:tcW w:w="1878" w:type="dxa"/>
          </w:tcPr>
          <w:p>
            <w:pPr>
              <w:rPr>
                <w:highlight w:val="green"/>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226" w:hRule="atLeast"/>
          <w:jc w:val="center"/>
        </w:trPr>
        <w:tc>
          <w:tcPr>
            <w:tcW w:w="1795" w:type="dxa"/>
          </w:tcPr>
          <w:p>
            <w:r>
              <w:rPr>
                <w:rFonts w:hint="eastAsia"/>
              </w:rPr>
              <w:t>SerialNo</w:t>
            </w:r>
          </w:p>
        </w:tc>
        <w:tc>
          <w:tcPr>
            <w:tcW w:w="1664" w:type="dxa"/>
          </w:tcPr>
          <w:p>
            <w:r>
              <w:rPr>
                <w:rFonts w:hint="eastAsia"/>
              </w:rPr>
              <w:t>顺序号</w:t>
            </w:r>
          </w:p>
        </w:tc>
        <w:tc>
          <w:tcPr>
            <w:tcW w:w="1048" w:type="dxa"/>
          </w:tcPr>
          <w:p>
            <w:pPr>
              <w:rPr>
                <w:kern w:val="0"/>
              </w:rPr>
            </w:pPr>
            <w:r>
              <w:rPr>
                <w:rFonts w:hint="eastAsia"/>
                <w:kern w:val="0"/>
              </w:rPr>
              <w:t>String</w:t>
            </w:r>
          </w:p>
        </w:tc>
        <w:tc>
          <w:tcPr>
            <w:tcW w:w="1878" w:type="dxa"/>
          </w:tcPr>
          <w:p>
            <w:pPr>
              <w:rPr>
                <w:kern w:val="0"/>
              </w:rPr>
            </w:pPr>
            <w:r>
              <w:rPr>
                <w:rFonts w:hint="eastAsia"/>
                <w:kern w:val="0"/>
              </w:rPr>
              <w:t>N</w:t>
            </w:r>
          </w:p>
        </w:tc>
        <w:tc>
          <w:tcPr>
            <w:tcW w:w="1878" w:type="dxa"/>
          </w:tcPr>
          <w:p>
            <w:pPr>
              <w:rPr>
                <w:highlight w:val="green"/>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226" w:hRule="atLeast"/>
          <w:jc w:val="center"/>
        </w:trPr>
        <w:tc>
          <w:tcPr>
            <w:tcW w:w="1795" w:type="dxa"/>
          </w:tcPr>
          <w:p>
            <w:r>
              <w:rPr>
                <w:rFonts w:hint="eastAsia"/>
              </w:rPr>
              <w:t>TINNo</w:t>
            </w:r>
          </w:p>
        </w:tc>
        <w:tc>
          <w:tcPr>
            <w:tcW w:w="1664" w:type="dxa"/>
          </w:tcPr>
          <w:p>
            <w:r>
              <w:rPr>
                <w:rFonts w:hint="eastAsia"/>
              </w:rPr>
              <w:t>TIN号码</w:t>
            </w:r>
          </w:p>
        </w:tc>
        <w:tc>
          <w:tcPr>
            <w:tcW w:w="1048" w:type="dxa"/>
          </w:tcPr>
          <w:p>
            <w:pPr>
              <w:rPr>
                <w:kern w:val="0"/>
              </w:rPr>
            </w:pPr>
            <w:r>
              <w:rPr>
                <w:rFonts w:hint="eastAsia"/>
                <w:kern w:val="0"/>
              </w:rPr>
              <w:t>String</w:t>
            </w:r>
          </w:p>
        </w:tc>
        <w:tc>
          <w:tcPr>
            <w:tcW w:w="1878" w:type="dxa"/>
          </w:tcPr>
          <w:p>
            <w:pPr>
              <w:rPr>
                <w:kern w:val="0"/>
              </w:rPr>
            </w:pPr>
            <w:r>
              <w:rPr>
                <w:rFonts w:hint="eastAsia"/>
                <w:kern w:val="0"/>
              </w:rPr>
              <w:t>N</w:t>
            </w:r>
          </w:p>
        </w:tc>
        <w:tc>
          <w:tcPr>
            <w:tcW w:w="1878" w:type="dxa"/>
          </w:tcPr>
          <w:p>
            <w:pPr>
              <w:rPr>
                <w:highlight w:val="green"/>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226" w:hRule="atLeast"/>
          <w:jc w:val="center"/>
        </w:trPr>
        <w:tc>
          <w:tcPr>
            <w:tcW w:w="1795" w:type="dxa"/>
          </w:tcPr>
          <w:p>
            <w:r>
              <w:rPr>
                <w:rFonts w:hint="eastAsia"/>
              </w:rPr>
              <w:t>NationalCode</w:t>
            </w:r>
          </w:p>
        </w:tc>
        <w:tc>
          <w:tcPr>
            <w:tcW w:w="1664" w:type="dxa"/>
          </w:tcPr>
          <w:p>
            <w:r>
              <w:rPr>
                <w:rFonts w:hint="eastAsia"/>
              </w:rPr>
              <w:t>国家地区代码</w:t>
            </w:r>
          </w:p>
        </w:tc>
        <w:tc>
          <w:tcPr>
            <w:tcW w:w="1048" w:type="dxa"/>
          </w:tcPr>
          <w:p>
            <w:pPr>
              <w:rPr>
                <w:kern w:val="0"/>
              </w:rPr>
            </w:pPr>
            <w:r>
              <w:rPr>
                <w:rFonts w:hint="eastAsia"/>
                <w:kern w:val="0"/>
              </w:rPr>
              <w:t>String</w:t>
            </w:r>
          </w:p>
        </w:tc>
        <w:tc>
          <w:tcPr>
            <w:tcW w:w="1878" w:type="dxa"/>
          </w:tcPr>
          <w:p>
            <w:pPr>
              <w:rPr>
                <w:kern w:val="0"/>
              </w:rPr>
            </w:pPr>
            <w:r>
              <w:rPr>
                <w:rFonts w:hint="eastAsia"/>
                <w:kern w:val="0"/>
              </w:rPr>
              <w:t>N</w:t>
            </w:r>
          </w:p>
        </w:tc>
        <w:tc>
          <w:tcPr>
            <w:tcW w:w="1878" w:type="dxa"/>
          </w:tcPr>
          <w:p>
            <w:pPr>
              <w:rPr>
                <w:highlight w:val="green"/>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226" w:hRule="atLeast"/>
          <w:jc w:val="center"/>
        </w:trPr>
        <w:tc>
          <w:tcPr>
            <w:tcW w:w="1795" w:type="dxa"/>
          </w:tcPr>
          <w:p>
            <w:r>
              <w:rPr>
                <w:rFonts w:hint="eastAsia"/>
              </w:rPr>
              <w:t>PostalCode</w:t>
            </w:r>
          </w:p>
        </w:tc>
        <w:tc>
          <w:tcPr>
            <w:tcW w:w="1664" w:type="dxa"/>
          </w:tcPr>
          <w:p>
            <w:r>
              <w:rPr>
                <w:rFonts w:hint="eastAsia"/>
              </w:rPr>
              <w:t>邮政编码</w:t>
            </w:r>
          </w:p>
        </w:tc>
        <w:tc>
          <w:tcPr>
            <w:tcW w:w="1048" w:type="dxa"/>
          </w:tcPr>
          <w:p>
            <w:pPr>
              <w:rPr>
                <w:kern w:val="0"/>
              </w:rPr>
            </w:pPr>
            <w:r>
              <w:rPr>
                <w:rFonts w:hint="eastAsia"/>
                <w:kern w:val="0"/>
              </w:rPr>
              <w:t>String</w:t>
            </w:r>
          </w:p>
        </w:tc>
        <w:tc>
          <w:tcPr>
            <w:tcW w:w="1878" w:type="dxa"/>
          </w:tcPr>
          <w:p>
            <w:pPr>
              <w:rPr>
                <w:kern w:val="0"/>
              </w:rPr>
            </w:pPr>
            <w:r>
              <w:rPr>
                <w:rFonts w:hint="eastAsia"/>
                <w:kern w:val="0"/>
              </w:rPr>
              <w:t>N</w:t>
            </w:r>
          </w:p>
        </w:tc>
        <w:tc>
          <w:tcPr>
            <w:tcW w:w="1878" w:type="dxa"/>
          </w:tcPr>
          <w:p>
            <w:pPr>
              <w:rPr>
                <w:highlight w:val="green"/>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226" w:hRule="atLeast"/>
          <w:jc w:val="center"/>
        </w:trPr>
        <w:tc>
          <w:tcPr>
            <w:tcW w:w="1795" w:type="dxa"/>
          </w:tcPr>
          <w:p>
            <w:r>
              <w:rPr>
                <w:rFonts w:hint="eastAsia"/>
              </w:rPr>
              <w:t>DetailedAddress</w:t>
            </w:r>
          </w:p>
        </w:tc>
        <w:tc>
          <w:tcPr>
            <w:tcW w:w="1664" w:type="dxa"/>
          </w:tcPr>
          <w:p>
            <w:r>
              <w:rPr>
                <w:rFonts w:hint="eastAsia"/>
              </w:rPr>
              <w:t>详细地址内容</w:t>
            </w:r>
          </w:p>
        </w:tc>
        <w:tc>
          <w:tcPr>
            <w:tcW w:w="1048" w:type="dxa"/>
          </w:tcPr>
          <w:p>
            <w:pPr>
              <w:rPr>
                <w:kern w:val="0"/>
              </w:rPr>
            </w:pPr>
            <w:r>
              <w:rPr>
                <w:rFonts w:hint="eastAsia"/>
                <w:kern w:val="0"/>
              </w:rPr>
              <w:t>String</w:t>
            </w:r>
          </w:p>
        </w:tc>
        <w:tc>
          <w:tcPr>
            <w:tcW w:w="1878" w:type="dxa"/>
          </w:tcPr>
          <w:p>
            <w:pPr>
              <w:rPr>
                <w:kern w:val="0"/>
              </w:rPr>
            </w:pPr>
            <w:r>
              <w:rPr>
                <w:rFonts w:hint="eastAsia"/>
                <w:kern w:val="0"/>
              </w:rPr>
              <w:t>N</w:t>
            </w:r>
          </w:p>
        </w:tc>
        <w:tc>
          <w:tcPr>
            <w:tcW w:w="1878" w:type="dxa"/>
          </w:tcPr>
          <w:p>
            <w:pPr>
              <w:rPr>
                <w:highlight w:val="green"/>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226" w:hRule="atLeast"/>
          <w:jc w:val="center"/>
        </w:trPr>
        <w:tc>
          <w:tcPr>
            <w:tcW w:w="1795" w:type="dxa"/>
          </w:tcPr>
          <w:p>
            <w:r>
              <w:rPr>
                <w:rFonts w:hint="eastAsia"/>
              </w:rPr>
              <w:t>NoTaxNoReasonCode</w:t>
            </w:r>
          </w:p>
        </w:tc>
        <w:tc>
          <w:tcPr>
            <w:tcW w:w="1664" w:type="dxa"/>
          </w:tcPr>
          <w:p>
            <w:r>
              <w:rPr>
                <w:rFonts w:hint="eastAsia"/>
              </w:rPr>
              <w:t>不提供纳税识别号码原因分类代码</w:t>
            </w:r>
          </w:p>
        </w:tc>
        <w:tc>
          <w:tcPr>
            <w:tcW w:w="1048" w:type="dxa"/>
          </w:tcPr>
          <w:p>
            <w:pPr>
              <w:rPr>
                <w:kern w:val="0"/>
              </w:rPr>
            </w:pPr>
            <w:r>
              <w:rPr>
                <w:rFonts w:hint="eastAsia"/>
                <w:kern w:val="0"/>
              </w:rPr>
              <w:t>String</w:t>
            </w:r>
          </w:p>
        </w:tc>
        <w:tc>
          <w:tcPr>
            <w:tcW w:w="1878" w:type="dxa"/>
          </w:tcPr>
          <w:p>
            <w:pPr>
              <w:rPr>
                <w:kern w:val="0"/>
              </w:rPr>
            </w:pPr>
            <w:r>
              <w:rPr>
                <w:rFonts w:hint="eastAsia"/>
                <w:kern w:val="0"/>
              </w:rPr>
              <w:t>N</w:t>
            </w:r>
          </w:p>
        </w:tc>
        <w:tc>
          <w:tcPr>
            <w:tcW w:w="1878" w:type="dxa"/>
          </w:tcPr>
          <w:p>
            <w:pPr>
              <w:rPr>
                <w:highlight w:val="green"/>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226" w:hRule="atLeast"/>
          <w:jc w:val="center"/>
        </w:trPr>
        <w:tc>
          <w:tcPr>
            <w:tcW w:w="1795" w:type="dxa"/>
          </w:tcPr>
          <w:p>
            <w:r>
              <w:rPr>
                <w:rFonts w:hint="eastAsia"/>
              </w:rPr>
              <w:t>NoTaxReasonDescription</w:t>
            </w:r>
          </w:p>
        </w:tc>
        <w:tc>
          <w:tcPr>
            <w:tcW w:w="1664" w:type="dxa"/>
          </w:tcPr>
          <w:p>
            <w:r>
              <w:rPr>
                <w:rFonts w:hint="eastAsia"/>
              </w:rPr>
              <w:t>无纳税识别号码原因描述</w:t>
            </w:r>
          </w:p>
        </w:tc>
        <w:tc>
          <w:tcPr>
            <w:tcW w:w="1048" w:type="dxa"/>
          </w:tcPr>
          <w:p>
            <w:pPr>
              <w:rPr>
                <w:kern w:val="0"/>
              </w:rPr>
            </w:pPr>
            <w:r>
              <w:rPr>
                <w:rFonts w:hint="eastAsia"/>
                <w:kern w:val="0"/>
              </w:rPr>
              <w:t>String</w:t>
            </w:r>
          </w:p>
        </w:tc>
        <w:tc>
          <w:tcPr>
            <w:tcW w:w="1878" w:type="dxa"/>
          </w:tcPr>
          <w:p>
            <w:pPr>
              <w:rPr>
                <w:kern w:val="0"/>
              </w:rPr>
            </w:pPr>
            <w:r>
              <w:rPr>
                <w:rFonts w:hint="eastAsia"/>
                <w:kern w:val="0"/>
              </w:rPr>
              <w:t>N</w:t>
            </w:r>
          </w:p>
        </w:tc>
        <w:tc>
          <w:tcPr>
            <w:tcW w:w="1878" w:type="dxa"/>
          </w:tcPr>
          <w:p>
            <w:pPr>
              <w:rPr>
                <w:highlight w:val="green"/>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226" w:hRule="atLeast"/>
          <w:jc w:val="center"/>
        </w:trPr>
        <w:tc>
          <w:tcPr>
            <w:tcW w:w="1795" w:type="dxa"/>
          </w:tcPr>
          <w:p>
            <w:r>
              <w:rPr>
                <w:rFonts w:hint="eastAsia"/>
              </w:rPr>
              <w:t>TaxJurisdictionStatusCode</w:t>
            </w:r>
          </w:p>
        </w:tc>
        <w:tc>
          <w:tcPr>
            <w:tcW w:w="1664" w:type="dxa"/>
          </w:tcPr>
          <w:p>
            <w:r>
              <w:rPr>
                <w:rFonts w:hint="eastAsia"/>
              </w:rPr>
              <w:t>税务管辖区状态代码</w:t>
            </w:r>
          </w:p>
        </w:tc>
        <w:tc>
          <w:tcPr>
            <w:tcW w:w="1048" w:type="dxa"/>
          </w:tcPr>
          <w:p>
            <w:pPr>
              <w:rPr>
                <w:kern w:val="0"/>
              </w:rPr>
            </w:pPr>
            <w:r>
              <w:rPr>
                <w:rFonts w:hint="eastAsia"/>
                <w:kern w:val="0"/>
              </w:rPr>
              <w:t>String</w:t>
            </w:r>
          </w:p>
        </w:tc>
        <w:tc>
          <w:tcPr>
            <w:tcW w:w="1878" w:type="dxa"/>
          </w:tcPr>
          <w:p>
            <w:pPr>
              <w:rPr>
                <w:kern w:val="0"/>
              </w:rPr>
            </w:pPr>
            <w:r>
              <w:rPr>
                <w:rFonts w:hint="eastAsia"/>
                <w:kern w:val="0"/>
              </w:rPr>
              <w:t>N</w:t>
            </w:r>
          </w:p>
        </w:tc>
        <w:tc>
          <w:tcPr>
            <w:tcW w:w="1878" w:type="dxa"/>
          </w:tcPr>
          <w:p>
            <w:pPr>
              <w:rPr>
                <w:highlight w:val="green"/>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226" w:hRule="atLeast"/>
          <w:jc w:val="center"/>
        </w:trPr>
        <w:tc>
          <w:tcPr>
            <w:tcW w:w="1795" w:type="dxa"/>
          </w:tcPr>
          <w:p>
            <w:r>
              <w:rPr>
                <w:rFonts w:hint="eastAsia"/>
              </w:rPr>
              <w:t>ResearchInstitutionType</w:t>
            </w:r>
          </w:p>
        </w:tc>
        <w:tc>
          <w:tcPr>
            <w:tcW w:w="1664" w:type="dxa"/>
          </w:tcPr>
          <w:p>
            <w:r>
              <w:rPr>
                <w:rFonts w:hint="eastAsia"/>
              </w:rPr>
              <w:t>CRS调查机构类型代码</w:t>
            </w:r>
          </w:p>
        </w:tc>
        <w:tc>
          <w:tcPr>
            <w:tcW w:w="1048" w:type="dxa"/>
          </w:tcPr>
          <w:p>
            <w:pPr>
              <w:rPr>
                <w:kern w:val="0"/>
              </w:rPr>
            </w:pPr>
            <w:r>
              <w:rPr>
                <w:rFonts w:hint="eastAsia"/>
                <w:kern w:val="0"/>
              </w:rPr>
              <w:t>String</w:t>
            </w:r>
          </w:p>
        </w:tc>
        <w:tc>
          <w:tcPr>
            <w:tcW w:w="1878" w:type="dxa"/>
          </w:tcPr>
          <w:p>
            <w:pPr>
              <w:rPr>
                <w:kern w:val="0"/>
              </w:rPr>
            </w:pPr>
            <w:r>
              <w:rPr>
                <w:rFonts w:hint="eastAsia"/>
                <w:kern w:val="0"/>
              </w:rPr>
              <w:t>N</w:t>
            </w:r>
          </w:p>
        </w:tc>
        <w:tc>
          <w:tcPr>
            <w:tcW w:w="1878" w:type="dxa"/>
          </w:tcPr>
          <w:p>
            <w:pPr>
              <w:rPr>
                <w:highlight w:val="green"/>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226" w:hRule="atLeast"/>
          <w:jc w:val="center"/>
        </w:trPr>
        <w:tc>
          <w:tcPr>
            <w:tcW w:w="1795" w:type="dxa"/>
          </w:tcPr>
          <w:p>
            <w:r>
              <w:rPr>
                <w:rFonts w:hint="eastAsia"/>
              </w:rPr>
              <w:t>TaxResidentIDType</w:t>
            </w:r>
          </w:p>
        </w:tc>
        <w:tc>
          <w:tcPr>
            <w:tcW w:w="1664" w:type="dxa"/>
          </w:tcPr>
          <w:p>
            <w:r>
              <w:rPr>
                <w:rFonts w:hint="eastAsia"/>
              </w:rPr>
              <w:t>机构税收居民身份类型代码</w:t>
            </w:r>
          </w:p>
        </w:tc>
        <w:tc>
          <w:tcPr>
            <w:tcW w:w="1048" w:type="dxa"/>
          </w:tcPr>
          <w:p>
            <w:pPr>
              <w:rPr>
                <w:kern w:val="0"/>
              </w:rPr>
            </w:pPr>
            <w:r>
              <w:rPr>
                <w:rFonts w:hint="eastAsia"/>
                <w:kern w:val="0"/>
              </w:rPr>
              <w:t>String</w:t>
            </w:r>
          </w:p>
        </w:tc>
        <w:tc>
          <w:tcPr>
            <w:tcW w:w="1878" w:type="dxa"/>
          </w:tcPr>
          <w:p>
            <w:pPr>
              <w:rPr>
                <w:kern w:val="0"/>
              </w:rPr>
            </w:pPr>
            <w:r>
              <w:rPr>
                <w:rFonts w:hint="eastAsia"/>
                <w:kern w:val="0"/>
              </w:rPr>
              <w:t>N</w:t>
            </w:r>
          </w:p>
        </w:tc>
        <w:tc>
          <w:tcPr>
            <w:tcW w:w="1878" w:type="dxa"/>
          </w:tcPr>
          <w:p>
            <w:pPr>
              <w:rPr>
                <w:highlight w:val="green"/>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226" w:hRule="atLeast"/>
          <w:jc w:val="center"/>
        </w:trPr>
        <w:tc>
          <w:tcPr>
            <w:tcW w:w="1795" w:type="dxa"/>
          </w:tcPr>
          <w:p>
            <w:r>
              <w:rPr>
                <w:rFonts w:hint="eastAsia"/>
              </w:rPr>
              <w:t>AccountHolderType</w:t>
            </w:r>
          </w:p>
        </w:tc>
        <w:tc>
          <w:tcPr>
            <w:tcW w:w="1664" w:type="dxa"/>
          </w:tcPr>
          <w:p>
            <w:r>
              <w:rPr>
                <w:rFonts w:hint="eastAsia"/>
              </w:rPr>
              <w:t>CRS账户持有人类型代码</w:t>
            </w:r>
          </w:p>
        </w:tc>
        <w:tc>
          <w:tcPr>
            <w:tcW w:w="1048" w:type="dxa"/>
          </w:tcPr>
          <w:p>
            <w:pPr>
              <w:rPr>
                <w:kern w:val="0"/>
              </w:rPr>
            </w:pPr>
            <w:r>
              <w:rPr>
                <w:rFonts w:hint="eastAsia"/>
                <w:kern w:val="0"/>
              </w:rPr>
              <w:t>String</w:t>
            </w:r>
          </w:p>
        </w:tc>
        <w:tc>
          <w:tcPr>
            <w:tcW w:w="1878" w:type="dxa"/>
          </w:tcPr>
          <w:p>
            <w:pPr>
              <w:rPr>
                <w:kern w:val="0"/>
              </w:rPr>
            </w:pPr>
            <w:r>
              <w:rPr>
                <w:rFonts w:hint="eastAsia"/>
                <w:kern w:val="0"/>
              </w:rPr>
              <w:t>N</w:t>
            </w:r>
          </w:p>
        </w:tc>
        <w:tc>
          <w:tcPr>
            <w:tcW w:w="1878" w:type="dxa"/>
          </w:tcPr>
          <w:p>
            <w:pPr>
              <w:rPr>
                <w:highlight w:val="green"/>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226" w:hRule="atLeast"/>
          <w:jc w:val="center"/>
        </w:trPr>
        <w:tc>
          <w:tcPr>
            <w:tcW w:w="1795" w:type="dxa"/>
          </w:tcPr>
          <w:p>
            <w:r>
              <w:rPr>
                <w:rFonts w:hint="eastAsia"/>
              </w:rPr>
              <w:t>SurveyTypeCode</w:t>
            </w:r>
          </w:p>
        </w:tc>
        <w:tc>
          <w:tcPr>
            <w:tcW w:w="1664" w:type="dxa"/>
          </w:tcPr>
          <w:p>
            <w:r>
              <w:rPr>
                <w:rFonts w:hint="eastAsia"/>
              </w:rPr>
              <w:t>尽职调查豁免机构类型代码</w:t>
            </w:r>
          </w:p>
        </w:tc>
        <w:tc>
          <w:tcPr>
            <w:tcW w:w="1048" w:type="dxa"/>
          </w:tcPr>
          <w:p>
            <w:pPr>
              <w:rPr>
                <w:kern w:val="0"/>
              </w:rPr>
            </w:pPr>
            <w:r>
              <w:rPr>
                <w:rFonts w:hint="eastAsia"/>
                <w:kern w:val="0"/>
              </w:rPr>
              <w:t>String</w:t>
            </w:r>
          </w:p>
        </w:tc>
        <w:tc>
          <w:tcPr>
            <w:tcW w:w="1878" w:type="dxa"/>
          </w:tcPr>
          <w:p>
            <w:pPr>
              <w:rPr>
                <w:kern w:val="0"/>
              </w:rPr>
            </w:pPr>
            <w:r>
              <w:rPr>
                <w:rFonts w:hint="eastAsia"/>
                <w:kern w:val="0"/>
              </w:rPr>
              <w:t>N</w:t>
            </w:r>
          </w:p>
        </w:tc>
        <w:tc>
          <w:tcPr>
            <w:tcW w:w="1878" w:type="dxa"/>
          </w:tcPr>
          <w:p>
            <w:pPr>
              <w:rPr>
                <w:highlight w:val="green"/>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226" w:hRule="atLeast"/>
          <w:jc w:val="center"/>
        </w:trPr>
        <w:tc>
          <w:tcPr>
            <w:tcW w:w="1795" w:type="dxa"/>
          </w:tcPr>
          <w:p>
            <w:r>
              <w:rPr>
                <w:rFonts w:hint="eastAsia"/>
              </w:rPr>
              <w:t>CustomerLegalName</w:t>
            </w:r>
          </w:p>
        </w:tc>
        <w:tc>
          <w:tcPr>
            <w:tcW w:w="1664" w:type="dxa"/>
          </w:tcPr>
          <w:p>
            <w:r>
              <w:rPr>
                <w:rFonts w:hint="eastAsia"/>
              </w:rPr>
              <w:t>客户法定名称</w:t>
            </w:r>
          </w:p>
        </w:tc>
        <w:tc>
          <w:tcPr>
            <w:tcW w:w="1048" w:type="dxa"/>
          </w:tcPr>
          <w:p>
            <w:pPr>
              <w:rPr>
                <w:kern w:val="0"/>
              </w:rPr>
            </w:pPr>
            <w:r>
              <w:rPr>
                <w:rFonts w:hint="eastAsia"/>
                <w:kern w:val="0"/>
              </w:rPr>
              <w:t>String</w:t>
            </w:r>
          </w:p>
        </w:tc>
        <w:tc>
          <w:tcPr>
            <w:tcW w:w="1878" w:type="dxa"/>
          </w:tcPr>
          <w:p>
            <w:pPr>
              <w:rPr>
                <w:kern w:val="0"/>
              </w:rPr>
            </w:pPr>
            <w:r>
              <w:rPr>
                <w:rFonts w:hint="eastAsia"/>
                <w:kern w:val="0"/>
              </w:rPr>
              <w:t>N</w:t>
            </w:r>
          </w:p>
        </w:tc>
        <w:tc>
          <w:tcPr>
            <w:tcW w:w="1878" w:type="dxa"/>
          </w:tcPr>
          <w:p>
            <w:pPr>
              <w:rPr>
                <w:highlight w:val="green"/>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226" w:hRule="atLeast"/>
          <w:jc w:val="center"/>
        </w:trPr>
        <w:tc>
          <w:tcPr>
            <w:tcW w:w="1795" w:type="dxa"/>
          </w:tcPr>
          <w:p>
            <w:r>
              <w:rPr>
                <w:rFonts w:hint="eastAsia"/>
              </w:rPr>
              <w:t>ExemptCustomerSign</w:t>
            </w:r>
          </w:p>
        </w:tc>
        <w:tc>
          <w:tcPr>
            <w:tcW w:w="1664" w:type="dxa"/>
          </w:tcPr>
          <w:p>
            <w:r>
              <w:rPr>
                <w:rFonts w:hint="eastAsia"/>
              </w:rPr>
              <w:t>豁免客户标志</w:t>
            </w:r>
          </w:p>
        </w:tc>
        <w:tc>
          <w:tcPr>
            <w:tcW w:w="1048" w:type="dxa"/>
          </w:tcPr>
          <w:p>
            <w:pPr>
              <w:rPr>
                <w:kern w:val="0"/>
              </w:rPr>
            </w:pPr>
            <w:r>
              <w:rPr>
                <w:rFonts w:hint="eastAsia"/>
                <w:kern w:val="0"/>
              </w:rPr>
              <w:t>String</w:t>
            </w:r>
          </w:p>
        </w:tc>
        <w:tc>
          <w:tcPr>
            <w:tcW w:w="1878" w:type="dxa"/>
          </w:tcPr>
          <w:p>
            <w:pPr>
              <w:rPr>
                <w:kern w:val="0"/>
              </w:rPr>
            </w:pPr>
            <w:r>
              <w:rPr>
                <w:rFonts w:hint="eastAsia"/>
                <w:kern w:val="0"/>
              </w:rPr>
              <w:t>N</w:t>
            </w:r>
          </w:p>
        </w:tc>
        <w:tc>
          <w:tcPr>
            <w:tcW w:w="1878" w:type="dxa"/>
          </w:tcPr>
          <w:p>
            <w:pPr>
              <w:rPr>
                <w:highlight w:val="green"/>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226" w:hRule="atLeast"/>
          <w:jc w:val="center"/>
        </w:trPr>
        <w:tc>
          <w:tcPr>
            <w:tcW w:w="1795" w:type="dxa"/>
          </w:tcPr>
          <w:p>
            <w:r>
              <w:rPr>
                <w:rFonts w:hint="eastAsia"/>
              </w:rPr>
              <w:t>QueryHistoryFlag</w:t>
            </w:r>
          </w:p>
        </w:tc>
        <w:tc>
          <w:tcPr>
            <w:tcW w:w="1664" w:type="dxa"/>
          </w:tcPr>
          <w:p>
            <w:r>
              <w:rPr>
                <w:rFonts w:hint="eastAsia"/>
              </w:rPr>
              <w:t>查询历史标志</w:t>
            </w:r>
          </w:p>
        </w:tc>
        <w:tc>
          <w:tcPr>
            <w:tcW w:w="1048" w:type="dxa"/>
          </w:tcPr>
          <w:p>
            <w:pPr>
              <w:rPr>
                <w:kern w:val="0"/>
              </w:rPr>
            </w:pPr>
            <w:r>
              <w:rPr>
                <w:rFonts w:hint="eastAsia"/>
                <w:kern w:val="0"/>
              </w:rPr>
              <w:t>String</w:t>
            </w:r>
          </w:p>
        </w:tc>
        <w:tc>
          <w:tcPr>
            <w:tcW w:w="1878" w:type="dxa"/>
          </w:tcPr>
          <w:p>
            <w:pPr>
              <w:rPr>
                <w:kern w:val="0"/>
              </w:rPr>
            </w:pPr>
            <w:r>
              <w:rPr>
                <w:rFonts w:hint="eastAsia"/>
                <w:kern w:val="0"/>
              </w:rPr>
              <w:t>N</w:t>
            </w:r>
          </w:p>
        </w:tc>
        <w:tc>
          <w:tcPr>
            <w:tcW w:w="1878" w:type="dxa"/>
          </w:tcPr>
          <w:p>
            <w:pPr>
              <w:rPr>
                <w:highlight w:val="green"/>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226" w:hRule="atLeast"/>
          <w:jc w:val="center"/>
        </w:trPr>
        <w:tc>
          <w:tcPr>
            <w:tcW w:w="1795" w:type="dxa"/>
          </w:tcPr>
          <w:p>
            <w:r>
              <w:rPr>
                <w:rFonts w:hint="eastAsia"/>
              </w:rPr>
              <w:t>ParticipantsAddressNo</w:t>
            </w:r>
          </w:p>
        </w:tc>
        <w:tc>
          <w:tcPr>
            <w:tcW w:w="1664" w:type="dxa"/>
          </w:tcPr>
          <w:p>
            <w:r>
              <w:rPr>
                <w:rFonts w:hint="eastAsia"/>
              </w:rPr>
              <w:t>参与人邮政地址序号</w:t>
            </w:r>
          </w:p>
        </w:tc>
        <w:tc>
          <w:tcPr>
            <w:tcW w:w="1048" w:type="dxa"/>
          </w:tcPr>
          <w:p>
            <w:pPr>
              <w:rPr>
                <w:kern w:val="0"/>
              </w:rPr>
            </w:pPr>
            <w:r>
              <w:rPr>
                <w:rFonts w:hint="eastAsia"/>
                <w:kern w:val="0"/>
              </w:rPr>
              <w:t>String</w:t>
            </w:r>
          </w:p>
        </w:tc>
        <w:tc>
          <w:tcPr>
            <w:tcW w:w="1878" w:type="dxa"/>
          </w:tcPr>
          <w:p>
            <w:pPr>
              <w:rPr>
                <w:kern w:val="0"/>
              </w:rPr>
            </w:pPr>
            <w:r>
              <w:rPr>
                <w:rFonts w:hint="eastAsia"/>
                <w:kern w:val="0"/>
              </w:rPr>
              <w:t>N</w:t>
            </w:r>
          </w:p>
        </w:tc>
        <w:tc>
          <w:tcPr>
            <w:tcW w:w="1878" w:type="dxa"/>
          </w:tcPr>
          <w:p>
            <w:pPr>
              <w:rPr>
                <w:highlight w:val="green"/>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226" w:hRule="atLeast"/>
          <w:jc w:val="center"/>
        </w:trPr>
        <w:tc>
          <w:tcPr>
            <w:tcW w:w="1795" w:type="dxa"/>
          </w:tcPr>
          <w:p>
            <w:r>
              <w:rPr>
                <w:rFonts w:hint="eastAsia"/>
              </w:rPr>
              <w:t>ParticipantPostalAddressUsingCode</w:t>
            </w:r>
          </w:p>
        </w:tc>
        <w:tc>
          <w:tcPr>
            <w:tcW w:w="1664" w:type="dxa"/>
          </w:tcPr>
          <w:p>
            <w:r>
              <w:rPr>
                <w:rFonts w:hint="eastAsia"/>
              </w:rPr>
              <w:t>参与人邮政地址用途类型代码</w:t>
            </w:r>
          </w:p>
        </w:tc>
        <w:tc>
          <w:tcPr>
            <w:tcW w:w="1048" w:type="dxa"/>
          </w:tcPr>
          <w:p>
            <w:pPr>
              <w:rPr>
                <w:kern w:val="0"/>
              </w:rPr>
            </w:pPr>
            <w:r>
              <w:rPr>
                <w:rFonts w:hint="eastAsia"/>
                <w:kern w:val="0"/>
              </w:rPr>
              <w:t>String</w:t>
            </w:r>
          </w:p>
        </w:tc>
        <w:tc>
          <w:tcPr>
            <w:tcW w:w="1878" w:type="dxa"/>
          </w:tcPr>
          <w:p>
            <w:pPr>
              <w:rPr>
                <w:kern w:val="0"/>
              </w:rPr>
            </w:pPr>
            <w:r>
              <w:rPr>
                <w:rFonts w:hint="eastAsia"/>
                <w:kern w:val="0"/>
              </w:rPr>
              <w:t>N</w:t>
            </w:r>
          </w:p>
        </w:tc>
        <w:tc>
          <w:tcPr>
            <w:tcW w:w="1878" w:type="dxa"/>
          </w:tcPr>
          <w:p>
            <w:pPr>
              <w:rPr>
                <w:highlight w:val="green"/>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226" w:hRule="atLeast"/>
          <w:jc w:val="center"/>
        </w:trPr>
        <w:tc>
          <w:tcPr>
            <w:tcW w:w="1795" w:type="dxa"/>
          </w:tcPr>
          <w:p>
            <w:r>
              <w:rPr>
                <w:rFonts w:hint="eastAsia"/>
              </w:rPr>
              <w:t>ParticipantPostalAddressStartDate</w:t>
            </w:r>
          </w:p>
        </w:tc>
        <w:tc>
          <w:tcPr>
            <w:tcW w:w="1664" w:type="dxa"/>
          </w:tcPr>
          <w:p>
            <w:r>
              <w:rPr>
                <w:rFonts w:hint="eastAsia"/>
              </w:rPr>
              <w:t>参与人邮政地址生效日期</w:t>
            </w:r>
          </w:p>
        </w:tc>
        <w:tc>
          <w:tcPr>
            <w:tcW w:w="1048" w:type="dxa"/>
          </w:tcPr>
          <w:p>
            <w:pPr>
              <w:rPr>
                <w:kern w:val="0"/>
              </w:rPr>
            </w:pPr>
            <w:r>
              <w:rPr>
                <w:rFonts w:hint="eastAsia"/>
                <w:kern w:val="0"/>
              </w:rPr>
              <w:t>String</w:t>
            </w:r>
          </w:p>
        </w:tc>
        <w:tc>
          <w:tcPr>
            <w:tcW w:w="1878" w:type="dxa"/>
          </w:tcPr>
          <w:p>
            <w:pPr>
              <w:rPr>
                <w:kern w:val="0"/>
              </w:rPr>
            </w:pPr>
            <w:r>
              <w:rPr>
                <w:rFonts w:hint="eastAsia"/>
                <w:kern w:val="0"/>
              </w:rPr>
              <w:t>N</w:t>
            </w:r>
          </w:p>
        </w:tc>
        <w:tc>
          <w:tcPr>
            <w:tcW w:w="1878" w:type="dxa"/>
          </w:tcPr>
          <w:p>
            <w:pPr>
              <w:rPr>
                <w:highlight w:val="green"/>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226" w:hRule="atLeast"/>
          <w:jc w:val="center"/>
        </w:trPr>
        <w:tc>
          <w:tcPr>
            <w:tcW w:w="1795" w:type="dxa"/>
          </w:tcPr>
          <w:p>
            <w:r>
              <w:rPr>
                <w:rFonts w:hint="eastAsia"/>
              </w:rPr>
              <w:t>ParticipantPostalAddressEndDate</w:t>
            </w:r>
          </w:p>
        </w:tc>
        <w:tc>
          <w:tcPr>
            <w:tcW w:w="1664" w:type="dxa"/>
          </w:tcPr>
          <w:p>
            <w:r>
              <w:rPr>
                <w:rFonts w:hint="eastAsia"/>
              </w:rPr>
              <w:t>参与人邮政地址失效日期</w:t>
            </w:r>
          </w:p>
        </w:tc>
        <w:tc>
          <w:tcPr>
            <w:tcW w:w="1048" w:type="dxa"/>
          </w:tcPr>
          <w:p>
            <w:pPr>
              <w:rPr>
                <w:kern w:val="0"/>
              </w:rPr>
            </w:pPr>
            <w:r>
              <w:rPr>
                <w:rFonts w:hint="eastAsia"/>
                <w:kern w:val="0"/>
              </w:rPr>
              <w:t>String</w:t>
            </w:r>
          </w:p>
        </w:tc>
        <w:tc>
          <w:tcPr>
            <w:tcW w:w="1878" w:type="dxa"/>
          </w:tcPr>
          <w:p>
            <w:pPr>
              <w:rPr>
                <w:kern w:val="0"/>
              </w:rPr>
            </w:pPr>
            <w:r>
              <w:rPr>
                <w:rFonts w:hint="eastAsia"/>
                <w:kern w:val="0"/>
              </w:rPr>
              <w:t>N</w:t>
            </w:r>
          </w:p>
        </w:tc>
        <w:tc>
          <w:tcPr>
            <w:tcW w:w="1878" w:type="dxa"/>
          </w:tcPr>
          <w:p>
            <w:pPr>
              <w:rPr>
                <w:highlight w:val="green"/>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226" w:hRule="atLeast"/>
          <w:jc w:val="center"/>
        </w:trPr>
        <w:tc>
          <w:tcPr>
            <w:tcW w:w="1795" w:type="dxa"/>
          </w:tcPr>
          <w:p>
            <w:r>
              <w:rPr>
                <w:rFonts w:hint="eastAsia"/>
              </w:rPr>
              <w:t>NationalCode</w:t>
            </w:r>
          </w:p>
        </w:tc>
        <w:tc>
          <w:tcPr>
            <w:tcW w:w="1664" w:type="dxa"/>
          </w:tcPr>
          <w:p>
            <w:r>
              <w:rPr>
                <w:rFonts w:hint="eastAsia"/>
              </w:rPr>
              <w:t>国家地区代码</w:t>
            </w:r>
          </w:p>
        </w:tc>
        <w:tc>
          <w:tcPr>
            <w:tcW w:w="1048" w:type="dxa"/>
          </w:tcPr>
          <w:p>
            <w:pPr>
              <w:rPr>
                <w:kern w:val="0"/>
              </w:rPr>
            </w:pPr>
            <w:r>
              <w:rPr>
                <w:rFonts w:hint="eastAsia"/>
                <w:kern w:val="0"/>
              </w:rPr>
              <w:t>String</w:t>
            </w:r>
          </w:p>
        </w:tc>
        <w:tc>
          <w:tcPr>
            <w:tcW w:w="1878" w:type="dxa"/>
          </w:tcPr>
          <w:p>
            <w:pPr>
              <w:rPr>
                <w:kern w:val="0"/>
              </w:rPr>
            </w:pPr>
            <w:r>
              <w:rPr>
                <w:rFonts w:hint="eastAsia"/>
                <w:kern w:val="0"/>
              </w:rPr>
              <w:t>N</w:t>
            </w:r>
          </w:p>
        </w:tc>
        <w:tc>
          <w:tcPr>
            <w:tcW w:w="1878" w:type="dxa"/>
          </w:tcPr>
          <w:p>
            <w:pPr>
              <w:rPr>
                <w:highlight w:val="green"/>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226" w:hRule="atLeast"/>
          <w:jc w:val="center"/>
        </w:trPr>
        <w:tc>
          <w:tcPr>
            <w:tcW w:w="1795" w:type="dxa"/>
          </w:tcPr>
          <w:p>
            <w:r>
              <w:rPr>
                <w:rFonts w:hint="eastAsia"/>
              </w:rPr>
              <w:t>ProvinceCode</w:t>
            </w:r>
          </w:p>
        </w:tc>
        <w:tc>
          <w:tcPr>
            <w:tcW w:w="1664" w:type="dxa"/>
          </w:tcPr>
          <w:p>
            <w:r>
              <w:rPr>
                <w:rFonts w:hint="eastAsia"/>
              </w:rPr>
              <w:t>省代码</w:t>
            </w:r>
          </w:p>
        </w:tc>
        <w:tc>
          <w:tcPr>
            <w:tcW w:w="1048" w:type="dxa"/>
          </w:tcPr>
          <w:p>
            <w:pPr>
              <w:rPr>
                <w:kern w:val="0"/>
              </w:rPr>
            </w:pPr>
            <w:r>
              <w:rPr>
                <w:rFonts w:hint="eastAsia"/>
                <w:kern w:val="0"/>
              </w:rPr>
              <w:t>String</w:t>
            </w:r>
          </w:p>
        </w:tc>
        <w:tc>
          <w:tcPr>
            <w:tcW w:w="1878" w:type="dxa"/>
          </w:tcPr>
          <w:p>
            <w:pPr>
              <w:rPr>
                <w:kern w:val="0"/>
              </w:rPr>
            </w:pPr>
            <w:r>
              <w:rPr>
                <w:rFonts w:hint="eastAsia"/>
                <w:kern w:val="0"/>
              </w:rPr>
              <w:t>N</w:t>
            </w:r>
          </w:p>
        </w:tc>
        <w:tc>
          <w:tcPr>
            <w:tcW w:w="1878" w:type="dxa"/>
          </w:tcPr>
          <w:p>
            <w:pPr>
              <w:rPr>
                <w:highlight w:val="green"/>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226" w:hRule="atLeast"/>
          <w:jc w:val="center"/>
        </w:trPr>
        <w:tc>
          <w:tcPr>
            <w:tcW w:w="1795" w:type="dxa"/>
          </w:tcPr>
          <w:p>
            <w:r>
              <w:rPr>
                <w:rFonts w:hint="eastAsia"/>
              </w:rPr>
              <w:t>CityCode</w:t>
            </w:r>
          </w:p>
        </w:tc>
        <w:tc>
          <w:tcPr>
            <w:tcW w:w="1664" w:type="dxa"/>
          </w:tcPr>
          <w:p>
            <w:r>
              <w:rPr>
                <w:rFonts w:hint="eastAsia"/>
              </w:rPr>
              <w:t>市代码</w:t>
            </w:r>
          </w:p>
        </w:tc>
        <w:tc>
          <w:tcPr>
            <w:tcW w:w="1048" w:type="dxa"/>
          </w:tcPr>
          <w:p>
            <w:pPr>
              <w:rPr>
                <w:kern w:val="0"/>
              </w:rPr>
            </w:pPr>
            <w:r>
              <w:rPr>
                <w:rFonts w:hint="eastAsia"/>
                <w:kern w:val="0"/>
              </w:rPr>
              <w:t>String</w:t>
            </w:r>
          </w:p>
        </w:tc>
        <w:tc>
          <w:tcPr>
            <w:tcW w:w="1878" w:type="dxa"/>
          </w:tcPr>
          <w:p>
            <w:pPr>
              <w:rPr>
                <w:kern w:val="0"/>
              </w:rPr>
            </w:pPr>
            <w:r>
              <w:rPr>
                <w:rFonts w:hint="eastAsia"/>
                <w:kern w:val="0"/>
              </w:rPr>
              <w:t>N</w:t>
            </w:r>
          </w:p>
        </w:tc>
        <w:tc>
          <w:tcPr>
            <w:tcW w:w="1878" w:type="dxa"/>
          </w:tcPr>
          <w:p>
            <w:pPr>
              <w:rPr>
                <w:highlight w:val="green"/>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226" w:hRule="atLeast"/>
          <w:jc w:val="center"/>
        </w:trPr>
        <w:tc>
          <w:tcPr>
            <w:tcW w:w="1795" w:type="dxa"/>
          </w:tcPr>
          <w:p>
            <w:r>
              <w:rPr>
                <w:rFonts w:hint="eastAsia"/>
              </w:rPr>
              <w:t>CountryCode</w:t>
            </w:r>
          </w:p>
        </w:tc>
        <w:tc>
          <w:tcPr>
            <w:tcW w:w="1664" w:type="dxa"/>
          </w:tcPr>
          <w:p>
            <w:r>
              <w:rPr>
                <w:rFonts w:hint="eastAsia"/>
              </w:rPr>
              <w:t>区县代码</w:t>
            </w:r>
          </w:p>
        </w:tc>
        <w:tc>
          <w:tcPr>
            <w:tcW w:w="1048" w:type="dxa"/>
          </w:tcPr>
          <w:p>
            <w:pPr>
              <w:rPr>
                <w:kern w:val="0"/>
              </w:rPr>
            </w:pPr>
            <w:r>
              <w:rPr>
                <w:rFonts w:hint="eastAsia"/>
                <w:kern w:val="0"/>
              </w:rPr>
              <w:t>String</w:t>
            </w:r>
          </w:p>
        </w:tc>
        <w:tc>
          <w:tcPr>
            <w:tcW w:w="1878" w:type="dxa"/>
          </w:tcPr>
          <w:p>
            <w:pPr>
              <w:rPr>
                <w:kern w:val="0"/>
              </w:rPr>
            </w:pPr>
            <w:r>
              <w:rPr>
                <w:rFonts w:hint="eastAsia"/>
                <w:kern w:val="0"/>
              </w:rPr>
              <w:t>N</w:t>
            </w:r>
          </w:p>
        </w:tc>
        <w:tc>
          <w:tcPr>
            <w:tcW w:w="1878" w:type="dxa"/>
          </w:tcPr>
          <w:p>
            <w:pPr>
              <w:rPr>
                <w:highlight w:val="green"/>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226" w:hRule="atLeast"/>
          <w:jc w:val="center"/>
        </w:trPr>
        <w:tc>
          <w:tcPr>
            <w:tcW w:w="1795" w:type="dxa"/>
          </w:tcPr>
          <w:p>
            <w:r>
              <w:rPr>
                <w:rFonts w:hint="eastAsia"/>
              </w:rPr>
              <w:t>DetailedAddress</w:t>
            </w:r>
          </w:p>
        </w:tc>
        <w:tc>
          <w:tcPr>
            <w:tcW w:w="1664" w:type="dxa"/>
          </w:tcPr>
          <w:p>
            <w:r>
              <w:rPr>
                <w:rFonts w:hint="eastAsia"/>
              </w:rPr>
              <w:t>详细地址</w:t>
            </w:r>
          </w:p>
        </w:tc>
        <w:tc>
          <w:tcPr>
            <w:tcW w:w="1048" w:type="dxa"/>
          </w:tcPr>
          <w:p>
            <w:pPr>
              <w:rPr>
                <w:kern w:val="0"/>
              </w:rPr>
            </w:pPr>
            <w:r>
              <w:rPr>
                <w:rFonts w:hint="eastAsia"/>
                <w:kern w:val="0"/>
              </w:rPr>
              <w:t>String</w:t>
            </w:r>
          </w:p>
        </w:tc>
        <w:tc>
          <w:tcPr>
            <w:tcW w:w="1878" w:type="dxa"/>
          </w:tcPr>
          <w:p>
            <w:pPr>
              <w:rPr>
                <w:kern w:val="0"/>
              </w:rPr>
            </w:pPr>
            <w:r>
              <w:rPr>
                <w:rFonts w:hint="eastAsia"/>
                <w:kern w:val="0"/>
              </w:rPr>
              <w:t>N</w:t>
            </w:r>
          </w:p>
        </w:tc>
        <w:tc>
          <w:tcPr>
            <w:tcW w:w="1878" w:type="dxa"/>
          </w:tcPr>
          <w:p>
            <w:pPr>
              <w:rPr>
                <w:highlight w:val="green"/>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226" w:hRule="atLeast"/>
          <w:jc w:val="center"/>
        </w:trPr>
        <w:tc>
          <w:tcPr>
            <w:tcW w:w="1795" w:type="dxa"/>
          </w:tcPr>
          <w:p>
            <w:r>
              <w:rPr>
                <w:rFonts w:hint="eastAsia"/>
              </w:rPr>
              <w:t>PostalCode</w:t>
            </w:r>
          </w:p>
        </w:tc>
        <w:tc>
          <w:tcPr>
            <w:tcW w:w="1664" w:type="dxa"/>
          </w:tcPr>
          <w:p>
            <w:r>
              <w:rPr>
                <w:rFonts w:hint="eastAsia"/>
              </w:rPr>
              <w:t>邮政编码</w:t>
            </w:r>
          </w:p>
        </w:tc>
        <w:tc>
          <w:tcPr>
            <w:tcW w:w="1048" w:type="dxa"/>
          </w:tcPr>
          <w:p>
            <w:pPr>
              <w:rPr>
                <w:kern w:val="0"/>
              </w:rPr>
            </w:pPr>
            <w:r>
              <w:rPr>
                <w:rFonts w:hint="eastAsia"/>
                <w:kern w:val="0"/>
              </w:rPr>
              <w:t>String</w:t>
            </w:r>
          </w:p>
        </w:tc>
        <w:tc>
          <w:tcPr>
            <w:tcW w:w="1878" w:type="dxa"/>
          </w:tcPr>
          <w:p>
            <w:pPr>
              <w:rPr>
                <w:kern w:val="0"/>
              </w:rPr>
            </w:pPr>
            <w:r>
              <w:rPr>
                <w:rFonts w:hint="eastAsia"/>
                <w:kern w:val="0"/>
              </w:rPr>
              <w:t>N</w:t>
            </w:r>
          </w:p>
        </w:tc>
        <w:tc>
          <w:tcPr>
            <w:tcW w:w="1878" w:type="dxa"/>
          </w:tcPr>
          <w:p>
            <w:pPr>
              <w:rPr>
                <w:highlight w:val="green"/>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226" w:hRule="atLeast"/>
          <w:jc w:val="center"/>
        </w:trPr>
        <w:tc>
          <w:tcPr>
            <w:tcW w:w="1795" w:type="dxa"/>
          </w:tcPr>
          <w:p>
            <w:r>
              <w:rPr>
                <w:rFonts w:hint="eastAsia"/>
              </w:rPr>
              <w:t>ENParticipantsAddressNo</w:t>
            </w:r>
          </w:p>
        </w:tc>
        <w:tc>
          <w:tcPr>
            <w:tcW w:w="1664" w:type="dxa"/>
          </w:tcPr>
          <w:p>
            <w:r>
              <w:rPr>
                <w:rFonts w:hint="eastAsia"/>
              </w:rPr>
              <w:t>参与人邮政地址序号</w:t>
            </w:r>
          </w:p>
        </w:tc>
        <w:tc>
          <w:tcPr>
            <w:tcW w:w="1048" w:type="dxa"/>
          </w:tcPr>
          <w:p>
            <w:pPr>
              <w:rPr>
                <w:kern w:val="0"/>
              </w:rPr>
            </w:pPr>
            <w:r>
              <w:rPr>
                <w:rFonts w:hint="eastAsia"/>
                <w:kern w:val="0"/>
              </w:rPr>
              <w:t>String</w:t>
            </w:r>
          </w:p>
        </w:tc>
        <w:tc>
          <w:tcPr>
            <w:tcW w:w="1878" w:type="dxa"/>
          </w:tcPr>
          <w:p>
            <w:pPr>
              <w:rPr>
                <w:kern w:val="0"/>
              </w:rPr>
            </w:pPr>
            <w:r>
              <w:rPr>
                <w:rFonts w:hint="eastAsia"/>
                <w:kern w:val="0"/>
              </w:rPr>
              <w:t>N</w:t>
            </w:r>
          </w:p>
        </w:tc>
        <w:tc>
          <w:tcPr>
            <w:tcW w:w="1878" w:type="dxa"/>
          </w:tcPr>
          <w:p>
            <w:pPr>
              <w:rPr>
                <w:highlight w:val="green"/>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226" w:hRule="atLeast"/>
          <w:jc w:val="center"/>
        </w:trPr>
        <w:tc>
          <w:tcPr>
            <w:tcW w:w="1795" w:type="dxa"/>
          </w:tcPr>
          <w:p>
            <w:r>
              <w:rPr>
                <w:rFonts w:hint="eastAsia"/>
              </w:rPr>
              <w:t>ENParticipantPostalAddressUsingCode</w:t>
            </w:r>
          </w:p>
        </w:tc>
        <w:tc>
          <w:tcPr>
            <w:tcW w:w="1664" w:type="dxa"/>
          </w:tcPr>
          <w:p>
            <w:r>
              <w:rPr>
                <w:rFonts w:hint="eastAsia"/>
              </w:rPr>
              <w:t>参与人邮政地址用途类型代码</w:t>
            </w:r>
          </w:p>
        </w:tc>
        <w:tc>
          <w:tcPr>
            <w:tcW w:w="1048" w:type="dxa"/>
          </w:tcPr>
          <w:p>
            <w:pPr>
              <w:rPr>
                <w:kern w:val="0"/>
              </w:rPr>
            </w:pPr>
            <w:r>
              <w:rPr>
                <w:rFonts w:hint="eastAsia"/>
                <w:kern w:val="0"/>
              </w:rPr>
              <w:t>String</w:t>
            </w:r>
          </w:p>
        </w:tc>
        <w:tc>
          <w:tcPr>
            <w:tcW w:w="1878" w:type="dxa"/>
          </w:tcPr>
          <w:p>
            <w:pPr>
              <w:rPr>
                <w:kern w:val="0"/>
              </w:rPr>
            </w:pPr>
            <w:r>
              <w:rPr>
                <w:rFonts w:hint="eastAsia"/>
                <w:kern w:val="0"/>
              </w:rPr>
              <w:t>N</w:t>
            </w:r>
          </w:p>
        </w:tc>
        <w:tc>
          <w:tcPr>
            <w:tcW w:w="1878" w:type="dxa"/>
          </w:tcPr>
          <w:p>
            <w:pPr>
              <w:rPr>
                <w:highlight w:val="green"/>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226" w:hRule="atLeast"/>
          <w:jc w:val="center"/>
        </w:trPr>
        <w:tc>
          <w:tcPr>
            <w:tcW w:w="1795" w:type="dxa"/>
          </w:tcPr>
          <w:p>
            <w:r>
              <w:rPr>
                <w:rFonts w:hint="eastAsia"/>
              </w:rPr>
              <w:t>ENParticipantPostalAddressStartDate</w:t>
            </w:r>
          </w:p>
        </w:tc>
        <w:tc>
          <w:tcPr>
            <w:tcW w:w="1664" w:type="dxa"/>
          </w:tcPr>
          <w:p>
            <w:r>
              <w:rPr>
                <w:rFonts w:hint="eastAsia"/>
              </w:rPr>
              <w:t>参与人邮政地址生效日期</w:t>
            </w:r>
          </w:p>
        </w:tc>
        <w:tc>
          <w:tcPr>
            <w:tcW w:w="1048" w:type="dxa"/>
          </w:tcPr>
          <w:p>
            <w:pPr>
              <w:rPr>
                <w:kern w:val="0"/>
              </w:rPr>
            </w:pPr>
            <w:r>
              <w:rPr>
                <w:rFonts w:hint="eastAsia"/>
                <w:kern w:val="0"/>
              </w:rPr>
              <w:t>String</w:t>
            </w:r>
          </w:p>
        </w:tc>
        <w:tc>
          <w:tcPr>
            <w:tcW w:w="1878" w:type="dxa"/>
          </w:tcPr>
          <w:p>
            <w:pPr>
              <w:rPr>
                <w:kern w:val="0"/>
              </w:rPr>
            </w:pPr>
            <w:r>
              <w:rPr>
                <w:rFonts w:hint="eastAsia"/>
                <w:kern w:val="0"/>
              </w:rPr>
              <w:t>N</w:t>
            </w:r>
          </w:p>
        </w:tc>
        <w:tc>
          <w:tcPr>
            <w:tcW w:w="1878" w:type="dxa"/>
          </w:tcPr>
          <w:p>
            <w:pPr>
              <w:rPr>
                <w:highlight w:val="green"/>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226" w:hRule="atLeast"/>
          <w:jc w:val="center"/>
        </w:trPr>
        <w:tc>
          <w:tcPr>
            <w:tcW w:w="1795" w:type="dxa"/>
          </w:tcPr>
          <w:p>
            <w:r>
              <w:rPr>
                <w:rFonts w:hint="eastAsia"/>
              </w:rPr>
              <w:t>ENParticipantPostalAddressEndDate</w:t>
            </w:r>
          </w:p>
        </w:tc>
        <w:tc>
          <w:tcPr>
            <w:tcW w:w="1664" w:type="dxa"/>
          </w:tcPr>
          <w:p>
            <w:r>
              <w:rPr>
                <w:rFonts w:hint="eastAsia"/>
              </w:rPr>
              <w:t>参与人邮政地址失效日期</w:t>
            </w:r>
          </w:p>
        </w:tc>
        <w:tc>
          <w:tcPr>
            <w:tcW w:w="1048" w:type="dxa"/>
          </w:tcPr>
          <w:p>
            <w:pPr>
              <w:rPr>
                <w:kern w:val="0"/>
              </w:rPr>
            </w:pPr>
            <w:r>
              <w:rPr>
                <w:rFonts w:hint="eastAsia"/>
                <w:kern w:val="0"/>
              </w:rPr>
              <w:t>String</w:t>
            </w:r>
          </w:p>
        </w:tc>
        <w:tc>
          <w:tcPr>
            <w:tcW w:w="1878" w:type="dxa"/>
          </w:tcPr>
          <w:p>
            <w:pPr>
              <w:rPr>
                <w:kern w:val="0"/>
              </w:rPr>
            </w:pPr>
            <w:r>
              <w:rPr>
                <w:rFonts w:hint="eastAsia"/>
                <w:kern w:val="0"/>
              </w:rPr>
              <w:t>N</w:t>
            </w:r>
          </w:p>
        </w:tc>
        <w:tc>
          <w:tcPr>
            <w:tcW w:w="1878" w:type="dxa"/>
          </w:tcPr>
          <w:p>
            <w:pPr>
              <w:rPr>
                <w:highlight w:val="green"/>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226" w:hRule="atLeast"/>
          <w:jc w:val="center"/>
        </w:trPr>
        <w:tc>
          <w:tcPr>
            <w:tcW w:w="1795" w:type="dxa"/>
          </w:tcPr>
          <w:p>
            <w:r>
              <w:rPr>
                <w:rFonts w:hint="eastAsia"/>
              </w:rPr>
              <w:t>ENNationalCode</w:t>
            </w:r>
          </w:p>
        </w:tc>
        <w:tc>
          <w:tcPr>
            <w:tcW w:w="1664" w:type="dxa"/>
          </w:tcPr>
          <w:p>
            <w:r>
              <w:rPr>
                <w:rFonts w:hint="eastAsia"/>
              </w:rPr>
              <w:t>国家地区代码</w:t>
            </w:r>
          </w:p>
        </w:tc>
        <w:tc>
          <w:tcPr>
            <w:tcW w:w="1048" w:type="dxa"/>
          </w:tcPr>
          <w:p>
            <w:pPr>
              <w:rPr>
                <w:kern w:val="0"/>
              </w:rPr>
            </w:pPr>
            <w:r>
              <w:rPr>
                <w:rFonts w:hint="eastAsia"/>
                <w:kern w:val="0"/>
              </w:rPr>
              <w:t>String</w:t>
            </w:r>
          </w:p>
        </w:tc>
        <w:tc>
          <w:tcPr>
            <w:tcW w:w="1878" w:type="dxa"/>
          </w:tcPr>
          <w:p>
            <w:pPr>
              <w:rPr>
                <w:kern w:val="0"/>
              </w:rPr>
            </w:pPr>
            <w:r>
              <w:rPr>
                <w:rFonts w:hint="eastAsia"/>
                <w:kern w:val="0"/>
              </w:rPr>
              <w:t>N</w:t>
            </w:r>
          </w:p>
        </w:tc>
        <w:tc>
          <w:tcPr>
            <w:tcW w:w="1878" w:type="dxa"/>
          </w:tcPr>
          <w:p>
            <w:pPr>
              <w:rPr>
                <w:highlight w:val="green"/>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226" w:hRule="atLeast"/>
          <w:jc w:val="center"/>
        </w:trPr>
        <w:tc>
          <w:tcPr>
            <w:tcW w:w="1795" w:type="dxa"/>
          </w:tcPr>
          <w:p>
            <w:r>
              <w:rPr>
                <w:rFonts w:hint="eastAsia"/>
              </w:rPr>
              <w:t>ENProvinceCode</w:t>
            </w:r>
          </w:p>
        </w:tc>
        <w:tc>
          <w:tcPr>
            <w:tcW w:w="1664" w:type="dxa"/>
          </w:tcPr>
          <w:p>
            <w:r>
              <w:rPr>
                <w:rFonts w:hint="eastAsia"/>
              </w:rPr>
              <w:t>省代码</w:t>
            </w:r>
          </w:p>
        </w:tc>
        <w:tc>
          <w:tcPr>
            <w:tcW w:w="1048" w:type="dxa"/>
          </w:tcPr>
          <w:p>
            <w:pPr>
              <w:rPr>
                <w:kern w:val="0"/>
              </w:rPr>
            </w:pPr>
            <w:r>
              <w:rPr>
                <w:rFonts w:hint="eastAsia"/>
                <w:kern w:val="0"/>
              </w:rPr>
              <w:t>String</w:t>
            </w:r>
          </w:p>
        </w:tc>
        <w:tc>
          <w:tcPr>
            <w:tcW w:w="1878" w:type="dxa"/>
          </w:tcPr>
          <w:p>
            <w:pPr>
              <w:rPr>
                <w:kern w:val="0"/>
              </w:rPr>
            </w:pPr>
            <w:r>
              <w:rPr>
                <w:rFonts w:hint="eastAsia"/>
                <w:kern w:val="0"/>
              </w:rPr>
              <w:t>N</w:t>
            </w:r>
          </w:p>
        </w:tc>
        <w:tc>
          <w:tcPr>
            <w:tcW w:w="1878" w:type="dxa"/>
          </w:tcPr>
          <w:p>
            <w:pPr>
              <w:rPr>
                <w:highlight w:val="green"/>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226" w:hRule="atLeast"/>
          <w:jc w:val="center"/>
        </w:trPr>
        <w:tc>
          <w:tcPr>
            <w:tcW w:w="1795" w:type="dxa"/>
          </w:tcPr>
          <w:p>
            <w:r>
              <w:rPr>
                <w:rFonts w:hint="eastAsia"/>
              </w:rPr>
              <w:t>ENCityCode</w:t>
            </w:r>
          </w:p>
        </w:tc>
        <w:tc>
          <w:tcPr>
            <w:tcW w:w="1664" w:type="dxa"/>
          </w:tcPr>
          <w:p>
            <w:r>
              <w:rPr>
                <w:rFonts w:hint="eastAsia"/>
              </w:rPr>
              <w:t>市代码</w:t>
            </w:r>
          </w:p>
        </w:tc>
        <w:tc>
          <w:tcPr>
            <w:tcW w:w="1048" w:type="dxa"/>
          </w:tcPr>
          <w:p>
            <w:pPr>
              <w:rPr>
                <w:kern w:val="0"/>
              </w:rPr>
            </w:pPr>
            <w:r>
              <w:rPr>
                <w:rFonts w:hint="eastAsia"/>
                <w:kern w:val="0"/>
              </w:rPr>
              <w:t>String</w:t>
            </w:r>
          </w:p>
        </w:tc>
        <w:tc>
          <w:tcPr>
            <w:tcW w:w="1878" w:type="dxa"/>
          </w:tcPr>
          <w:p>
            <w:pPr>
              <w:rPr>
                <w:kern w:val="0"/>
              </w:rPr>
            </w:pPr>
            <w:r>
              <w:rPr>
                <w:rFonts w:hint="eastAsia"/>
                <w:kern w:val="0"/>
              </w:rPr>
              <w:t>N</w:t>
            </w:r>
          </w:p>
        </w:tc>
        <w:tc>
          <w:tcPr>
            <w:tcW w:w="1878" w:type="dxa"/>
          </w:tcPr>
          <w:p>
            <w:pPr>
              <w:rPr>
                <w:highlight w:val="green"/>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226" w:hRule="atLeast"/>
          <w:jc w:val="center"/>
        </w:trPr>
        <w:tc>
          <w:tcPr>
            <w:tcW w:w="1795" w:type="dxa"/>
          </w:tcPr>
          <w:p>
            <w:r>
              <w:rPr>
                <w:rFonts w:hint="eastAsia"/>
              </w:rPr>
              <w:t>ENCountryCode</w:t>
            </w:r>
          </w:p>
        </w:tc>
        <w:tc>
          <w:tcPr>
            <w:tcW w:w="1664" w:type="dxa"/>
          </w:tcPr>
          <w:p>
            <w:r>
              <w:rPr>
                <w:rFonts w:hint="eastAsia"/>
              </w:rPr>
              <w:t>区县代码</w:t>
            </w:r>
          </w:p>
        </w:tc>
        <w:tc>
          <w:tcPr>
            <w:tcW w:w="1048" w:type="dxa"/>
          </w:tcPr>
          <w:p>
            <w:pPr>
              <w:rPr>
                <w:kern w:val="0"/>
              </w:rPr>
            </w:pPr>
            <w:r>
              <w:rPr>
                <w:rFonts w:hint="eastAsia"/>
                <w:kern w:val="0"/>
              </w:rPr>
              <w:t>String</w:t>
            </w:r>
          </w:p>
        </w:tc>
        <w:tc>
          <w:tcPr>
            <w:tcW w:w="1878" w:type="dxa"/>
          </w:tcPr>
          <w:p>
            <w:pPr>
              <w:rPr>
                <w:kern w:val="0"/>
              </w:rPr>
            </w:pPr>
            <w:r>
              <w:rPr>
                <w:rFonts w:hint="eastAsia"/>
                <w:kern w:val="0"/>
              </w:rPr>
              <w:t>N</w:t>
            </w:r>
          </w:p>
        </w:tc>
        <w:tc>
          <w:tcPr>
            <w:tcW w:w="1878" w:type="dxa"/>
          </w:tcPr>
          <w:p>
            <w:pPr>
              <w:rPr>
                <w:highlight w:val="green"/>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226" w:hRule="atLeast"/>
          <w:jc w:val="center"/>
        </w:trPr>
        <w:tc>
          <w:tcPr>
            <w:tcW w:w="1795" w:type="dxa"/>
          </w:tcPr>
          <w:p>
            <w:r>
              <w:rPr>
                <w:rFonts w:hint="eastAsia"/>
              </w:rPr>
              <w:t>ENDetailedAddress</w:t>
            </w:r>
          </w:p>
        </w:tc>
        <w:tc>
          <w:tcPr>
            <w:tcW w:w="1664" w:type="dxa"/>
          </w:tcPr>
          <w:p>
            <w:r>
              <w:rPr>
                <w:rFonts w:hint="eastAsia"/>
              </w:rPr>
              <w:t>详细地址</w:t>
            </w:r>
          </w:p>
        </w:tc>
        <w:tc>
          <w:tcPr>
            <w:tcW w:w="1048" w:type="dxa"/>
          </w:tcPr>
          <w:p>
            <w:pPr>
              <w:rPr>
                <w:kern w:val="0"/>
              </w:rPr>
            </w:pPr>
            <w:r>
              <w:rPr>
                <w:rFonts w:hint="eastAsia"/>
                <w:kern w:val="0"/>
              </w:rPr>
              <w:t>String</w:t>
            </w:r>
          </w:p>
        </w:tc>
        <w:tc>
          <w:tcPr>
            <w:tcW w:w="1878" w:type="dxa"/>
          </w:tcPr>
          <w:p>
            <w:pPr>
              <w:rPr>
                <w:kern w:val="0"/>
              </w:rPr>
            </w:pPr>
            <w:r>
              <w:rPr>
                <w:rFonts w:hint="eastAsia"/>
                <w:kern w:val="0"/>
              </w:rPr>
              <w:t>N</w:t>
            </w:r>
          </w:p>
        </w:tc>
        <w:tc>
          <w:tcPr>
            <w:tcW w:w="1878" w:type="dxa"/>
          </w:tcPr>
          <w:p>
            <w:pPr>
              <w:rPr>
                <w:highlight w:val="green"/>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226" w:hRule="atLeast"/>
          <w:jc w:val="center"/>
        </w:trPr>
        <w:tc>
          <w:tcPr>
            <w:tcW w:w="1795" w:type="dxa"/>
          </w:tcPr>
          <w:p>
            <w:r>
              <w:rPr>
                <w:rFonts w:hint="eastAsia"/>
              </w:rPr>
              <w:t>ENPostalCode</w:t>
            </w:r>
          </w:p>
        </w:tc>
        <w:tc>
          <w:tcPr>
            <w:tcW w:w="1664" w:type="dxa"/>
          </w:tcPr>
          <w:p>
            <w:r>
              <w:rPr>
                <w:rFonts w:hint="eastAsia"/>
              </w:rPr>
              <w:t>邮政编码</w:t>
            </w:r>
          </w:p>
        </w:tc>
        <w:tc>
          <w:tcPr>
            <w:tcW w:w="1048" w:type="dxa"/>
          </w:tcPr>
          <w:p>
            <w:pPr>
              <w:rPr>
                <w:kern w:val="0"/>
              </w:rPr>
            </w:pPr>
            <w:r>
              <w:rPr>
                <w:rFonts w:hint="eastAsia"/>
                <w:kern w:val="0"/>
              </w:rPr>
              <w:t>String</w:t>
            </w:r>
          </w:p>
        </w:tc>
        <w:tc>
          <w:tcPr>
            <w:tcW w:w="1878" w:type="dxa"/>
          </w:tcPr>
          <w:p>
            <w:pPr>
              <w:rPr>
                <w:kern w:val="0"/>
              </w:rPr>
            </w:pPr>
            <w:r>
              <w:rPr>
                <w:rFonts w:hint="eastAsia"/>
                <w:kern w:val="0"/>
              </w:rPr>
              <w:t>N</w:t>
            </w:r>
          </w:p>
        </w:tc>
        <w:tc>
          <w:tcPr>
            <w:tcW w:w="1878" w:type="dxa"/>
          </w:tcPr>
          <w:p>
            <w:pPr>
              <w:rPr>
                <w:highlight w:val="green"/>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226" w:hRule="atLeast"/>
          <w:jc w:val="center"/>
        </w:trPr>
        <w:tc>
          <w:tcPr>
            <w:tcW w:w="1795" w:type="dxa"/>
          </w:tcPr>
          <w:p>
            <w:r>
              <w:rPr>
                <w:rFonts w:hint="eastAsia"/>
              </w:rPr>
              <w:t>InsuSeqNo</w:t>
            </w:r>
          </w:p>
        </w:tc>
        <w:tc>
          <w:tcPr>
            <w:tcW w:w="1664" w:type="dxa"/>
          </w:tcPr>
          <w:p>
            <w:r>
              <w:rPr>
                <w:rFonts w:hint="eastAsia"/>
              </w:rPr>
              <w:t>被保人序号</w:t>
            </w:r>
          </w:p>
        </w:tc>
        <w:tc>
          <w:tcPr>
            <w:tcW w:w="1048" w:type="dxa"/>
          </w:tcPr>
          <w:p>
            <w:pPr>
              <w:rPr>
                <w:kern w:val="0"/>
              </w:rPr>
            </w:pPr>
            <w:r>
              <w:rPr>
                <w:rFonts w:hint="eastAsia"/>
                <w:kern w:val="0"/>
              </w:rPr>
              <w:t>String</w:t>
            </w:r>
          </w:p>
        </w:tc>
        <w:tc>
          <w:tcPr>
            <w:tcW w:w="1878" w:type="dxa"/>
          </w:tcPr>
          <w:p>
            <w:pPr>
              <w:rPr>
                <w:kern w:val="0"/>
              </w:rPr>
            </w:pPr>
            <w:r>
              <w:rPr>
                <w:rFonts w:hint="eastAsia"/>
                <w:kern w:val="0"/>
              </w:rPr>
              <w:t>N</w:t>
            </w:r>
          </w:p>
        </w:tc>
        <w:tc>
          <w:tcPr>
            <w:tcW w:w="1878" w:type="dxa"/>
          </w:tcPr>
          <w:p>
            <w:pPr>
              <w:rPr>
                <w:highlight w:val="green"/>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226" w:hRule="atLeast"/>
          <w:jc w:val="center"/>
        </w:trPr>
        <w:tc>
          <w:tcPr>
            <w:tcW w:w="1795" w:type="dxa"/>
          </w:tcPr>
          <w:p>
            <w:r>
              <w:rPr>
                <w:rFonts w:hint="eastAsia"/>
              </w:rPr>
              <w:t>RiskCode</w:t>
            </w:r>
          </w:p>
        </w:tc>
        <w:tc>
          <w:tcPr>
            <w:tcW w:w="1664" w:type="dxa"/>
          </w:tcPr>
          <w:p>
            <w:r>
              <w:rPr>
                <w:rFonts w:hint="eastAsia"/>
              </w:rPr>
              <w:t>险种编码</w:t>
            </w:r>
          </w:p>
        </w:tc>
        <w:tc>
          <w:tcPr>
            <w:tcW w:w="1048" w:type="dxa"/>
          </w:tcPr>
          <w:p>
            <w:pPr>
              <w:rPr>
                <w:kern w:val="0"/>
              </w:rPr>
            </w:pPr>
            <w:r>
              <w:rPr>
                <w:rFonts w:hint="eastAsia"/>
                <w:kern w:val="0"/>
              </w:rPr>
              <w:t>String</w:t>
            </w:r>
          </w:p>
        </w:tc>
        <w:tc>
          <w:tcPr>
            <w:tcW w:w="1878" w:type="dxa"/>
          </w:tcPr>
          <w:p>
            <w:pPr>
              <w:rPr>
                <w:kern w:val="0"/>
              </w:rPr>
            </w:pPr>
            <w:r>
              <w:rPr>
                <w:rFonts w:hint="eastAsia"/>
                <w:kern w:val="0"/>
              </w:rPr>
              <w:t>Y</w:t>
            </w:r>
          </w:p>
        </w:tc>
        <w:tc>
          <w:tcPr>
            <w:tcW w:w="1878" w:type="dxa"/>
          </w:tcPr>
          <w:p>
            <w:pPr>
              <w:rPr>
                <w:highlight w:val="green"/>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226" w:hRule="atLeast"/>
          <w:jc w:val="center"/>
        </w:trPr>
        <w:tc>
          <w:tcPr>
            <w:tcW w:w="1795" w:type="dxa"/>
          </w:tcPr>
          <w:p>
            <w:r>
              <w:rPr>
                <w:rFonts w:hint="eastAsia"/>
              </w:rPr>
              <w:t>MainRiskCode</w:t>
            </w:r>
          </w:p>
        </w:tc>
        <w:tc>
          <w:tcPr>
            <w:tcW w:w="1664" w:type="dxa"/>
          </w:tcPr>
          <w:p>
            <w:r>
              <w:rPr>
                <w:rFonts w:hint="eastAsia"/>
              </w:rPr>
              <w:t>主险编码</w:t>
            </w:r>
          </w:p>
        </w:tc>
        <w:tc>
          <w:tcPr>
            <w:tcW w:w="1048" w:type="dxa"/>
          </w:tcPr>
          <w:p>
            <w:pPr>
              <w:rPr>
                <w:kern w:val="0"/>
              </w:rPr>
            </w:pPr>
            <w:r>
              <w:rPr>
                <w:rFonts w:hint="eastAsia"/>
                <w:kern w:val="0"/>
              </w:rPr>
              <w:t>String</w:t>
            </w:r>
          </w:p>
        </w:tc>
        <w:tc>
          <w:tcPr>
            <w:tcW w:w="1878" w:type="dxa"/>
          </w:tcPr>
          <w:p>
            <w:pPr>
              <w:rPr>
                <w:kern w:val="0"/>
              </w:rPr>
            </w:pPr>
            <w:r>
              <w:rPr>
                <w:rFonts w:hint="eastAsia"/>
                <w:kern w:val="0"/>
              </w:rPr>
              <w:t>N</w:t>
            </w:r>
          </w:p>
        </w:tc>
        <w:tc>
          <w:tcPr>
            <w:tcW w:w="1878" w:type="dxa"/>
          </w:tcPr>
          <w:p>
            <w:pPr>
              <w:rPr>
                <w:highlight w:val="green"/>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90" w:hRule="atLeast"/>
          <w:jc w:val="center"/>
        </w:trPr>
        <w:tc>
          <w:tcPr>
            <w:tcW w:w="1795" w:type="dxa"/>
          </w:tcPr>
          <w:p>
            <w:r>
              <w:rPr>
                <w:rFonts w:hint="eastAsia"/>
              </w:rPr>
              <w:t>PolNo</w:t>
            </w:r>
          </w:p>
        </w:tc>
        <w:tc>
          <w:tcPr>
            <w:tcW w:w="1664" w:type="dxa"/>
          </w:tcPr>
          <w:p>
            <w:r>
              <w:rPr>
                <w:rFonts w:hint="eastAsia"/>
              </w:rPr>
              <w:t>保单险种号码</w:t>
            </w:r>
          </w:p>
        </w:tc>
        <w:tc>
          <w:tcPr>
            <w:tcW w:w="1048" w:type="dxa"/>
          </w:tcPr>
          <w:p>
            <w:pPr>
              <w:rPr>
                <w:kern w:val="0"/>
              </w:rPr>
            </w:pPr>
            <w:r>
              <w:rPr>
                <w:rFonts w:hint="eastAsia"/>
                <w:kern w:val="0"/>
              </w:rPr>
              <w:t>String</w:t>
            </w:r>
          </w:p>
        </w:tc>
        <w:tc>
          <w:tcPr>
            <w:tcW w:w="1878" w:type="dxa"/>
          </w:tcPr>
          <w:p>
            <w:pPr>
              <w:rPr>
                <w:kern w:val="0"/>
              </w:rPr>
            </w:pPr>
            <w:r>
              <w:rPr>
                <w:rFonts w:hint="eastAsia"/>
                <w:kern w:val="0"/>
              </w:rPr>
              <w:t>Y</w:t>
            </w:r>
          </w:p>
        </w:tc>
        <w:tc>
          <w:tcPr>
            <w:tcW w:w="1878" w:type="dxa"/>
          </w:tcPr>
          <w:p>
            <w:pPr>
              <w:rPr>
                <w:highlight w:val="green"/>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226" w:hRule="atLeast"/>
          <w:jc w:val="center"/>
        </w:trPr>
        <w:tc>
          <w:tcPr>
            <w:tcW w:w="1795" w:type="dxa"/>
          </w:tcPr>
          <w:p>
            <w:r>
              <w:rPr>
                <w:rFonts w:hint="eastAsia"/>
              </w:rPr>
              <w:t>Mult</w:t>
            </w:r>
          </w:p>
        </w:tc>
        <w:tc>
          <w:tcPr>
            <w:tcW w:w="1664" w:type="dxa"/>
          </w:tcPr>
          <w:p>
            <w:r>
              <w:rPr>
                <w:rFonts w:hint="eastAsia"/>
              </w:rPr>
              <w:t>总份数</w:t>
            </w:r>
          </w:p>
        </w:tc>
        <w:tc>
          <w:tcPr>
            <w:tcW w:w="1048" w:type="dxa"/>
          </w:tcPr>
          <w:p>
            <w:pPr>
              <w:rPr>
                <w:kern w:val="0"/>
              </w:rPr>
            </w:pPr>
            <w:r>
              <w:rPr>
                <w:rFonts w:hint="eastAsia"/>
                <w:kern w:val="0"/>
              </w:rPr>
              <w:t>String</w:t>
            </w:r>
          </w:p>
        </w:tc>
        <w:tc>
          <w:tcPr>
            <w:tcW w:w="1878" w:type="dxa"/>
          </w:tcPr>
          <w:p>
            <w:pPr>
              <w:rPr>
                <w:kern w:val="0"/>
              </w:rPr>
            </w:pPr>
            <w:r>
              <w:rPr>
                <w:rFonts w:hint="eastAsia"/>
                <w:kern w:val="0"/>
              </w:rPr>
              <w:t>Y</w:t>
            </w:r>
          </w:p>
        </w:tc>
        <w:tc>
          <w:tcPr>
            <w:tcW w:w="1878" w:type="dxa"/>
          </w:tcPr>
          <w:p>
            <w:pPr>
              <w:rPr>
                <w:highlight w:val="green"/>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226" w:hRule="atLeast"/>
          <w:jc w:val="center"/>
        </w:trPr>
        <w:tc>
          <w:tcPr>
            <w:tcW w:w="1795" w:type="dxa"/>
          </w:tcPr>
          <w:p>
            <w:r>
              <w:rPr>
                <w:rFonts w:hint="eastAsia"/>
              </w:rPr>
              <w:t>Amnt</w:t>
            </w:r>
          </w:p>
        </w:tc>
        <w:tc>
          <w:tcPr>
            <w:tcW w:w="1664" w:type="dxa"/>
          </w:tcPr>
          <w:p>
            <w:r>
              <w:rPr>
                <w:rFonts w:hint="eastAsia"/>
              </w:rPr>
              <w:t>总基本保额</w:t>
            </w:r>
          </w:p>
        </w:tc>
        <w:tc>
          <w:tcPr>
            <w:tcW w:w="1048" w:type="dxa"/>
          </w:tcPr>
          <w:p>
            <w:pPr>
              <w:rPr>
                <w:kern w:val="0"/>
              </w:rPr>
            </w:pPr>
            <w:r>
              <w:rPr>
                <w:rFonts w:hint="eastAsia"/>
                <w:kern w:val="0"/>
              </w:rPr>
              <w:t>String</w:t>
            </w:r>
          </w:p>
        </w:tc>
        <w:tc>
          <w:tcPr>
            <w:tcW w:w="1878" w:type="dxa"/>
          </w:tcPr>
          <w:p>
            <w:pPr>
              <w:rPr>
                <w:kern w:val="0"/>
              </w:rPr>
            </w:pPr>
            <w:r>
              <w:rPr>
                <w:rFonts w:hint="eastAsia"/>
                <w:kern w:val="0"/>
              </w:rPr>
              <w:t>Y</w:t>
            </w:r>
          </w:p>
        </w:tc>
        <w:tc>
          <w:tcPr>
            <w:tcW w:w="1878" w:type="dxa"/>
          </w:tcPr>
          <w:p>
            <w:pPr>
              <w:rPr>
                <w:highlight w:val="green"/>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226" w:hRule="atLeast"/>
          <w:jc w:val="center"/>
        </w:trPr>
        <w:tc>
          <w:tcPr>
            <w:tcW w:w="1795" w:type="dxa"/>
          </w:tcPr>
          <w:p>
            <w:r>
              <w:rPr>
                <w:rFonts w:hint="eastAsia"/>
              </w:rPr>
              <w:t>CValiDate</w:t>
            </w:r>
          </w:p>
        </w:tc>
        <w:tc>
          <w:tcPr>
            <w:tcW w:w="1664" w:type="dxa"/>
          </w:tcPr>
          <w:p>
            <w:r>
              <w:rPr>
                <w:rFonts w:hint="eastAsia"/>
              </w:rPr>
              <w:t>险种生效日期</w:t>
            </w:r>
          </w:p>
        </w:tc>
        <w:tc>
          <w:tcPr>
            <w:tcW w:w="1048" w:type="dxa"/>
          </w:tcPr>
          <w:p>
            <w:pPr>
              <w:rPr>
                <w:kern w:val="0"/>
              </w:rPr>
            </w:pPr>
            <w:r>
              <w:rPr>
                <w:rFonts w:hint="eastAsia"/>
                <w:kern w:val="0"/>
              </w:rPr>
              <w:t>String</w:t>
            </w:r>
          </w:p>
        </w:tc>
        <w:tc>
          <w:tcPr>
            <w:tcW w:w="1878" w:type="dxa"/>
          </w:tcPr>
          <w:p>
            <w:pPr>
              <w:rPr>
                <w:kern w:val="0"/>
              </w:rPr>
            </w:pPr>
            <w:r>
              <w:rPr>
                <w:rFonts w:hint="eastAsia"/>
                <w:kern w:val="0"/>
              </w:rPr>
              <w:t>Y</w:t>
            </w:r>
          </w:p>
        </w:tc>
        <w:tc>
          <w:tcPr>
            <w:tcW w:w="1878" w:type="dxa"/>
          </w:tcPr>
          <w:p>
            <w:pPr>
              <w:rPr>
                <w:highlight w:val="green"/>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226" w:hRule="atLeast"/>
          <w:jc w:val="center"/>
        </w:trPr>
        <w:tc>
          <w:tcPr>
            <w:tcW w:w="1795" w:type="dxa"/>
          </w:tcPr>
          <w:p>
            <w:r>
              <w:rPr>
                <w:rFonts w:hint="eastAsia"/>
              </w:rPr>
              <w:t>EndDate</w:t>
            </w:r>
          </w:p>
        </w:tc>
        <w:tc>
          <w:tcPr>
            <w:tcW w:w="1664" w:type="dxa"/>
          </w:tcPr>
          <w:p>
            <w:r>
              <w:rPr>
                <w:rFonts w:hint="eastAsia"/>
              </w:rPr>
              <w:t>保险责任终止日期</w:t>
            </w:r>
          </w:p>
        </w:tc>
        <w:tc>
          <w:tcPr>
            <w:tcW w:w="1048" w:type="dxa"/>
          </w:tcPr>
          <w:p>
            <w:pPr>
              <w:rPr>
                <w:kern w:val="0"/>
              </w:rPr>
            </w:pPr>
            <w:r>
              <w:rPr>
                <w:rFonts w:hint="eastAsia"/>
                <w:kern w:val="0"/>
              </w:rPr>
              <w:t>String</w:t>
            </w:r>
          </w:p>
        </w:tc>
        <w:tc>
          <w:tcPr>
            <w:tcW w:w="1878" w:type="dxa"/>
          </w:tcPr>
          <w:p>
            <w:pPr>
              <w:rPr>
                <w:kern w:val="0"/>
              </w:rPr>
            </w:pPr>
            <w:r>
              <w:rPr>
                <w:rFonts w:hint="eastAsia"/>
                <w:kern w:val="0"/>
              </w:rPr>
              <w:t>Y</w:t>
            </w:r>
          </w:p>
        </w:tc>
        <w:tc>
          <w:tcPr>
            <w:tcW w:w="1878" w:type="dxa"/>
          </w:tcPr>
          <w:p>
            <w:pPr>
              <w:rPr>
                <w:highlight w:val="green"/>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226" w:hRule="atLeast"/>
          <w:jc w:val="center"/>
        </w:trPr>
        <w:tc>
          <w:tcPr>
            <w:tcW w:w="1795" w:type="dxa"/>
          </w:tcPr>
          <w:p>
            <w:r>
              <w:rPr>
                <w:rFonts w:hint="eastAsia"/>
              </w:rPr>
              <w:t>Prem</w:t>
            </w:r>
          </w:p>
        </w:tc>
        <w:tc>
          <w:tcPr>
            <w:tcW w:w="1664" w:type="dxa"/>
          </w:tcPr>
          <w:p>
            <w:r>
              <w:rPr>
                <w:rFonts w:hint="eastAsia"/>
              </w:rPr>
              <w:t>保费</w:t>
            </w:r>
          </w:p>
        </w:tc>
        <w:tc>
          <w:tcPr>
            <w:tcW w:w="1048" w:type="dxa"/>
          </w:tcPr>
          <w:p>
            <w:pPr>
              <w:rPr>
                <w:kern w:val="0"/>
              </w:rPr>
            </w:pPr>
            <w:r>
              <w:rPr>
                <w:rFonts w:hint="eastAsia"/>
                <w:kern w:val="0"/>
              </w:rPr>
              <w:t>String</w:t>
            </w:r>
          </w:p>
        </w:tc>
        <w:tc>
          <w:tcPr>
            <w:tcW w:w="1878" w:type="dxa"/>
          </w:tcPr>
          <w:p>
            <w:pPr>
              <w:rPr>
                <w:kern w:val="0"/>
              </w:rPr>
            </w:pPr>
            <w:r>
              <w:rPr>
                <w:rFonts w:hint="eastAsia"/>
                <w:kern w:val="0"/>
              </w:rPr>
              <w:t>Y</w:t>
            </w:r>
          </w:p>
        </w:tc>
        <w:tc>
          <w:tcPr>
            <w:tcW w:w="1878" w:type="dxa"/>
          </w:tcPr>
          <w:p>
            <w:pPr>
              <w:rPr>
                <w:highlight w:val="green"/>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226" w:hRule="atLeast"/>
          <w:jc w:val="center"/>
        </w:trPr>
        <w:tc>
          <w:tcPr>
            <w:tcW w:w="1795" w:type="dxa"/>
          </w:tcPr>
          <w:p>
            <w:r>
              <w:rPr>
                <w:rFonts w:hint="eastAsia"/>
              </w:rPr>
              <w:t>PayIntv</w:t>
            </w:r>
          </w:p>
        </w:tc>
        <w:tc>
          <w:tcPr>
            <w:tcW w:w="1664" w:type="dxa"/>
          </w:tcPr>
          <w:p>
            <w:r>
              <w:rPr>
                <w:rFonts w:hint="eastAsia"/>
              </w:rPr>
              <w:t>交费间隔</w:t>
            </w:r>
          </w:p>
        </w:tc>
        <w:tc>
          <w:tcPr>
            <w:tcW w:w="1048" w:type="dxa"/>
          </w:tcPr>
          <w:p>
            <w:pPr>
              <w:rPr>
                <w:kern w:val="0"/>
              </w:rPr>
            </w:pPr>
            <w:r>
              <w:rPr>
                <w:rFonts w:hint="eastAsia"/>
                <w:kern w:val="0"/>
              </w:rPr>
              <w:t>String</w:t>
            </w:r>
          </w:p>
        </w:tc>
        <w:tc>
          <w:tcPr>
            <w:tcW w:w="1878" w:type="dxa"/>
          </w:tcPr>
          <w:p>
            <w:pPr>
              <w:rPr>
                <w:kern w:val="0"/>
              </w:rPr>
            </w:pPr>
            <w:r>
              <w:rPr>
                <w:rFonts w:hint="eastAsia"/>
                <w:kern w:val="0"/>
              </w:rPr>
              <w:t>Y</w:t>
            </w:r>
          </w:p>
        </w:tc>
        <w:tc>
          <w:tcPr>
            <w:tcW w:w="1878" w:type="dxa"/>
          </w:tcPr>
          <w:p>
            <w:pPr>
              <w:rPr>
                <w:highlight w:val="green"/>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226" w:hRule="atLeast"/>
          <w:jc w:val="center"/>
        </w:trPr>
        <w:tc>
          <w:tcPr>
            <w:tcW w:w="1795" w:type="dxa"/>
          </w:tcPr>
          <w:p>
            <w:r>
              <w:rPr>
                <w:rFonts w:hint="eastAsia"/>
              </w:rPr>
              <w:t>GetBankCode</w:t>
            </w:r>
          </w:p>
        </w:tc>
        <w:tc>
          <w:tcPr>
            <w:tcW w:w="1664" w:type="dxa"/>
          </w:tcPr>
          <w:p>
            <w:r>
              <w:rPr>
                <w:rFonts w:hint="eastAsia"/>
              </w:rPr>
              <w:t>领取银行编码</w:t>
            </w:r>
          </w:p>
        </w:tc>
        <w:tc>
          <w:tcPr>
            <w:tcW w:w="1048" w:type="dxa"/>
          </w:tcPr>
          <w:p>
            <w:pPr>
              <w:rPr>
                <w:kern w:val="0"/>
              </w:rPr>
            </w:pPr>
            <w:r>
              <w:rPr>
                <w:rFonts w:hint="eastAsia"/>
                <w:kern w:val="0"/>
              </w:rPr>
              <w:t>String</w:t>
            </w:r>
          </w:p>
        </w:tc>
        <w:tc>
          <w:tcPr>
            <w:tcW w:w="1878" w:type="dxa"/>
          </w:tcPr>
          <w:p>
            <w:pPr>
              <w:rPr>
                <w:kern w:val="0"/>
              </w:rPr>
            </w:pPr>
            <w:r>
              <w:rPr>
                <w:rFonts w:hint="eastAsia"/>
                <w:kern w:val="0"/>
              </w:rPr>
              <w:t>N</w:t>
            </w:r>
          </w:p>
        </w:tc>
        <w:tc>
          <w:tcPr>
            <w:tcW w:w="1878" w:type="dxa"/>
          </w:tcPr>
          <w:p>
            <w:pPr>
              <w:rPr>
                <w:highlight w:val="green"/>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226" w:hRule="atLeast"/>
          <w:jc w:val="center"/>
        </w:trPr>
        <w:tc>
          <w:tcPr>
            <w:tcW w:w="1795" w:type="dxa"/>
          </w:tcPr>
          <w:p>
            <w:r>
              <w:rPr>
                <w:rFonts w:hint="eastAsia"/>
              </w:rPr>
              <w:t>GetBankAccNo</w:t>
            </w:r>
          </w:p>
        </w:tc>
        <w:tc>
          <w:tcPr>
            <w:tcW w:w="1664" w:type="dxa"/>
          </w:tcPr>
          <w:p>
            <w:r>
              <w:rPr>
                <w:rFonts w:hint="eastAsia"/>
              </w:rPr>
              <w:t>领取银行账户</w:t>
            </w:r>
          </w:p>
        </w:tc>
        <w:tc>
          <w:tcPr>
            <w:tcW w:w="1048" w:type="dxa"/>
          </w:tcPr>
          <w:p>
            <w:pPr>
              <w:rPr>
                <w:kern w:val="0"/>
              </w:rPr>
            </w:pPr>
            <w:r>
              <w:rPr>
                <w:rFonts w:hint="eastAsia"/>
                <w:kern w:val="0"/>
              </w:rPr>
              <w:t>String</w:t>
            </w:r>
          </w:p>
        </w:tc>
        <w:tc>
          <w:tcPr>
            <w:tcW w:w="1878" w:type="dxa"/>
          </w:tcPr>
          <w:p>
            <w:pPr>
              <w:rPr>
                <w:kern w:val="0"/>
              </w:rPr>
            </w:pPr>
            <w:r>
              <w:rPr>
                <w:rFonts w:hint="eastAsia"/>
                <w:kern w:val="0"/>
              </w:rPr>
              <w:t>N</w:t>
            </w:r>
          </w:p>
        </w:tc>
        <w:tc>
          <w:tcPr>
            <w:tcW w:w="1878" w:type="dxa"/>
          </w:tcPr>
          <w:p>
            <w:pPr>
              <w:rPr>
                <w:highlight w:val="green"/>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226" w:hRule="atLeast"/>
          <w:jc w:val="center"/>
        </w:trPr>
        <w:tc>
          <w:tcPr>
            <w:tcW w:w="1795" w:type="dxa"/>
          </w:tcPr>
          <w:p>
            <w:r>
              <w:rPr>
                <w:rFonts w:hint="eastAsia"/>
              </w:rPr>
              <w:t>GetAccName</w:t>
            </w:r>
          </w:p>
        </w:tc>
        <w:tc>
          <w:tcPr>
            <w:tcW w:w="1664" w:type="dxa"/>
          </w:tcPr>
          <w:p>
            <w:r>
              <w:rPr>
                <w:rFonts w:hint="eastAsia"/>
              </w:rPr>
              <w:t>领取银行户名</w:t>
            </w:r>
          </w:p>
        </w:tc>
        <w:tc>
          <w:tcPr>
            <w:tcW w:w="1048" w:type="dxa"/>
          </w:tcPr>
          <w:p>
            <w:pPr>
              <w:rPr>
                <w:kern w:val="0"/>
              </w:rPr>
            </w:pPr>
            <w:r>
              <w:rPr>
                <w:rFonts w:hint="eastAsia"/>
                <w:kern w:val="0"/>
              </w:rPr>
              <w:t>String</w:t>
            </w:r>
          </w:p>
        </w:tc>
        <w:tc>
          <w:tcPr>
            <w:tcW w:w="1878" w:type="dxa"/>
          </w:tcPr>
          <w:p>
            <w:pPr>
              <w:rPr>
                <w:kern w:val="0"/>
              </w:rPr>
            </w:pPr>
            <w:r>
              <w:rPr>
                <w:rFonts w:hint="eastAsia"/>
                <w:kern w:val="0"/>
              </w:rPr>
              <w:t>N</w:t>
            </w:r>
          </w:p>
        </w:tc>
        <w:tc>
          <w:tcPr>
            <w:tcW w:w="1878" w:type="dxa"/>
          </w:tcPr>
          <w:p>
            <w:pPr>
              <w:rPr>
                <w:highlight w:val="green"/>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226" w:hRule="atLeast"/>
          <w:jc w:val="center"/>
        </w:trPr>
        <w:tc>
          <w:tcPr>
            <w:tcW w:w="1795" w:type="dxa"/>
          </w:tcPr>
          <w:p>
            <w:r>
              <w:rPr>
                <w:rFonts w:hint="eastAsia"/>
              </w:rPr>
              <w:t>GetYearFlag</w:t>
            </w:r>
          </w:p>
        </w:tc>
        <w:tc>
          <w:tcPr>
            <w:tcW w:w="1664" w:type="dxa"/>
          </w:tcPr>
          <w:p>
            <w:r>
              <w:rPr>
                <w:rFonts w:hint="eastAsia"/>
              </w:rPr>
              <w:t>领取年龄年期标志</w:t>
            </w:r>
          </w:p>
        </w:tc>
        <w:tc>
          <w:tcPr>
            <w:tcW w:w="1048" w:type="dxa"/>
          </w:tcPr>
          <w:p>
            <w:pPr>
              <w:rPr>
                <w:kern w:val="0"/>
              </w:rPr>
            </w:pPr>
            <w:r>
              <w:rPr>
                <w:rFonts w:hint="eastAsia"/>
                <w:kern w:val="0"/>
              </w:rPr>
              <w:t>String</w:t>
            </w:r>
          </w:p>
        </w:tc>
        <w:tc>
          <w:tcPr>
            <w:tcW w:w="1878" w:type="dxa"/>
          </w:tcPr>
          <w:p>
            <w:pPr>
              <w:rPr>
                <w:kern w:val="0"/>
              </w:rPr>
            </w:pPr>
            <w:r>
              <w:rPr>
                <w:rFonts w:hint="eastAsia"/>
                <w:kern w:val="0"/>
              </w:rPr>
              <w:t>N</w:t>
            </w:r>
          </w:p>
        </w:tc>
        <w:tc>
          <w:tcPr>
            <w:tcW w:w="1878" w:type="dxa"/>
          </w:tcPr>
          <w:p>
            <w:pPr>
              <w:rPr>
                <w:highlight w:val="green"/>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226" w:hRule="atLeast"/>
          <w:jc w:val="center"/>
        </w:trPr>
        <w:tc>
          <w:tcPr>
            <w:tcW w:w="1795" w:type="dxa"/>
          </w:tcPr>
          <w:p>
            <w:r>
              <w:rPr>
                <w:rFonts w:hint="eastAsia"/>
              </w:rPr>
              <w:t>InsuYear</w:t>
            </w:r>
          </w:p>
        </w:tc>
        <w:tc>
          <w:tcPr>
            <w:tcW w:w="1664" w:type="dxa"/>
          </w:tcPr>
          <w:p>
            <w:r>
              <w:rPr>
                <w:rFonts w:hint="eastAsia"/>
              </w:rPr>
              <w:t>保险年龄年期</w:t>
            </w:r>
          </w:p>
        </w:tc>
        <w:tc>
          <w:tcPr>
            <w:tcW w:w="1048" w:type="dxa"/>
          </w:tcPr>
          <w:p>
            <w:pPr>
              <w:rPr>
                <w:kern w:val="0"/>
              </w:rPr>
            </w:pPr>
            <w:r>
              <w:rPr>
                <w:rFonts w:hint="eastAsia"/>
                <w:kern w:val="0"/>
              </w:rPr>
              <w:t>String</w:t>
            </w:r>
          </w:p>
        </w:tc>
        <w:tc>
          <w:tcPr>
            <w:tcW w:w="1878" w:type="dxa"/>
          </w:tcPr>
          <w:p>
            <w:pPr>
              <w:rPr>
                <w:kern w:val="0"/>
              </w:rPr>
            </w:pPr>
            <w:r>
              <w:rPr>
                <w:rFonts w:hint="eastAsia"/>
                <w:kern w:val="0"/>
              </w:rPr>
              <w:t>N</w:t>
            </w:r>
          </w:p>
        </w:tc>
        <w:tc>
          <w:tcPr>
            <w:tcW w:w="1878" w:type="dxa"/>
          </w:tcPr>
          <w:p>
            <w:pPr>
              <w:rPr>
                <w:highlight w:val="green"/>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226" w:hRule="atLeast"/>
          <w:jc w:val="center"/>
        </w:trPr>
        <w:tc>
          <w:tcPr>
            <w:tcW w:w="1795" w:type="dxa"/>
          </w:tcPr>
          <w:p>
            <w:r>
              <w:rPr>
                <w:rFonts w:hint="eastAsia"/>
              </w:rPr>
              <w:t>InsuYearFlag</w:t>
            </w:r>
          </w:p>
        </w:tc>
        <w:tc>
          <w:tcPr>
            <w:tcW w:w="1664" w:type="dxa"/>
          </w:tcPr>
          <w:p>
            <w:r>
              <w:rPr>
                <w:rFonts w:hint="eastAsia"/>
              </w:rPr>
              <w:t>保险年龄年期标志</w:t>
            </w:r>
          </w:p>
        </w:tc>
        <w:tc>
          <w:tcPr>
            <w:tcW w:w="1048" w:type="dxa"/>
          </w:tcPr>
          <w:p>
            <w:pPr>
              <w:rPr>
                <w:kern w:val="0"/>
              </w:rPr>
            </w:pPr>
            <w:r>
              <w:rPr>
                <w:rFonts w:hint="eastAsia"/>
                <w:kern w:val="0"/>
              </w:rPr>
              <w:t>String</w:t>
            </w:r>
          </w:p>
        </w:tc>
        <w:tc>
          <w:tcPr>
            <w:tcW w:w="1878" w:type="dxa"/>
          </w:tcPr>
          <w:p>
            <w:pPr>
              <w:rPr>
                <w:kern w:val="0"/>
              </w:rPr>
            </w:pPr>
            <w:r>
              <w:rPr>
                <w:rFonts w:hint="eastAsia"/>
                <w:kern w:val="0"/>
              </w:rPr>
              <w:t>N</w:t>
            </w:r>
          </w:p>
        </w:tc>
        <w:tc>
          <w:tcPr>
            <w:tcW w:w="1878" w:type="dxa"/>
          </w:tcPr>
          <w:p>
            <w:pPr>
              <w:rPr>
                <w:highlight w:val="green"/>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226" w:hRule="atLeast"/>
          <w:jc w:val="center"/>
        </w:trPr>
        <w:tc>
          <w:tcPr>
            <w:tcW w:w="1795" w:type="dxa"/>
          </w:tcPr>
          <w:p>
            <w:r>
              <w:rPr>
                <w:rFonts w:hint="eastAsia"/>
              </w:rPr>
              <w:t>PayEndYearFlag</w:t>
            </w:r>
          </w:p>
        </w:tc>
        <w:tc>
          <w:tcPr>
            <w:tcW w:w="1664" w:type="dxa"/>
          </w:tcPr>
          <w:p>
            <w:r>
              <w:rPr>
                <w:rFonts w:hint="eastAsia"/>
              </w:rPr>
              <w:t>终交年龄年期标志</w:t>
            </w:r>
          </w:p>
        </w:tc>
        <w:tc>
          <w:tcPr>
            <w:tcW w:w="1048" w:type="dxa"/>
          </w:tcPr>
          <w:p>
            <w:pPr>
              <w:rPr>
                <w:kern w:val="0"/>
              </w:rPr>
            </w:pPr>
            <w:r>
              <w:rPr>
                <w:rFonts w:hint="eastAsia"/>
                <w:kern w:val="0"/>
              </w:rPr>
              <w:t>String</w:t>
            </w:r>
          </w:p>
        </w:tc>
        <w:tc>
          <w:tcPr>
            <w:tcW w:w="1878" w:type="dxa"/>
          </w:tcPr>
          <w:p>
            <w:pPr>
              <w:rPr>
                <w:kern w:val="0"/>
              </w:rPr>
            </w:pPr>
            <w:r>
              <w:rPr>
                <w:rFonts w:hint="eastAsia"/>
                <w:kern w:val="0"/>
              </w:rPr>
              <w:t>N</w:t>
            </w:r>
          </w:p>
        </w:tc>
        <w:tc>
          <w:tcPr>
            <w:tcW w:w="1878" w:type="dxa"/>
          </w:tcPr>
          <w:p>
            <w:pPr>
              <w:rPr>
                <w:highlight w:val="green"/>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226" w:hRule="atLeast"/>
          <w:jc w:val="center"/>
        </w:trPr>
        <w:tc>
          <w:tcPr>
            <w:tcW w:w="1795" w:type="dxa"/>
          </w:tcPr>
          <w:p>
            <w:r>
              <w:rPr>
                <w:rFonts w:hint="eastAsia"/>
              </w:rPr>
              <w:t>PayEndYear</w:t>
            </w:r>
          </w:p>
        </w:tc>
        <w:tc>
          <w:tcPr>
            <w:tcW w:w="1664" w:type="dxa"/>
          </w:tcPr>
          <w:p>
            <w:r>
              <w:rPr>
                <w:rFonts w:hint="eastAsia"/>
              </w:rPr>
              <w:t>终交年龄年期</w:t>
            </w:r>
          </w:p>
        </w:tc>
        <w:tc>
          <w:tcPr>
            <w:tcW w:w="1048" w:type="dxa"/>
          </w:tcPr>
          <w:p>
            <w:pPr>
              <w:rPr>
                <w:kern w:val="0"/>
              </w:rPr>
            </w:pPr>
            <w:r>
              <w:rPr>
                <w:rFonts w:hint="eastAsia"/>
                <w:kern w:val="0"/>
              </w:rPr>
              <w:t>String</w:t>
            </w:r>
          </w:p>
        </w:tc>
        <w:tc>
          <w:tcPr>
            <w:tcW w:w="1878" w:type="dxa"/>
          </w:tcPr>
          <w:p>
            <w:pPr>
              <w:rPr>
                <w:kern w:val="0"/>
              </w:rPr>
            </w:pPr>
            <w:r>
              <w:rPr>
                <w:rFonts w:hint="eastAsia"/>
                <w:kern w:val="0"/>
              </w:rPr>
              <w:t>N</w:t>
            </w:r>
          </w:p>
        </w:tc>
        <w:tc>
          <w:tcPr>
            <w:tcW w:w="1878" w:type="dxa"/>
          </w:tcPr>
          <w:p>
            <w:pPr>
              <w:rPr>
                <w:highlight w:val="green"/>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226" w:hRule="atLeast"/>
          <w:jc w:val="center"/>
        </w:trPr>
        <w:tc>
          <w:tcPr>
            <w:tcW w:w="1795" w:type="dxa"/>
          </w:tcPr>
          <w:p>
            <w:r>
              <w:rPr>
                <w:rFonts w:hint="eastAsia"/>
              </w:rPr>
              <w:t>BonusGetMode</w:t>
            </w:r>
          </w:p>
        </w:tc>
        <w:tc>
          <w:tcPr>
            <w:tcW w:w="1664" w:type="dxa"/>
          </w:tcPr>
          <w:p>
            <w:r>
              <w:rPr>
                <w:rFonts w:hint="eastAsia"/>
              </w:rPr>
              <w:t>红利金领取方式</w:t>
            </w:r>
          </w:p>
        </w:tc>
        <w:tc>
          <w:tcPr>
            <w:tcW w:w="1048" w:type="dxa"/>
          </w:tcPr>
          <w:p>
            <w:pPr>
              <w:rPr>
                <w:kern w:val="0"/>
              </w:rPr>
            </w:pPr>
            <w:r>
              <w:rPr>
                <w:rFonts w:hint="eastAsia"/>
                <w:kern w:val="0"/>
              </w:rPr>
              <w:t>String</w:t>
            </w:r>
          </w:p>
        </w:tc>
        <w:tc>
          <w:tcPr>
            <w:tcW w:w="1878" w:type="dxa"/>
          </w:tcPr>
          <w:p>
            <w:pPr>
              <w:rPr>
                <w:kern w:val="0"/>
              </w:rPr>
            </w:pPr>
            <w:r>
              <w:rPr>
                <w:rFonts w:hint="eastAsia"/>
                <w:kern w:val="0"/>
              </w:rPr>
              <w:t>N</w:t>
            </w:r>
          </w:p>
        </w:tc>
        <w:tc>
          <w:tcPr>
            <w:tcW w:w="1878" w:type="dxa"/>
          </w:tcPr>
          <w:p>
            <w:pPr>
              <w:rPr>
                <w:highlight w:val="green"/>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226" w:hRule="atLeast"/>
          <w:jc w:val="center"/>
        </w:trPr>
        <w:tc>
          <w:tcPr>
            <w:tcW w:w="1795" w:type="dxa"/>
          </w:tcPr>
          <w:p>
            <w:r>
              <w:rPr>
                <w:rFonts w:hint="eastAsia"/>
              </w:rPr>
              <w:t>AutoPayFlag</w:t>
            </w:r>
          </w:p>
        </w:tc>
        <w:tc>
          <w:tcPr>
            <w:tcW w:w="1664" w:type="dxa"/>
          </w:tcPr>
          <w:p>
            <w:r>
              <w:rPr>
                <w:rFonts w:hint="eastAsia"/>
              </w:rPr>
              <w:t>自动垫交标志</w:t>
            </w:r>
          </w:p>
        </w:tc>
        <w:tc>
          <w:tcPr>
            <w:tcW w:w="1048" w:type="dxa"/>
          </w:tcPr>
          <w:p>
            <w:pPr>
              <w:rPr>
                <w:kern w:val="0"/>
              </w:rPr>
            </w:pPr>
            <w:r>
              <w:rPr>
                <w:rFonts w:hint="eastAsia"/>
                <w:kern w:val="0"/>
              </w:rPr>
              <w:t>String</w:t>
            </w:r>
          </w:p>
        </w:tc>
        <w:tc>
          <w:tcPr>
            <w:tcW w:w="1878" w:type="dxa"/>
          </w:tcPr>
          <w:p>
            <w:pPr>
              <w:rPr>
                <w:kern w:val="0"/>
              </w:rPr>
            </w:pPr>
            <w:r>
              <w:rPr>
                <w:rFonts w:hint="eastAsia"/>
                <w:kern w:val="0"/>
              </w:rPr>
              <w:t>N</w:t>
            </w:r>
          </w:p>
        </w:tc>
        <w:tc>
          <w:tcPr>
            <w:tcW w:w="1878" w:type="dxa"/>
          </w:tcPr>
          <w:p>
            <w:pPr>
              <w:rPr>
                <w:highlight w:val="green"/>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226" w:hRule="atLeast"/>
          <w:jc w:val="center"/>
        </w:trPr>
        <w:tc>
          <w:tcPr>
            <w:tcW w:w="1795" w:type="dxa"/>
          </w:tcPr>
          <w:p>
            <w:r>
              <w:rPr>
                <w:rFonts w:hint="eastAsia"/>
              </w:rPr>
              <w:t>AutoRenewFlag</w:t>
            </w:r>
          </w:p>
        </w:tc>
        <w:tc>
          <w:tcPr>
            <w:tcW w:w="1664" w:type="dxa"/>
          </w:tcPr>
          <w:p>
            <w:r>
              <w:rPr>
                <w:rFonts w:hint="eastAsia"/>
              </w:rPr>
              <w:t>自动续保标志</w:t>
            </w:r>
          </w:p>
        </w:tc>
        <w:tc>
          <w:tcPr>
            <w:tcW w:w="1048" w:type="dxa"/>
          </w:tcPr>
          <w:p>
            <w:pPr>
              <w:rPr>
                <w:kern w:val="0"/>
              </w:rPr>
            </w:pPr>
            <w:r>
              <w:rPr>
                <w:rFonts w:hint="eastAsia"/>
                <w:kern w:val="0"/>
              </w:rPr>
              <w:t>String</w:t>
            </w:r>
          </w:p>
        </w:tc>
        <w:tc>
          <w:tcPr>
            <w:tcW w:w="1878" w:type="dxa"/>
          </w:tcPr>
          <w:p>
            <w:pPr>
              <w:rPr>
                <w:kern w:val="0"/>
              </w:rPr>
            </w:pPr>
            <w:r>
              <w:rPr>
                <w:rFonts w:hint="eastAsia"/>
                <w:kern w:val="0"/>
              </w:rPr>
              <w:t>N</w:t>
            </w:r>
          </w:p>
        </w:tc>
        <w:tc>
          <w:tcPr>
            <w:tcW w:w="1878" w:type="dxa"/>
          </w:tcPr>
          <w:p>
            <w:pPr>
              <w:rPr>
                <w:highlight w:val="green"/>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226" w:hRule="atLeast"/>
          <w:jc w:val="center"/>
        </w:trPr>
        <w:tc>
          <w:tcPr>
            <w:tcW w:w="1795" w:type="dxa"/>
          </w:tcPr>
          <w:p>
            <w:r>
              <w:rPr>
                <w:rFonts w:hint="eastAsia"/>
              </w:rPr>
              <w:t>SpecifyValiDate</w:t>
            </w:r>
          </w:p>
        </w:tc>
        <w:tc>
          <w:tcPr>
            <w:tcW w:w="1664" w:type="dxa"/>
          </w:tcPr>
          <w:p>
            <w:r>
              <w:rPr>
                <w:rFonts w:hint="eastAsia"/>
              </w:rPr>
              <w:t>是否指定生效日期</w:t>
            </w:r>
          </w:p>
        </w:tc>
        <w:tc>
          <w:tcPr>
            <w:tcW w:w="1048" w:type="dxa"/>
          </w:tcPr>
          <w:p>
            <w:pPr>
              <w:rPr>
                <w:kern w:val="0"/>
              </w:rPr>
            </w:pPr>
            <w:r>
              <w:rPr>
                <w:rFonts w:hint="eastAsia"/>
                <w:kern w:val="0"/>
              </w:rPr>
              <w:t>String</w:t>
            </w:r>
          </w:p>
        </w:tc>
        <w:tc>
          <w:tcPr>
            <w:tcW w:w="1878" w:type="dxa"/>
          </w:tcPr>
          <w:p>
            <w:pPr>
              <w:rPr>
                <w:kern w:val="0"/>
              </w:rPr>
            </w:pPr>
            <w:r>
              <w:rPr>
                <w:rFonts w:hint="eastAsia"/>
                <w:kern w:val="0"/>
              </w:rPr>
              <w:t>N</w:t>
            </w:r>
          </w:p>
        </w:tc>
        <w:tc>
          <w:tcPr>
            <w:tcW w:w="1878" w:type="dxa"/>
          </w:tcPr>
          <w:p>
            <w:pPr>
              <w:rPr>
                <w:highlight w:val="green"/>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226" w:hRule="atLeast"/>
          <w:jc w:val="center"/>
        </w:trPr>
        <w:tc>
          <w:tcPr>
            <w:tcW w:w="1795" w:type="dxa"/>
          </w:tcPr>
          <w:p>
            <w:r>
              <w:rPr>
                <w:rFonts w:hint="eastAsia"/>
              </w:rPr>
              <w:t>CostIntv</w:t>
            </w:r>
          </w:p>
        </w:tc>
        <w:tc>
          <w:tcPr>
            <w:tcW w:w="1664" w:type="dxa"/>
          </w:tcPr>
          <w:p>
            <w:r>
              <w:rPr>
                <w:rFonts w:hint="eastAsia"/>
              </w:rPr>
              <w:t>扣款间隔</w:t>
            </w:r>
          </w:p>
        </w:tc>
        <w:tc>
          <w:tcPr>
            <w:tcW w:w="1048" w:type="dxa"/>
          </w:tcPr>
          <w:p>
            <w:pPr>
              <w:rPr>
                <w:kern w:val="0"/>
              </w:rPr>
            </w:pPr>
            <w:r>
              <w:rPr>
                <w:rFonts w:hint="eastAsia"/>
                <w:kern w:val="0"/>
              </w:rPr>
              <w:t>String</w:t>
            </w:r>
          </w:p>
        </w:tc>
        <w:tc>
          <w:tcPr>
            <w:tcW w:w="1878" w:type="dxa"/>
          </w:tcPr>
          <w:p>
            <w:pPr>
              <w:rPr>
                <w:kern w:val="0"/>
              </w:rPr>
            </w:pPr>
            <w:r>
              <w:rPr>
                <w:rFonts w:hint="eastAsia"/>
                <w:kern w:val="0"/>
              </w:rPr>
              <w:t>N</w:t>
            </w:r>
          </w:p>
        </w:tc>
        <w:tc>
          <w:tcPr>
            <w:tcW w:w="1878" w:type="dxa"/>
          </w:tcPr>
          <w:p>
            <w:pPr>
              <w:rPr>
                <w:highlight w:val="green"/>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226" w:hRule="atLeast"/>
          <w:jc w:val="center"/>
        </w:trPr>
        <w:tc>
          <w:tcPr>
            <w:tcW w:w="1795" w:type="dxa"/>
          </w:tcPr>
          <w:p>
            <w:r>
              <w:rPr>
                <w:rFonts w:hint="eastAsia"/>
              </w:rPr>
              <w:t>CostDate</w:t>
            </w:r>
          </w:p>
        </w:tc>
        <w:tc>
          <w:tcPr>
            <w:tcW w:w="1664" w:type="dxa"/>
          </w:tcPr>
          <w:p>
            <w:r>
              <w:rPr>
                <w:rFonts w:hint="eastAsia"/>
              </w:rPr>
              <w:t>扣款时间</w:t>
            </w:r>
          </w:p>
        </w:tc>
        <w:tc>
          <w:tcPr>
            <w:tcW w:w="1048" w:type="dxa"/>
          </w:tcPr>
          <w:p>
            <w:pPr>
              <w:rPr>
                <w:kern w:val="0"/>
              </w:rPr>
            </w:pPr>
            <w:r>
              <w:rPr>
                <w:rFonts w:hint="eastAsia"/>
                <w:kern w:val="0"/>
              </w:rPr>
              <w:t>String</w:t>
            </w:r>
          </w:p>
        </w:tc>
        <w:tc>
          <w:tcPr>
            <w:tcW w:w="1878" w:type="dxa"/>
          </w:tcPr>
          <w:p>
            <w:pPr>
              <w:rPr>
                <w:kern w:val="0"/>
              </w:rPr>
            </w:pPr>
            <w:r>
              <w:rPr>
                <w:rFonts w:hint="eastAsia"/>
                <w:kern w:val="0"/>
              </w:rPr>
              <w:t>N</w:t>
            </w:r>
          </w:p>
        </w:tc>
        <w:tc>
          <w:tcPr>
            <w:tcW w:w="1878" w:type="dxa"/>
          </w:tcPr>
          <w:p>
            <w:pPr>
              <w:rPr>
                <w:highlight w:val="green"/>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226" w:hRule="atLeast"/>
          <w:jc w:val="center"/>
        </w:trPr>
        <w:tc>
          <w:tcPr>
            <w:tcW w:w="1795" w:type="dxa"/>
          </w:tcPr>
          <w:p>
            <w:r>
              <w:rPr>
                <w:rFonts w:hint="eastAsia"/>
              </w:rPr>
              <w:t>BonusPayMode</w:t>
            </w:r>
          </w:p>
        </w:tc>
        <w:tc>
          <w:tcPr>
            <w:tcW w:w="1664" w:type="dxa"/>
          </w:tcPr>
          <w:p>
            <w:r>
              <w:rPr>
                <w:rFonts w:hint="eastAsia"/>
              </w:rPr>
              <w:t>红利分配标识</w:t>
            </w:r>
          </w:p>
        </w:tc>
        <w:tc>
          <w:tcPr>
            <w:tcW w:w="1048" w:type="dxa"/>
          </w:tcPr>
          <w:p>
            <w:pPr>
              <w:rPr>
                <w:kern w:val="0"/>
              </w:rPr>
            </w:pPr>
            <w:r>
              <w:rPr>
                <w:rFonts w:hint="eastAsia"/>
                <w:kern w:val="0"/>
              </w:rPr>
              <w:t>String</w:t>
            </w:r>
          </w:p>
        </w:tc>
        <w:tc>
          <w:tcPr>
            <w:tcW w:w="1878" w:type="dxa"/>
          </w:tcPr>
          <w:p>
            <w:pPr>
              <w:rPr>
                <w:kern w:val="0"/>
              </w:rPr>
            </w:pPr>
            <w:r>
              <w:rPr>
                <w:rFonts w:hint="eastAsia"/>
                <w:kern w:val="0"/>
              </w:rPr>
              <w:t>N</w:t>
            </w:r>
          </w:p>
        </w:tc>
        <w:tc>
          <w:tcPr>
            <w:tcW w:w="1878" w:type="dxa"/>
          </w:tcPr>
          <w:p>
            <w:pPr>
              <w:rPr>
                <w:highlight w:val="green"/>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226" w:hRule="atLeast"/>
          <w:jc w:val="center"/>
        </w:trPr>
        <w:tc>
          <w:tcPr>
            <w:tcW w:w="1795" w:type="dxa"/>
          </w:tcPr>
          <w:p>
            <w:r>
              <w:rPr>
                <w:rFonts w:hint="eastAsia"/>
              </w:rPr>
              <w:t>SubFlag</w:t>
            </w:r>
          </w:p>
        </w:tc>
        <w:tc>
          <w:tcPr>
            <w:tcW w:w="1664" w:type="dxa"/>
          </w:tcPr>
          <w:p>
            <w:r>
              <w:rPr>
                <w:rFonts w:hint="eastAsia"/>
              </w:rPr>
              <w:t>减额交清标志</w:t>
            </w:r>
          </w:p>
        </w:tc>
        <w:tc>
          <w:tcPr>
            <w:tcW w:w="1048" w:type="dxa"/>
          </w:tcPr>
          <w:p>
            <w:pPr>
              <w:rPr>
                <w:kern w:val="0"/>
              </w:rPr>
            </w:pPr>
            <w:r>
              <w:rPr>
                <w:rFonts w:hint="eastAsia"/>
                <w:kern w:val="0"/>
              </w:rPr>
              <w:t>String</w:t>
            </w:r>
          </w:p>
        </w:tc>
        <w:tc>
          <w:tcPr>
            <w:tcW w:w="1878" w:type="dxa"/>
          </w:tcPr>
          <w:p>
            <w:pPr>
              <w:rPr>
                <w:kern w:val="0"/>
              </w:rPr>
            </w:pPr>
            <w:r>
              <w:rPr>
                <w:rFonts w:hint="eastAsia"/>
                <w:kern w:val="0"/>
              </w:rPr>
              <w:t>N</w:t>
            </w:r>
          </w:p>
        </w:tc>
        <w:tc>
          <w:tcPr>
            <w:tcW w:w="1878" w:type="dxa"/>
          </w:tcPr>
          <w:p>
            <w:pPr>
              <w:rPr>
                <w:highlight w:val="green"/>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226" w:hRule="atLeast"/>
          <w:jc w:val="center"/>
        </w:trPr>
        <w:tc>
          <w:tcPr>
            <w:tcW w:w="1795" w:type="dxa"/>
          </w:tcPr>
          <w:p>
            <w:r>
              <w:rPr>
                <w:rFonts w:hint="eastAsia"/>
              </w:rPr>
              <w:t>ILPCountDate</w:t>
            </w:r>
          </w:p>
        </w:tc>
        <w:tc>
          <w:tcPr>
            <w:tcW w:w="1664" w:type="dxa"/>
          </w:tcPr>
          <w:p>
            <w:r>
              <w:rPr>
                <w:rFonts w:hint="eastAsia"/>
              </w:rPr>
              <w:t>投资账户建立日方式</w:t>
            </w:r>
          </w:p>
        </w:tc>
        <w:tc>
          <w:tcPr>
            <w:tcW w:w="1048" w:type="dxa"/>
          </w:tcPr>
          <w:p>
            <w:pPr>
              <w:rPr>
                <w:kern w:val="0"/>
              </w:rPr>
            </w:pPr>
            <w:r>
              <w:rPr>
                <w:rFonts w:hint="eastAsia"/>
                <w:kern w:val="0"/>
              </w:rPr>
              <w:t>String</w:t>
            </w:r>
          </w:p>
        </w:tc>
        <w:tc>
          <w:tcPr>
            <w:tcW w:w="1878" w:type="dxa"/>
          </w:tcPr>
          <w:p>
            <w:pPr>
              <w:rPr>
                <w:kern w:val="0"/>
              </w:rPr>
            </w:pPr>
            <w:r>
              <w:rPr>
                <w:rFonts w:hint="eastAsia"/>
                <w:kern w:val="0"/>
              </w:rPr>
              <w:t>N</w:t>
            </w:r>
          </w:p>
        </w:tc>
        <w:tc>
          <w:tcPr>
            <w:tcW w:w="1878" w:type="dxa"/>
          </w:tcPr>
          <w:p>
            <w:pPr>
              <w:rPr>
                <w:highlight w:val="green"/>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226" w:hRule="atLeast"/>
          <w:jc w:val="center"/>
        </w:trPr>
        <w:tc>
          <w:tcPr>
            <w:tcW w:w="1795" w:type="dxa"/>
          </w:tcPr>
          <w:p>
            <w:r>
              <w:rPr>
                <w:rFonts w:hint="eastAsia"/>
              </w:rPr>
              <w:t>LCLoanInfo</w:t>
            </w:r>
          </w:p>
        </w:tc>
        <w:tc>
          <w:tcPr>
            <w:tcW w:w="1664" w:type="dxa"/>
          </w:tcPr>
          <w:p>
            <w:r>
              <w:rPr>
                <w:rFonts w:hint="eastAsia"/>
              </w:rPr>
              <w:t>贷款信息节点</w:t>
            </w:r>
          </w:p>
        </w:tc>
        <w:tc>
          <w:tcPr>
            <w:tcW w:w="1048" w:type="dxa"/>
          </w:tcPr>
          <w:p>
            <w:pPr>
              <w:rPr>
                <w:kern w:val="0"/>
              </w:rPr>
            </w:pPr>
            <w:r>
              <w:rPr>
                <w:rFonts w:hint="eastAsia"/>
                <w:kern w:val="0"/>
              </w:rPr>
              <w:t>String</w:t>
            </w:r>
          </w:p>
        </w:tc>
        <w:tc>
          <w:tcPr>
            <w:tcW w:w="1878" w:type="dxa"/>
          </w:tcPr>
          <w:p>
            <w:pPr>
              <w:rPr>
                <w:kern w:val="0"/>
              </w:rPr>
            </w:pPr>
            <w:r>
              <w:rPr>
                <w:rFonts w:hint="eastAsia"/>
                <w:kern w:val="0"/>
              </w:rPr>
              <w:t>N</w:t>
            </w:r>
          </w:p>
        </w:tc>
        <w:tc>
          <w:tcPr>
            <w:tcW w:w="1878" w:type="dxa"/>
          </w:tcPr>
          <w:p>
            <w:pPr>
              <w:rPr>
                <w:highlight w:val="green"/>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226" w:hRule="atLeast"/>
          <w:jc w:val="center"/>
        </w:trPr>
        <w:tc>
          <w:tcPr>
            <w:tcW w:w="1795" w:type="dxa"/>
          </w:tcPr>
          <w:p>
            <w:r>
              <w:rPr>
                <w:rFonts w:hint="eastAsia"/>
              </w:rPr>
              <w:t>LoanType</w:t>
            </w:r>
          </w:p>
        </w:tc>
        <w:tc>
          <w:tcPr>
            <w:tcW w:w="1664" w:type="dxa"/>
          </w:tcPr>
          <w:p>
            <w:r>
              <w:rPr>
                <w:rFonts w:hint="eastAsia"/>
              </w:rPr>
              <w:t>贷款类型</w:t>
            </w:r>
          </w:p>
        </w:tc>
        <w:tc>
          <w:tcPr>
            <w:tcW w:w="1048" w:type="dxa"/>
          </w:tcPr>
          <w:p>
            <w:pPr>
              <w:rPr>
                <w:kern w:val="0"/>
              </w:rPr>
            </w:pPr>
            <w:r>
              <w:rPr>
                <w:rFonts w:hint="eastAsia"/>
                <w:kern w:val="0"/>
              </w:rPr>
              <w:t>String</w:t>
            </w:r>
          </w:p>
        </w:tc>
        <w:tc>
          <w:tcPr>
            <w:tcW w:w="1878" w:type="dxa"/>
          </w:tcPr>
          <w:p>
            <w:pPr>
              <w:rPr>
                <w:kern w:val="0"/>
              </w:rPr>
            </w:pPr>
            <w:r>
              <w:rPr>
                <w:rFonts w:hint="eastAsia"/>
                <w:kern w:val="0"/>
              </w:rPr>
              <w:t>N</w:t>
            </w:r>
          </w:p>
        </w:tc>
        <w:tc>
          <w:tcPr>
            <w:tcW w:w="1878" w:type="dxa"/>
          </w:tcPr>
          <w:p>
            <w:pPr>
              <w:rPr>
                <w:highlight w:val="green"/>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226" w:hRule="atLeast"/>
          <w:jc w:val="center"/>
        </w:trPr>
        <w:tc>
          <w:tcPr>
            <w:tcW w:w="1795" w:type="dxa"/>
          </w:tcPr>
          <w:p>
            <w:r>
              <w:rPr>
                <w:rFonts w:hint="eastAsia"/>
              </w:rPr>
              <w:t>LoanConNo</w:t>
            </w:r>
          </w:p>
        </w:tc>
        <w:tc>
          <w:tcPr>
            <w:tcW w:w="1664" w:type="dxa"/>
          </w:tcPr>
          <w:p>
            <w:r>
              <w:rPr>
                <w:rFonts w:hint="eastAsia"/>
              </w:rPr>
              <w:t>贷款合同编号</w:t>
            </w:r>
          </w:p>
        </w:tc>
        <w:tc>
          <w:tcPr>
            <w:tcW w:w="1048" w:type="dxa"/>
          </w:tcPr>
          <w:p>
            <w:pPr>
              <w:rPr>
                <w:kern w:val="0"/>
              </w:rPr>
            </w:pPr>
            <w:r>
              <w:rPr>
                <w:rFonts w:hint="eastAsia"/>
                <w:kern w:val="0"/>
              </w:rPr>
              <w:t>String</w:t>
            </w:r>
          </w:p>
        </w:tc>
        <w:tc>
          <w:tcPr>
            <w:tcW w:w="1878" w:type="dxa"/>
          </w:tcPr>
          <w:p>
            <w:pPr>
              <w:rPr>
                <w:kern w:val="0"/>
              </w:rPr>
            </w:pPr>
            <w:r>
              <w:rPr>
                <w:rFonts w:hint="eastAsia"/>
                <w:kern w:val="0"/>
              </w:rPr>
              <w:t>N</w:t>
            </w:r>
          </w:p>
        </w:tc>
        <w:tc>
          <w:tcPr>
            <w:tcW w:w="1878" w:type="dxa"/>
          </w:tcPr>
          <w:p>
            <w:pPr>
              <w:rPr>
                <w:highlight w:val="green"/>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226" w:hRule="atLeast"/>
          <w:jc w:val="center"/>
        </w:trPr>
        <w:tc>
          <w:tcPr>
            <w:tcW w:w="1795" w:type="dxa"/>
          </w:tcPr>
          <w:p>
            <w:r>
              <w:rPr>
                <w:rFonts w:hint="eastAsia"/>
              </w:rPr>
              <w:t>LoanBillNo</w:t>
            </w:r>
          </w:p>
        </w:tc>
        <w:tc>
          <w:tcPr>
            <w:tcW w:w="1664" w:type="dxa"/>
          </w:tcPr>
          <w:p>
            <w:r>
              <w:rPr>
                <w:rFonts w:hint="eastAsia"/>
              </w:rPr>
              <w:t>贷款凭证编号</w:t>
            </w:r>
          </w:p>
        </w:tc>
        <w:tc>
          <w:tcPr>
            <w:tcW w:w="1048" w:type="dxa"/>
          </w:tcPr>
          <w:p>
            <w:pPr>
              <w:rPr>
                <w:kern w:val="0"/>
              </w:rPr>
            </w:pPr>
            <w:r>
              <w:rPr>
                <w:rFonts w:hint="eastAsia"/>
                <w:kern w:val="0"/>
              </w:rPr>
              <w:t>String</w:t>
            </w:r>
          </w:p>
        </w:tc>
        <w:tc>
          <w:tcPr>
            <w:tcW w:w="1878" w:type="dxa"/>
          </w:tcPr>
          <w:p>
            <w:pPr>
              <w:rPr>
                <w:kern w:val="0"/>
              </w:rPr>
            </w:pPr>
            <w:r>
              <w:rPr>
                <w:rFonts w:hint="eastAsia"/>
                <w:kern w:val="0"/>
              </w:rPr>
              <w:t>N</w:t>
            </w:r>
          </w:p>
        </w:tc>
        <w:tc>
          <w:tcPr>
            <w:tcW w:w="1878" w:type="dxa"/>
          </w:tcPr>
          <w:p>
            <w:pPr>
              <w:rPr>
                <w:highlight w:val="green"/>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226" w:hRule="atLeast"/>
          <w:jc w:val="center"/>
        </w:trPr>
        <w:tc>
          <w:tcPr>
            <w:tcW w:w="1795" w:type="dxa"/>
          </w:tcPr>
          <w:p>
            <w:r>
              <w:rPr>
                <w:rFonts w:hint="eastAsia"/>
              </w:rPr>
              <w:t>LoanStartDate</w:t>
            </w:r>
          </w:p>
        </w:tc>
        <w:tc>
          <w:tcPr>
            <w:tcW w:w="1664" w:type="dxa"/>
          </w:tcPr>
          <w:p>
            <w:r>
              <w:rPr>
                <w:rFonts w:hint="eastAsia"/>
              </w:rPr>
              <w:t>贷款起始日期</w:t>
            </w:r>
          </w:p>
        </w:tc>
        <w:tc>
          <w:tcPr>
            <w:tcW w:w="1048" w:type="dxa"/>
          </w:tcPr>
          <w:p>
            <w:pPr>
              <w:rPr>
                <w:kern w:val="0"/>
              </w:rPr>
            </w:pPr>
            <w:r>
              <w:rPr>
                <w:rFonts w:hint="eastAsia"/>
                <w:kern w:val="0"/>
              </w:rPr>
              <w:t>String</w:t>
            </w:r>
          </w:p>
        </w:tc>
        <w:tc>
          <w:tcPr>
            <w:tcW w:w="1878" w:type="dxa"/>
          </w:tcPr>
          <w:p>
            <w:pPr>
              <w:rPr>
                <w:kern w:val="0"/>
              </w:rPr>
            </w:pPr>
            <w:r>
              <w:rPr>
                <w:rFonts w:hint="eastAsia"/>
                <w:kern w:val="0"/>
              </w:rPr>
              <w:t>N</w:t>
            </w:r>
          </w:p>
        </w:tc>
        <w:tc>
          <w:tcPr>
            <w:tcW w:w="1878" w:type="dxa"/>
          </w:tcPr>
          <w:p>
            <w:pPr>
              <w:rPr>
                <w:highlight w:val="green"/>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226" w:hRule="atLeast"/>
          <w:jc w:val="center"/>
        </w:trPr>
        <w:tc>
          <w:tcPr>
            <w:tcW w:w="1795" w:type="dxa"/>
          </w:tcPr>
          <w:p>
            <w:r>
              <w:rPr>
                <w:rFonts w:hint="eastAsia"/>
              </w:rPr>
              <w:t>LoanEndDate</w:t>
            </w:r>
          </w:p>
        </w:tc>
        <w:tc>
          <w:tcPr>
            <w:tcW w:w="1664" w:type="dxa"/>
          </w:tcPr>
          <w:p>
            <w:r>
              <w:rPr>
                <w:rFonts w:hint="eastAsia"/>
              </w:rPr>
              <w:t>贷款结束日期</w:t>
            </w:r>
          </w:p>
        </w:tc>
        <w:tc>
          <w:tcPr>
            <w:tcW w:w="1048" w:type="dxa"/>
          </w:tcPr>
          <w:p>
            <w:pPr>
              <w:rPr>
                <w:kern w:val="0"/>
              </w:rPr>
            </w:pPr>
            <w:r>
              <w:rPr>
                <w:rFonts w:hint="eastAsia"/>
                <w:kern w:val="0"/>
              </w:rPr>
              <w:t>String</w:t>
            </w:r>
          </w:p>
        </w:tc>
        <w:tc>
          <w:tcPr>
            <w:tcW w:w="1878" w:type="dxa"/>
          </w:tcPr>
          <w:p>
            <w:pPr>
              <w:rPr>
                <w:kern w:val="0"/>
              </w:rPr>
            </w:pPr>
            <w:r>
              <w:rPr>
                <w:rFonts w:hint="eastAsia"/>
                <w:kern w:val="0"/>
              </w:rPr>
              <w:t>N</w:t>
            </w:r>
          </w:p>
        </w:tc>
        <w:tc>
          <w:tcPr>
            <w:tcW w:w="1878" w:type="dxa"/>
          </w:tcPr>
          <w:p>
            <w:pPr>
              <w:rPr>
                <w:highlight w:val="green"/>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226" w:hRule="atLeast"/>
          <w:jc w:val="center"/>
        </w:trPr>
        <w:tc>
          <w:tcPr>
            <w:tcW w:w="1795" w:type="dxa"/>
          </w:tcPr>
          <w:p>
            <w:r>
              <w:rPr>
                <w:rFonts w:hint="eastAsia"/>
              </w:rPr>
              <w:t>LoanAmount</w:t>
            </w:r>
          </w:p>
        </w:tc>
        <w:tc>
          <w:tcPr>
            <w:tcW w:w="1664" w:type="dxa"/>
          </w:tcPr>
          <w:p>
            <w:r>
              <w:rPr>
                <w:rFonts w:hint="eastAsia"/>
              </w:rPr>
              <w:t>贷款金额</w:t>
            </w:r>
          </w:p>
        </w:tc>
        <w:tc>
          <w:tcPr>
            <w:tcW w:w="1048" w:type="dxa"/>
          </w:tcPr>
          <w:p>
            <w:pPr>
              <w:rPr>
                <w:kern w:val="0"/>
              </w:rPr>
            </w:pPr>
            <w:r>
              <w:rPr>
                <w:rFonts w:hint="eastAsia"/>
                <w:kern w:val="0"/>
              </w:rPr>
              <w:t>String</w:t>
            </w:r>
          </w:p>
        </w:tc>
        <w:tc>
          <w:tcPr>
            <w:tcW w:w="1878" w:type="dxa"/>
          </w:tcPr>
          <w:p>
            <w:pPr>
              <w:rPr>
                <w:kern w:val="0"/>
              </w:rPr>
            </w:pPr>
            <w:r>
              <w:rPr>
                <w:rFonts w:hint="eastAsia"/>
                <w:kern w:val="0"/>
              </w:rPr>
              <w:t>N</w:t>
            </w:r>
          </w:p>
        </w:tc>
        <w:tc>
          <w:tcPr>
            <w:tcW w:w="1878" w:type="dxa"/>
          </w:tcPr>
          <w:p>
            <w:pPr>
              <w:rPr>
                <w:highlight w:val="green"/>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226" w:hRule="atLeast"/>
          <w:jc w:val="center"/>
        </w:trPr>
        <w:tc>
          <w:tcPr>
            <w:tcW w:w="1795" w:type="dxa"/>
          </w:tcPr>
          <w:p>
            <w:r>
              <w:rPr>
                <w:rFonts w:hint="eastAsia"/>
              </w:rPr>
              <w:t>LoanAgent</w:t>
            </w:r>
          </w:p>
        </w:tc>
        <w:tc>
          <w:tcPr>
            <w:tcW w:w="1664" w:type="dxa"/>
          </w:tcPr>
          <w:p>
            <w:r>
              <w:rPr>
                <w:rFonts w:hint="eastAsia"/>
              </w:rPr>
              <w:t>发放贷款的金融机构</w:t>
            </w:r>
          </w:p>
        </w:tc>
        <w:tc>
          <w:tcPr>
            <w:tcW w:w="1048" w:type="dxa"/>
          </w:tcPr>
          <w:p>
            <w:pPr>
              <w:rPr>
                <w:kern w:val="0"/>
              </w:rPr>
            </w:pPr>
            <w:r>
              <w:rPr>
                <w:rFonts w:hint="eastAsia"/>
                <w:kern w:val="0"/>
              </w:rPr>
              <w:t>String</w:t>
            </w:r>
          </w:p>
        </w:tc>
        <w:tc>
          <w:tcPr>
            <w:tcW w:w="1878" w:type="dxa"/>
          </w:tcPr>
          <w:p>
            <w:pPr>
              <w:rPr>
                <w:kern w:val="0"/>
              </w:rPr>
            </w:pPr>
            <w:r>
              <w:rPr>
                <w:rFonts w:hint="eastAsia"/>
                <w:kern w:val="0"/>
              </w:rPr>
              <w:t>N</w:t>
            </w:r>
          </w:p>
        </w:tc>
        <w:tc>
          <w:tcPr>
            <w:tcW w:w="1878" w:type="dxa"/>
          </w:tcPr>
          <w:p>
            <w:pPr>
              <w:rPr>
                <w:highlight w:val="green"/>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226" w:hRule="atLeast"/>
          <w:jc w:val="center"/>
        </w:trPr>
        <w:tc>
          <w:tcPr>
            <w:tcW w:w="1795" w:type="dxa"/>
          </w:tcPr>
          <w:p>
            <w:r>
              <w:rPr>
                <w:rFonts w:hint="eastAsia"/>
              </w:rPr>
              <w:t>Rank</w:t>
            </w:r>
          </w:p>
        </w:tc>
        <w:tc>
          <w:tcPr>
            <w:tcW w:w="1664" w:type="dxa"/>
          </w:tcPr>
          <w:p>
            <w:r>
              <w:rPr>
                <w:rFonts w:hint="eastAsia"/>
              </w:rPr>
              <w:t>特定险种的保障分类</w:t>
            </w:r>
          </w:p>
        </w:tc>
        <w:tc>
          <w:tcPr>
            <w:tcW w:w="1048" w:type="dxa"/>
          </w:tcPr>
          <w:p>
            <w:pPr>
              <w:rPr>
                <w:kern w:val="0"/>
              </w:rPr>
            </w:pPr>
            <w:r>
              <w:rPr>
                <w:rFonts w:hint="eastAsia"/>
                <w:kern w:val="0"/>
              </w:rPr>
              <w:t>String</w:t>
            </w:r>
          </w:p>
        </w:tc>
        <w:tc>
          <w:tcPr>
            <w:tcW w:w="1878" w:type="dxa"/>
          </w:tcPr>
          <w:p>
            <w:pPr>
              <w:rPr>
                <w:kern w:val="0"/>
              </w:rPr>
            </w:pPr>
            <w:r>
              <w:rPr>
                <w:rFonts w:hint="eastAsia"/>
                <w:kern w:val="0"/>
              </w:rPr>
              <w:t>N</w:t>
            </w:r>
          </w:p>
        </w:tc>
        <w:tc>
          <w:tcPr>
            <w:tcW w:w="1878" w:type="dxa"/>
          </w:tcPr>
          <w:p>
            <w:pPr>
              <w:rPr>
                <w:highlight w:val="green"/>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226" w:hRule="atLeast"/>
          <w:jc w:val="center"/>
        </w:trPr>
        <w:tc>
          <w:tcPr>
            <w:tcW w:w="1795" w:type="dxa"/>
          </w:tcPr>
          <w:p>
            <w:r>
              <w:rPr>
                <w:rFonts w:hint="eastAsia"/>
              </w:rPr>
              <w:t>InsCycCd</w:t>
            </w:r>
          </w:p>
        </w:tc>
        <w:tc>
          <w:tcPr>
            <w:tcW w:w="1664" w:type="dxa"/>
          </w:tcPr>
          <w:p>
            <w:r>
              <w:rPr>
                <w:rFonts w:hint="eastAsia"/>
              </w:rPr>
              <w:t>保险周期代码</w:t>
            </w:r>
          </w:p>
        </w:tc>
        <w:tc>
          <w:tcPr>
            <w:tcW w:w="1048" w:type="dxa"/>
          </w:tcPr>
          <w:p>
            <w:pPr>
              <w:rPr>
                <w:kern w:val="0"/>
              </w:rPr>
            </w:pPr>
            <w:r>
              <w:rPr>
                <w:rFonts w:hint="eastAsia"/>
                <w:kern w:val="0"/>
              </w:rPr>
              <w:t>String</w:t>
            </w:r>
          </w:p>
        </w:tc>
        <w:tc>
          <w:tcPr>
            <w:tcW w:w="1878" w:type="dxa"/>
          </w:tcPr>
          <w:p>
            <w:pPr>
              <w:rPr>
                <w:kern w:val="0"/>
              </w:rPr>
            </w:pPr>
            <w:r>
              <w:rPr>
                <w:rFonts w:hint="eastAsia"/>
                <w:kern w:val="0"/>
              </w:rPr>
              <w:t>N</w:t>
            </w:r>
          </w:p>
        </w:tc>
        <w:tc>
          <w:tcPr>
            <w:tcW w:w="1878" w:type="dxa"/>
          </w:tcPr>
          <w:p>
            <w:pPr>
              <w:rPr>
                <w:highlight w:val="green"/>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226" w:hRule="atLeast"/>
          <w:jc w:val="center"/>
        </w:trPr>
        <w:tc>
          <w:tcPr>
            <w:tcW w:w="1795" w:type="dxa"/>
          </w:tcPr>
          <w:p>
            <w:r>
              <w:rPr>
                <w:rFonts w:hint="eastAsia"/>
              </w:rPr>
              <w:t>FirstRate</w:t>
            </w:r>
          </w:p>
        </w:tc>
        <w:tc>
          <w:tcPr>
            <w:tcW w:w="1664" w:type="dxa"/>
          </w:tcPr>
          <w:p>
            <w:r>
              <w:rPr>
                <w:rFonts w:hint="eastAsia"/>
              </w:rPr>
              <w:t>初始费用率</w:t>
            </w:r>
          </w:p>
        </w:tc>
        <w:tc>
          <w:tcPr>
            <w:tcW w:w="1048" w:type="dxa"/>
          </w:tcPr>
          <w:p>
            <w:pPr>
              <w:rPr>
                <w:kern w:val="0"/>
              </w:rPr>
            </w:pPr>
            <w:r>
              <w:rPr>
                <w:rFonts w:hint="eastAsia"/>
                <w:kern w:val="0"/>
              </w:rPr>
              <w:t>String</w:t>
            </w:r>
          </w:p>
        </w:tc>
        <w:tc>
          <w:tcPr>
            <w:tcW w:w="1878" w:type="dxa"/>
          </w:tcPr>
          <w:p>
            <w:pPr>
              <w:rPr>
                <w:kern w:val="0"/>
              </w:rPr>
            </w:pPr>
            <w:r>
              <w:rPr>
                <w:rFonts w:hint="eastAsia"/>
                <w:kern w:val="0"/>
              </w:rPr>
              <w:t>N</w:t>
            </w:r>
          </w:p>
        </w:tc>
        <w:tc>
          <w:tcPr>
            <w:tcW w:w="1878" w:type="dxa"/>
          </w:tcPr>
          <w:p>
            <w:pPr>
              <w:rPr>
                <w:highlight w:val="green"/>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226" w:hRule="atLeast"/>
          <w:jc w:val="center"/>
        </w:trPr>
        <w:tc>
          <w:tcPr>
            <w:tcW w:w="1795" w:type="dxa"/>
          </w:tcPr>
          <w:p>
            <w:r>
              <w:rPr>
                <w:rFonts w:hint="eastAsia"/>
              </w:rPr>
              <w:t>SureRate</w:t>
            </w:r>
          </w:p>
        </w:tc>
        <w:tc>
          <w:tcPr>
            <w:tcW w:w="1664" w:type="dxa"/>
          </w:tcPr>
          <w:p>
            <w:r>
              <w:rPr>
                <w:rFonts w:hint="eastAsia"/>
              </w:rPr>
              <w:t>保证利率</w:t>
            </w:r>
          </w:p>
        </w:tc>
        <w:tc>
          <w:tcPr>
            <w:tcW w:w="1048" w:type="dxa"/>
          </w:tcPr>
          <w:p>
            <w:pPr>
              <w:rPr>
                <w:kern w:val="0"/>
              </w:rPr>
            </w:pPr>
            <w:r>
              <w:rPr>
                <w:rFonts w:hint="eastAsia"/>
                <w:kern w:val="0"/>
              </w:rPr>
              <w:t>String</w:t>
            </w:r>
          </w:p>
        </w:tc>
        <w:tc>
          <w:tcPr>
            <w:tcW w:w="1878" w:type="dxa"/>
          </w:tcPr>
          <w:p>
            <w:pPr>
              <w:rPr>
                <w:kern w:val="0"/>
              </w:rPr>
            </w:pPr>
            <w:r>
              <w:rPr>
                <w:rFonts w:hint="eastAsia"/>
                <w:kern w:val="0"/>
              </w:rPr>
              <w:t>N</w:t>
            </w:r>
          </w:p>
        </w:tc>
        <w:tc>
          <w:tcPr>
            <w:tcW w:w="1878" w:type="dxa"/>
          </w:tcPr>
          <w:p>
            <w:pPr>
              <w:rPr>
                <w:highlight w:val="green"/>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226" w:hRule="atLeast"/>
          <w:jc w:val="center"/>
        </w:trPr>
        <w:tc>
          <w:tcPr>
            <w:tcW w:w="1795" w:type="dxa"/>
          </w:tcPr>
          <w:p>
            <w:r>
              <w:rPr>
                <w:rFonts w:hint="eastAsia"/>
              </w:rPr>
              <w:t>LiveGetMode</w:t>
            </w:r>
          </w:p>
        </w:tc>
        <w:tc>
          <w:tcPr>
            <w:tcW w:w="1664" w:type="dxa"/>
          </w:tcPr>
          <w:p>
            <w:r>
              <w:rPr>
                <w:rFonts w:hint="eastAsia"/>
              </w:rPr>
              <w:t>生存金领取方式</w:t>
            </w:r>
          </w:p>
        </w:tc>
        <w:tc>
          <w:tcPr>
            <w:tcW w:w="1048" w:type="dxa"/>
          </w:tcPr>
          <w:p>
            <w:pPr>
              <w:rPr>
                <w:kern w:val="0"/>
              </w:rPr>
            </w:pPr>
            <w:r>
              <w:rPr>
                <w:rFonts w:hint="eastAsia"/>
                <w:kern w:val="0"/>
              </w:rPr>
              <w:t>String</w:t>
            </w:r>
          </w:p>
        </w:tc>
        <w:tc>
          <w:tcPr>
            <w:tcW w:w="1878" w:type="dxa"/>
          </w:tcPr>
          <w:p>
            <w:pPr>
              <w:rPr>
                <w:kern w:val="0"/>
              </w:rPr>
            </w:pPr>
            <w:r>
              <w:rPr>
                <w:rFonts w:hint="eastAsia"/>
                <w:kern w:val="0"/>
              </w:rPr>
              <w:t>N</w:t>
            </w:r>
          </w:p>
        </w:tc>
        <w:tc>
          <w:tcPr>
            <w:tcW w:w="1878" w:type="dxa"/>
          </w:tcPr>
          <w:p>
            <w:pPr>
              <w:rPr>
                <w:highlight w:val="green"/>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226" w:hRule="atLeast"/>
          <w:jc w:val="center"/>
        </w:trPr>
        <w:tc>
          <w:tcPr>
            <w:tcW w:w="1795" w:type="dxa"/>
          </w:tcPr>
          <w:p>
            <w:r>
              <w:rPr>
                <w:rFonts w:hint="eastAsia"/>
              </w:rPr>
              <w:t>Rate</w:t>
            </w:r>
          </w:p>
        </w:tc>
        <w:tc>
          <w:tcPr>
            <w:tcW w:w="1664" w:type="dxa"/>
          </w:tcPr>
          <w:p>
            <w:r>
              <w:rPr>
                <w:rFonts w:hint="eastAsia"/>
              </w:rPr>
              <w:t>投保产品费率</w:t>
            </w:r>
          </w:p>
        </w:tc>
        <w:tc>
          <w:tcPr>
            <w:tcW w:w="1048" w:type="dxa"/>
          </w:tcPr>
          <w:p>
            <w:pPr>
              <w:rPr>
                <w:kern w:val="0"/>
              </w:rPr>
            </w:pPr>
            <w:r>
              <w:rPr>
                <w:rFonts w:hint="eastAsia"/>
                <w:kern w:val="0"/>
              </w:rPr>
              <w:t>String</w:t>
            </w:r>
          </w:p>
        </w:tc>
        <w:tc>
          <w:tcPr>
            <w:tcW w:w="1878" w:type="dxa"/>
          </w:tcPr>
          <w:p>
            <w:pPr>
              <w:rPr>
                <w:kern w:val="0"/>
              </w:rPr>
            </w:pPr>
            <w:r>
              <w:rPr>
                <w:rFonts w:hint="eastAsia"/>
                <w:kern w:val="0"/>
              </w:rPr>
              <w:t>N</w:t>
            </w:r>
          </w:p>
        </w:tc>
        <w:tc>
          <w:tcPr>
            <w:tcW w:w="1878" w:type="dxa"/>
          </w:tcPr>
          <w:p>
            <w:pPr>
              <w:rPr>
                <w:highlight w:val="green"/>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226" w:hRule="atLeast"/>
          <w:jc w:val="center"/>
          <w:ins w:id="73" w:author="刘超" w:date="2021-01-11T19:06:05Z"/>
        </w:trPr>
        <w:tc>
          <w:tcPr>
            <w:tcW w:w="1795" w:type="dxa"/>
          </w:tcPr>
          <w:p>
            <w:pPr>
              <w:rPr>
                <w:ins w:id="74" w:author="刘超" w:date="2021-01-11T19:06:05Z"/>
                <w:rFonts w:hint="eastAsia"/>
              </w:rPr>
            </w:pPr>
            <w:ins w:id="75" w:author="刘超" w:date="2021-01-11T19:06:06Z">
              <w:r>
                <w:rPr>
                  <w:rFonts w:hint="eastAsia" w:hAnsi="宋体" w:eastAsia="宋体" w:cs="宋体"/>
                  <w:szCs w:val="21"/>
                  <w:lang w:val="en-US" w:eastAsia="zh-CN"/>
                </w:rPr>
                <w:t>InsuAccNo</w:t>
              </w:r>
            </w:ins>
          </w:p>
        </w:tc>
        <w:tc>
          <w:tcPr>
            <w:tcW w:w="1664" w:type="dxa"/>
          </w:tcPr>
          <w:p>
            <w:pPr>
              <w:rPr>
                <w:ins w:id="76" w:author="刘超" w:date="2021-01-11T19:06:05Z"/>
                <w:rFonts w:hint="eastAsia"/>
              </w:rPr>
            </w:pPr>
            <w:ins w:id="77" w:author="刘超" w:date="2021-01-11T19:06:11Z">
              <w:r>
                <w:rPr>
                  <w:rFonts w:hint="eastAsia"/>
                </w:rPr>
                <w:t>投资账户类型</w:t>
              </w:r>
            </w:ins>
          </w:p>
        </w:tc>
        <w:tc>
          <w:tcPr>
            <w:tcW w:w="1048" w:type="dxa"/>
          </w:tcPr>
          <w:p>
            <w:pPr>
              <w:rPr>
                <w:ins w:id="78" w:author="刘超" w:date="2021-01-11T19:06:05Z"/>
                <w:rFonts w:hint="default" w:eastAsiaTheme="minorEastAsia"/>
                <w:kern w:val="0"/>
                <w:lang w:val="en-US" w:eastAsia="zh-CN"/>
              </w:rPr>
            </w:pPr>
            <w:ins w:id="79" w:author="刘超" w:date="2021-01-11T19:06:14Z">
              <w:r>
                <w:rPr>
                  <w:rFonts w:hint="eastAsia"/>
                  <w:kern w:val="0"/>
                  <w:lang w:val="en-US" w:eastAsia="zh-CN"/>
                </w:rPr>
                <w:t>string</w:t>
              </w:r>
            </w:ins>
          </w:p>
        </w:tc>
        <w:tc>
          <w:tcPr>
            <w:tcW w:w="1878" w:type="dxa"/>
          </w:tcPr>
          <w:p>
            <w:pPr>
              <w:rPr>
                <w:ins w:id="80" w:author="刘超" w:date="2021-01-11T19:06:05Z"/>
                <w:rFonts w:hint="eastAsia" w:eastAsiaTheme="minorEastAsia"/>
                <w:kern w:val="0"/>
                <w:lang w:val="en-US" w:eastAsia="zh-CN"/>
              </w:rPr>
            </w:pPr>
            <w:ins w:id="81" w:author="刘超" w:date="2021-01-11T19:06:16Z">
              <w:r>
                <w:rPr>
                  <w:rFonts w:hint="eastAsia"/>
                  <w:kern w:val="0"/>
                  <w:lang w:val="en-US" w:eastAsia="zh-CN"/>
                </w:rPr>
                <w:t>N</w:t>
              </w:r>
            </w:ins>
          </w:p>
        </w:tc>
        <w:tc>
          <w:tcPr>
            <w:tcW w:w="1878" w:type="dxa"/>
          </w:tcPr>
          <w:p>
            <w:pPr>
              <w:rPr>
                <w:ins w:id="82" w:author="刘超" w:date="2021-01-11T19:07:01Z"/>
                <w:rFonts w:hint="eastAsia"/>
                <w:kern w:val="0"/>
              </w:rPr>
            </w:pPr>
            <w:ins w:id="83" w:author="刘超" w:date="2021-01-11T19:07:01Z">
              <w:r>
                <w:rPr>
                  <w:rFonts w:hint="eastAsia"/>
                  <w:kern w:val="0"/>
                </w:rPr>
                <w:t>908001-进取型</w:t>
              </w:r>
            </w:ins>
          </w:p>
          <w:p>
            <w:pPr>
              <w:rPr>
                <w:ins w:id="84" w:author="刘超" w:date="2021-01-11T19:07:01Z"/>
                <w:rFonts w:hint="eastAsia"/>
                <w:kern w:val="0"/>
              </w:rPr>
            </w:pPr>
            <w:ins w:id="85" w:author="刘超" w:date="2021-01-11T19:07:01Z">
              <w:r>
                <w:rPr>
                  <w:rFonts w:hint="eastAsia"/>
                  <w:kern w:val="0"/>
                </w:rPr>
                <w:t>908002-平衡型</w:t>
              </w:r>
            </w:ins>
          </w:p>
          <w:p>
            <w:pPr>
              <w:rPr>
                <w:ins w:id="86" w:author="刘超" w:date="2021-01-11T19:06:05Z"/>
                <w:highlight w:val="green"/>
              </w:rPr>
            </w:pPr>
            <w:ins w:id="87" w:author="刘超" w:date="2021-01-11T19:07:01Z">
              <w:r>
                <w:rPr>
                  <w:rFonts w:hint="eastAsia"/>
                  <w:kern w:val="0"/>
                </w:rPr>
                <w:t>908003-稳健型</w:t>
              </w:r>
            </w:ins>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226" w:hRule="atLeast"/>
          <w:jc w:val="center"/>
          <w:ins w:id="88" w:author="刘超" w:date="2021-01-11T19:07:03Z"/>
        </w:trPr>
        <w:tc>
          <w:tcPr>
            <w:tcW w:w="1795" w:type="dxa"/>
          </w:tcPr>
          <w:p>
            <w:pPr>
              <w:rPr>
                <w:ins w:id="89" w:author="刘超" w:date="2021-01-11T19:07:03Z"/>
                <w:rFonts w:hint="eastAsia" w:hAnsi="宋体" w:eastAsia="宋体" w:cs="宋体"/>
                <w:szCs w:val="21"/>
                <w:lang w:val="en-US" w:eastAsia="zh-CN"/>
              </w:rPr>
            </w:pPr>
            <w:ins w:id="90" w:author="刘超" w:date="2021-01-11T19:07:28Z">
              <w:r>
                <w:rPr>
                  <w:rFonts w:hint="eastAsia" w:hAnsi="宋体" w:eastAsia="宋体" w:cs="宋体"/>
                  <w:szCs w:val="21"/>
                  <w:lang w:val="en-US" w:eastAsia="zh-CN"/>
                </w:rPr>
                <w:t>InvestRate</w:t>
              </w:r>
            </w:ins>
          </w:p>
        </w:tc>
        <w:tc>
          <w:tcPr>
            <w:tcW w:w="1664" w:type="dxa"/>
          </w:tcPr>
          <w:p>
            <w:pPr>
              <w:rPr>
                <w:ins w:id="91" w:author="刘超" w:date="2021-01-11T19:07:03Z"/>
                <w:rFonts w:hint="eastAsia"/>
              </w:rPr>
            </w:pPr>
            <w:ins w:id="92" w:author="刘超" w:date="2021-01-11T19:07:32Z">
              <w:r>
                <w:rPr>
                  <w:rFonts w:hint="eastAsia"/>
                </w:rPr>
                <w:t>投资账户分配比例</w:t>
              </w:r>
            </w:ins>
          </w:p>
        </w:tc>
        <w:tc>
          <w:tcPr>
            <w:tcW w:w="1048" w:type="dxa"/>
          </w:tcPr>
          <w:p>
            <w:pPr>
              <w:rPr>
                <w:ins w:id="93" w:author="刘超" w:date="2021-01-11T19:07:03Z"/>
                <w:rFonts w:hint="eastAsia"/>
                <w:kern w:val="0"/>
                <w:lang w:val="en-US" w:eastAsia="zh-CN"/>
              </w:rPr>
            </w:pPr>
            <w:ins w:id="94" w:author="刘超" w:date="2021-01-11T19:07:36Z">
              <w:r>
                <w:rPr>
                  <w:rFonts w:hint="eastAsia"/>
                  <w:kern w:val="0"/>
                  <w:lang w:val="en-US" w:eastAsia="zh-CN"/>
                </w:rPr>
                <w:t>string</w:t>
              </w:r>
            </w:ins>
          </w:p>
        </w:tc>
        <w:tc>
          <w:tcPr>
            <w:tcW w:w="1878" w:type="dxa"/>
          </w:tcPr>
          <w:p>
            <w:pPr>
              <w:rPr>
                <w:ins w:id="95" w:author="刘超" w:date="2021-01-11T19:07:03Z"/>
                <w:rFonts w:hint="default"/>
                <w:kern w:val="0"/>
                <w:lang w:val="en-US" w:eastAsia="zh-CN"/>
              </w:rPr>
            </w:pPr>
            <w:ins w:id="96" w:author="刘超" w:date="2021-01-11T19:07:37Z">
              <w:r>
                <w:rPr>
                  <w:rFonts w:hint="eastAsia"/>
                  <w:kern w:val="0"/>
                  <w:lang w:val="en-US" w:eastAsia="zh-CN"/>
                </w:rPr>
                <w:t>N</w:t>
              </w:r>
            </w:ins>
          </w:p>
        </w:tc>
        <w:tc>
          <w:tcPr>
            <w:tcW w:w="1878" w:type="dxa"/>
          </w:tcPr>
          <w:p>
            <w:pPr>
              <w:rPr>
                <w:ins w:id="97" w:author="刘超" w:date="2021-01-11T19:07:03Z"/>
                <w:rFonts w:hint="default" w:eastAsiaTheme="minorEastAsia"/>
                <w:highlight w:val="green"/>
                <w:lang w:val="en-US" w:eastAsia="zh-CN"/>
              </w:rPr>
            </w:pPr>
            <w:ins w:id="98" w:author="刘超" w:date="2021-01-11T19:07:39Z">
              <w:r>
                <w:rPr>
                  <w:rFonts w:hint="eastAsia"/>
                  <w:kern w:val="0"/>
                  <w:lang w:eastAsia="zh-CN"/>
                </w:rPr>
                <w:t>按</w:t>
              </w:r>
            </w:ins>
            <w:ins w:id="99" w:author="刘超" w:date="2021-01-11T19:07:41Z">
              <w:r>
                <w:rPr>
                  <w:rFonts w:hint="eastAsia"/>
                  <w:kern w:val="0"/>
                  <w:lang w:eastAsia="zh-CN"/>
                </w:rPr>
                <w:t>小数点</w:t>
              </w:r>
            </w:ins>
            <w:ins w:id="100" w:author="刘超" w:date="2021-01-11T19:07:42Z">
              <w:r>
                <w:rPr>
                  <w:rFonts w:hint="eastAsia"/>
                  <w:kern w:val="0"/>
                  <w:lang w:eastAsia="zh-CN"/>
                </w:rPr>
                <w:t>传值，</w:t>
              </w:r>
            </w:ins>
            <w:ins w:id="101" w:author="刘超" w:date="2021-01-11T19:07:51Z">
              <w:r>
                <w:rPr>
                  <w:rFonts w:hint="eastAsia"/>
                  <w:kern w:val="0"/>
                  <w:lang w:eastAsia="zh-CN"/>
                </w:rPr>
                <w:t>例如</w:t>
              </w:r>
            </w:ins>
            <w:ins w:id="102" w:author="刘超" w:date="2021-01-11T19:07:52Z">
              <w:r>
                <w:rPr>
                  <w:rFonts w:hint="eastAsia"/>
                  <w:kern w:val="0"/>
                  <w:lang w:val="en-US" w:eastAsia="zh-CN"/>
                </w:rPr>
                <w:t>0.5</w:t>
              </w:r>
            </w:ins>
            <w:ins w:id="103" w:author="刘超" w:date="2021-01-11T19:07:55Z">
              <w:r>
                <w:rPr>
                  <w:rFonts w:hint="eastAsia"/>
                  <w:kern w:val="0"/>
                  <w:lang w:val="en-US" w:eastAsia="zh-CN"/>
                </w:rPr>
                <w:t>,</w:t>
              </w:r>
            </w:ins>
            <w:ins w:id="104" w:author="刘超" w:date="2021-01-11T19:07:59Z">
              <w:r>
                <w:rPr>
                  <w:rFonts w:hint="eastAsia"/>
                  <w:kern w:val="0"/>
                  <w:lang w:val="en-US" w:eastAsia="zh-CN"/>
                </w:rPr>
                <w:t>投资</w:t>
              </w:r>
            </w:ins>
            <w:ins w:id="105" w:author="刘超" w:date="2021-01-11T19:08:00Z">
              <w:r>
                <w:rPr>
                  <w:rFonts w:hint="eastAsia"/>
                  <w:kern w:val="0"/>
                  <w:lang w:val="en-US" w:eastAsia="zh-CN"/>
                </w:rPr>
                <w:t>账户</w:t>
              </w:r>
            </w:ins>
            <w:ins w:id="106" w:author="刘超" w:date="2021-01-11T19:08:02Z">
              <w:r>
                <w:rPr>
                  <w:rFonts w:hint="eastAsia"/>
                  <w:kern w:val="0"/>
                  <w:lang w:val="en-US" w:eastAsia="zh-CN"/>
                </w:rPr>
                <w:t>比例</w:t>
              </w:r>
            </w:ins>
            <w:ins w:id="107" w:author="刘超" w:date="2021-01-11T19:08:03Z">
              <w:r>
                <w:rPr>
                  <w:rFonts w:hint="eastAsia"/>
                  <w:kern w:val="0"/>
                  <w:lang w:val="en-US" w:eastAsia="zh-CN"/>
                </w:rPr>
                <w:t>为1</w:t>
              </w:r>
            </w:ins>
            <w:ins w:id="108" w:author="刘超" w:date="2021-01-11T19:08:05Z">
              <w:r>
                <w:rPr>
                  <w:rFonts w:hint="eastAsia"/>
                  <w:kern w:val="0"/>
                  <w:lang w:val="en-US" w:eastAsia="zh-CN"/>
                </w:rPr>
                <w:t>时，</w:t>
              </w:r>
            </w:ins>
            <w:ins w:id="109" w:author="刘超" w:date="2021-01-11T19:08:06Z">
              <w:r>
                <w:rPr>
                  <w:rFonts w:hint="eastAsia"/>
                  <w:kern w:val="0"/>
                  <w:lang w:val="en-US" w:eastAsia="zh-CN"/>
                </w:rPr>
                <w:t>传值1.</w:t>
              </w:r>
            </w:ins>
            <w:ins w:id="110" w:author="刘超" w:date="2021-01-11T19:08:07Z">
              <w:r>
                <w:rPr>
                  <w:rFonts w:hint="eastAsia"/>
                  <w:kern w:val="0"/>
                  <w:lang w:val="en-US" w:eastAsia="zh-CN"/>
                </w:rPr>
                <w:t>0</w:t>
              </w:r>
            </w:ins>
          </w:p>
        </w:tc>
      </w:tr>
    </w:tbl>
    <w:p>
      <w:pPr>
        <w:rPr>
          <w:rFonts w:hAnsi="宋体" w:eastAsia="宋体" w:cs="宋体"/>
          <w:szCs w:val="21"/>
        </w:rPr>
      </w:pPr>
    </w:p>
    <w:p>
      <w:pPr>
        <w:pStyle w:val="4"/>
        <w:rPr>
          <w:rFonts w:asciiTheme="minorHAnsi"/>
          <w:szCs w:val="21"/>
        </w:rPr>
      </w:pPr>
      <w:r>
        <w:rPr>
          <w:rFonts w:hint="eastAsia" w:asciiTheme="minorHAnsi"/>
          <w:szCs w:val="21"/>
        </w:rPr>
        <w:t>返回报文样例及说明</w:t>
      </w:r>
    </w:p>
    <w:p/>
    <w:p>
      <w:r>
        <w:rPr>
          <w:rFonts w:hint="eastAsia"/>
          <w:szCs w:val="21"/>
        </w:rPr>
        <w:t>报文样例</w:t>
      </w:r>
    </w:p>
    <w:tbl>
      <w:tblPr>
        <w:tblStyle w:val="24"/>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56" w:type="dxa"/>
          </w:tcPr>
          <w:p>
            <w:pPr>
              <w:rPr>
                <w:szCs w:val="21"/>
              </w:rPr>
            </w:pPr>
            <w:r>
              <w:rPr>
                <w:rFonts w:hint="eastAsia"/>
                <w:szCs w:val="21"/>
              </w:rPr>
              <w:t>&lt;?xml version="1.0" encoding="utf-8"?&gt;</w:t>
            </w:r>
          </w:p>
          <w:p>
            <w:pPr>
              <w:rPr>
                <w:szCs w:val="21"/>
              </w:rPr>
            </w:pPr>
          </w:p>
          <w:p>
            <w:pPr>
              <w:rPr>
                <w:szCs w:val="21"/>
              </w:rPr>
            </w:pPr>
            <w:r>
              <w:rPr>
                <w:rFonts w:hint="eastAsia"/>
                <w:szCs w:val="21"/>
              </w:rPr>
              <w:t xml:space="preserve">&lt;TranData&gt; </w:t>
            </w:r>
          </w:p>
          <w:p>
            <w:pPr>
              <w:rPr>
                <w:szCs w:val="21"/>
              </w:rPr>
            </w:pPr>
            <w:r>
              <w:rPr>
                <w:rFonts w:hint="eastAsia"/>
                <w:szCs w:val="21"/>
              </w:rPr>
              <w:t xml:space="preserve">  &lt;RetData&gt; </w:t>
            </w:r>
          </w:p>
          <w:p>
            <w:pPr>
              <w:rPr>
                <w:szCs w:val="21"/>
              </w:rPr>
            </w:pPr>
            <w:r>
              <w:rPr>
                <w:rFonts w:hint="eastAsia"/>
                <w:szCs w:val="21"/>
              </w:rPr>
              <w:t xml:space="preserve">    &lt;Flag&gt;1&lt;/Flag&gt;  </w:t>
            </w:r>
          </w:p>
          <w:p>
            <w:pPr>
              <w:rPr>
                <w:szCs w:val="21"/>
              </w:rPr>
            </w:pPr>
            <w:r>
              <w:rPr>
                <w:rFonts w:hint="eastAsia"/>
                <w:szCs w:val="21"/>
              </w:rPr>
              <w:t xml:space="preserve">    &lt;Desc/&gt;  </w:t>
            </w:r>
          </w:p>
          <w:p>
            <w:pPr>
              <w:rPr>
                <w:szCs w:val="21"/>
              </w:rPr>
            </w:pPr>
            <w:r>
              <w:rPr>
                <w:rFonts w:hint="eastAsia"/>
                <w:szCs w:val="21"/>
              </w:rPr>
              <w:t xml:space="preserve">    &lt;ProposalContNo&gt;000277807833308&lt;/ProposalContNo&gt;  </w:t>
            </w:r>
          </w:p>
          <w:p>
            <w:pPr>
              <w:rPr>
                <w:szCs w:val="21"/>
              </w:rPr>
            </w:pPr>
            <w:r>
              <w:rPr>
                <w:rFonts w:hint="eastAsia"/>
                <w:szCs w:val="21"/>
              </w:rPr>
              <w:t xml:space="preserve">    &lt;TransrNo/&gt; </w:t>
            </w:r>
          </w:p>
          <w:p>
            <w:pPr>
              <w:rPr>
                <w:szCs w:val="21"/>
              </w:rPr>
            </w:pPr>
            <w:r>
              <w:rPr>
                <w:rFonts w:hint="eastAsia"/>
                <w:szCs w:val="21"/>
              </w:rPr>
              <w:t xml:space="preserve">  &lt;/RetData&gt;  </w:t>
            </w:r>
          </w:p>
          <w:p>
            <w:pPr>
              <w:rPr>
                <w:szCs w:val="21"/>
              </w:rPr>
            </w:pPr>
            <w:r>
              <w:rPr>
                <w:rFonts w:hint="eastAsia"/>
                <w:szCs w:val="21"/>
              </w:rPr>
              <w:t xml:space="preserve">  &lt;YBTCOMMONINFO&gt; </w:t>
            </w:r>
          </w:p>
          <w:p>
            <w:pPr>
              <w:rPr>
                <w:szCs w:val="21"/>
              </w:rPr>
            </w:pPr>
            <w:r>
              <w:rPr>
                <w:rFonts w:hint="eastAsia"/>
                <w:szCs w:val="21"/>
              </w:rPr>
              <w:t xml:space="preserve">    &lt;ID/&gt;  </w:t>
            </w:r>
          </w:p>
          <w:p>
            <w:pPr>
              <w:rPr>
                <w:szCs w:val="21"/>
              </w:rPr>
            </w:pPr>
            <w:r>
              <w:rPr>
                <w:rFonts w:hint="eastAsia"/>
                <w:szCs w:val="21"/>
              </w:rPr>
              <w:t xml:space="preserve">    &lt;!--主键 --&gt;  </w:t>
            </w:r>
          </w:p>
          <w:p>
            <w:pPr>
              <w:rPr>
                <w:szCs w:val="21"/>
              </w:rPr>
            </w:pPr>
            <w:r>
              <w:rPr>
                <w:rFonts w:hint="eastAsia"/>
                <w:szCs w:val="21"/>
              </w:rPr>
              <w:t xml:space="preserve">    &lt;TranNo/&gt;  </w:t>
            </w:r>
          </w:p>
          <w:p>
            <w:pPr>
              <w:rPr>
                <w:szCs w:val="21"/>
              </w:rPr>
            </w:pPr>
            <w:r>
              <w:rPr>
                <w:rFonts w:hint="eastAsia"/>
                <w:szCs w:val="21"/>
              </w:rPr>
              <w:t xml:space="preserve">    &lt;!--交易流水号 --&gt;  </w:t>
            </w:r>
          </w:p>
          <w:p>
            <w:pPr>
              <w:rPr>
                <w:szCs w:val="21"/>
              </w:rPr>
            </w:pPr>
            <w:r>
              <w:rPr>
                <w:rFonts w:hint="eastAsia"/>
                <w:szCs w:val="21"/>
              </w:rPr>
              <w:t xml:space="preserve">    &lt;ContNo/&gt;  </w:t>
            </w:r>
          </w:p>
          <w:p>
            <w:pPr>
              <w:rPr>
                <w:szCs w:val="21"/>
              </w:rPr>
            </w:pPr>
            <w:r>
              <w:rPr>
                <w:rFonts w:hint="eastAsia"/>
                <w:szCs w:val="21"/>
              </w:rPr>
              <w:t xml:space="preserve">    &lt;!--保单号 --&gt;  </w:t>
            </w:r>
          </w:p>
          <w:p>
            <w:pPr>
              <w:rPr>
                <w:szCs w:val="21"/>
              </w:rPr>
            </w:pPr>
            <w:r>
              <w:rPr>
                <w:rFonts w:hint="eastAsia"/>
                <w:szCs w:val="21"/>
              </w:rPr>
              <w:t xml:space="preserve">    &lt;BankDate/&gt;  </w:t>
            </w:r>
          </w:p>
          <w:p>
            <w:pPr>
              <w:rPr>
                <w:szCs w:val="21"/>
              </w:rPr>
            </w:pPr>
            <w:r>
              <w:rPr>
                <w:rFonts w:hint="eastAsia"/>
                <w:szCs w:val="21"/>
              </w:rPr>
              <w:t xml:space="preserve">    &lt;!--银行交易日 --&gt;  </w:t>
            </w:r>
          </w:p>
          <w:p>
            <w:pPr>
              <w:rPr>
                <w:szCs w:val="21"/>
              </w:rPr>
            </w:pPr>
            <w:r>
              <w:rPr>
                <w:rFonts w:hint="eastAsia"/>
                <w:szCs w:val="21"/>
              </w:rPr>
              <w:t xml:space="preserve">    &lt;BankTime/&gt;  </w:t>
            </w:r>
          </w:p>
          <w:p>
            <w:pPr>
              <w:rPr>
                <w:szCs w:val="21"/>
              </w:rPr>
            </w:pPr>
            <w:r>
              <w:rPr>
                <w:rFonts w:hint="eastAsia"/>
                <w:szCs w:val="21"/>
              </w:rPr>
              <w:t xml:space="preserve">    &lt;!--银行交易时间 --&gt;  </w:t>
            </w:r>
          </w:p>
          <w:p>
            <w:pPr>
              <w:rPr>
                <w:szCs w:val="21"/>
              </w:rPr>
            </w:pPr>
            <w:r>
              <w:rPr>
                <w:rFonts w:hint="eastAsia"/>
                <w:szCs w:val="21"/>
              </w:rPr>
              <w:t xml:space="preserve">    &lt;BankCode/&gt;  </w:t>
            </w:r>
          </w:p>
          <w:p>
            <w:pPr>
              <w:rPr>
                <w:szCs w:val="21"/>
              </w:rPr>
            </w:pPr>
            <w:r>
              <w:rPr>
                <w:rFonts w:hint="eastAsia"/>
                <w:szCs w:val="21"/>
              </w:rPr>
              <w:t xml:space="preserve">    &lt;!--银行编码 --&gt;  </w:t>
            </w:r>
          </w:p>
          <w:p>
            <w:pPr>
              <w:rPr>
                <w:szCs w:val="21"/>
              </w:rPr>
            </w:pPr>
            <w:r>
              <w:rPr>
                <w:rFonts w:hint="eastAsia"/>
                <w:szCs w:val="21"/>
              </w:rPr>
              <w:t xml:space="preserve">    &lt;ZoneNo/&gt;  </w:t>
            </w:r>
          </w:p>
          <w:p>
            <w:pPr>
              <w:rPr>
                <w:szCs w:val="21"/>
              </w:rPr>
            </w:pPr>
            <w:r>
              <w:rPr>
                <w:rFonts w:hint="eastAsia"/>
                <w:szCs w:val="21"/>
              </w:rPr>
              <w:t xml:space="preserve">    &lt;!--地区代码 --&gt;  </w:t>
            </w:r>
          </w:p>
          <w:p>
            <w:pPr>
              <w:rPr>
                <w:szCs w:val="21"/>
              </w:rPr>
            </w:pPr>
            <w:r>
              <w:rPr>
                <w:rFonts w:hint="eastAsia"/>
                <w:szCs w:val="21"/>
              </w:rPr>
              <w:t xml:space="preserve">    &lt;BrNo/&gt;  </w:t>
            </w:r>
          </w:p>
          <w:p>
            <w:pPr>
              <w:ind w:firstLine="405"/>
              <w:rPr>
                <w:szCs w:val="21"/>
              </w:rPr>
            </w:pPr>
            <w:r>
              <w:rPr>
                <w:rFonts w:hint="eastAsia"/>
                <w:szCs w:val="21"/>
              </w:rPr>
              <w:t xml:space="preserve">&lt;!--银行网点代码 --&gt;  </w:t>
            </w:r>
          </w:p>
          <w:p>
            <w:pPr>
              <w:ind w:firstLine="405"/>
              <w:rPr>
                <w:rFonts w:hAnsi="宋体" w:eastAsia="宋体" w:cs="宋体"/>
                <w:szCs w:val="21"/>
              </w:rPr>
            </w:pPr>
            <w:r>
              <w:rPr>
                <w:rFonts w:hint="eastAsia" w:hAnsi="宋体" w:eastAsia="宋体" w:cs="宋体"/>
                <w:szCs w:val="21"/>
              </w:rPr>
              <w:t>&lt;</w:t>
            </w:r>
            <w:r>
              <w:rPr>
                <w:rFonts w:hAnsi="宋体" w:eastAsia="宋体" w:cs="宋体"/>
                <w:szCs w:val="21"/>
              </w:rPr>
              <w:t>Lv1BrNo</w:t>
            </w:r>
            <w:r>
              <w:rPr>
                <w:rFonts w:hint="eastAsia" w:hAnsi="宋体" w:eastAsia="宋体" w:cs="宋体"/>
                <w:szCs w:val="21"/>
              </w:rPr>
              <w:t>&gt;&lt;/</w:t>
            </w:r>
            <w:r>
              <w:rPr>
                <w:rFonts w:hAnsi="宋体" w:eastAsia="宋体" w:cs="宋体"/>
                <w:szCs w:val="21"/>
              </w:rPr>
              <w:t>Lv1BrNo</w:t>
            </w:r>
            <w:r>
              <w:rPr>
                <w:rFonts w:hint="eastAsia" w:hAnsi="宋体" w:eastAsia="宋体" w:cs="宋体"/>
                <w:szCs w:val="21"/>
              </w:rPr>
              <w:t>&gt;</w:t>
            </w:r>
          </w:p>
          <w:p>
            <w:pPr>
              <w:ind w:firstLine="315" w:firstLineChars="150"/>
              <w:rPr>
                <w:rFonts w:hAnsi="宋体" w:eastAsia="宋体" w:cs="宋体"/>
                <w:szCs w:val="21"/>
              </w:rPr>
            </w:pPr>
            <w:r>
              <w:rPr>
                <w:rFonts w:hint="eastAsia" w:hAnsi="宋体" w:eastAsia="宋体" w:cs="宋体"/>
                <w:szCs w:val="21"/>
              </w:rPr>
              <w:t xml:space="preserve"> &lt;!--一级分行网点--&gt;</w:t>
            </w:r>
          </w:p>
          <w:p>
            <w:pPr>
              <w:rPr>
                <w:rFonts w:hAnsi="宋体" w:eastAsia="宋体" w:cs="宋体"/>
                <w:szCs w:val="21"/>
              </w:rPr>
            </w:pPr>
            <w:r>
              <w:rPr>
                <w:rFonts w:hint="eastAsia" w:hAnsi="宋体" w:eastAsia="宋体" w:cs="宋体"/>
                <w:szCs w:val="21"/>
              </w:rPr>
              <w:t xml:space="preserve">    &lt;</w:t>
            </w:r>
            <w:r>
              <w:rPr>
                <w:rFonts w:hAnsi="宋体" w:eastAsia="宋体" w:cs="宋体"/>
                <w:szCs w:val="21"/>
              </w:rPr>
              <w:t>APBrNo</w:t>
            </w:r>
            <w:r>
              <w:rPr>
                <w:rFonts w:hint="eastAsia" w:hAnsi="宋体" w:eastAsia="宋体" w:cs="宋体"/>
                <w:szCs w:val="21"/>
              </w:rPr>
              <w:t>&gt;&lt;/</w:t>
            </w:r>
            <w:r>
              <w:rPr>
                <w:rFonts w:hAnsi="宋体" w:eastAsia="宋体" w:cs="宋体"/>
                <w:szCs w:val="21"/>
              </w:rPr>
              <w:t>APBrNo</w:t>
            </w:r>
            <w:r>
              <w:rPr>
                <w:rFonts w:hint="eastAsia" w:hAnsi="宋体" w:eastAsia="宋体" w:cs="宋体"/>
                <w:szCs w:val="21"/>
              </w:rPr>
              <w:t>&gt;</w:t>
            </w:r>
          </w:p>
          <w:p>
            <w:pPr>
              <w:ind w:firstLine="405"/>
              <w:rPr>
                <w:szCs w:val="21"/>
              </w:rPr>
            </w:pPr>
            <w:r>
              <w:rPr>
                <w:rFonts w:hint="eastAsia" w:hAnsi="宋体" w:eastAsia="宋体" w:cs="宋体"/>
                <w:szCs w:val="21"/>
              </w:rPr>
              <w:t>&lt;!--归属业绩网点--&gt;</w:t>
            </w:r>
          </w:p>
          <w:p>
            <w:pPr>
              <w:rPr>
                <w:szCs w:val="21"/>
              </w:rPr>
            </w:pPr>
            <w:r>
              <w:rPr>
                <w:rFonts w:hint="eastAsia"/>
                <w:szCs w:val="21"/>
              </w:rPr>
              <w:t xml:space="preserve">    &lt;TellerNo/&gt;  </w:t>
            </w:r>
          </w:p>
          <w:p>
            <w:pPr>
              <w:rPr>
                <w:szCs w:val="21"/>
              </w:rPr>
            </w:pPr>
            <w:r>
              <w:rPr>
                <w:rFonts w:hint="eastAsia"/>
                <w:szCs w:val="21"/>
              </w:rPr>
              <w:t xml:space="preserve">    &lt;!--柜员代码 --&gt;  </w:t>
            </w:r>
          </w:p>
          <w:p>
            <w:pPr>
              <w:rPr>
                <w:szCs w:val="21"/>
              </w:rPr>
            </w:pPr>
            <w:r>
              <w:rPr>
                <w:rFonts w:hint="eastAsia"/>
                <w:szCs w:val="21"/>
              </w:rPr>
              <w:t xml:space="preserve">    &lt;InsuID/&gt;  </w:t>
            </w:r>
          </w:p>
          <w:p>
            <w:pPr>
              <w:rPr>
                <w:szCs w:val="21"/>
              </w:rPr>
            </w:pPr>
            <w:r>
              <w:rPr>
                <w:rFonts w:hint="eastAsia"/>
                <w:szCs w:val="21"/>
              </w:rPr>
              <w:t xml:space="preserve">    &lt;!--保险公司代码 --&gt;  </w:t>
            </w:r>
          </w:p>
          <w:p>
            <w:pPr>
              <w:rPr>
                <w:szCs w:val="21"/>
              </w:rPr>
            </w:pPr>
            <w:r>
              <w:rPr>
                <w:rFonts w:hint="eastAsia"/>
                <w:szCs w:val="21"/>
              </w:rPr>
              <w:t xml:space="preserve">    &lt;RealTimeFlag/&gt;  </w:t>
            </w:r>
          </w:p>
          <w:p>
            <w:pPr>
              <w:rPr>
                <w:szCs w:val="21"/>
              </w:rPr>
            </w:pPr>
            <w:r>
              <w:rPr>
                <w:rFonts w:hint="eastAsia"/>
                <w:szCs w:val="21"/>
              </w:rPr>
              <w:t xml:space="preserve">    &lt;!--建行新一代实时确认标记 --&gt;  </w:t>
            </w:r>
          </w:p>
          <w:p>
            <w:pPr>
              <w:rPr>
                <w:szCs w:val="21"/>
              </w:rPr>
            </w:pPr>
            <w:r>
              <w:rPr>
                <w:rFonts w:hint="eastAsia"/>
                <w:szCs w:val="21"/>
              </w:rPr>
              <w:t xml:space="preserve">    &lt;BankBranchAgentId/&gt;  </w:t>
            </w:r>
          </w:p>
          <w:p>
            <w:pPr>
              <w:rPr>
                <w:szCs w:val="21"/>
              </w:rPr>
            </w:pPr>
            <w:r>
              <w:rPr>
                <w:rFonts w:hint="eastAsia"/>
                <w:szCs w:val="21"/>
              </w:rPr>
              <w:t xml:space="preserve">    &lt;!--网点保险兼业代理许可证号 --&gt;  </w:t>
            </w:r>
          </w:p>
          <w:p>
            <w:pPr>
              <w:rPr>
                <w:szCs w:val="21"/>
              </w:rPr>
            </w:pPr>
            <w:r>
              <w:rPr>
                <w:rFonts w:hint="eastAsia"/>
                <w:szCs w:val="21"/>
              </w:rPr>
              <w:t xml:space="preserve">    &lt;BankManagerAgentId/&gt;  </w:t>
            </w:r>
          </w:p>
          <w:p>
            <w:pPr>
              <w:rPr>
                <w:szCs w:val="21"/>
              </w:rPr>
            </w:pPr>
            <w:r>
              <w:rPr>
                <w:rFonts w:hint="eastAsia"/>
                <w:szCs w:val="21"/>
              </w:rPr>
              <w:t xml:space="preserve">    &lt;!--保险代理从业人员资格证书编号 --&gt;  </w:t>
            </w:r>
          </w:p>
          <w:p>
            <w:pPr>
              <w:rPr>
                <w:szCs w:val="21"/>
              </w:rPr>
            </w:pPr>
            <w:r>
              <w:rPr>
                <w:rFonts w:hint="eastAsia"/>
                <w:szCs w:val="21"/>
              </w:rPr>
              <w:t xml:space="preserve">    &lt;BankBranchName/&gt;  </w:t>
            </w:r>
          </w:p>
          <w:p>
            <w:pPr>
              <w:rPr>
                <w:szCs w:val="21"/>
              </w:rPr>
            </w:pPr>
            <w:r>
              <w:rPr>
                <w:rFonts w:hint="eastAsia"/>
                <w:szCs w:val="21"/>
              </w:rPr>
              <w:t xml:space="preserve">    &lt;!--网点名称 --&gt;  </w:t>
            </w:r>
          </w:p>
          <w:p>
            <w:pPr>
              <w:rPr>
                <w:szCs w:val="21"/>
              </w:rPr>
            </w:pPr>
            <w:r>
              <w:rPr>
                <w:rFonts w:hint="eastAsia"/>
                <w:szCs w:val="21"/>
              </w:rPr>
              <w:t xml:space="preserve">    &lt;BankManagerName/&gt;  </w:t>
            </w:r>
          </w:p>
          <w:p>
            <w:pPr>
              <w:rPr>
                <w:szCs w:val="21"/>
              </w:rPr>
            </w:pPr>
            <w:r>
              <w:rPr>
                <w:rFonts w:hint="eastAsia"/>
                <w:szCs w:val="21"/>
              </w:rPr>
              <w:t xml:space="preserve">    &lt;!--营销人员名称 --&gt;  </w:t>
            </w:r>
          </w:p>
          <w:p>
            <w:pPr>
              <w:rPr>
                <w:szCs w:val="21"/>
              </w:rPr>
            </w:pPr>
            <w:r>
              <w:rPr>
                <w:rFonts w:hint="eastAsia"/>
                <w:szCs w:val="21"/>
              </w:rPr>
              <w:t xml:space="preserve">    &lt;BankManagerNo/&gt;  </w:t>
            </w:r>
          </w:p>
          <w:p>
            <w:pPr>
              <w:rPr>
                <w:szCs w:val="21"/>
              </w:rPr>
            </w:pPr>
            <w:r>
              <w:rPr>
                <w:rFonts w:hint="eastAsia"/>
                <w:szCs w:val="21"/>
              </w:rPr>
              <w:t xml:space="preserve">    &lt;!--营销人员工号 --&gt;  </w:t>
            </w:r>
          </w:p>
          <w:p>
            <w:pPr>
              <w:rPr>
                <w:szCs w:val="21"/>
              </w:rPr>
            </w:pPr>
            <w:r>
              <w:rPr>
                <w:rFonts w:hint="eastAsia"/>
                <w:szCs w:val="21"/>
              </w:rPr>
              <w:t xml:space="preserve">    &lt;MgrBlngCCBInsID/&gt;  </w:t>
            </w:r>
          </w:p>
          <w:p>
            <w:pPr>
              <w:rPr>
                <w:szCs w:val="21"/>
              </w:rPr>
            </w:pPr>
            <w:r>
              <w:rPr>
                <w:rFonts w:hint="eastAsia"/>
                <w:szCs w:val="21"/>
              </w:rPr>
              <w:t xml:space="preserve">    &lt;!--客户经理所属建行机构编码 --&gt;  </w:t>
            </w:r>
          </w:p>
          <w:p>
            <w:pPr>
              <w:rPr>
                <w:szCs w:val="21"/>
              </w:rPr>
            </w:pPr>
            <w:r>
              <w:rPr>
                <w:rFonts w:hint="eastAsia"/>
                <w:szCs w:val="21"/>
              </w:rPr>
              <w:t xml:space="preserve">    &lt;InsureCompany&gt;华泰人寿南京中支&lt;/InsureCompany&gt;  </w:t>
            </w:r>
          </w:p>
          <w:p>
            <w:pPr>
              <w:rPr>
                <w:szCs w:val="21"/>
              </w:rPr>
            </w:pPr>
            <w:r>
              <w:rPr>
                <w:rFonts w:hint="eastAsia"/>
                <w:szCs w:val="21"/>
              </w:rPr>
              <w:t xml:space="preserve">    &lt;!--公司 --&gt;  </w:t>
            </w:r>
          </w:p>
          <w:p>
            <w:pPr>
              <w:rPr>
                <w:szCs w:val="21"/>
              </w:rPr>
            </w:pPr>
            <w:r>
              <w:rPr>
                <w:rFonts w:hint="eastAsia"/>
                <w:szCs w:val="21"/>
              </w:rPr>
              <w:t xml:space="preserve">    &lt;InsureComAddr&gt;南京市白下区游府西街46号南京广播电视大学12层&lt;/InsureComAddr&gt;  </w:t>
            </w:r>
          </w:p>
          <w:p>
            <w:pPr>
              <w:rPr>
                <w:szCs w:val="21"/>
              </w:rPr>
            </w:pPr>
            <w:r>
              <w:rPr>
                <w:rFonts w:hint="eastAsia"/>
                <w:szCs w:val="21"/>
              </w:rPr>
              <w:t xml:space="preserve">    &lt;!--公司地址 --&gt;  </w:t>
            </w:r>
          </w:p>
          <w:p>
            <w:pPr>
              <w:rPr>
                <w:szCs w:val="21"/>
              </w:rPr>
            </w:pPr>
            <w:r>
              <w:rPr>
                <w:rFonts w:hint="eastAsia"/>
                <w:szCs w:val="21"/>
              </w:rPr>
              <w:t xml:space="preserve">    &lt;AgentCode&gt;1040100090867&lt;/AgentCode&gt;  </w:t>
            </w:r>
          </w:p>
          <w:p>
            <w:pPr>
              <w:rPr>
                <w:szCs w:val="21"/>
              </w:rPr>
            </w:pPr>
            <w:r>
              <w:rPr>
                <w:rFonts w:hint="eastAsia"/>
                <w:szCs w:val="21"/>
              </w:rPr>
              <w:t xml:space="preserve">    &lt;!--代理人代码 --&gt;  </w:t>
            </w:r>
          </w:p>
          <w:p>
            <w:pPr>
              <w:rPr>
                <w:szCs w:val="21"/>
              </w:rPr>
            </w:pPr>
            <w:r>
              <w:rPr>
                <w:rFonts w:hint="eastAsia"/>
                <w:szCs w:val="21"/>
              </w:rPr>
              <w:t xml:space="preserve">    &lt;AgentName&gt;陈雪兵&lt;/AgentName&gt;  </w:t>
            </w:r>
          </w:p>
          <w:p>
            <w:pPr>
              <w:rPr>
                <w:szCs w:val="21"/>
              </w:rPr>
            </w:pPr>
            <w:r>
              <w:rPr>
                <w:rFonts w:hint="eastAsia"/>
                <w:szCs w:val="21"/>
              </w:rPr>
              <w:t xml:space="preserve">    &lt;!--代理人姓名 --&gt;  </w:t>
            </w:r>
          </w:p>
          <w:p>
            <w:pPr>
              <w:rPr>
                <w:szCs w:val="21"/>
              </w:rPr>
            </w:pPr>
            <w:r>
              <w:rPr>
                <w:rFonts w:hint="eastAsia"/>
                <w:szCs w:val="21"/>
              </w:rPr>
              <w:t xml:space="preserve">    &lt;BankAgentName&gt;工商银行南京城北营业部&lt;/BankAgentName&gt;  </w:t>
            </w:r>
          </w:p>
          <w:p>
            <w:pPr>
              <w:rPr>
                <w:szCs w:val="21"/>
              </w:rPr>
            </w:pPr>
            <w:r>
              <w:rPr>
                <w:rFonts w:hint="eastAsia"/>
                <w:szCs w:val="21"/>
              </w:rPr>
              <w:t xml:space="preserve">    &lt;!--代理银行 --&gt;  </w:t>
            </w:r>
          </w:p>
          <w:p>
            <w:pPr>
              <w:rPr>
                <w:szCs w:val="21"/>
              </w:rPr>
            </w:pPr>
            <w:r>
              <w:rPr>
                <w:rFonts w:hint="eastAsia"/>
                <w:szCs w:val="21"/>
              </w:rPr>
              <w:t xml:space="preserve">    &lt;SellerName&gt;徐冰亮&lt;/SellerName&gt;  </w:t>
            </w:r>
          </w:p>
          <w:p>
            <w:pPr>
              <w:rPr>
                <w:szCs w:val="21"/>
              </w:rPr>
            </w:pPr>
            <w:r>
              <w:rPr>
                <w:rFonts w:hint="eastAsia"/>
                <w:szCs w:val="21"/>
              </w:rPr>
              <w:t xml:space="preserve">    &lt;!--营业员 --&gt; </w:t>
            </w:r>
          </w:p>
          <w:p>
            <w:pPr>
              <w:rPr>
                <w:szCs w:val="21"/>
              </w:rPr>
            </w:pPr>
            <w:r>
              <w:rPr>
                <w:rFonts w:hint="eastAsia"/>
                <w:szCs w:val="21"/>
              </w:rPr>
              <w:t xml:space="preserve">  &lt;/YBTCOMMONINFO&gt;  </w:t>
            </w:r>
          </w:p>
          <w:p>
            <w:pPr>
              <w:rPr>
                <w:szCs w:val="21"/>
              </w:rPr>
            </w:pPr>
            <w:r>
              <w:rPr>
                <w:rFonts w:hint="eastAsia"/>
                <w:szCs w:val="21"/>
              </w:rPr>
              <w:t xml:space="preserve">  &lt;LCCont&gt; </w:t>
            </w:r>
          </w:p>
          <w:p>
            <w:pPr>
              <w:rPr>
                <w:szCs w:val="21"/>
              </w:rPr>
            </w:pPr>
            <w:r>
              <w:rPr>
                <w:rFonts w:hint="eastAsia"/>
                <w:szCs w:val="21"/>
              </w:rPr>
              <w:t xml:space="preserve">    &lt;ContID/&gt;  </w:t>
            </w:r>
          </w:p>
          <w:p>
            <w:pPr>
              <w:rPr>
                <w:szCs w:val="21"/>
              </w:rPr>
            </w:pPr>
            <w:r>
              <w:rPr>
                <w:rFonts w:hint="eastAsia"/>
                <w:szCs w:val="21"/>
              </w:rPr>
              <w:t xml:space="preserve">    &lt;!--ID --&gt;  </w:t>
            </w:r>
          </w:p>
          <w:p>
            <w:pPr>
              <w:rPr>
                <w:szCs w:val="21"/>
              </w:rPr>
            </w:pPr>
            <w:r>
              <w:rPr>
                <w:rFonts w:hint="eastAsia"/>
                <w:szCs w:val="21"/>
              </w:rPr>
              <w:t xml:space="preserve">    &lt;GrpContNo/&gt;  </w:t>
            </w:r>
          </w:p>
          <w:p>
            <w:pPr>
              <w:rPr>
                <w:szCs w:val="21"/>
              </w:rPr>
            </w:pPr>
            <w:r>
              <w:rPr>
                <w:rFonts w:hint="eastAsia"/>
                <w:szCs w:val="21"/>
              </w:rPr>
              <w:t xml:space="preserve">    &lt;!--集体合同号码 --&gt;  </w:t>
            </w:r>
          </w:p>
          <w:p>
            <w:pPr>
              <w:rPr>
                <w:szCs w:val="21"/>
              </w:rPr>
            </w:pPr>
            <w:r>
              <w:rPr>
                <w:rFonts w:hint="eastAsia"/>
                <w:szCs w:val="21"/>
              </w:rPr>
              <w:t xml:space="preserve">    &lt;ContNo/&gt;  </w:t>
            </w:r>
          </w:p>
          <w:p>
            <w:pPr>
              <w:rPr>
                <w:szCs w:val="21"/>
              </w:rPr>
            </w:pPr>
            <w:r>
              <w:rPr>
                <w:rFonts w:hint="eastAsia"/>
                <w:szCs w:val="21"/>
              </w:rPr>
              <w:t xml:space="preserve">    &lt;!--合同号码 --&gt;  </w:t>
            </w:r>
          </w:p>
          <w:p>
            <w:pPr>
              <w:rPr>
                <w:szCs w:val="21"/>
              </w:rPr>
            </w:pPr>
            <w:r>
              <w:rPr>
                <w:rFonts w:hint="eastAsia"/>
                <w:szCs w:val="21"/>
              </w:rPr>
              <w:t xml:space="preserve">    &lt;ProposalContNo/&gt;  </w:t>
            </w:r>
          </w:p>
          <w:p>
            <w:pPr>
              <w:rPr>
                <w:szCs w:val="21"/>
              </w:rPr>
            </w:pPr>
            <w:r>
              <w:rPr>
                <w:rFonts w:hint="eastAsia"/>
                <w:szCs w:val="21"/>
              </w:rPr>
              <w:t xml:space="preserve">    &lt;!--总单投保单号码 --&gt;  </w:t>
            </w:r>
          </w:p>
          <w:p>
            <w:pPr>
              <w:rPr>
                <w:szCs w:val="21"/>
              </w:rPr>
            </w:pPr>
            <w:r>
              <w:rPr>
                <w:rFonts w:hint="eastAsia"/>
                <w:szCs w:val="21"/>
              </w:rPr>
              <w:t xml:space="preserve">    &lt;PrtNo/&gt;  </w:t>
            </w:r>
          </w:p>
          <w:p>
            <w:pPr>
              <w:rPr>
                <w:szCs w:val="21"/>
              </w:rPr>
            </w:pPr>
            <w:r>
              <w:rPr>
                <w:rFonts w:hint="eastAsia"/>
                <w:szCs w:val="21"/>
              </w:rPr>
              <w:t xml:space="preserve">    &lt;!--印刷号码 --&gt;  </w:t>
            </w:r>
          </w:p>
          <w:p>
            <w:pPr>
              <w:rPr>
                <w:szCs w:val="21"/>
              </w:rPr>
            </w:pPr>
            <w:r>
              <w:rPr>
                <w:rFonts w:hint="eastAsia"/>
                <w:szCs w:val="21"/>
              </w:rPr>
              <w:t xml:space="preserve">    &lt;ContType/&gt;  </w:t>
            </w:r>
          </w:p>
          <w:p>
            <w:pPr>
              <w:rPr>
                <w:szCs w:val="21"/>
              </w:rPr>
            </w:pPr>
            <w:r>
              <w:rPr>
                <w:rFonts w:hint="eastAsia"/>
                <w:szCs w:val="21"/>
              </w:rPr>
              <w:t xml:space="preserve">    &lt;!--总单类型 --&gt;  </w:t>
            </w:r>
          </w:p>
          <w:p>
            <w:pPr>
              <w:rPr>
                <w:szCs w:val="21"/>
              </w:rPr>
            </w:pPr>
            <w:r>
              <w:rPr>
                <w:rFonts w:hint="eastAsia"/>
                <w:szCs w:val="21"/>
              </w:rPr>
              <w:t xml:space="preserve">    &lt;FamilyType/&gt;  </w:t>
            </w:r>
          </w:p>
          <w:p>
            <w:pPr>
              <w:rPr>
                <w:szCs w:val="21"/>
              </w:rPr>
            </w:pPr>
            <w:r>
              <w:rPr>
                <w:rFonts w:hint="eastAsia"/>
                <w:szCs w:val="21"/>
              </w:rPr>
              <w:t xml:space="preserve">    &lt;!--家庭单类型 --&gt;  </w:t>
            </w:r>
          </w:p>
          <w:p>
            <w:pPr>
              <w:rPr>
                <w:szCs w:val="21"/>
              </w:rPr>
            </w:pPr>
            <w:r>
              <w:rPr>
                <w:rFonts w:hint="eastAsia"/>
                <w:szCs w:val="21"/>
              </w:rPr>
              <w:t xml:space="preserve">    &lt;FamilyID/&gt;  </w:t>
            </w:r>
          </w:p>
          <w:p>
            <w:pPr>
              <w:rPr>
                <w:szCs w:val="21"/>
              </w:rPr>
            </w:pPr>
            <w:r>
              <w:rPr>
                <w:rFonts w:hint="eastAsia"/>
                <w:szCs w:val="21"/>
              </w:rPr>
              <w:t xml:space="preserve">    &lt;!--家庭保障号 --&gt;  </w:t>
            </w:r>
          </w:p>
          <w:p>
            <w:pPr>
              <w:rPr>
                <w:szCs w:val="21"/>
              </w:rPr>
            </w:pPr>
            <w:r>
              <w:rPr>
                <w:rFonts w:hint="eastAsia"/>
                <w:szCs w:val="21"/>
              </w:rPr>
              <w:t xml:space="preserve">    &lt;PolType/&gt;  </w:t>
            </w:r>
          </w:p>
          <w:p>
            <w:pPr>
              <w:rPr>
                <w:szCs w:val="21"/>
              </w:rPr>
            </w:pPr>
            <w:r>
              <w:rPr>
                <w:rFonts w:hint="eastAsia"/>
                <w:szCs w:val="21"/>
              </w:rPr>
              <w:t xml:space="preserve">    &lt;!--保单类型标记 --&gt;  </w:t>
            </w:r>
          </w:p>
          <w:p>
            <w:pPr>
              <w:rPr>
                <w:szCs w:val="21"/>
              </w:rPr>
            </w:pPr>
            <w:r>
              <w:rPr>
                <w:rFonts w:hint="eastAsia"/>
                <w:szCs w:val="21"/>
              </w:rPr>
              <w:t xml:space="preserve">    &lt;CardFlag/&gt;  </w:t>
            </w:r>
          </w:p>
          <w:p>
            <w:pPr>
              <w:rPr>
                <w:szCs w:val="21"/>
              </w:rPr>
            </w:pPr>
            <w:r>
              <w:rPr>
                <w:rFonts w:hint="eastAsia"/>
                <w:szCs w:val="21"/>
              </w:rPr>
              <w:t xml:space="preserve">    &lt;!--卡单标志 --&gt;  </w:t>
            </w:r>
          </w:p>
          <w:p>
            <w:pPr>
              <w:rPr>
                <w:szCs w:val="21"/>
              </w:rPr>
            </w:pPr>
            <w:r>
              <w:rPr>
                <w:rFonts w:hint="eastAsia"/>
                <w:szCs w:val="21"/>
              </w:rPr>
              <w:t xml:space="preserve">    &lt;ManageCom/&gt;  </w:t>
            </w:r>
          </w:p>
          <w:p>
            <w:pPr>
              <w:rPr>
                <w:szCs w:val="21"/>
              </w:rPr>
            </w:pPr>
            <w:r>
              <w:rPr>
                <w:rFonts w:hint="eastAsia"/>
                <w:szCs w:val="21"/>
              </w:rPr>
              <w:t xml:space="preserve">    &lt;!--管理机构 --&gt;  </w:t>
            </w:r>
          </w:p>
          <w:p>
            <w:pPr>
              <w:rPr>
                <w:szCs w:val="21"/>
              </w:rPr>
            </w:pPr>
            <w:r>
              <w:rPr>
                <w:rFonts w:hint="eastAsia"/>
                <w:szCs w:val="21"/>
              </w:rPr>
              <w:t xml:space="preserve">    &lt;ManagerCode/&gt;  </w:t>
            </w:r>
          </w:p>
          <w:p>
            <w:pPr>
              <w:rPr>
                <w:szCs w:val="21"/>
              </w:rPr>
            </w:pPr>
            <w:r>
              <w:rPr>
                <w:rFonts w:hint="eastAsia"/>
                <w:szCs w:val="21"/>
              </w:rPr>
              <w:t xml:space="preserve">    &lt;!--专管员 --&gt;  </w:t>
            </w:r>
          </w:p>
          <w:p>
            <w:pPr>
              <w:rPr>
                <w:szCs w:val="21"/>
              </w:rPr>
            </w:pPr>
            <w:r>
              <w:rPr>
                <w:rFonts w:hint="eastAsia"/>
                <w:szCs w:val="21"/>
              </w:rPr>
              <w:t xml:space="preserve">    &lt;ExecuteCom/&gt;  </w:t>
            </w:r>
          </w:p>
          <w:p>
            <w:pPr>
              <w:rPr>
                <w:szCs w:val="21"/>
              </w:rPr>
            </w:pPr>
            <w:r>
              <w:rPr>
                <w:rFonts w:hint="eastAsia"/>
                <w:szCs w:val="21"/>
              </w:rPr>
              <w:t xml:space="preserve">    &lt;!--处理机构 --&gt;  </w:t>
            </w:r>
          </w:p>
          <w:p>
            <w:pPr>
              <w:rPr>
                <w:szCs w:val="21"/>
              </w:rPr>
            </w:pPr>
            <w:r>
              <w:rPr>
                <w:rFonts w:hint="eastAsia"/>
                <w:szCs w:val="21"/>
              </w:rPr>
              <w:t xml:space="preserve">    &lt;AgentCom/&gt;  </w:t>
            </w:r>
          </w:p>
          <w:p>
            <w:pPr>
              <w:rPr>
                <w:szCs w:val="21"/>
              </w:rPr>
            </w:pPr>
            <w:r>
              <w:rPr>
                <w:rFonts w:hint="eastAsia"/>
                <w:szCs w:val="21"/>
              </w:rPr>
              <w:t xml:space="preserve">    &lt;!--代理机构 --&gt;  </w:t>
            </w:r>
          </w:p>
          <w:p>
            <w:pPr>
              <w:rPr>
                <w:szCs w:val="21"/>
              </w:rPr>
            </w:pPr>
            <w:r>
              <w:rPr>
                <w:rFonts w:hint="eastAsia"/>
                <w:szCs w:val="21"/>
              </w:rPr>
              <w:t xml:space="preserve">    &lt;agentcode/&gt;  </w:t>
            </w:r>
          </w:p>
          <w:p>
            <w:pPr>
              <w:rPr>
                <w:szCs w:val="21"/>
              </w:rPr>
            </w:pPr>
            <w:r>
              <w:rPr>
                <w:rFonts w:hint="eastAsia"/>
                <w:szCs w:val="21"/>
              </w:rPr>
              <w:t xml:space="preserve">    &lt;!--代理人编码 --&gt;  </w:t>
            </w:r>
          </w:p>
          <w:p>
            <w:pPr>
              <w:rPr>
                <w:szCs w:val="21"/>
              </w:rPr>
            </w:pPr>
            <w:r>
              <w:rPr>
                <w:rFonts w:hint="eastAsia"/>
                <w:szCs w:val="21"/>
              </w:rPr>
              <w:t xml:space="preserve">    &lt;agentgroup/&gt;  </w:t>
            </w:r>
          </w:p>
          <w:p>
            <w:pPr>
              <w:rPr>
                <w:szCs w:val="21"/>
              </w:rPr>
            </w:pPr>
            <w:r>
              <w:rPr>
                <w:rFonts w:hint="eastAsia"/>
                <w:szCs w:val="21"/>
              </w:rPr>
              <w:t xml:space="preserve">    &lt;!--代理人组别 --&gt;  </w:t>
            </w:r>
          </w:p>
          <w:p>
            <w:pPr>
              <w:rPr>
                <w:szCs w:val="21"/>
              </w:rPr>
            </w:pPr>
            <w:r>
              <w:rPr>
                <w:rFonts w:hint="eastAsia"/>
                <w:szCs w:val="21"/>
              </w:rPr>
              <w:t xml:space="preserve">    &lt;AgentCode1/&gt;  </w:t>
            </w:r>
          </w:p>
          <w:p>
            <w:pPr>
              <w:rPr>
                <w:szCs w:val="21"/>
              </w:rPr>
            </w:pPr>
            <w:r>
              <w:rPr>
                <w:rFonts w:hint="eastAsia"/>
                <w:szCs w:val="21"/>
              </w:rPr>
              <w:t xml:space="preserve">    &lt;!--联合代理人代码 --&gt;  </w:t>
            </w:r>
          </w:p>
          <w:p>
            <w:pPr>
              <w:rPr>
                <w:szCs w:val="21"/>
              </w:rPr>
            </w:pPr>
            <w:r>
              <w:rPr>
                <w:rFonts w:hint="eastAsia"/>
                <w:szCs w:val="21"/>
              </w:rPr>
              <w:t xml:space="preserve">    &lt;AgentType/&gt;  </w:t>
            </w:r>
          </w:p>
          <w:p>
            <w:pPr>
              <w:rPr>
                <w:szCs w:val="21"/>
              </w:rPr>
            </w:pPr>
            <w:r>
              <w:rPr>
                <w:rFonts w:hint="eastAsia"/>
                <w:szCs w:val="21"/>
              </w:rPr>
              <w:t xml:space="preserve">    &lt;!--代理机构内部分类 --&gt;  </w:t>
            </w:r>
          </w:p>
          <w:p>
            <w:pPr>
              <w:rPr>
                <w:szCs w:val="21"/>
              </w:rPr>
            </w:pPr>
            <w:r>
              <w:rPr>
                <w:rFonts w:hint="eastAsia"/>
                <w:szCs w:val="21"/>
              </w:rPr>
              <w:t xml:space="preserve">    &lt;SaleChnl/&gt;  </w:t>
            </w:r>
          </w:p>
          <w:p>
            <w:pPr>
              <w:rPr>
                <w:szCs w:val="21"/>
              </w:rPr>
            </w:pPr>
            <w:r>
              <w:rPr>
                <w:rFonts w:hint="eastAsia"/>
                <w:szCs w:val="21"/>
              </w:rPr>
              <w:t xml:space="preserve">    &lt;!--销售渠道 --&gt;  </w:t>
            </w:r>
          </w:p>
          <w:p>
            <w:pPr>
              <w:rPr>
                <w:szCs w:val="21"/>
              </w:rPr>
            </w:pPr>
            <w:r>
              <w:rPr>
                <w:rFonts w:hint="eastAsia"/>
                <w:szCs w:val="21"/>
              </w:rPr>
              <w:t xml:space="preserve">    &lt;Handler/&gt;  </w:t>
            </w:r>
          </w:p>
          <w:p>
            <w:pPr>
              <w:rPr>
                <w:szCs w:val="21"/>
              </w:rPr>
            </w:pPr>
            <w:r>
              <w:rPr>
                <w:rFonts w:hint="eastAsia"/>
                <w:szCs w:val="21"/>
              </w:rPr>
              <w:t xml:space="preserve">    &lt;!--经办人 --&gt;  </w:t>
            </w:r>
          </w:p>
          <w:p>
            <w:pPr>
              <w:rPr>
                <w:szCs w:val="21"/>
              </w:rPr>
            </w:pPr>
            <w:r>
              <w:rPr>
                <w:rFonts w:hint="eastAsia"/>
                <w:szCs w:val="21"/>
              </w:rPr>
              <w:t xml:space="preserve">    &lt;Password/&gt;  </w:t>
            </w:r>
          </w:p>
          <w:p>
            <w:pPr>
              <w:rPr>
                <w:szCs w:val="21"/>
              </w:rPr>
            </w:pPr>
            <w:r>
              <w:rPr>
                <w:rFonts w:hint="eastAsia"/>
                <w:szCs w:val="21"/>
              </w:rPr>
              <w:t xml:space="preserve">    &lt;!--保单口令 --&gt;  </w:t>
            </w:r>
          </w:p>
          <w:p>
            <w:pPr>
              <w:rPr>
                <w:szCs w:val="21"/>
              </w:rPr>
            </w:pPr>
            <w:r>
              <w:rPr>
                <w:rFonts w:hint="eastAsia"/>
                <w:szCs w:val="21"/>
              </w:rPr>
              <w:t xml:space="preserve">    &lt;AppntNo/&gt;  </w:t>
            </w:r>
          </w:p>
          <w:p>
            <w:pPr>
              <w:rPr>
                <w:szCs w:val="21"/>
              </w:rPr>
            </w:pPr>
            <w:r>
              <w:rPr>
                <w:rFonts w:hint="eastAsia"/>
                <w:szCs w:val="21"/>
              </w:rPr>
              <w:t xml:space="preserve">    &lt;!--投保人客户号码 --&gt;  </w:t>
            </w:r>
          </w:p>
          <w:p>
            <w:pPr>
              <w:rPr>
                <w:szCs w:val="21"/>
              </w:rPr>
            </w:pPr>
            <w:r>
              <w:rPr>
                <w:rFonts w:hint="eastAsia"/>
                <w:szCs w:val="21"/>
              </w:rPr>
              <w:t xml:space="preserve">    &lt;AppntName/&gt;  </w:t>
            </w:r>
          </w:p>
          <w:p>
            <w:pPr>
              <w:rPr>
                <w:szCs w:val="21"/>
              </w:rPr>
            </w:pPr>
            <w:r>
              <w:rPr>
                <w:rFonts w:hint="eastAsia"/>
                <w:szCs w:val="21"/>
              </w:rPr>
              <w:t xml:space="preserve">    &lt;!--投保人名称 --&gt;  </w:t>
            </w:r>
          </w:p>
          <w:p>
            <w:pPr>
              <w:rPr>
                <w:szCs w:val="21"/>
              </w:rPr>
            </w:pPr>
            <w:r>
              <w:rPr>
                <w:rFonts w:hint="eastAsia"/>
                <w:szCs w:val="21"/>
              </w:rPr>
              <w:t xml:space="preserve">    &lt;AppntSex/&gt;  </w:t>
            </w:r>
          </w:p>
          <w:p>
            <w:pPr>
              <w:rPr>
                <w:szCs w:val="21"/>
              </w:rPr>
            </w:pPr>
            <w:r>
              <w:rPr>
                <w:rFonts w:hint="eastAsia"/>
                <w:szCs w:val="21"/>
              </w:rPr>
              <w:t xml:space="preserve">    &lt;!--投保人性别 --&gt;  </w:t>
            </w:r>
          </w:p>
          <w:p>
            <w:pPr>
              <w:rPr>
                <w:szCs w:val="21"/>
              </w:rPr>
            </w:pPr>
            <w:r>
              <w:rPr>
                <w:rFonts w:hint="eastAsia"/>
                <w:szCs w:val="21"/>
              </w:rPr>
              <w:t xml:space="preserve">    &lt;AppntBirthday/&gt;  </w:t>
            </w:r>
          </w:p>
          <w:p>
            <w:pPr>
              <w:rPr>
                <w:szCs w:val="21"/>
              </w:rPr>
            </w:pPr>
            <w:r>
              <w:rPr>
                <w:rFonts w:hint="eastAsia"/>
                <w:szCs w:val="21"/>
              </w:rPr>
              <w:t xml:space="preserve">    &lt;!--投保人出生日期 --&gt;  </w:t>
            </w:r>
          </w:p>
          <w:p>
            <w:pPr>
              <w:rPr>
                <w:szCs w:val="21"/>
              </w:rPr>
            </w:pPr>
            <w:r>
              <w:rPr>
                <w:rFonts w:hint="eastAsia"/>
                <w:szCs w:val="21"/>
              </w:rPr>
              <w:t xml:space="preserve">    &lt;appntidtype/&gt;  </w:t>
            </w:r>
          </w:p>
          <w:p>
            <w:pPr>
              <w:rPr>
                <w:szCs w:val="21"/>
              </w:rPr>
            </w:pPr>
            <w:r>
              <w:rPr>
                <w:rFonts w:hint="eastAsia"/>
                <w:szCs w:val="21"/>
              </w:rPr>
              <w:t xml:space="preserve">    &lt;!--投保人证件类型 --&gt;  </w:t>
            </w:r>
          </w:p>
          <w:p>
            <w:pPr>
              <w:rPr>
                <w:szCs w:val="21"/>
              </w:rPr>
            </w:pPr>
            <w:r>
              <w:rPr>
                <w:rFonts w:hint="eastAsia"/>
                <w:szCs w:val="21"/>
              </w:rPr>
              <w:t xml:space="preserve">    &lt;AppntIDNo/&gt;  </w:t>
            </w:r>
          </w:p>
          <w:p>
            <w:pPr>
              <w:rPr>
                <w:szCs w:val="21"/>
              </w:rPr>
            </w:pPr>
            <w:r>
              <w:rPr>
                <w:rFonts w:hint="eastAsia"/>
                <w:szCs w:val="21"/>
              </w:rPr>
              <w:t xml:space="preserve">    &lt;!--投保人证件号码 --&gt;  </w:t>
            </w:r>
          </w:p>
          <w:p>
            <w:pPr>
              <w:rPr>
                <w:szCs w:val="21"/>
              </w:rPr>
            </w:pPr>
            <w:r>
              <w:rPr>
                <w:rFonts w:hint="eastAsia"/>
                <w:szCs w:val="21"/>
              </w:rPr>
              <w:t xml:space="preserve">    &lt;InsuredNo/&gt;  </w:t>
            </w:r>
          </w:p>
          <w:p>
            <w:pPr>
              <w:rPr>
                <w:szCs w:val="21"/>
              </w:rPr>
            </w:pPr>
            <w:r>
              <w:rPr>
                <w:rFonts w:hint="eastAsia"/>
                <w:szCs w:val="21"/>
              </w:rPr>
              <w:t xml:space="preserve">    &lt;!--被保人客户号 --&gt;  </w:t>
            </w:r>
          </w:p>
          <w:p>
            <w:pPr>
              <w:rPr>
                <w:szCs w:val="21"/>
              </w:rPr>
            </w:pPr>
            <w:r>
              <w:rPr>
                <w:rFonts w:hint="eastAsia"/>
                <w:szCs w:val="21"/>
              </w:rPr>
              <w:t xml:space="preserve">    &lt;InsuredName/&gt;  </w:t>
            </w:r>
          </w:p>
          <w:p>
            <w:pPr>
              <w:rPr>
                <w:szCs w:val="21"/>
              </w:rPr>
            </w:pPr>
            <w:r>
              <w:rPr>
                <w:rFonts w:hint="eastAsia"/>
                <w:szCs w:val="21"/>
              </w:rPr>
              <w:t xml:space="preserve">    &lt;!--被保人名称 --&gt;  </w:t>
            </w:r>
          </w:p>
          <w:p>
            <w:pPr>
              <w:rPr>
                <w:szCs w:val="21"/>
              </w:rPr>
            </w:pPr>
            <w:r>
              <w:rPr>
                <w:rFonts w:hint="eastAsia"/>
                <w:szCs w:val="21"/>
              </w:rPr>
              <w:t xml:space="preserve">    &lt;InsuredSex/&gt;  </w:t>
            </w:r>
          </w:p>
          <w:p>
            <w:pPr>
              <w:rPr>
                <w:szCs w:val="21"/>
              </w:rPr>
            </w:pPr>
            <w:r>
              <w:rPr>
                <w:rFonts w:hint="eastAsia"/>
                <w:szCs w:val="21"/>
              </w:rPr>
              <w:t xml:space="preserve">    &lt;!--被保人性别 --&gt;  </w:t>
            </w:r>
          </w:p>
          <w:p>
            <w:pPr>
              <w:rPr>
                <w:szCs w:val="21"/>
              </w:rPr>
            </w:pPr>
            <w:r>
              <w:rPr>
                <w:rFonts w:hint="eastAsia"/>
                <w:szCs w:val="21"/>
              </w:rPr>
              <w:t xml:space="preserve">    &lt;InsuredBirthday/&gt;  </w:t>
            </w:r>
          </w:p>
          <w:p>
            <w:pPr>
              <w:rPr>
                <w:szCs w:val="21"/>
              </w:rPr>
            </w:pPr>
            <w:r>
              <w:rPr>
                <w:rFonts w:hint="eastAsia"/>
                <w:szCs w:val="21"/>
              </w:rPr>
              <w:t xml:space="preserve">    &lt;!--被保人出生日期 --&gt;  </w:t>
            </w:r>
          </w:p>
          <w:p>
            <w:pPr>
              <w:rPr>
                <w:szCs w:val="21"/>
              </w:rPr>
            </w:pPr>
            <w:r>
              <w:rPr>
                <w:rFonts w:hint="eastAsia"/>
                <w:szCs w:val="21"/>
              </w:rPr>
              <w:t xml:space="preserve">    &lt;insuredidtype/&gt;  </w:t>
            </w:r>
          </w:p>
          <w:p>
            <w:pPr>
              <w:rPr>
                <w:szCs w:val="21"/>
              </w:rPr>
            </w:pPr>
            <w:r>
              <w:rPr>
                <w:rFonts w:hint="eastAsia"/>
                <w:szCs w:val="21"/>
              </w:rPr>
              <w:t xml:space="preserve">    &lt;!--证件类型 --&gt;  </w:t>
            </w:r>
          </w:p>
          <w:p>
            <w:pPr>
              <w:rPr>
                <w:szCs w:val="21"/>
              </w:rPr>
            </w:pPr>
            <w:r>
              <w:rPr>
                <w:rFonts w:hint="eastAsia"/>
                <w:szCs w:val="21"/>
              </w:rPr>
              <w:t xml:space="preserve">    &lt;InsuredIDNo/&gt;  </w:t>
            </w:r>
          </w:p>
          <w:p>
            <w:pPr>
              <w:rPr>
                <w:szCs w:val="21"/>
              </w:rPr>
            </w:pPr>
            <w:r>
              <w:rPr>
                <w:rFonts w:hint="eastAsia"/>
                <w:szCs w:val="21"/>
              </w:rPr>
              <w:t xml:space="preserve">    &lt;!--证件号码 --&gt;  </w:t>
            </w:r>
          </w:p>
          <w:p>
            <w:pPr>
              <w:rPr>
                <w:szCs w:val="21"/>
              </w:rPr>
            </w:pPr>
            <w:r>
              <w:rPr>
                <w:rFonts w:hint="eastAsia"/>
                <w:szCs w:val="21"/>
              </w:rPr>
              <w:t xml:space="preserve">    &lt;PayIntv/&gt;  </w:t>
            </w:r>
          </w:p>
          <w:p>
            <w:pPr>
              <w:rPr>
                <w:szCs w:val="21"/>
              </w:rPr>
            </w:pPr>
            <w:r>
              <w:rPr>
                <w:rFonts w:hint="eastAsia"/>
                <w:szCs w:val="21"/>
              </w:rPr>
              <w:t xml:space="preserve">    &lt;!--交费间隔 --&gt;  </w:t>
            </w:r>
          </w:p>
          <w:p>
            <w:pPr>
              <w:rPr>
                <w:szCs w:val="21"/>
              </w:rPr>
            </w:pPr>
            <w:r>
              <w:rPr>
                <w:rFonts w:hint="eastAsia"/>
                <w:szCs w:val="21"/>
              </w:rPr>
              <w:t xml:space="preserve">    &lt;PayMode/&gt;  </w:t>
            </w:r>
          </w:p>
          <w:p>
            <w:pPr>
              <w:rPr>
                <w:szCs w:val="21"/>
              </w:rPr>
            </w:pPr>
            <w:r>
              <w:rPr>
                <w:rFonts w:hint="eastAsia"/>
                <w:szCs w:val="21"/>
              </w:rPr>
              <w:t xml:space="preserve">    &lt;!--交费方式 --&gt;  </w:t>
            </w:r>
          </w:p>
          <w:p>
            <w:pPr>
              <w:rPr>
                <w:szCs w:val="21"/>
              </w:rPr>
            </w:pPr>
            <w:r>
              <w:rPr>
                <w:rFonts w:hint="eastAsia"/>
                <w:szCs w:val="21"/>
              </w:rPr>
              <w:t xml:space="preserve">    &lt;PayLocation/&gt;  </w:t>
            </w:r>
          </w:p>
          <w:p>
            <w:pPr>
              <w:rPr>
                <w:szCs w:val="21"/>
              </w:rPr>
            </w:pPr>
            <w:r>
              <w:rPr>
                <w:rFonts w:hint="eastAsia"/>
                <w:szCs w:val="21"/>
              </w:rPr>
              <w:t xml:space="preserve">    &lt;!--交费位置 --&gt;  </w:t>
            </w:r>
          </w:p>
          <w:p>
            <w:pPr>
              <w:rPr>
                <w:szCs w:val="21"/>
              </w:rPr>
            </w:pPr>
            <w:r>
              <w:rPr>
                <w:rFonts w:hint="eastAsia"/>
                <w:szCs w:val="21"/>
              </w:rPr>
              <w:t xml:space="preserve">    &lt;DisputedFlag/&gt;  </w:t>
            </w:r>
          </w:p>
          <w:p>
            <w:pPr>
              <w:rPr>
                <w:szCs w:val="21"/>
              </w:rPr>
            </w:pPr>
            <w:r>
              <w:rPr>
                <w:rFonts w:hint="eastAsia"/>
                <w:szCs w:val="21"/>
              </w:rPr>
              <w:t xml:space="preserve">    &lt;!--合同争议处理方式 --&gt;  </w:t>
            </w:r>
          </w:p>
          <w:p>
            <w:pPr>
              <w:rPr>
                <w:szCs w:val="21"/>
              </w:rPr>
            </w:pPr>
            <w:r>
              <w:rPr>
                <w:rFonts w:hint="eastAsia"/>
                <w:szCs w:val="21"/>
              </w:rPr>
              <w:t xml:space="preserve">    &lt;OutPayFlag/&gt;  </w:t>
            </w:r>
          </w:p>
          <w:p>
            <w:pPr>
              <w:rPr>
                <w:szCs w:val="21"/>
              </w:rPr>
            </w:pPr>
            <w:r>
              <w:rPr>
                <w:rFonts w:hint="eastAsia"/>
                <w:szCs w:val="21"/>
              </w:rPr>
              <w:t xml:space="preserve">    &lt;!--溢交处理方式 --&gt;  </w:t>
            </w:r>
          </w:p>
          <w:p>
            <w:pPr>
              <w:rPr>
                <w:szCs w:val="21"/>
              </w:rPr>
            </w:pPr>
            <w:r>
              <w:rPr>
                <w:rFonts w:hint="eastAsia"/>
                <w:szCs w:val="21"/>
              </w:rPr>
              <w:t xml:space="preserve">    &lt;GetPolMode/&gt;  </w:t>
            </w:r>
          </w:p>
          <w:p>
            <w:pPr>
              <w:rPr>
                <w:szCs w:val="21"/>
              </w:rPr>
            </w:pPr>
            <w:r>
              <w:rPr>
                <w:rFonts w:hint="eastAsia"/>
                <w:szCs w:val="21"/>
              </w:rPr>
              <w:t xml:space="preserve">    &lt;!--保单送达方式 --&gt;  </w:t>
            </w:r>
          </w:p>
          <w:p>
            <w:pPr>
              <w:rPr>
                <w:szCs w:val="21"/>
              </w:rPr>
            </w:pPr>
            <w:r>
              <w:rPr>
                <w:rFonts w:hint="eastAsia"/>
                <w:szCs w:val="21"/>
              </w:rPr>
              <w:t xml:space="preserve">    &lt;SignCom/&gt;  </w:t>
            </w:r>
          </w:p>
          <w:p>
            <w:pPr>
              <w:rPr>
                <w:szCs w:val="21"/>
              </w:rPr>
            </w:pPr>
            <w:r>
              <w:rPr>
                <w:rFonts w:hint="eastAsia"/>
                <w:szCs w:val="21"/>
              </w:rPr>
              <w:t xml:space="preserve">    &lt;!--签单机构 --&gt;  </w:t>
            </w:r>
          </w:p>
          <w:p>
            <w:pPr>
              <w:rPr>
                <w:szCs w:val="21"/>
              </w:rPr>
            </w:pPr>
            <w:r>
              <w:rPr>
                <w:rFonts w:hint="eastAsia"/>
                <w:szCs w:val="21"/>
              </w:rPr>
              <w:t xml:space="preserve">    &lt;SignDate/&gt;  </w:t>
            </w:r>
          </w:p>
          <w:p>
            <w:pPr>
              <w:rPr>
                <w:szCs w:val="21"/>
              </w:rPr>
            </w:pPr>
            <w:r>
              <w:rPr>
                <w:rFonts w:hint="eastAsia"/>
                <w:szCs w:val="21"/>
              </w:rPr>
              <w:t xml:space="preserve">    &lt;!--签单日期 --&gt;  </w:t>
            </w:r>
          </w:p>
          <w:p>
            <w:pPr>
              <w:rPr>
                <w:szCs w:val="21"/>
              </w:rPr>
            </w:pPr>
            <w:r>
              <w:rPr>
                <w:rFonts w:hint="eastAsia"/>
                <w:szCs w:val="21"/>
              </w:rPr>
              <w:t xml:space="preserve">    &lt;SignTime/&gt;  </w:t>
            </w:r>
          </w:p>
          <w:p>
            <w:pPr>
              <w:rPr>
                <w:szCs w:val="21"/>
              </w:rPr>
            </w:pPr>
            <w:r>
              <w:rPr>
                <w:rFonts w:hint="eastAsia"/>
                <w:szCs w:val="21"/>
              </w:rPr>
              <w:t xml:space="preserve">    &lt;!--签单时间 --&gt;  </w:t>
            </w:r>
          </w:p>
          <w:p>
            <w:pPr>
              <w:rPr>
                <w:szCs w:val="21"/>
              </w:rPr>
            </w:pPr>
            <w:r>
              <w:rPr>
                <w:rFonts w:hint="eastAsia"/>
                <w:szCs w:val="21"/>
              </w:rPr>
              <w:t xml:space="preserve">    &lt;ConsignNo/&gt;  </w:t>
            </w:r>
          </w:p>
          <w:p>
            <w:pPr>
              <w:rPr>
                <w:szCs w:val="21"/>
              </w:rPr>
            </w:pPr>
            <w:r>
              <w:rPr>
                <w:rFonts w:hint="eastAsia"/>
                <w:szCs w:val="21"/>
              </w:rPr>
              <w:t xml:space="preserve">    &lt;!--银行委托书号码 --&gt;  </w:t>
            </w:r>
          </w:p>
          <w:p>
            <w:pPr>
              <w:rPr>
                <w:szCs w:val="21"/>
              </w:rPr>
            </w:pPr>
            <w:r>
              <w:rPr>
                <w:rFonts w:hint="eastAsia"/>
                <w:szCs w:val="21"/>
              </w:rPr>
              <w:t xml:space="preserve">    &lt;BankCode/&gt;  </w:t>
            </w:r>
          </w:p>
          <w:p>
            <w:pPr>
              <w:rPr>
                <w:szCs w:val="21"/>
              </w:rPr>
            </w:pPr>
            <w:r>
              <w:rPr>
                <w:rFonts w:hint="eastAsia"/>
                <w:szCs w:val="21"/>
              </w:rPr>
              <w:t xml:space="preserve">    &lt;!--银行编码 --&gt;  </w:t>
            </w:r>
          </w:p>
          <w:p>
            <w:pPr>
              <w:rPr>
                <w:szCs w:val="21"/>
              </w:rPr>
            </w:pPr>
            <w:r>
              <w:rPr>
                <w:rFonts w:hint="eastAsia"/>
                <w:szCs w:val="21"/>
              </w:rPr>
              <w:t xml:space="preserve">    &lt;BankAccNo/&gt;  </w:t>
            </w:r>
          </w:p>
          <w:p>
            <w:pPr>
              <w:rPr>
                <w:szCs w:val="21"/>
              </w:rPr>
            </w:pPr>
            <w:r>
              <w:rPr>
                <w:rFonts w:hint="eastAsia"/>
                <w:szCs w:val="21"/>
              </w:rPr>
              <w:t xml:space="preserve">    &lt;!--银行帐号 --&gt;  </w:t>
            </w:r>
          </w:p>
          <w:p>
            <w:pPr>
              <w:rPr>
                <w:szCs w:val="21"/>
              </w:rPr>
            </w:pPr>
            <w:r>
              <w:rPr>
                <w:rFonts w:hint="eastAsia"/>
                <w:szCs w:val="21"/>
              </w:rPr>
              <w:t xml:space="preserve">    &lt;AccName/&gt;  </w:t>
            </w:r>
          </w:p>
          <w:p>
            <w:pPr>
              <w:rPr>
                <w:szCs w:val="21"/>
              </w:rPr>
            </w:pPr>
            <w:r>
              <w:rPr>
                <w:rFonts w:hint="eastAsia"/>
                <w:szCs w:val="21"/>
              </w:rPr>
              <w:t xml:space="preserve">    &lt;!--银行帐户名 --&gt;  </w:t>
            </w:r>
          </w:p>
          <w:p>
            <w:pPr>
              <w:rPr>
                <w:szCs w:val="21"/>
              </w:rPr>
            </w:pPr>
            <w:r>
              <w:rPr>
                <w:rFonts w:hint="eastAsia"/>
                <w:szCs w:val="21"/>
              </w:rPr>
              <w:t xml:space="preserve">    &lt;PrintCount/&gt;  </w:t>
            </w:r>
          </w:p>
          <w:p>
            <w:pPr>
              <w:rPr>
                <w:szCs w:val="21"/>
              </w:rPr>
            </w:pPr>
            <w:r>
              <w:rPr>
                <w:rFonts w:hint="eastAsia"/>
                <w:szCs w:val="21"/>
              </w:rPr>
              <w:t xml:space="preserve">    &lt;!--保单打印次数 --&gt;  </w:t>
            </w:r>
          </w:p>
          <w:p>
            <w:pPr>
              <w:rPr>
                <w:szCs w:val="21"/>
              </w:rPr>
            </w:pPr>
            <w:r>
              <w:rPr>
                <w:rFonts w:hint="eastAsia"/>
                <w:szCs w:val="21"/>
              </w:rPr>
              <w:t xml:space="preserve">    &lt;LostTimes/&gt;  </w:t>
            </w:r>
          </w:p>
          <w:p>
            <w:pPr>
              <w:rPr>
                <w:szCs w:val="21"/>
              </w:rPr>
            </w:pPr>
            <w:r>
              <w:rPr>
                <w:rFonts w:hint="eastAsia"/>
                <w:szCs w:val="21"/>
              </w:rPr>
              <w:t xml:space="preserve">    &lt;!--遗失补发次数 --&gt;  </w:t>
            </w:r>
          </w:p>
          <w:p>
            <w:pPr>
              <w:rPr>
                <w:szCs w:val="21"/>
              </w:rPr>
            </w:pPr>
            <w:r>
              <w:rPr>
                <w:rFonts w:hint="eastAsia"/>
                <w:szCs w:val="21"/>
              </w:rPr>
              <w:t xml:space="preserve">    &lt;Lang/&gt;  </w:t>
            </w:r>
          </w:p>
          <w:p>
            <w:pPr>
              <w:rPr>
                <w:szCs w:val="21"/>
              </w:rPr>
            </w:pPr>
            <w:r>
              <w:rPr>
                <w:rFonts w:hint="eastAsia"/>
                <w:szCs w:val="21"/>
              </w:rPr>
              <w:t xml:space="preserve">    &lt;!--语种标记 --&gt;  </w:t>
            </w:r>
          </w:p>
          <w:p>
            <w:pPr>
              <w:rPr>
                <w:szCs w:val="21"/>
              </w:rPr>
            </w:pPr>
            <w:r>
              <w:rPr>
                <w:rFonts w:hint="eastAsia"/>
                <w:szCs w:val="21"/>
              </w:rPr>
              <w:t xml:space="preserve">    &lt;Currency/&gt;  </w:t>
            </w:r>
          </w:p>
          <w:p>
            <w:pPr>
              <w:rPr>
                <w:szCs w:val="21"/>
              </w:rPr>
            </w:pPr>
            <w:r>
              <w:rPr>
                <w:rFonts w:hint="eastAsia"/>
                <w:szCs w:val="21"/>
              </w:rPr>
              <w:t xml:space="preserve">    &lt;!--币别 --&gt;  </w:t>
            </w:r>
          </w:p>
          <w:p>
            <w:pPr>
              <w:rPr>
                <w:szCs w:val="21"/>
              </w:rPr>
            </w:pPr>
            <w:r>
              <w:rPr>
                <w:rFonts w:hint="eastAsia"/>
                <w:szCs w:val="21"/>
              </w:rPr>
              <w:t xml:space="preserve">    &lt;Remark/&gt;  </w:t>
            </w:r>
          </w:p>
          <w:p>
            <w:pPr>
              <w:rPr>
                <w:szCs w:val="21"/>
              </w:rPr>
            </w:pPr>
            <w:r>
              <w:rPr>
                <w:rFonts w:hint="eastAsia"/>
                <w:szCs w:val="21"/>
              </w:rPr>
              <w:t xml:space="preserve">    &lt;!--备注 --&gt;  </w:t>
            </w:r>
          </w:p>
          <w:p>
            <w:pPr>
              <w:rPr>
                <w:szCs w:val="21"/>
              </w:rPr>
            </w:pPr>
            <w:r>
              <w:rPr>
                <w:rFonts w:hint="eastAsia"/>
                <w:szCs w:val="21"/>
              </w:rPr>
              <w:t xml:space="preserve">    &lt;Peoples/&gt;  </w:t>
            </w:r>
          </w:p>
          <w:p>
            <w:pPr>
              <w:rPr>
                <w:szCs w:val="21"/>
              </w:rPr>
            </w:pPr>
            <w:r>
              <w:rPr>
                <w:rFonts w:hint="eastAsia"/>
                <w:szCs w:val="21"/>
              </w:rPr>
              <w:t xml:space="preserve">    &lt;!--人数 --&gt;  </w:t>
            </w:r>
          </w:p>
          <w:p>
            <w:pPr>
              <w:rPr>
                <w:szCs w:val="21"/>
              </w:rPr>
            </w:pPr>
            <w:r>
              <w:rPr>
                <w:rFonts w:hint="eastAsia"/>
                <w:szCs w:val="21"/>
              </w:rPr>
              <w:t xml:space="preserve">    &lt;Mult/&gt;  </w:t>
            </w:r>
          </w:p>
          <w:p>
            <w:pPr>
              <w:rPr>
                <w:szCs w:val="21"/>
              </w:rPr>
            </w:pPr>
            <w:r>
              <w:rPr>
                <w:rFonts w:hint="eastAsia"/>
                <w:szCs w:val="21"/>
              </w:rPr>
              <w:t xml:space="preserve">    &lt;!--份数 --&gt;  </w:t>
            </w:r>
          </w:p>
          <w:p>
            <w:pPr>
              <w:rPr>
                <w:szCs w:val="21"/>
              </w:rPr>
            </w:pPr>
            <w:r>
              <w:rPr>
                <w:rFonts w:hint="eastAsia"/>
                <w:szCs w:val="21"/>
              </w:rPr>
              <w:t xml:space="preserve">    &lt;Prem/&gt;  </w:t>
            </w:r>
          </w:p>
          <w:p>
            <w:pPr>
              <w:rPr>
                <w:szCs w:val="21"/>
              </w:rPr>
            </w:pPr>
            <w:r>
              <w:rPr>
                <w:rFonts w:hint="eastAsia"/>
                <w:szCs w:val="21"/>
              </w:rPr>
              <w:t xml:space="preserve">    &lt;!--保费 --&gt;  </w:t>
            </w:r>
          </w:p>
          <w:p>
            <w:pPr>
              <w:rPr>
                <w:szCs w:val="21"/>
              </w:rPr>
            </w:pPr>
            <w:r>
              <w:rPr>
                <w:rFonts w:hint="eastAsia"/>
                <w:szCs w:val="21"/>
              </w:rPr>
              <w:t xml:space="preserve">    &lt;Amnt/&gt;  </w:t>
            </w:r>
          </w:p>
          <w:p>
            <w:pPr>
              <w:rPr>
                <w:szCs w:val="21"/>
              </w:rPr>
            </w:pPr>
            <w:r>
              <w:rPr>
                <w:rFonts w:hint="eastAsia"/>
                <w:szCs w:val="21"/>
              </w:rPr>
              <w:t xml:space="preserve">    &lt;!--保额 --&gt;  </w:t>
            </w:r>
          </w:p>
          <w:p>
            <w:pPr>
              <w:rPr>
                <w:szCs w:val="21"/>
              </w:rPr>
            </w:pPr>
            <w:r>
              <w:rPr>
                <w:rFonts w:hint="eastAsia"/>
                <w:szCs w:val="21"/>
              </w:rPr>
              <w:t xml:space="preserve">    &lt;SumPrem/&gt;  </w:t>
            </w:r>
          </w:p>
          <w:p>
            <w:pPr>
              <w:rPr>
                <w:szCs w:val="21"/>
              </w:rPr>
            </w:pPr>
            <w:r>
              <w:rPr>
                <w:rFonts w:hint="eastAsia"/>
                <w:szCs w:val="21"/>
              </w:rPr>
              <w:t xml:space="preserve">    &lt;!--累计保费 --&gt;  </w:t>
            </w:r>
          </w:p>
          <w:p>
            <w:pPr>
              <w:rPr>
                <w:szCs w:val="21"/>
              </w:rPr>
            </w:pPr>
            <w:r>
              <w:rPr>
                <w:rFonts w:hint="eastAsia"/>
                <w:szCs w:val="21"/>
              </w:rPr>
              <w:t xml:space="preserve">    &lt;Dif/&gt;  </w:t>
            </w:r>
          </w:p>
          <w:p>
            <w:pPr>
              <w:rPr>
                <w:szCs w:val="21"/>
              </w:rPr>
            </w:pPr>
            <w:r>
              <w:rPr>
                <w:rFonts w:hint="eastAsia"/>
                <w:szCs w:val="21"/>
              </w:rPr>
              <w:t xml:space="preserve">    &lt;!--余额 --&gt;  </w:t>
            </w:r>
          </w:p>
          <w:p>
            <w:pPr>
              <w:rPr>
                <w:szCs w:val="21"/>
              </w:rPr>
            </w:pPr>
            <w:r>
              <w:rPr>
                <w:rFonts w:hint="eastAsia"/>
                <w:szCs w:val="21"/>
              </w:rPr>
              <w:t xml:space="preserve">    &lt;PaytoDate/&gt;  </w:t>
            </w:r>
          </w:p>
          <w:p>
            <w:pPr>
              <w:rPr>
                <w:szCs w:val="21"/>
              </w:rPr>
            </w:pPr>
            <w:r>
              <w:rPr>
                <w:rFonts w:hint="eastAsia"/>
                <w:szCs w:val="21"/>
              </w:rPr>
              <w:t xml:space="preserve">    &lt;!--交至日期 --&gt;  </w:t>
            </w:r>
          </w:p>
          <w:p>
            <w:pPr>
              <w:rPr>
                <w:szCs w:val="21"/>
              </w:rPr>
            </w:pPr>
            <w:r>
              <w:rPr>
                <w:rFonts w:hint="eastAsia"/>
                <w:szCs w:val="21"/>
              </w:rPr>
              <w:t xml:space="preserve">    &lt;FirstPayDate/&gt;  </w:t>
            </w:r>
          </w:p>
          <w:p>
            <w:pPr>
              <w:rPr>
                <w:szCs w:val="21"/>
              </w:rPr>
            </w:pPr>
            <w:r>
              <w:rPr>
                <w:rFonts w:hint="eastAsia"/>
                <w:szCs w:val="21"/>
              </w:rPr>
              <w:t xml:space="preserve">    &lt;!--首期交费日期 --&gt;  </w:t>
            </w:r>
          </w:p>
          <w:p>
            <w:pPr>
              <w:rPr>
                <w:szCs w:val="21"/>
              </w:rPr>
            </w:pPr>
            <w:r>
              <w:rPr>
                <w:rFonts w:hint="eastAsia"/>
                <w:szCs w:val="21"/>
              </w:rPr>
              <w:t xml:space="preserve">    &lt;CValiDate/&gt;  </w:t>
            </w:r>
          </w:p>
          <w:p>
            <w:pPr>
              <w:rPr>
                <w:szCs w:val="21"/>
              </w:rPr>
            </w:pPr>
            <w:r>
              <w:rPr>
                <w:rFonts w:hint="eastAsia"/>
                <w:szCs w:val="21"/>
              </w:rPr>
              <w:t xml:space="preserve">    &lt;!--保单生效日期 --&gt;  </w:t>
            </w:r>
          </w:p>
          <w:p>
            <w:pPr>
              <w:rPr>
                <w:szCs w:val="21"/>
              </w:rPr>
            </w:pPr>
            <w:r>
              <w:rPr>
                <w:rFonts w:hint="eastAsia"/>
                <w:szCs w:val="21"/>
              </w:rPr>
              <w:t xml:space="preserve">    &lt;InputOperator/&gt;  </w:t>
            </w:r>
          </w:p>
          <w:p>
            <w:pPr>
              <w:rPr>
                <w:szCs w:val="21"/>
              </w:rPr>
            </w:pPr>
            <w:r>
              <w:rPr>
                <w:rFonts w:hint="eastAsia"/>
                <w:szCs w:val="21"/>
              </w:rPr>
              <w:t xml:space="preserve">    &lt;!--录单人 --&gt;  </w:t>
            </w:r>
          </w:p>
          <w:p>
            <w:pPr>
              <w:rPr>
                <w:szCs w:val="21"/>
              </w:rPr>
            </w:pPr>
            <w:r>
              <w:rPr>
                <w:rFonts w:hint="eastAsia"/>
                <w:szCs w:val="21"/>
              </w:rPr>
              <w:t xml:space="preserve">    &lt;InputDate/&gt;  </w:t>
            </w:r>
          </w:p>
          <w:p>
            <w:pPr>
              <w:rPr>
                <w:szCs w:val="21"/>
              </w:rPr>
            </w:pPr>
            <w:r>
              <w:rPr>
                <w:rFonts w:hint="eastAsia"/>
                <w:szCs w:val="21"/>
              </w:rPr>
              <w:t xml:space="preserve">    &lt;!--录单完成日期 --&gt;  </w:t>
            </w:r>
          </w:p>
          <w:p>
            <w:pPr>
              <w:rPr>
                <w:szCs w:val="21"/>
              </w:rPr>
            </w:pPr>
            <w:r>
              <w:rPr>
                <w:rFonts w:hint="eastAsia"/>
                <w:szCs w:val="21"/>
              </w:rPr>
              <w:t xml:space="preserve">    &lt;InputTime/&gt;  </w:t>
            </w:r>
          </w:p>
          <w:p>
            <w:pPr>
              <w:rPr>
                <w:szCs w:val="21"/>
              </w:rPr>
            </w:pPr>
            <w:r>
              <w:rPr>
                <w:rFonts w:hint="eastAsia"/>
                <w:szCs w:val="21"/>
              </w:rPr>
              <w:t xml:space="preserve">    &lt;!--录单完成时间 --&gt;  </w:t>
            </w:r>
          </w:p>
          <w:p>
            <w:pPr>
              <w:rPr>
                <w:szCs w:val="21"/>
              </w:rPr>
            </w:pPr>
            <w:r>
              <w:rPr>
                <w:rFonts w:hint="eastAsia"/>
                <w:szCs w:val="21"/>
              </w:rPr>
              <w:t xml:space="preserve">    &lt;ApproveFlag/&gt;  </w:t>
            </w:r>
          </w:p>
          <w:p>
            <w:pPr>
              <w:rPr>
                <w:szCs w:val="21"/>
              </w:rPr>
            </w:pPr>
            <w:r>
              <w:rPr>
                <w:rFonts w:hint="eastAsia"/>
                <w:szCs w:val="21"/>
              </w:rPr>
              <w:t xml:space="preserve">    &lt;!--复核状态 --&gt;  </w:t>
            </w:r>
          </w:p>
          <w:p>
            <w:pPr>
              <w:rPr>
                <w:szCs w:val="21"/>
              </w:rPr>
            </w:pPr>
            <w:r>
              <w:rPr>
                <w:rFonts w:hint="eastAsia"/>
                <w:szCs w:val="21"/>
              </w:rPr>
              <w:t xml:space="preserve">    &lt;ApproveCode/&gt;  </w:t>
            </w:r>
          </w:p>
          <w:p>
            <w:pPr>
              <w:rPr>
                <w:szCs w:val="21"/>
              </w:rPr>
            </w:pPr>
            <w:r>
              <w:rPr>
                <w:rFonts w:hint="eastAsia"/>
                <w:szCs w:val="21"/>
              </w:rPr>
              <w:t xml:space="preserve">    &lt;!--复核人编码 --&gt;  </w:t>
            </w:r>
          </w:p>
          <w:p>
            <w:pPr>
              <w:rPr>
                <w:szCs w:val="21"/>
              </w:rPr>
            </w:pPr>
            <w:r>
              <w:rPr>
                <w:rFonts w:hint="eastAsia"/>
                <w:szCs w:val="21"/>
              </w:rPr>
              <w:t xml:space="preserve">    &lt;ApproveDate/&gt;  </w:t>
            </w:r>
          </w:p>
          <w:p>
            <w:pPr>
              <w:rPr>
                <w:szCs w:val="21"/>
              </w:rPr>
            </w:pPr>
            <w:r>
              <w:rPr>
                <w:rFonts w:hint="eastAsia"/>
                <w:szCs w:val="21"/>
              </w:rPr>
              <w:t xml:space="preserve">    &lt;!--复核日期 --&gt;  </w:t>
            </w:r>
          </w:p>
          <w:p>
            <w:pPr>
              <w:rPr>
                <w:szCs w:val="21"/>
              </w:rPr>
            </w:pPr>
            <w:r>
              <w:rPr>
                <w:rFonts w:hint="eastAsia"/>
                <w:szCs w:val="21"/>
              </w:rPr>
              <w:t xml:space="preserve">    &lt;ApproveTime/&gt;  </w:t>
            </w:r>
          </w:p>
          <w:p>
            <w:pPr>
              <w:rPr>
                <w:szCs w:val="21"/>
              </w:rPr>
            </w:pPr>
            <w:r>
              <w:rPr>
                <w:rFonts w:hint="eastAsia"/>
                <w:szCs w:val="21"/>
              </w:rPr>
              <w:t xml:space="preserve">    &lt;!--复核时间 --&gt;  </w:t>
            </w:r>
          </w:p>
          <w:p>
            <w:pPr>
              <w:rPr>
                <w:szCs w:val="21"/>
              </w:rPr>
            </w:pPr>
            <w:r>
              <w:rPr>
                <w:rFonts w:hint="eastAsia"/>
                <w:szCs w:val="21"/>
              </w:rPr>
              <w:t xml:space="preserve">    &lt;UWFlag/&gt;  </w:t>
            </w:r>
          </w:p>
          <w:p>
            <w:pPr>
              <w:rPr>
                <w:szCs w:val="21"/>
              </w:rPr>
            </w:pPr>
            <w:r>
              <w:rPr>
                <w:rFonts w:hint="eastAsia"/>
                <w:szCs w:val="21"/>
              </w:rPr>
              <w:t xml:space="preserve">    &lt;!--核保状态 --&gt;  </w:t>
            </w:r>
          </w:p>
          <w:p>
            <w:pPr>
              <w:rPr>
                <w:szCs w:val="21"/>
              </w:rPr>
            </w:pPr>
            <w:r>
              <w:rPr>
                <w:rFonts w:hint="eastAsia"/>
                <w:szCs w:val="21"/>
              </w:rPr>
              <w:t xml:space="preserve">    &lt;UWOperator/&gt;  </w:t>
            </w:r>
          </w:p>
          <w:p>
            <w:pPr>
              <w:rPr>
                <w:szCs w:val="21"/>
              </w:rPr>
            </w:pPr>
            <w:r>
              <w:rPr>
                <w:rFonts w:hint="eastAsia"/>
                <w:szCs w:val="21"/>
              </w:rPr>
              <w:t xml:space="preserve">    &lt;!--核保人 --&gt;  </w:t>
            </w:r>
          </w:p>
          <w:p>
            <w:pPr>
              <w:rPr>
                <w:szCs w:val="21"/>
              </w:rPr>
            </w:pPr>
            <w:r>
              <w:rPr>
                <w:rFonts w:hint="eastAsia"/>
                <w:szCs w:val="21"/>
              </w:rPr>
              <w:t xml:space="preserve">    &lt;UWDate/&gt;  </w:t>
            </w:r>
          </w:p>
          <w:p>
            <w:pPr>
              <w:rPr>
                <w:szCs w:val="21"/>
              </w:rPr>
            </w:pPr>
            <w:r>
              <w:rPr>
                <w:rFonts w:hint="eastAsia"/>
                <w:szCs w:val="21"/>
              </w:rPr>
              <w:t xml:space="preserve">    &lt;!--核保完成日期 --&gt;  </w:t>
            </w:r>
          </w:p>
          <w:p>
            <w:pPr>
              <w:rPr>
                <w:szCs w:val="21"/>
              </w:rPr>
            </w:pPr>
            <w:r>
              <w:rPr>
                <w:rFonts w:hint="eastAsia"/>
                <w:szCs w:val="21"/>
              </w:rPr>
              <w:t xml:space="preserve">    &lt;UWTime/&gt;  </w:t>
            </w:r>
          </w:p>
          <w:p>
            <w:pPr>
              <w:rPr>
                <w:szCs w:val="21"/>
              </w:rPr>
            </w:pPr>
            <w:r>
              <w:rPr>
                <w:rFonts w:hint="eastAsia"/>
                <w:szCs w:val="21"/>
              </w:rPr>
              <w:t xml:space="preserve">    &lt;!--核保完成时间 --&gt;  </w:t>
            </w:r>
          </w:p>
          <w:p>
            <w:pPr>
              <w:rPr>
                <w:szCs w:val="21"/>
              </w:rPr>
            </w:pPr>
            <w:r>
              <w:rPr>
                <w:rFonts w:hint="eastAsia"/>
                <w:szCs w:val="21"/>
              </w:rPr>
              <w:t xml:space="preserve">    &lt;AppFlag/&gt;  </w:t>
            </w:r>
          </w:p>
          <w:p>
            <w:pPr>
              <w:rPr>
                <w:szCs w:val="21"/>
              </w:rPr>
            </w:pPr>
            <w:r>
              <w:rPr>
                <w:rFonts w:hint="eastAsia"/>
                <w:szCs w:val="21"/>
              </w:rPr>
              <w:t xml:space="preserve">    &lt;!--投保单/保单标志 --&gt;  </w:t>
            </w:r>
          </w:p>
          <w:p>
            <w:pPr>
              <w:rPr>
                <w:szCs w:val="21"/>
              </w:rPr>
            </w:pPr>
            <w:r>
              <w:rPr>
                <w:rFonts w:hint="eastAsia"/>
                <w:szCs w:val="21"/>
              </w:rPr>
              <w:t xml:space="preserve">    &lt;PolApplyDate/&gt;  </w:t>
            </w:r>
          </w:p>
          <w:p>
            <w:pPr>
              <w:rPr>
                <w:szCs w:val="21"/>
              </w:rPr>
            </w:pPr>
            <w:r>
              <w:rPr>
                <w:rFonts w:hint="eastAsia"/>
                <w:szCs w:val="21"/>
              </w:rPr>
              <w:t xml:space="preserve">    &lt;!--投保单申请日期 --&gt;  </w:t>
            </w:r>
          </w:p>
          <w:p>
            <w:pPr>
              <w:rPr>
                <w:szCs w:val="21"/>
              </w:rPr>
            </w:pPr>
            <w:r>
              <w:rPr>
                <w:rFonts w:hint="eastAsia"/>
                <w:szCs w:val="21"/>
              </w:rPr>
              <w:t xml:space="preserve">    &lt;GetPolDate/&gt;  </w:t>
            </w:r>
          </w:p>
          <w:p>
            <w:pPr>
              <w:rPr>
                <w:szCs w:val="21"/>
              </w:rPr>
            </w:pPr>
            <w:r>
              <w:rPr>
                <w:rFonts w:hint="eastAsia"/>
                <w:szCs w:val="21"/>
              </w:rPr>
              <w:t xml:space="preserve">    &lt;!--保单送达日期 --&gt;  </w:t>
            </w:r>
          </w:p>
          <w:p>
            <w:pPr>
              <w:rPr>
                <w:szCs w:val="21"/>
              </w:rPr>
            </w:pPr>
            <w:r>
              <w:rPr>
                <w:rFonts w:hint="eastAsia"/>
                <w:szCs w:val="21"/>
              </w:rPr>
              <w:t xml:space="preserve">    &lt;GetPolTime/&gt;  </w:t>
            </w:r>
          </w:p>
          <w:p>
            <w:pPr>
              <w:rPr>
                <w:szCs w:val="21"/>
              </w:rPr>
            </w:pPr>
            <w:r>
              <w:rPr>
                <w:rFonts w:hint="eastAsia"/>
                <w:szCs w:val="21"/>
              </w:rPr>
              <w:t xml:space="preserve">    &lt;!--保单送达时间 --&gt;  </w:t>
            </w:r>
          </w:p>
          <w:p>
            <w:pPr>
              <w:rPr>
                <w:szCs w:val="21"/>
              </w:rPr>
            </w:pPr>
            <w:r>
              <w:rPr>
                <w:rFonts w:hint="eastAsia"/>
                <w:szCs w:val="21"/>
              </w:rPr>
              <w:t xml:space="preserve">    &lt;CustomGetPolDate/&gt;  </w:t>
            </w:r>
          </w:p>
          <w:p>
            <w:pPr>
              <w:rPr>
                <w:szCs w:val="21"/>
              </w:rPr>
            </w:pPr>
            <w:r>
              <w:rPr>
                <w:rFonts w:hint="eastAsia"/>
                <w:szCs w:val="21"/>
              </w:rPr>
              <w:t xml:space="preserve">    &lt;!--保单回执客户签收日期 --&gt;  </w:t>
            </w:r>
          </w:p>
          <w:p>
            <w:pPr>
              <w:rPr>
                <w:szCs w:val="21"/>
              </w:rPr>
            </w:pPr>
            <w:r>
              <w:rPr>
                <w:rFonts w:hint="eastAsia"/>
                <w:szCs w:val="21"/>
              </w:rPr>
              <w:t xml:space="preserve">    &lt;State/&gt;  </w:t>
            </w:r>
          </w:p>
          <w:p>
            <w:pPr>
              <w:rPr>
                <w:szCs w:val="21"/>
              </w:rPr>
            </w:pPr>
            <w:r>
              <w:rPr>
                <w:rFonts w:hint="eastAsia"/>
                <w:szCs w:val="21"/>
              </w:rPr>
              <w:t xml:space="preserve">    &lt;!--状态 --&gt;  </w:t>
            </w:r>
          </w:p>
          <w:p>
            <w:pPr>
              <w:rPr>
                <w:szCs w:val="21"/>
              </w:rPr>
            </w:pPr>
            <w:r>
              <w:rPr>
                <w:rFonts w:hint="eastAsia"/>
                <w:szCs w:val="21"/>
              </w:rPr>
              <w:t xml:space="preserve">    &lt;Operator/&gt;  </w:t>
            </w:r>
          </w:p>
          <w:p>
            <w:pPr>
              <w:rPr>
                <w:szCs w:val="21"/>
              </w:rPr>
            </w:pPr>
            <w:r>
              <w:rPr>
                <w:rFonts w:hint="eastAsia"/>
                <w:szCs w:val="21"/>
              </w:rPr>
              <w:t xml:space="preserve">    &lt;!--操作员 --&gt;  </w:t>
            </w:r>
          </w:p>
          <w:p>
            <w:pPr>
              <w:rPr>
                <w:szCs w:val="21"/>
              </w:rPr>
            </w:pPr>
            <w:r>
              <w:rPr>
                <w:rFonts w:hint="eastAsia"/>
                <w:szCs w:val="21"/>
              </w:rPr>
              <w:t xml:space="preserve">    &lt;MakeDate/&gt;  </w:t>
            </w:r>
          </w:p>
          <w:p>
            <w:pPr>
              <w:rPr>
                <w:szCs w:val="21"/>
              </w:rPr>
            </w:pPr>
            <w:r>
              <w:rPr>
                <w:rFonts w:hint="eastAsia"/>
                <w:szCs w:val="21"/>
              </w:rPr>
              <w:t xml:space="preserve">    &lt;!--入机日期 --&gt;  </w:t>
            </w:r>
          </w:p>
          <w:p>
            <w:pPr>
              <w:rPr>
                <w:szCs w:val="21"/>
              </w:rPr>
            </w:pPr>
            <w:r>
              <w:rPr>
                <w:rFonts w:hint="eastAsia"/>
                <w:szCs w:val="21"/>
              </w:rPr>
              <w:t xml:space="preserve">    &lt;MakeTime/&gt;  </w:t>
            </w:r>
          </w:p>
          <w:p>
            <w:pPr>
              <w:rPr>
                <w:szCs w:val="21"/>
              </w:rPr>
            </w:pPr>
            <w:r>
              <w:rPr>
                <w:rFonts w:hint="eastAsia"/>
                <w:szCs w:val="21"/>
              </w:rPr>
              <w:t xml:space="preserve">    &lt;!--入机时间 --&gt;  </w:t>
            </w:r>
          </w:p>
          <w:p>
            <w:pPr>
              <w:rPr>
                <w:szCs w:val="21"/>
              </w:rPr>
            </w:pPr>
            <w:r>
              <w:rPr>
                <w:rFonts w:hint="eastAsia"/>
                <w:szCs w:val="21"/>
              </w:rPr>
              <w:t xml:space="preserve">    &lt;ModifyDate/&gt;  </w:t>
            </w:r>
          </w:p>
          <w:p>
            <w:pPr>
              <w:rPr>
                <w:szCs w:val="21"/>
              </w:rPr>
            </w:pPr>
            <w:r>
              <w:rPr>
                <w:rFonts w:hint="eastAsia"/>
                <w:szCs w:val="21"/>
              </w:rPr>
              <w:t xml:space="preserve">    &lt;!--最后一次修改日期 --&gt;  </w:t>
            </w:r>
          </w:p>
          <w:p>
            <w:pPr>
              <w:rPr>
                <w:szCs w:val="21"/>
              </w:rPr>
            </w:pPr>
            <w:r>
              <w:rPr>
                <w:rFonts w:hint="eastAsia"/>
                <w:szCs w:val="21"/>
              </w:rPr>
              <w:t xml:space="preserve">    &lt;ModifyTime/&gt;  </w:t>
            </w:r>
          </w:p>
          <w:p>
            <w:pPr>
              <w:rPr>
                <w:szCs w:val="21"/>
              </w:rPr>
            </w:pPr>
            <w:r>
              <w:rPr>
                <w:rFonts w:hint="eastAsia"/>
                <w:szCs w:val="21"/>
              </w:rPr>
              <w:t xml:space="preserve">    &lt;!--最后一次修改时间 --&gt;  </w:t>
            </w:r>
          </w:p>
          <w:p>
            <w:pPr>
              <w:rPr>
                <w:szCs w:val="21"/>
              </w:rPr>
            </w:pPr>
            <w:r>
              <w:rPr>
                <w:rFonts w:hint="eastAsia"/>
                <w:szCs w:val="21"/>
              </w:rPr>
              <w:t xml:space="preserve">    &lt;FirstTrialOperator/&gt;  </w:t>
            </w:r>
          </w:p>
          <w:p>
            <w:pPr>
              <w:rPr>
                <w:szCs w:val="21"/>
              </w:rPr>
            </w:pPr>
            <w:r>
              <w:rPr>
                <w:rFonts w:hint="eastAsia"/>
                <w:szCs w:val="21"/>
              </w:rPr>
              <w:t xml:space="preserve">    &lt;!--初审人 --&gt;  </w:t>
            </w:r>
          </w:p>
          <w:p>
            <w:pPr>
              <w:rPr>
                <w:szCs w:val="21"/>
              </w:rPr>
            </w:pPr>
            <w:r>
              <w:rPr>
                <w:rFonts w:hint="eastAsia"/>
                <w:szCs w:val="21"/>
              </w:rPr>
              <w:t xml:space="preserve">    &lt;FirstTrialDate/&gt;  </w:t>
            </w:r>
          </w:p>
          <w:p>
            <w:pPr>
              <w:rPr>
                <w:szCs w:val="21"/>
              </w:rPr>
            </w:pPr>
            <w:r>
              <w:rPr>
                <w:rFonts w:hint="eastAsia"/>
                <w:szCs w:val="21"/>
              </w:rPr>
              <w:t xml:space="preserve">    &lt;!--初审日期 --&gt;  </w:t>
            </w:r>
          </w:p>
          <w:p>
            <w:pPr>
              <w:rPr>
                <w:szCs w:val="21"/>
              </w:rPr>
            </w:pPr>
            <w:r>
              <w:rPr>
                <w:rFonts w:hint="eastAsia"/>
                <w:szCs w:val="21"/>
              </w:rPr>
              <w:t xml:space="preserve">    &lt;FirstTrialTime/&gt;  </w:t>
            </w:r>
          </w:p>
          <w:p>
            <w:pPr>
              <w:rPr>
                <w:szCs w:val="21"/>
              </w:rPr>
            </w:pPr>
            <w:r>
              <w:rPr>
                <w:rFonts w:hint="eastAsia"/>
                <w:szCs w:val="21"/>
              </w:rPr>
              <w:t xml:space="preserve">    &lt;!--初审时间 --&gt;  </w:t>
            </w:r>
          </w:p>
          <w:p>
            <w:pPr>
              <w:rPr>
                <w:szCs w:val="21"/>
              </w:rPr>
            </w:pPr>
            <w:r>
              <w:rPr>
                <w:rFonts w:hint="eastAsia"/>
                <w:szCs w:val="21"/>
              </w:rPr>
              <w:t xml:space="preserve">    &lt;ReceiveOperator/&gt;  </w:t>
            </w:r>
          </w:p>
          <w:p>
            <w:pPr>
              <w:rPr>
                <w:szCs w:val="21"/>
              </w:rPr>
            </w:pPr>
            <w:r>
              <w:rPr>
                <w:rFonts w:hint="eastAsia"/>
                <w:szCs w:val="21"/>
              </w:rPr>
              <w:t xml:space="preserve">    &lt;!--收单人 --&gt;  </w:t>
            </w:r>
          </w:p>
          <w:p>
            <w:pPr>
              <w:rPr>
                <w:szCs w:val="21"/>
              </w:rPr>
            </w:pPr>
            <w:r>
              <w:rPr>
                <w:rFonts w:hint="eastAsia"/>
                <w:szCs w:val="21"/>
              </w:rPr>
              <w:t xml:space="preserve">    &lt;ReceiveDate/&gt;  </w:t>
            </w:r>
          </w:p>
          <w:p>
            <w:pPr>
              <w:rPr>
                <w:szCs w:val="21"/>
              </w:rPr>
            </w:pPr>
            <w:r>
              <w:rPr>
                <w:rFonts w:hint="eastAsia"/>
                <w:szCs w:val="21"/>
              </w:rPr>
              <w:t xml:space="preserve">    &lt;!--收单日期 --&gt;  </w:t>
            </w:r>
          </w:p>
          <w:p>
            <w:pPr>
              <w:rPr>
                <w:szCs w:val="21"/>
              </w:rPr>
            </w:pPr>
            <w:r>
              <w:rPr>
                <w:rFonts w:hint="eastAsia"/>
                <w:szCs w:val="21"/>
              </w:rPr>
              <w:t xml:space="preserve">    &lt;ReceiveTime/&gt;  </w:t>
            </w:r>
          </w:p>
          <w:p>
            <w:pPr>
              <w:rPr>
                <w:szCs w:val="21"/>
              </w:rPr>
            </w:pPr>
            <w:r>
              <w:rPr>
                <w:rFonts w:hint="eastAsia"/>
                <w:szCs w:val="21"/>
              </w:rPr>
              <w:t xml:space="preserve">    &lt;!--收单时间 --&gt;  </w:t>
            </w:r>
          </w:p>
          <w:p>
            <w:pPr>
              <w:rPr>
                <w:szCs w:val="21"/>
              </w:rPr>
            </w:pPr>
            <w:r>
              <w:rPr>
                <w:rFonts w:hint="eastAsia"/>
                <w:szCs w:val="21"/>
              </w:rPr>
              <w:t xml:space="preserve">    &lt;TempFeeNo/&gt;  </w:t>
            </w:r>
          </w:p>
          <w:p>
            <w:pPr>
              <w:rPr>
                <w:szCs w:val="21"/>
              </w:rPr>
            </w:pPr>
            <w:r>
              <w:rPr>
                <w:rFonts w:hint="eastAsia"/>
                <w:szCs w:val="21"/>
              </w:rPr>
              <w:t xml:space="preserve">    &lt;!--暂收据号 --&gt;  </w:t>
            </w:r>
          </w:p>
          <w:p>
            <w:pPr>
              <w:rPr>
                <w:szCs w:val="21"/>
              </w:rPr>
            </w:pPr>
            <w:r>
              <w:rPr>
                <w:rFonts w:hint="eastAsia"/>
                <w:szCs w:val="21"/>
              </w:rPr>
              <w:t xml:space="preserve">    &lt;SellType/&gt;  </w:t>
            </w:r>
          </w:p>
          <w:p>
            <w:pPr>
              <w:rPr>
                <w:szCs w:val="21"/>
              </w:rPr>
            </w:pPr>
            <w:r>
              <w:rPr>
                <w:rFonts w:hint="eastAsia"/>
                <w:szCs w:val="21"/>
              </w:rPr>
              <w:t xml:space="preserve">    &lt;!--销售方式 --&gt;  </w:t>
            </w:r>
          </w:p>
          <w:p>
            <w:pPr>
              <w:rPr>
                <w:szCs w:val="21"/>
              </w:rPr>
            </w:pPr>
            <w:r>
              <w:rPr>
                <w:rFonts w:hint="eastAsia"/>
                <w:szCs w:val="21"/>
              </w:rPr>
              <w:t xml:space="preserve">    &lt;ForceUWFlag/&gt;  </w:t>
            </w:r>
          </w:p>
          <w:p>
            <w:pPr>
              <w:rPr>
                <w:szCs w:val="21"/>
              </w:rPr>
            </w:pPr>
            <w:r>
              <w:rPr>
                <w:rFonts w:hint="eastAsia"/>
                <w:szCs w:val="21"/>
              </w:rPr>
              <w:t xml:space="preserve">    &lt;!--强制人工核保标志 --&gt;  </w:t>
            </w:r>
          </w:p>
          <w:p>
            <w:pPr>
              <w:rPr>
                <w:szCs w:val="21"/>
              </w:rPr>
            </w:pPr>
            <w:r>
              <w:rPr>
                <w:rFonts w:hint="eastAsia"/>
                <w:szCs w:val="21"/>
              </w:rPr>
              <w:t xml:space="preserve">    &lt;ForceUWReason/&gt;  </w:t>
            </w:r>
          </w:p>
          <w:p>
            <w:pPr>
              <w:rPr>
                <w:szCs w:val="21"/>
              </w:rPr>
            </w:pPr>
            <w:r>
              <w:rPr>
                <w:rFonts w:hint="eastAsia"/>
                <w:szCs w:val="21"/>
              </w:rPr>
              <w:t xml:space="preserve">    &lt;!--强制人工核保原因 --&gt;  </w:t>
            </w:r>
          </w:p>
          <w:p>
            <w:pPr>
              <w:rPr>
                <w:szCs w:val="21"/>
              </w:rPr>
            </w:pPr>
            <w:r>
              <w:rPr>
                <w:rFonts w:hint="eastAsia"/>
                <w:szCs w:val="21"/>
              </w:rPr>
              <w:t xml:space="preserve">    &lt;NewBankCode/&gt;  </w:t>
            </w:r>
          </w:p>
          <w:p>
            <w:pPr>
              <w:rPr>
                <w:szCs w:val="21"/>
              </w:rPr>
            </w:pPr>
            <w:r>
              <w:rPr>
                <w:rFonts w:hint="eastAsia"/>
                <w:szCs w:val="21"/>
              </w:rPr>
              <w:t xml:space="preserve">    &lt;!--首期银行编码 --&gt;  </w:t>
            </w:r>
          </w:p>
          <w:p>
            <w:pPr>
              <w:rPr>
                <w:szCs w:val="21"/>
              </w:rPr>
            </w:pPr>
            <w:r>
              <w:rPr>
                <w:rFonts w:hint="eastAsia"/>
                <w:szCs w:val="21"/>
              </w:rPr>
              <w:t xml:space="preserve">    &lt;NewBankAccNo/&gt;  </w:t>
            </w:r>
          </w:p>
          <w:p>
            <w:pPr>
              <w:rPr>
                <w:szCs w:val="21"/>
              </w:rPr>
            </w:pPr>
            <w:r>
              <w:rPr>
                <w:rFonts w:hint="eastAsia"/>
                <w:szCs w:val="21"/>
              </w:rPr>
              <w:t xml:space="preserve">    &lt;!--首期银行帐号 --&gt;  </w:t>
            </w:r>
          </w:p>
          <w:p>
            <w:pPr>
              <w:rPr>
                <w:szCs w:val="21"/>
              </w:rPr>
            </w:pPr>
            <w:r>
              <w:rPr>
                <w:rFonts w:hint="eastAsia"/>
                <w:szCs w:val="21"/>
              </w:rPr>
              <w:t xml:space="preserve">    &lt;NewAccName/&gt;  </w:t>
            </w:r>
          </w:p>
          <w:p>
            <w:pPr>
              <w:rPr>
                <w:szCs w:val="21"/>
              </w:rPr>
            </w:pPr>
            <w:r>
              <w:rPr>
                <w:rFonts w:hint="eastAsia"/>
                <w:szCs w:val="21"/>
              </w:rPr>
              <w:t xml:space="preserve">    &lt;!--首期银行帐户名 --&gt;  </w:t>
            </w:r>
          </w:p>
          <w:p>
            <w:pPr>
              <w:rPr>
                <w:szCs w:val="21"/>
              </w:rPr>
            </w:pPr>
            <w:r>
              <w:rPr>
                <w:rFonts w:hint="eastAsia"/>
                <w:szCs w:val="21"/>
              </w:rPr>
              <w:t xml:space="preserve">    &lt;NewPayMode/&gt;  </w:t>
            </w:r>
          </w:p>
          <w:p>
            <w:pPr>
              <w:rPr>
                <w:szCs w:val="21"/>
              </w:rPr>
            </w:pPr>
            <w:r>
              <w:rPr>
                <w:rFonts w:hint="eastAsia"/>
                <w:szCs w:val="21"/>
              </w:rPr>
              <w:t xml:space="preserve">    &lt;!--首期交费方式 --&gt;  </w:t>
            </w:r>
          </w:p>
          <w:p>
            <w:pPr>
              <w:rPr>
                <w:szCs w:val="21"/>
              </w:rPr>
            </w:pPr>
            <w:r>
              <w:rPr>
                <w:rFonts w:hint="eastAsia"/>
                <w:szCs w:val="21"/>
              </w:rPr>
              <w:t xml:space="preserve">    &lt;AgentBankCode/&gt;  </w:t>
            </w:r>
          </w:p>
          <w:p>
            <w:pPr>
              <w:rPr>
                <w:szCs w:val="21"/>
              </w:rPr>
            </w:pPr>
            <w:r>
              <w:rPr>
                <w:rFonts w:hint="eastAsia"/>
                <w:szCs w:val="21"/>
              </w:rPr>
              <w:t xml:space="preserve">    &lt;!--银代银行代码 --&gt;  </w:t>
            </w:r>
          </w:p>
          <w:p>
            <w:pPr>
              <w:rPr>
                <w:szCs w:val="21"/>
              </w:rPr>
            </w:pPr>
            <w:r>
              <w:rPr>
                <w:rFonts w:hint="eastAsia"/>
                <w:szCs w:val="21"/>
              </w:rPr>
              <w:t xml:space="preserve">    &lt;BankAgent/&gt;  </w:t>
            </w:r>
          </w:p>
          <w:p>
            <w:pPr>
              <w:rPr>
                <w:szCs w:val="21"/>
              </w:rPr>
            </w:pPr>
            <w:r>
              <w:rPr>
                <w:rFonts w:hint="eastAsia"/>
                <w:szCs w:val="21"/>
              </w:rPr>
              <w:t xml:space="preserve">    &lt;!--银代柜员 --&gt;  </w:t>
            </w:r>
          </w:p>
          <w:p>
            <w:pPr>
              <w:rPr>
                <w:szCs w:val="21"/>
              </w:rPr>
            </w:pPr>
            <w:r>
              <w:rPr>
                <w:rFonts w:hint="eastAsia"/>
                <w:szCs w:val="21"/>
              </w:rPr>
              <w:t xml:space="preserve">    &lt;GreenChannel/&gt;  </w:t>
            </w:r>
          </w:p>
          <w:p>
            <w:pPr>
              <w:rPr>
                <w:szCs w:val="21"/>
              </w:rPr>
            </w:pPr>
            <w:r>
              <w:rPr>
                <w:rFonts w:hint="eastAsia"/>
                <w:szCs w:val="21"/>
              </w:rPr>
              <w:t xml:space="preserve">    &lt;!--绿色通道 --&gt;  </w:t>
            </w:r>
          </w:p>
          <w:p>
            <w:pPr>
              <w:rPr>
                <w:szCs w:val="21"/>
              </w:rPr>
            </w:pPr>
            <w:r>
              <w:rPr>
                <w:rFonts w:hint="eastAsia"/>
                <w:szCs w:val="21"/>
              </w:rPr>
              <w:t xml:space="preserve">    &lt;AppnCount/&gt;  </w:t>
            </w:r>
          </w:p>
          <w:p>
            <w:pPr>
              <w:rPr>
                <w:szCs w:val="21"/>
              </w:rPr>
            </w:pPr>
            <w:r>
              <w:rPr>
                <w:rFonts w:hint="eastAsia"/>
                <w:szCs w:val="21"/>
              </w:rPr>
              <w:t xml:space="preserve">    &lt;!--被保人同时投保件数 --&gt;  </w:t>
            </w:r>
          </w:p>
          <w:p>
            <w:pPr>
              <w:rPr>
                <w:szCs w:val="21"/>
              </w:rPr>
            </w:pPr>
            <w:r>
              <w:rPr>
                <w:rFonts w:hint="eastAsia"/>
                <w:szCs w:val="21"/>
              </w:rPr>
              <w:t xml:space="preserve">    &lt;FirstTrialFlag/&gt;  </w:t>
            </w:r>
          </w:p>
          <w:p>
            <w:pPr>
              <w:rPr>
                <w:szCs w:val="21"/>
              </w:rPr>
            </w:pPr>
            <w:r>
              <w:rPr>
                <w:rFonts w:hint="eastAsia"/>
                <w:szCs w:val="21"/>
              </w:rPr>
              <w:t xml:space="preserve">    &lt;!--初审标记 --&gt;  </w:t>
            </w:r>
          </w:p>
          <w:p>
            <w:pPr>
              <w:rPr>
                <w:szCs w:val="21"/>
              </w:rPr>
            </w:pPr>
            <w:r>
              <w:rPr>
                <w:rFonts w:hint="eastAsia"/>
                <w:szCs w:val="21"/>
              </w:rPr>
              <w:t xml:space="preserve">    &lt;FirstTrialRemark/&gt;  </w:t>
            </w:r>
          </w:p>
          <w:p>
            <w:pPr>
              <w:rPr>
                <w:szCs w:val="21"/>
              </w:rPr>
            </w:pPr>
            <w:r>
              <w:rPr>
                <w:rFonts w:hint="eastAsia"/>
                <w:szCs w:val="21"/>
              </w:rPr>
              <w:t xml:space="preserve">    &lt;!--初审人员说明栏 --&gt;  </w:t>
            </w:r>
          </w:p>
          <w:p>
            <w:pPr>
              <w:rPr>
                <w:szCs w:val="21"/>
              </w:rPr>
            </w:pPr>
            <w:r>
              <w:rPr>
                <w:rFonts w:hint="eastAsia"/>
                <w:szCs w:val="21"/>
              </w:rPr>
              <w:t xml:space="preserve">    &lt;BonusGetMode/&gt;  </w:t>
            </w:r>
          </w:p>
          <w:p>
            <w:pPr>
              <w:rPr>
                <w:szCs w:val="21"/>
              </w:rPr>
            </w:pPr>
            <w:r>
              <w:rPr>
                <w:rFonts w:hint="eastAsia"/>
                <w:szCs w:val="21"/>
              </w:rPr>
              <w:t xml:space="preserve">    &lt;!--红利金领取方式 --&gt;  </w:t>
            </w:r>
          </w:p>
          <w:p>
            <w:pPr>
              <w:rPr>
                <w:szCs w:val="21"/>
              </w:rPr>
            </w:pPr>
            <w:r>
              <w:rPr>
                <w:rFonts w:hint="eastAsia"/>
                <w:szCs w:val="21"/>
              </w:rPr>
              <w:t xml:space="preserve">    &lt;AutoPayFlag/&gt;  </w:t>
            </w:r>
          </w:p>
          <w:p>
            <w:pPr>
              <w:rPr>
                <w:szCs w:val="21"/>
              </w:rPr>
            </w:pPr>
            <w:r>
              <w:rPr>
                <w:rFonts w:hint="eastAsia"/>
                <w:szCs w:val="21"/>
              </w:rPr>
              <w:t xml:space="preserve">    &lt;!--自动垫交标志 --&gt;  </w:t>
            </w:r>
          </w:p>
          <w:p>
            <w:pPr>
              <w:rPr>
                <w:szCs w:val="21"/>
              </w:rPr>
            </w:pPr>
            <w:r>
              <w:rPr>
                <w:rFonts w:hint="eastAsia"/>
                <w:szCs w:val="21"/>
              </w:rPr>
              <w:t xml:space="preserve">    &lt;PayWarnFlag/&gt;  </w:t>
            </w:r>
          </w:p>
          <w:p>
            <w:pPr>
              <w:rPr>
                <w:szCs w:val="21"/>
              </w:rPr>
            </w:pPr>
            <w:r>
              <w:rPr>
                <w:rFonts w:hint="eastAsia"/>
                <w:szCs w:val="21"/>
              </w:rPr>
              <w:t xml:space="preserve">    &lt;!--续期缴费提示标志 --&gt;  </w:t>
            </w:r>
          </w:p>
          <w:p>
            <w:pPr>
              <w:rPr>
                <w:szCs w:val="21"/>
              </w:rPr>
            </w:pPr>
            <w:r>
              <w:rPr>
                <w:rFonts w:hint="eastAsia"/>
                <w:szCs w:val="21"/>
              </w:rPr>
              <w:t xml:space="preserve">    &lt;BusinessChnl/&gt;  </w:t>
            </w:r>
          </w:p>
          <w:p>
            <w:pPr>
              <w:rPr>
                <w:szCs w:val="21"/>
              </w:rPr>
            </w:pPr>
            <w:r>
              <w:rPr>
                <w:rFonts w:hint="eastAsia"/>
                <w:szCs w:val="21"/>
              </w:rPr>
              <w:t xml:space="preserve">    &lt;!--业务渠道 --&gt;  </w:t>
            </w:r>
          </w:p>
          <w:p>
            <w:pPr>
              <w:rPr>
                <w:szCs w:val="21"/>
              </w:rPr>
            </w:pPr>
            <w:r>
              <w:rPr>
                <w:rFonts w:hint="eastAsia"/>
                <w:szCs w:val="21"/>
              </w:rPr>
              <w:t xml:space="preserve">    &lt;RecommendAgent/&gt;  </w:t>
            </w:r>
          </w:p>
          <w:p>
            <w:pPr>
              <w:rPr>
                <w:szCs w:val="21"/>
              </w:rPr>
            </w:pPr>
            <w:r>
              <w:rPr>
                <w:rFonts w:hint="eastAsia"/>
                <w:szCs w:val="21"/>
              </w:rPr>
              <w:t xml:space="preserve">    &lt;!--推荐人 --&gt;  </w:t>
            </w:r>
          </w:p>
          <w:p>
            <w:pPr>
              <w:rPr>
                <w:szCs w:val="21"/>
              </w:rPr>
            </w:pPr>
            <w:r>
              <w:rPr>
                <w:rFonts w:hint="eastAsia"/>
                <w:szCs w:val="21"/>
              </w:rPr>
              <w:t xml:space="preserve">    &lt;DisputedName/&gt;  </w:t>
            </w:r>
          </w:p>
          <w:p>
            <w:pPr>
              <w:rPr>
                <w:szCs w:val="21"/>
              </w:rPr>
            </w:pPr>
            <w:r>
              <w:rPr>
                <w:rFonts w:hint="eastAsia"/>
                <w:szCs w:val="21"/>
              </w:rPr>
              <w:t xml:space="preserve">    &lt;!--仲裁委员会名称 --&gt;  </w:t>
            </w:r>
          </w:p>
          <w:p>
            <w:pPr>
              <w:rPr>
                <w:szCs w:val="21"/>
              </w:rPr>
            </w:pPr>
            <w:r>
              <w:rPr>
                <w:rFonts w:hint="eastAsia"/>
                <w:szCs w:val="21"/>
              </w:rPr>
              <w:t xml:space="preserve">    &lt;EContNo/&gt;  </w:t>
            </w:r>
          </w:p>
          <w:p>
            <w:pPr>
              <w:rPr>
                <w:szCs w:val="21"/>
              </w:rPr>
            </w:pPr>
            <w:r>
              <w:rPr>
                <w:rFonts w:hint="eastAsia"/>
                <w:szCs w:val="21"/>
              </w:rPr>
              <w:t xml:space="preserve">    &lt;!--电子保单号 --&gt;  </w:t>
            </w:r>
          </w:p>
          <w:p>
            <w:pPr>
              <w:rPr>
                <w:szCs w:val="21"/>
              </w:rPr>
            </w:pPr>
            <w:r>
              <w:rPr>
                <w:rFonts w:hint="eastAsia"/>
                <w:szCs w:val="21"/>
              </w:rPr>
              <w:t xml:space="preserve">    &lt;RecommendCont/&gt;  </w:t>
            </w:r>
          </w:p>
          <w:p>
            <w:pPr>
              <w:rPr>
                <w:szCs w:val="21"/>
              </w:rPr>
            </w:pPr>
            <w:r>
              <w:rPr>
                <w:rFonts w:hint="eastAsia"/>
                <w:szCs w:val="21"/>
              </w:rPr>
              <w:t xml:space="preserve">    &lt;!--保单推荐人 --&gt;  </w:t>
            </w:r>
          </w:p>
          <w:p>
            <w:pPr>
              <w:rPr>
                <w:szCs w:val="21"/>
              </w:rPr>
            </w:pPr>
            <w:r>
              <w:rPr>
                <w:rFonts w:hint="eastAsia"/>
                <w:szCs w:val="21"/>
              </w:rPr>
              <w:t xml:space="preserve">    &lt;ContSource/&gt;  </w:t>
            </w:r>
          </w:p>
          <w:p>
            <w:pPr>
              <w:rPr>
                <w:szCs w:val="21"/>
              </w:rPr>
            </w:pPr>
            <w:r>
              <w:rPr>
                <w:rFonts w:hint="eastAsia"/>
                <w:szCs w:val="21"/>
              </w:rPr>
              <w:t xml:space="preserve">    &lt;!--保单来源 --&gt;  </w:t>
            </w:r>
          </w:p>
          <w:p>
            <w:pPr>
              <w:rPr>
                <w:szCs w:val="21"/>
              </w:rPr>
            </w:pPr>
            <w:r>
              <w:rPr>
                <w:rFonts w:hint="eastAsia"/>
                <w:szCs w:val="21"/>
              </w:rPr>
              <w:t xml:space="preserve">    &lt;BizSource/&gt;  </w:t>
            </w:r>
          </w:p>
          <w:p>
            <w:pPr>
              <w:rPr>
                <w:szCs w:val="21"/>
              </w:rPr>
            </w:pPr>
            <w:r>
              <w:rPr>
                <w:rFonts w:hint="eastAsia"/>
                <w:szCs w:val="21"/>
              </w:rPr>
              <w:t xml:space="preserve">    &lt;!--业务来源 --&gt;  </w:t>
            </w:r>
          </w:p>
          <w:p>
            <w:pPr>
              <w:rPr>
                <w:szCs w:val="21"/>
              </w:rPr>
            </w:pPr>
            <w:r>
              <w:rPr>
                <w:rFonts w:hint="eastAsia"/>
                <w:szCs w:val="21"/>
              </w:rPr>
              <w:t xml:space="preserve">    &lt;FocusPrint/&gt;  </w:t>
            </w:r>
          </w:p>
          <w:p>
            <w:pPr>
              <w:rPr>
                <w:szCs w:val="21"/>
              </w:rPr>
            </w:pPr>
            <w:r>
              <w:rPr>
                <w:rFonts w:hint="eastAsia"/>
                <w:szCs w:val="21"/>
              </w:rPr>
              <w:t xml:space="preserve">    &lt;!--集中打印 --&gt;  </w:t>
            </w:r>
          </w:p>
          <w:p>
            <w:pPr>
              <w:rPr>
                <w:szCs w:val="21"/>
              </w:rPr>
            </w:pPr>
            <w:r>
              <w:rPr>
                <w:rFonts w:hint="eastAsia"/>
                <w:szCs w:val="21"/>
              </w:rPr>
              <w:t xml:space="preserve">    &lt;TransactionNo/&gt;  </w:t>
            </w:r>
          </w:p>
          <w:p>
            <w:pPr>
              <w:rPr>
                <w:szCs w:val="21"/>
              </w:rPr>
            </w:pPr>
            <w:r>
              <w:rPr>
                <w:rFonts w:hint="eastAsia"/>
                <w:szCs w:val="21"/>
              </w:rPr>
              <w:t xml:space="preserve">    &lt;!--交易号 --&gt;  </w:t>
            </w:r>
          </w:p>
          <w:p>
            <w:pPr>
              <w:rPr>
                <w:szCs w:val="21"/>
              </w:rPr>
            </w:pPr>
            <w:r>
              <w:rPr>
                <w:rFonts w:hint="eastAsia"/>
                <w:szCs w:val="21"/>
              </w:rPr>
              <w:t xml:space="preserve">    &lt;CrossModule/&gt;  </w:t>
            </w:r>
          </w:p>
          <w:p>
            <w:pPr>
              <w:rPr>
                <w:szCs w:val="21"/>
              </w:rPr>
            </w:pPr>
            <w:r>
              <w:rPr>
                <w:rFonts w:hint="eastAsia"/>
                <w:szCs w:val="21"/>
              </w:rPr>
              <w:t xml:space="preserve">    &lt;!--跨主体标志 --&gt;  </w:t>
            </w:r>
          </w:p>
          <w:p>
            <w:pPr>
              <w:rPr>
                <w:szCs w:val="21"/>
              </w:rPr>
            </w:pPr>
            <w:r>
              <w:rPr>
                <w:rFonts w:hint="eastAsia"/>
                <w:szCs w:val="21"/>
              </w:rPr>
              <w:t xml:space="preserve">    &lt;EContNoSerNo/&gt;  </w:t>
            </w:r>
          </w:p>
          <w:p>
            <w:pPr>
              <w:rPr>
                <w:szCs w:val="21"/>
              </w:rPr>
            </w:pPr>
            <w:r>
              <w:rPr>
                <w:rFonts w:hint="eastAsia"/>
                <w:szCs w:val="21"/>
              </w:rPr>
              <w:t xml:space="preserve">    &lt;!--电子保单流水号 --&gt;  </w:t>
            </w:r>
          </w:p>
          <w:p>
            <w:pPr>
              <w:rPr>
                <w:szCs w:val="21"/>
              </w:rPr>
            </w:pPr>
            <w:r>
              <w:rPr>
                <w:rFonts w:hint="eastAsia"/>
                <w:szCs w:val="21"/>
              </w:rPr>
              <w:t xml:space="preserve">    &lt;OrderNo/&gt;  </w:t>
            </w:r>
          </w:p>
          <w:p>
            <w:pPr>
              <w:rPr>
                <w:szCs w:val="21"/>
              </w:rPr>
            </w:pPr>
            <w:r>
              <w:rPr>
                <w:rFonts w:hint="eastAsia"/>
                <w:szCs w:val="21"/>
              </w:rPr>
              <w:t xml:space="preserve">    &lt;!--订单号 --&gt;  </w:t>
            </w:r>
          </w:p>
          <w:p>
            <w:pPr>
              <w:rPr>
                <w:szCs w:val="21"/>
              </w:rPr>
            </w:pPr>
            <w:r>
              <w:rPr>
                <w:rFonts w:hint="eastAsia"/>
                <w:szCs w:val="21"/>
              </w:rPr>
              <w:t xml:space="preserve">    &lt;NoticeSendType/&gt;  </w:t>
            </w:r>
          </w:p>
          <w:p>
            <w:pPr>
              <w:rPr>
                <w:szCs w:val="21"/>
              </w:rPr>
            </w:pPr>
            <w:r>
              <w:rPr>
                <w:rFonts w:hint="eastAsia"/>
                <w:szCs w:val="21"/>
              </w:rPr>
              <w:t xml:space="preserve">    &lt;!--通知书寄送方式 --&gt;  </w:t>
            </w:r>
          </w:p>
          <w:p>
            <w:pPr>
              <w:rPr>
                <w:szCs w:val="21"/>
              </w:rPr>
            </w:pPr>
            <w:r>
              <w:rPr>
                <w:rFonts w:hint="eastAsia"/>
                <w:szCs w:val="21"/>
              </w:rPr>
              <w:t xml:space="preserve">    &lt;ChannelType/&gt;  </w:t>
            </w:r>
          </w:p>
          <w:p>
            <w:pPr>
              <w:rPr>
                <w:szCs w:val="21"/>
              </w:rPr>
            </w:pPr>
            <w:r>
              <w:rPr>
                <w:rFonts w:hint="eastAsia"/>
                <w:szCs w:val="21"/>
              </w:rPr>
              <w:t xml:space="preserve">    &lt;!--渠道 --&gt;  </w:t>
            </w:r>
          </w:p>
          <w:p>
            <w:pPr>
              <w:rPr>
                <w:szCs w:val="21"/>
              </w:rPr>
            </w:pPr>
            <w:r>
              <w:rPr>
                <w:rFonts w:hint="eastAsia"/>
                <w:szCs w:val="21"/>
              </w:rPr>
              <w:t xml:space="preserve">    &lt;AptValiDateFlag/&gt;  </w:t>
            </w:r>
          </w:p>
          <w:p>
            <w:pPr>
              <w:rPr>
                <w:szCs w:val="21"/>
              </w:rPr>
            </w:pPr>
            <w:r>
              <w:rPr>
                <w:rFonts w:hint="eastAsia"/>
                <w:szCs w:val="21"/>
              </w:rPr>
              <w:t xml:space="preserve">    &lt;!--是否约定生效 --&gt;  </w:t>
            </w:r>
          </w:p>
          <w:p>
            <w:pPr>
              <w:rPr>
                <w:szCs w:val="21"/>
              </w:rPr>
            </w:pPr>
            <w:r>
              <w:rPr>
                <w:rFonts w:hint="eastAsia"/>
                <w:szCs w:val="21"/>
              </w:rPr>
              <w:t xml:space="preserve">    &lt;UwDebtFlag/&gt;  </w:t>
            </w:r>
          </w:p>
          <w:p>
            <w:pPr>
              <w:rPr>
                <w:szCs w:val="21"/>
              </w:rPr>
            </w:pPr>
            <w:r>
              <w:rPr>
                <w:rFonts w:hint="eastAsia"/>
                <w:szCs w:val="21"/>
              </w:rPr>
              <w:t xml:space="preserve">    &lt;!--欠费承保 --&gt;  </w:t>
            </w:r>
          </w:p>
          <w:p>
            <w:pPr>
              <w:rPr>
                <w:szCs w:val="21"/>
              </w:rPr>
            </w:pPr>
            <w:r>
              <w:rPr>
                <w:rFonts w:hint="eastAsia"/>
                <w:szCs w:val="21"/>
              </w:rPr>
              <w:t xml:space="preserve">    &lt;BankAccType/&gt;  </w:t>
            </w:r>
          </w:p>
          <w:p>
            <w:pPr>
              <w:rPr>
                <w:szCs w:val="21"/>
              </w:rPr>
            </w:pPr>
            <w:r>
              <w:rPr>
                <w:rFonts w:hint="eastAsia"/>
                <w:szCs w:val="21"/>
              </w:rPr>
              <w:t xml:space="preserve">    &lt;!--银行账户类型 --&gt;  </w:t>
            </w:r>
          </w:p>
          <w:p>
            <w:pPr>
              <w:rPr>
                <w:szCs w:val="21"/>
              </w:rPr>
            </w:pPr>
            <w:r>
              <w:rPr>
                <w:rFonts w:hint="eastAsia"/>
                <w:szCs w:val="21"/>
              </w:rPr>
              <w:t xml:space="preserve">    &lt;SendType/&gt;  </w:t>
            </w:r>
          </w:p>
          <w:p>
            <w:pPr>
              <w:rPr>
                <w:szCs w:val="21"/>
              </w:rPr>
            </w:pPr>
            <w:r>
              <w:rPr>
                <w:rFonts w:hint="eastAsia"/>
                <w:szCs w:val="21"/>
              </w:rPr>
              <w:t xml:space="preserve">    &lt;!--保单快递方式 --&gt;  </w:t>
            </w:r>
          </w:p>
          <w:p>
            <w:pPr>
              <w:rPr>
                <w:szCs w:val="21"/>
              </w:rPr>
            </w:pPr>
            <w:r>
              <w:rPr>
                <w:rFonts w:hint="eastAsia"/>
                <w:szCs w:val="21"/>
              </w:rPr>
              <w:t xml:space="preserve">    &lt;ReNewAccNo/&gt;  </w:t>
            </w:r>
          </w:p>
          <w:p>
            <w:pPr>
              <w:rPr>
                <w:szCs w:val="21"/>
              </w:rPr>
            </w:pPr>
            <w:r>
              <w:rPr>
                <w:rFonts w:hint="eastAsia"/>
                <w:szCs w:val="21"/>
              </w:rPr>
              <w:t xml:space="preserve">    &lt;!--续期银行账号 --&gt;  </w:t>
            </w:r>
          </w:p>
          <w:p>
            <w:pPr>
              <w:rPr>
                <w:szCs w:val="21"/>
              </w:rPr>
            </w:pPr>
            <w:r>
              <w:rPr>
                <w:rFonts w:hint="eastAsia"/>
                <w:szCs w:val="21"/>
              </w:rPr>
              <w:t xml:space="preserve">    &lt;CstRskTlrncCpyCd/&gt;  </w:t>
            </w:r>
          </w:p>
          <w:p>
            <w:pPr>
              <w:rPr>
                <w:szCs w:val="21"/>
              </w:rPr>
            </w:pPr>
            <w:r>
              <w:rPr>
                <w:rFonts w:hint="eastAsia"/>
                <w:szCs w:val="21"/>
              </w:rPr>
              <w:t xml:space="preserve">    &lt;!--客户风险承受能力代码 --&gt;  </w:t>
            </w:r>
          </w:p>
          <w:p>
            <w:pPr>
              <w:rPr>
                <w:szCs w:val="21"/>
              </w:rPr>
            </w:pPr>
            <w:r>
              <w:rPr>
                <w:rFonts w:hint="eastAsia"/>
                <w:szCs w:val="21"/>
              </w:rPr>
              <w:t xml:space="preserve">    &lt;RskEvltAvlDt/&gt;  </w:t>
            </w:r>
          </w:p>
          <w:p>
            <w:pPr>
              <w:rPr>
                <w:szCs w:val="21"/>
              </w:rPr>
            </w:pPr>
            <w:r>
              <w:rPr>
                <w:rFonts w:hint="eastAsia"/>
                <w:szCs w:val="21"/>
              </w:rPr>
              <w:t xml:space="preserve">    &lt;!--风险测评有效期 --&gt;  </w:t>
            </w:r>
          </w:p>
          <w:p>
            <w:pPr>
              <w:rPr>
                <w:szCs w:val="21"/>
              </w:rPr>
            </w:pPr>
            <w:r>
              <w:rPr>
                <w:rFonts w:hint="eastAsia"/>
                <w:szCs w:val="21"/>
              </w:rPr>
              <w:t xml:space="preserve">    &lt;BdgtAmt/&gt;  </w:t>
            </w:r>
          </w:p>
          <w:p>
            <w:pPr>
              <w:rPr>
                <w:szCs w:val="21"/>
              </w:rPr>
            </w:pPr>
            <w:r>
              <w:rPr>
                <w:rFonts w:hint="eastAsia"/>
                <w:szCs w:val="21"/>
              </w:rPr>
              <w:t xml:space="preserve">    &lt;!--预算金额 --&gt;  </w:t>
            </w:r>
          </w:p>
          <w:p>
            <w:pPr>
              <w:rPr>
                <w:szCs w:val="21"/>
              </w:rPr>
            </w:pPr>
            <w:r>
              <w:rPr>
                <w:rFonts w:hint="eastAsia"/>
                <w:szCs w:val="21"/>
              </w:rPr>
              <w:t xml:space="preserve">    &lt;LCAppnt&gt; </w:t>
            </w:r>
          </w:p>
          <w:p>
            <w:pPr>
              <w:rPr>
                <w:szCs w:val="21"/>
              </w:rPr>
            </w:pPr>
            <w:r>
              <w:rPr>
                <w:rFonts w:hint="eastAsia"/>
                <w:szCs w:val="21"/>
              </w:rPr>
              <w:t xml:space="preserve">      &lt;AppntID/&gt;  </w:t>
            </w:r>
          </w:p>
          <w:p>
            <w:pPr>
              <w:rPr>
                <w:szCs w:val="21"/>
              </w:rPr>
            </w:pPr>
            <w:r>
              <w:rPr>
                <w:rFonts w:hint="eastAsia"/>
                <w:szCs w:val="21"/>
              </w:rPr>
              <w:t xml:space="preserve">      &lt;!--ID --&gt;  </w:t>
            </w:r>
          </w:p>
          <w:p>
            <w:pPr>
              <w:rPr>
                <w:szCs w:val="21"/>
              </w:rPr>
            </w:pPr>
            <w:r>
              <w:rPr>
                <w:rFonts w:hint="eastAsia"/>
                <w:szCs w:val="21"/>
              </w:rPr>
              <w:t xml:space="preserve">      &lt;GrpContNo/&gt;  </w:t>
            </w:r>
          </w:p>
          <w:p>
            <w:pPr>
              <w:rPr>
                <w:szCs w:val="21"/>
              </w:rPr>
            </w:pPr>
            <w:r>
              <w:rPr>
                <w:rFonts w:hint="eastAsia"/>
                <w:szCs w:val="21"/>
              </w:rPr>
              <w:t xml:space="preserve">      &lt;!--集体合同号码 --&gt;  </w:t>
            </w:r>
          </w:p>
          <w:p>
            <w:pPr>
              <w:rPr>
                <w:szCs w:val="21"/>
              </w:rPr>
            </w:pPr>
            <w:r>
              <w:rPr>
                <w:rFonts w:hint="eastAsia"/>
                <w:szCs w:val="21"/>
              </w:rPr>
              <w:t xml:space="preserve">      &lt;ContNo/&gt;  </w:t>
            </w:r>
          </w:p>
          <w:p>
            <w:pPr>
              <w:rPr>
                <w:szCs w:val="21"/>
              </w:rPr>
            </w:pPr>
            <w:r>
              <w:rPr>
                <w:rFonts w:hint="eastAsia"/>
                <w:szCs w:val="21"/>
              </w:rPr>
              <w:t xml:space="preserve">      &lt;!--合同号码 --&gt;  </w:t>
            </w:r>
          </w:p>
          <w:p>
            <w:pPr>
              <w:rPr>
                <w:szCs w:val="21"/>
              </w:rPr>
            </w:pPr>
            <w:r>
              <w:rPr>
                <w:rFonts w:hint="eastAsia"/>
                <w:szCs w:val="21"/>
              </w:rPr>
              <w:t xml:space="preserve">      &lt;PrtNo/&gt;  </w:t>
            </w:r>
          </w:p>
          <w:p>
            <w:pPr>
              <w:rPr>
                <w:szCs w:val="21"/>
              </w:rPr>
            </w:pPr>
            <w:r>
              <w:rPr>
                <w:rFonts w:hint="eastAsia"/>
                <w:szCs w:val="21"/>
              </w:rPr>
              <w:t xml:space="preserve">      &lt;!--印刷号码 --&gt;  </w:t>
            </w:r>
          </w:p>
          <w:p>
            <w:pPr>
              <w:rPr>
                <w:szCs w:val="21"/>
              </w:rPr>
            </w:pPr>
            <w:r>
              <w:rPr>
                <w:rFonts w:hint="eastAsia"/>
                <w:szCs w:val="21"/>
              </w:rPr>
              <w:t xml:space="preserve">      &lt;AppntNo/&gt;  </w:t>
            </w:r>
          </w:p>
          <w:p>
            <w:pPr>
              <w:rPr>
                <w:szCs w:val="21"/>
              </w:rPr>
            </w:pPr>
            <w:r>
              <w:rPr>
                <w:rFonts w:hint="eastAsia"/>
                <w:szCs w:val="21"/>
              </w:rPr>
              <w:t xml:space="preserve">      &lt;!--投保人客户号码 --&gt;  </w:t>
            </w:r>
          </w:p>
          <w:p>
            <w:pPr>
              <w:rPr>
                <w:szCs w:val="21"/>
              </w:rPr>
            </w:pPr>
            <w:r>
              <w:rPr>
                <w:rFonts w:hint="eastAsia"/>
                <w:szCs w:val="21"/>
              </w:rPr>
              <w:t xml:space="preserve">      &lt;AppntGrade/&gt;  </w:t>
            </w:r>
          </w:p>
          <w:p>
            <w:pPr>
              <w:rPr>
                <w:szCs w:val="21"/>
              </w:rPr>
            </w:pPr>
            <w:r>
              <w:rPr>
                <w:rFonts w:hint="eastAsia"/>
                <w:szCs w:val="21"/>
              </w:rPr>
              <w:t xml:space="preserve">      &lt;!--投保人级别 --&gt;  </w:t>
            </w:r>
          </w:p>
          <w:p>
            <w:pPr>
              <w:rPr>
                <w:szCs w:val="21"/>
              </w:rPr>
            </w:pPr>
            <w:r>
              <w:rPr>
                <w:rFonts w:hint="eastAsia"/>
                <w:szCs w:val="21"/>
              </w:rPr>
              <w:t xml:space="preserve">      &lt;AppntName/&gt;  </w:t>
            </w:r>
          </w:p>
          <w:p>
            <w:pPr>
              <w:rPr>
                <w:szCs w:val="21"/>
              </w:rPr>
            </w:pPr>
            <w:r>
              <w:rPr>
                <w:rFonts w:hint="eastAsia"/>
                <w:szCs w:val="21"/>
              </w:rPr>
              <w:t xml:space="preserve">      &lt;!--投保人名称 --&gt;  </w:t>
            </w:r>
          </w:p>
          <w:p>
            <w:pPr>
              <w:rPr>
                <w:szCs w:val="21"/>
              </w:rPr>
            </w:pPr>
            <w:r>
              <w:rPr>
                <w:rFonts w:hint="eastAsia"/>
                <w:szCs w:val="21"/>
              </w:rPr>
              <w:t xml:space="preserve">      &lt;AppntSex/&gt;  </w:t>
            </w:r>
          </w:p>
          <w:p>
            <w:pPr>
              <w:rPr>
                <w:szCs w:val="21"/>
              </w:rPr>
            </w:pPr>
            <w:r>
              <w:rPr>
                <w:rFonts w:hint="eastAsia"/>
                <w:szCs w:val="21"/>
              </w:rPr>
              <w:t xml:space="preserve">      &lt;!--投保人性别 --&gt;  </w:t>
            </w:r>
          </w:p>
          <w:p>
            <w:pPr>
              <w:rPr>
                <w:szCs w:val="21"/>
              </w:rPr>
            </w:pPr>
            <w:r>
              <w:rPr>
                <w:rFonts w:hint="eastAsia"/>
                <w:szCs w:val="21"/>
              </w:rPr>
              <w:t xml:space="preserve">      &lt;AppntBirthday/&gt;  </w:t>
            </w:r>
          </w:p>
          <w:p>
            <w:pPr>
              <w:rPr>
                <w:szCs w:val="21"/>
              </w:rPr>
            </w:pPr>
            <w:r>
              <w:rPr>
                <w:rFonts w:hint="eastAsia"/>
                <w:szCs w:val="21"/>
              </w:rPr>
              <w:t xml:space="preserve">      &lt;!--投保人出生日期 --&gt;  </w:t>
            </w:r>
          </w:p>
          <w:p>
            <w:pPr>
              <w:rPr>
                <w:szCs w:val="21"/>
              </w:rPr>
            </w:pPr>
            <w:r>
              <w:rPr>
                <w:rFonts w:hint="eastAsia"/>
                <w:szCs w:val="21"/>
              </w:rPr>
              <w:t xml:space="preserve">      &lt;AppntType/&gt;  </w:t>
            </w:r>
          </w:p>
          <w:p>
            <w:pPr>
              <w:rPr>
                <w:szCs w:val="21"/>
              </w:rPr>
            </w:pPr>
            <w:r>
              <w:rPr>
                <w:rFonts w:hint="eastAsia"/>
                <w:szCs w:val="21"/>
              </w:rPr>
              <w:t xml:space="preserve">      &lt;!--投保人类型 --&gt;  </w:t>
            </w:r>
          </w:p>
          <w:p>
            <w:pPr>
              <w:rPr>
                <w:szCs w:val="21"/>
              </w:rPr>
            </w:pPr>
            <w:r>
              <w:rPr>
                <w:rFonts w:hint="eastAsia"/>
                <w:szCs w:val="21"/>
              </w:rPr>
              <w:t xml:space="preserve">      &lt;AddressNo/&gt;  </w:t>
            </w:r>
          </w:p>
          <w:p>
            <w:pPr>
              <w:rPr>
                <w:szCs w:val="21"/>
              </w:rPr>
            </w:pPr>
            <w:r>
              <w:rPr>
                <w:rFonts w:hint="eastAsia"/>
                <w:szCs w:val="21"/>
              </w:rPr>
              <w:t xml:space="preserve">      &lt;!--客户地址号码 --&gt;  </w:t>
            </w:r>
          </w:p>
          <w:p>
            <w:pPr>
              <w:rPr>
                <w:szCs w:val="21"/>
              </w:rPr>
            </w:pPr>
            <w:r>
              <w:rPr>
                <w:rFonts w:hint="eastAsia"/>
                <w:szCs w:val="21"/>
              </w:rPr>
              <w:t xml:space="preserve">      &lt;idtype/&gt;  </w:t>
            </w:r>
          </w:p>
          <w:p>
            <w:pPr>
              <w:rPr>
                <w:szCs w:val="21"/>
              </w:rPr>
            </w:pPr>
            <w:r>
              <w:rPr>
                <w:rFonts w:hint="eastAsia"/>
                <w:szCs w:val="21"/>
              </w:rPr>
              <w:t xml:space="preserve">      &lt;!--证件类型 --&gt;  </w:t>
            </w:r>
          </w:p>
          <w:p>
            <w:pPr>
              <w:rPr>
                <w:szCs w:val="21"/>
              </w:rPr>
            </w:pPr>
            <w:r>
              <w:rPr>
                <w:rFonts w:hint="eastAsia"/>
                <w:szCs w:val="21"/>
              </w:rPr>
              <w:t xml:space="preserve">      &lt;IDNo/&gt;  </w:t>
            </w:r>
          </w:p>
          <w:p>
            <w:pPr>
              <w:rPr>
                <w:szCs w:val="21"/>
              </w:rPr>
            </w:pPr>
            <w:r>
              <w:rPr>
                <w:rFonts w:hint="eastAsia"/>
                <w:szCs w:val="21"/>
              </w:rPr>
              <w:t xml:space="preserve">      &lt;!--证件号码 --&gt;  </w:t>
            </w:r>
          </w:p>
          <w:p>
            <w:pPr>
              <w:rPr>
                <w:szCs w:val="21"/>
              </w:rPr>
            </w:pPr>
            <w:r>
              <w:rPr>
                <w:rFonts w:hint="eastAsia"/>
                <w:szCs w:val="21"/>
              </w:rPr>
              <w:t xml:space="preserve">      &lt;NativePlace/&gt;  </w:t>
            </w:r>
          </w:p>
          <w:p>
            <w:pPr>
              <w:rPr>
                <w:szCs w:val="21"/>
              </w:rPr>
            </w:pPr>
            <w:r>
              <w:rPr>
                <w:rFonts w:hint="eastAsia"/>
                <w:szCs w:val="21"/>
              </w:rPr>
              <w:t xml:space="preserve">      &lt;!--国籍 --&gt;  </w:t>
            </w:r>
          </w:p>
          <w:p>
            <w:pPr>
              <w:rPr>
                <w:szCs w:val="21"/>
              </w:rPr>
            </w:pPr>
            <w:r>
              <w:rPr>
                <w:rFonts w:hint="eastAsia"/>
                <w:szCs w:val="21"/>
              </w:rPr>
              <w:t xml:space="preserve">      &lt;Nationality/&gt;  </w:t>
            </w:r>
          </w:p>
          <w:p>
            <w:pPr>
              <w:rPr>
                <w:szCs w:val="21"/>
              </w:rPr>
            </w:pPr>
            <w:r>
              <w:rPr>
                <w:rFonts w:hint="eastAsia"/>
                <w:szCs w:val="21"/>
              </w:rPr>
              <w:t xml:space="preserve">      &lt;!--民族 --&gt;  </w:t>
            </w:r>
          </w:p>
          <w:p>
            <w:pPr>
              <w:rPr>
                <w:szCs w:val="21"/>
              </w:rPr>
            </w:pPr>
            <w:r>
              <w:rPr>
                <w:rFonts w:hint="eastAsia"/>
                <w:szCs w:val="21"/>
              </w:rPr>
              <w:t xml:space="preserve">      &lt;RgtAddress/&gt;  </w:t>
            </w:r>
          </w:p>
          <w:p>
            <w:pPr>
              <w:rPr>
                <w:szCs w:val="21"/>
              </w:rPr>
            </w:pPr>
            <w:r>
              <w:rPr>
                <w:rFonts w:hint="eastAsia"/>
                <w:szCs w:val="21"/>
              </w:rPr>
              <w:t xml:space="preserve">      &lt;!--户口所在地 --&gt;  </w:t>
            </w:r>
          </w:p>
          <w:p>
            <w:pPr>
              <w:rPr>
                <w:szCs w:val="21"/>
              </w:rPr>
            </w:pPr>
            <w:r>
              <w:rPr>
                <w:rFonts w:hint="eastAsia"/>
                <w:szCs w:val="21"/>
              </w:rPr>
              <w:t xml:space="preserve">      &lt;Marriage/&gt;  </w:t>
            </w:r>
          </w:p>
          <w:p>
            <w:pPr>
              <w:rPr>
                <w:szCs w:val="21"/>
              </w:rPr>
            </w:pPr>
            <w:r>
              <w:rPr>
                <w:rFonts w:hint="eastAsia"/>
                <w:szCs w:val="21"/>
              </w:rPr>
              <w:t xml:space="preserve">      &lt;!--婚姻状况 --&gt;  </w:t>
            </w:r>
          </w:p>
          <w:p>
            <w:pPr>
              <w:rPr>
                <w:szCs w:val="21"/>
              </w:rPr>
            </w:pPr>
            <w:r>
              <w:rPr>
                <w:rFonts w:hint="eastAsia"/>
                <w:szCs w:val="21"/>
              </w:rPr>
              <w:t xml:space="preserve">      &lt;MarriageDate/&gt;  </w:t>
            </w:r>
          </w:p>
          <w:p>
            <w:pPr>
              <w:rPr>
                <w:szCs w:val="21"/>
              </w:rPr>
            </w:pPr>
            <w:r>
              <w:rPr>
                <w:rFonts w:hint="eastAsia"/>
                <w:szCs w:val="21"/>
              </w:rPr>
              <w:t xml:space="preserve">      &lt;!--结婚日期 --&gt;  </w:t>
            </w:r>
          </w:p>
          <w:p>
            <w:pPr>
              <w:rPr>
                <w:szCs w:val="21"/>
              </w:rPr>
            </w:pPr>
            <w:r>
              <w:rPr>
                <w:rFonts w:hint="eastAsia"/>
                <w:szCs w:val="21"/>
              </w:rPr>
              <w:t xml:space="preserve">      &lt;Health/&gt;  </w:t>
            </w:r>
          </w:p>
          <w:p>
            <w:pPr>
              <w:rPr>
                <w:szCs w:val="21"/>
              </w:rPr>
            </w:pPr>
            <w:r>
              <w:rPr>
                <w:rFonts w:hint="eastAsia"/>
                <w:szCs w:val="21"/>
              </w:rPr>
              <w:t xml:space="preserve">      &lt;!--健康状况 --&gt;  </w:t>
            </w:r>
          </w:p>
          <w:p>
            <w:pPr>
              <w:rPr>
                <w:szCs w:val="21"/>
              </w:rPr>
            </w:pPr>
            <w:r>
              <w:rPr>
                <w:rFonts w:hint="eastAsia"/>
                <w:szCs w:val="21"/>
              </w:rPr>
              <w:t xml:space="preserve">      &lt;Stature/&gt;  </w:t>
            </w:r>
          </w:p>
          <w:p>
            <w:pPr>
              <w:rPr>
                <w:szCs w:val="21"/>
              </w:rPr>
            </w:pPr>
            <w:r>
              <w:rPr>
                <w:rFonts w:hint="eastAsia"/>
                <w:szCs w:val="21"/>
              </w:rPr>
              <w:t xml:space="preserve">      &lt;!--身高 --&gt;  </w:t>
            </w:r>
          </w:p>
          <w:p>
            <w:pPr>
              <w:rPr>
                <w:szCs w:val="21"/>
              </w:rPr>
            </w:pPr>
            <w:r>
              <w:rPr>
                <w:rFonts w:hint="eastAsia"/>
                <w:szCs w:val="21"/>
              </w:rPr>
              <w:t xml:space="preserve">      &lt;Avoirdupois/&gt;  </w:t>
            </w:r>
          </w:p>
          <w:p>
            <w:pPr>
              <w:rPr>
                <w:szCs w:val="21"/>
              </w:rPr>
            </w:pPr>
            <w:r>
              <w:rPr>
                <w:rFonts w:hint="eastAsia"/>
                <w:szCs w:val="21"/>
              </w:rPr>
              <w:t xml:space="preserve">      &lt;!--体重 --&gt;  </w:t>
            </w:r>
          </w:p>
          <w:p>
            <w:pPr>
              <w:rPr>
                <w:szCs w:val="21"/>
              </w:rPr>
            </w:pPr>
            <w:r>
              <w:rPr>
                <w:rFonts w:hint="eastAsia"/>
                <w:szCs w:val="21"/>
              </w:rPr>
              <w:t xml:space="preserve">      &lt;Degree/&gt;  </w:t>
            </w:r>
          </w:p>
          <w:p>
            <w:pPr>
              <w:rPr>
                <w:szCs w:val="21"/>
              </w:rPr>
            </w:pPr>
            <w:r>
              <w:rPr>
                <w:rFonts w:hint="eastAsia"/>
                <w:szCs w:val="21"/>
              </w:rPr>
              <w:t xml:space="preserve">      &lt;!--学历 --&gt;  </w:t>
            </w:r>
          </w:p>
          <w:p>
            <w:pPr>
              <w:rPr>
                <w:szCs w:val="21"/>
              </w:rPr>
            </w:pPr>
            <w:r>
              <w:rPr>
                <w:rFonts w:hint="eastAsia"/>
                <w:szCs w:val="21"/>
              </w:rPr>
              <w:t xml:space="preserve">      &lt;CreditGrade/&gt;  </w:t>
            </w:r>
          </w:p>
          <w:p>
            <w:pPr>
              <w:rPr>
                <w:szCs w:val="21"/>
              </w:rPr>
            </w:pPr>
            <w:r>
              <w:rPr>
                <w:rFonts w:hint="eastAsia"/>
                <w:szCs w:val="21"/>
              </w:rPr>
              <w:t xml:space="preserve">      &lt;!--信用等级 --&gt;  </w:t>
            </w:r>
          </w:p>
          <w:p>
            <w:pPr>
              <w:rPr>
                <w:szCs w:val="21"/>
              </w:rPr>
            </w:pPr>
            <w:r>
              <w:rPr>
                <w:rFonts w:hint="eastAsia"/>
                <w:szCs w:val="21"/>
              </w:rPr>
              <w:t xml:space="preserve">      &lt;BankCode/&gt;  </w:t>
            </w:r>
          </w:p>
          <w:p>
            <w:pPr>
              <w:rPr>
                <w:szCs w:val="21"/>
              </w:rPr>
            </w:pPr>
            <w:r>
              <w:rPr>
                <w:rFonts w:hint="eastAsia"/>
                <w:szCs w:val="21"/>
              </w:rPr>
              <w:t xml:space="preserve">      &lt;!--银行编码 --&gt;  </w:t>
            </w:r>
          </w:p>
          <w:p>
            <w:pPr>
              <w:rPr>
                <w:szCs w:val="21"/>
              </w:rPr>
            </w:pPr>
            <w:r>
              <w:rPr>
                <w:rFonts w:hint="eastAsia"/>
                <w:szCs w:val="21"/>
              </w:rPr>
              <w:t xml:space="preserve">      &lt;BankAccNo/&gt;  </w:t>
            </w:r>
          </w:p>
          <w:p>
            <w:pPr>
              <w:rPr>
                <w:szCs w:val="21"/>
              </w:rPr>
            </w:pPr>
            <w:r>
              <w:rPr>
                <w:rFonts w:hint="eastAsia"/>
                <w:szCs w:val="21"/>
              </w:rPr>
              <w:t xml:space="preserve">      &lt;!--银行帐号 --&gt;  </w:t>
            </w:r>
          </w:p>
          <w:p>
            <w:pPr>
              <w:rPr>
                <w:szCs w:val="21"/>
              </w:rPr>
            </w:pPr>
            <w:r>
              <w:rPr>
                <w:rFonts w:hint="eastAsia"/>
                <w:szCs w:val="21"/>
              </w:rPr>
              <w:t xml:space="preserve">      &lt;AccName/&gt;  </w:t>
            </w:r>
          </w:p>
          <w:p>
            <w:pPr>
              <w:rPr>
                <w:szCs w:val="21"/>
              </w:rPr>
            </w:pPr>
            <w:r>
              <w:rPr>
                <w:rFonts w:hint="eastAsia"/>
                <w:szCs w:val="21"/>
              </w:rPr>
              <w:t xml:space="preserve">      &lt;!--银行帐户名 --&gt;  </w:t>
            </w:r>
          </w:p>
          <w:p>
            <w:pPr>
              <w:rPr>
                <w:szCs w:val="21"/>
              </w:rPr>
            </w:pPr>
            <w:r>
              <w:rPr>
                <w:rFonts w:hint="eastAsia"/>
                <w:szCs w:val="21"/>
              </w:rPr>
              <w:t xml:space="preserve">      &lt;JoinCompanyDate/&gt;  </w:t>
            </w:r>
          </w:p>
          <w:p>
            <w:pPr>
              <w:rPr>
                <w:szCs w:val="21"/>
              </w:rPr>
            </w:pPr>
            <w:r>
              <w:rPr>
                <w:rFonts w:hint="eastAsia"/>
                <w:szCs w:val="21"/>
              </w:rPr>
              <w:t xml:space="preserve">      &lt;!--入司日期 --&gt;  </w:t>
            </w:r>
          </w:p>
          <w:p>
            <w:pPr>
              <w:rPr>
                <w:szCs w:val="21"/>
              </w:rPr>
            </w:pPr>
            <w:r>
              <w:rPr>
                <w:rFonts w:hint="eastAsia"/>
                <w:szCs w:val="21"/>
              </w:rPr>
              <w:t xml:space="preserve">      &lt;StartWorkDate/&gt;  </w:t>
            </w:r>
          </w:p>
          <w:p>
            <w:pPr>
              <w:rPr>
                <w:szCs w:val="21"/>
              </w:rPr>
            </w:pPr>
            <w:r>
              <w:rPr>
                <w:rFonts w:hint="eastAsia"/>
                <w:szCs w:val="21"/>
              </w:rPr>
              <w:t xml:space="preserve">      &lt;!--参加工作日期 --&gt;  </w:t>
            </w:r>
          </w:p>
          <w:p>
            <w:pPr>
              <w:rPr>
                <w:szCs w:val="21"/>
              </w:rPr>
            </w:pPr>
            <w:r>
              <w:rPr>
                <w:rFonts w:hint="eastAsia"/>
                <w:szCs w:val="21"/>
              </w:rPr>
              <w:t xml:space="preserve">      &lt;Position/&gt;  </w:t>
            </w:r>
          </w:p>
          <w:p>
            <w:pPr>
              <w:rPr>
                <w:szCs w:val="21"/>
              </w:rPr>
            </w:pPr>
            <w:r>
              <w:rPr>
                <w:rFonts w:hint="eastAsia"/>
                <w:szCs w:val="21"/>
              </w:rPr>
              <w:t xml:space="preserve">      &lt;!--职位 --&gt;  </w:t>
            </w:r>
          </w:p>
          <w:p>
            <w:pPr>
              <w:rPr>
                <w:szCs w:val="21"/>
              </w:rPr>
            </w:pPr>
            <w:r>
              <w:rPr>
                <w:rFonts w:hint="eastAsia"/>
                <w:szCs w:val="21"/>
              </w:rPr>
              <w:t xml:space="preserve">      &lt;Salary/&gt;  </w:t>
            </w:r>
          </w:p>
          <w:p>
            <w:pPr>
              <w:rPr>
                <w:szCs w:val="21"/>
              </w:rPr>
            </w:pPr>
            <w:r>
              <w:rPr>
                <w:rFonts w:hint="eastAsia"/>
                <w:szCs w:val="21"/>
              </w:rPr>
              <w:t xml:space="preserve">      &lt;!--工资 --&gt;  </w:t>
            </w:r>
          </w:p>
          <w:p>
            <w:pPr>
              <w:rPr>
                <w:szCs w:val="21"/>
              </w:rPr>
            </w:pPr>
            <w:r>
              <w:rPr>
                <w:rFonts w:hint="eastAsia"/>
                <w:szCs w:val="21"/>
              </w:rPr>
              <w:t xml:space="preserve">      &lt;OccupationType/&gt;  </w:t>
            </w:r>
          </w:p>
          <w:p>
            <w:pPr>
              <w:rPr>
                <w:szCs w:val="21"/>
              </w:rPr>
            </w:pPr>
            <w:r>
              <w:rPr>
                <w:rFonts w:hint="eastAsia"/>
                <w:szCs w:val="21"/>
              </w:rPr>
              <w:t xml:space="preserve">      &lt;!--职业类别 --&gt;  </w:t>
            </w:r>
          </w:p>
          <w:p>
            <w:pPr>
              <w:rPr>
                <w:szCs w:val="21"/>
              </w:rPr>
            </w:pPr>
            <w:r>
              <w:rPr>
                <w:rFonts w:hint="eastAsia"/>
                <w:szCs w:val="21"/>
              </w:rPr>
              <w:t xml:space="preserve">      &lt;OccupationCode/&gt;  </w:t>
            </w:r>
          </w:p>
          <w:p>
            <w:pPr>
              <w:rPr>
                <w:szCs w:val="21"/>
              </w:rPr>
            </w:pPr>
            <w:r>
              <w:rPr>
                <w:rFonts w:hint="eastAsia"/>
                <w:szCs w:val="21"/>
              </w:rPr>
              <w:t xml:space="preserve">      &lt;!--职业代码 --&gt;  </w:t>
            </w:r>
          </w:p>
          <w:p>
            <w:pPr>
              <w:rPr>
                <w:szCs w:val="21"/>
              </w:rPr>
            </w:pPr>
            <w:r>
              <w:rPr>
                <w:rFonts w:hint="eastAsia"/>
                <w:szCs w:val="21"/>
              </w:rPr>
              <w:t xml:space="preserve">      &lt;WorkType/&gt;  </w:t>
            </w:r>
          </w:p>
          <w:p>
            <w:pPr>
              <w:rPr>
                <w:szCs w:val="21"/>
              </w:rPr>
            </w:pPr>
            <w:r>
              <w:rPr>
                <w:rFonts w:hint="eastAsia"/>
                <w:szCs w:val="21"/>
              </w:rPr>
              <w:t xml:space="preserve">      &lt;!--职业（工种） --&gt;  </w:t>
            </w:r>
          </w:p>
          <w:p>
            <w:pPr>
              <w:rPr>
                <w:szCs w:val="21"/>
              </w:rPr>
            </w:pPr>
            <w:r>
              <w:rPr>
                <w:rFonts w:hint="eastAsia"/>
                <w:szCs w:val="21"/>
              </w:rPr>
              <w:t xml:space="preserve">      &lt;PluralityType/&gt;  </w:t>
            </w:r>
          </w:p>
          <w:p>
            <w:pPr>
              <w:rPr>
                <w:szCs w:val="21"/>
              </w:rPr>
            </w:pPr>
            <w:r>
              <w:rPr>
                <w:rFonts w:hint="eastAsia"/>
                <w:szCs w:val="21"/>
              </w:rPr>
              <w:t xml:space="preserve">      &lt;!--无名单保障计划 --&gt;  </w:t>
            </w:r>
          </w:p>
          <w:p>
            <w:pPr>
              <w:rPr>
                <w:szCs w:val="21"/>
              </w:rPr>
            </w:pPr>
            <w:r>
              <w:rPr>
                <w:rFonts w:hint="eastAsia"/>
                <w:szCs w:val="21"/>
              </w:rPr>
              <w:t xml:space="preserve">      &lt;SmokeFlag/&gt;  </w:t>
            </w:r>
          </w:p>
          <w:p>
            <w:pPr>
              <w:rPr>
                <w:szCs w:val="21"/>
              </w:rPr>
            </w:pPr>
            <w:r>
              <w:rPr>
                <w:rFonts w:hint="eastAsia"/>
                <w:szCs w:val="21"/>
              </w:rPr>
              <w:t xml:space="preserve">      &lt;!--是否吸烟标志 --&gt;  </w:t>
            </w:r>
          </w:p>
          <w:p>
            <w:pPr>
              <w:rPr>
                <w:szCs w:val="21"/>
              </w:rPr>
            </w:pPr>
            <w:r>
              <w:rPr>
                <w:rFonts w:hint="eastAsia"/>
                <w:szCs w:val="21"/>
              </w:rPr>
              <w:t xml:space="preserve">      &lt;Operator/&gt;  </w:t>
            </w:r>
          </w:p>
          <w:p>
            <w:pPr>
              <w:rPr>
                <w:szCs w:val="21"/>
              </w:rPr>
            </w:pPr>
            <w:r>
              <w:rPr>
                <w:rFonts w:hint="eastAsia"/>
                <w:szCs w:val="21"/>
              </w:rPr>
              <w:t xml:space="preserve">      &lt;!--操作员 --&gt;  </w:t>
            </w:r>
          </w:p>
          <w:p>
            <w:pPr>
              <w:rPr>
                <w:szCs w:val="21"/>
              </w:rPr>
            </w:pPr>
            <w:r>
              <w:rPr>
                <w:rFonts w:hint="eastAsia"/>
                <w:szCs w:val="21"/>
              </w:rPr>
              <w:t xml:space="preserve">      &lt;ManageCom/&gt;  </w:t>
            </w:r>
          </w:p>
          <w:p>
            <w:pPr>
              <w:rPr>
                <w:szCs w:val="21"/>
              </w:rPr>
            </w:pPr>
            <w:r>
              <w:rPr>
                <w:rFonts w:hint="eastAsia"/>
                <w:szCs w:val="21"/>
              </w:rPr>
              <w:t xml:space="preserve">      &lt;!--管理机构 --&gt;  </w:t>
            </w:r>
          </w:p>
          <w:p>
            <w:pPr>
              <w:rPr>
                <w:szCs w:val="21"/>
              </w:rPr>
            </w:pPr>
            <w:r>
              <w:rPr>
                <w:rFonts w:hint="eastAsia"/>
                <w:szCs w:val="21"/>
              </w:rPr>
              <w:t xml:space="preserve">      &lt;MakeDate/&gt;  </w:t>
            </w:r>
          </w:p>
          <w:p>
            <w:pPr>
              <w:rPr>
                <w:szCs w:val="21"/>
              </w:rPr>
            </w:pPr>
            <w:r>
              <w:rPr>
                <w:rFonts w:hint="eastAsia"/>
                <w:szCs w:val="21"/>
              </w:rPr>
              <w:t xml:space="preserve">      &lt;!--入机日期 --&gt;  </w:t>
            </w:r>
          </w:p>
          <w:p>
            <w:pPr>
              <w:rPr>
                <w:szCs w:val="21"/>
              </w:rPr>
            </w:pPr>
            <w:r>
              <w:rPr>
                <w:rFonts w:hint="eastAsia"/>
                <w:szCs w:val="21"/>
              </w:rPr>
              <w:t xml:space="preserve">      &lt;MakeTime/&gt;  </w:t>
            </w:r>
          </w:p>
          <w:p>
            <w:pPr>
              <w:rPr>
                <w:szCs w:val="21"/>
              </w:rPr>
            </w:pPr>
            <w:r>
              <w:rPr>
                <w:rFonts w:hint="eastAsia"/>
                <w:szCs w:val="21"/>
              </w:rPr>
              <w:t xml:space="preserve">      &lt;!--入机时间 --&gt;  </w:t>
            </w:r>
          </w:p>
          <w:p>
            <w:pPr>
              <w:rPr>
                <w:szCs w:val="21"/>
              </w:rPr>
            </w:pPr>
            <w:r>
              <w:rPr>
                <w:rFonts w:hint="eastAsia"/>
                <w:szCs w:val="21"/>
              </w:rPr>
              <w:t xml:space="preserve">      &lt;ModifyDate/&gt;  </w:t>
            </w:r>
          </w:p>
          <w:p>
            <w:pPr>
              <w:rPr>
                <w:szCs w:val="21"/>
              </w:rPr>
            </w:pPr>
            <w:r>
              <w:rPr>
                <w:rFonts w:hint="eastAsia"/>
                <w:szCs w:val="21"/>
              </w:rPr>
              <w:t xml:space="preserve">      &lt;!--最后一次修改日期 --&gt;  </w:t>
            </w:r>
          </w:p>
          <w:p>
            <w:pPr>
              <w:rPr>
                <w:szCs w:val="21"/>
              </w:rPr>
            </w:pPr>
            <w:r>
              <w:rPr>
                <w:rFonts w:hint="eastAsia"/>
                <w:szCs w:val="21"/>
              </w:rPr>
              <w:t xml:space="preserve">      &lt;ModifyTime/&gt;  </w:t>
            </w:r>
          </w:p>
          <w:p>
            <w:pPr>
              <w:rPr>
                <w:szCs w:val="21"/>
              </w:rPr>
            </w:pPr>
            <w:r>
              <w:rPr>
                <w:rFonts w:hint="eastAsia"/>
                <w:szCs w:val="21"/>
              </w:rPr>
              <w:t xml:space="preserve">      &lt;!--最后一次修改时间 --&gt;  </w:t>
            </w:r>
          </w:p>
          <w:p>
            <w:pPr>
              <w:rPr>
                <w:szCs w:val="21"/>
              </w:rPr>
            </w:pPr>
            <w:r>
              <w:rPr>
                <w:rFonts w:hint="eastAsia"/>
                <w:szCs w:val="21"/>
              </w:rPr>
              <w:t xml:space="preserve">      &lt;BMI/&gt;  </w:t>
            </w:r>
          </w:p>
          <w:p>
            <w:pPr>
              <w:rPr>
                <w:szCs w:val="21"/>
              </w:rPr>
            </w:pPr>
            <w:r>
              <w:rPr>
                <w:rFonts w:hint="eastAsia"/>
                <w:szCs w:val="21"/>
              </w:rPr>
              <w:t xml:space="preserve">      &lt;!--身体指标 --&gt;  </w:t>
            </w:r>
          </w:p>
          <w:p>
            <w:pPr>
              <w:rPr>
                <w:szCs w:val="21"/>
              </w:rPr>
            </w:pPr>
            <w:r>
              <w:rPr>
                <w:rFonts w:hint="eastAsia"/>
                <w:szCs w:val="21"/>
              </w:rPr>
              <w:t xml:space="preserve">      &lt;License/&gt;  </w:t>
            </w:r>
          </w:p>
          <w:p>
            <w:pPr>
              <w:rPr>
                <w:szCs w:val="21"/>
              </w:rPr>
            </w:pPr>
            <w:r>
              <w:rPr>
                <w:rFonts w:hint="eastAsia"/>
                <w:szCs w:val="21"/>
              </w:rPr>
              <w:t xml:space="preserve">      &lt;!--驾照 --&gt;  </w:t>
            </w:r>
          </w:p>
          <w:p>
            <w:pPr>
              <w:rPr>
                <w:szCs w:val="21"/>
              </w:rPr>
            </w:pPr>
            <w:r>
              <w:rPr>
                <w:rFonts w:hint="eastAsia"/>
                <w:szCs w:val="21"/>
              </w:rPr>
              <w:t xml:space="preserve">      &lt;LicenseType/&gt;  </w:t>
            </w:r>
          </w:p>
          <w:p>
            <w:pPr>
              <w:rPr>
                <w:szCs w:val="21"/>
              </w:rPr>
            </w:pPr>
            <w:r>
              <w:rPr>
                <w:rFonts w:hint="eastAsia"/>
                <w:szCs w:val="21"/>
              </w:rPr>
              <w:t xml:space="preserve">      &lt;!--驾照类型 --&gt;  </w:t>
            </w:r>
          </w:p>
          <w:p>
            <w:pPr>
              <w:rPr>
                <w:szCs w:val="21"/>
              </w:rPr>
            </w:pPr>
            <w:r>
              <w:rPr>
                <w:rFonts w:hint="eastAsia"/>
                <w:szCs w:val="21"/>
              </w:rPr>
              <w:t xml:space="preserve">      &lt;PartTime/&gt;  </w:t>
            </w:r>
          </w:p>
          <w:p>
            <w:pPr>
              <w:rPr>
                <w:szCs w:val="21"/>
              </w:rPr>
            </w:pPr>
            <w:r>
              <w:rPr>
                <w:rFonts w:hint="eastAsia"/>
                <w:szCs w:val="21"/>
              </w:rPr>
              <w:t xml:space="preserve">      &lt;!--兼职（工种） --&gt;  </w:t>
            </w:r>
          </w:p>
          <w:p>
            <w:pPr>
              <w:rPr>
                <w:szCs w:val="21"/>
              </w:rPr>
            </w:pPr>
            <w:r>
              <w:rPr>
                <w:rFonts w:hint="eastAsia"/>
                <w:szCs w:val="21"/>
              </w:rPr>
              <w:t xml:space="preserve">      &lt;Industry/&gt;  </w:t>
            </w:r>
          </w:p>
          <w:p>
            <w:pPr>
              <w:rPr>
                <w:szCs w:val="21"/>
              </w:rPr>
            </w:pPr>
            <w:r>
              <w:rPr>
                <w:rFonts w:hint="eastAsia"/>
                <w:szCs w:val="21"/>
              </w:rPr>
              <w:t xml:space="preserve">      &lt;!--行业 --&gt;  </w:t>
            </w:r>
          </w:p>
          <w:p>
            <w:pPr>
              <w:rPr>
                <w:szCs w:val="21"/>
              </w:rPr>
            </w:pPr>
            <w:r>
              <w:rPr>
                <w:rFonts w:hint="eastAsia"/>
                <w:szCs w:val="21"/>
              </w:rPr>
              <w:t xml:space="preserve">      &lt;IDTypeStartDate/&gt;  </w:t>
            </w:r>
          </w:p>
          <w:p>
            <w:pPr>
              <w:rPr>
                <w:szCs w:val="21"/>
              </w:rPr>
            </w:pPr>
            <w:r>
              <w:rPr>
                <w:rFonts w:hint="eastAsia"/>
                <w:szCs w:val="21"/>
              </w:rPr>
              <w:t xml:space="preserve">      &lt;!--证件有效起期 --&gt;  </w:t>
            </w:r>
          </w:p>
          <w:p>
            <w:pPr>
              <w:rPr>
                <w:szCs w:val="21"/>
              </w:rPr>
            </w:pPr>
            <w:r>
              <w:rPr>
                <w:rFonts w:hint="eastAsia"/>
                <w:szCs w:val="21"/>
              </w:rPr>
              <w:t xml:space="preserve">      &lt;IDTypeEndDate/&gt;  </w:t>
            </w:r>
          </w:p>
          <w:p>
            <w:pPr>
              <w:rPr>
                <w:szCs w:val="21"/>
              </w:rPr>
            </w:pPr>
            <w:r>
              <w:rPr>
                <w:rFonts w:hint="eastAsia"/>
                <w:szCs w:val="21"/>
              </w:rPr>
              <w:t xml:space="preserve">      &lt;!--证件有效止期 --&gt;  </w:t>
            </w:r>
          </w:p>
          <w:p>
            <w:pPr>
              <w:rPr>
                <w:szCs w:val="21"/>
              </w:rPr>
            </w:pPr>
            <w:r>
              <w:rPr>
                <w:rFonts w:hint="eastAsia"/>
                <w:szCs w:val="21"/>
              </w:rPr>
              <w:t xml:space="preserve">      &lt;FamilySalary/&gt;  </w:t>
            </w:r>
          </w:p>
          <w:p>
            <w:pPr>
              <w:rPr>
                <w:szCs w:val="21"/>
              </w:rPr>
            </w:pPr>
            <w:r>
              <w:rPr>
                <w:rFonts w:hint="eastAsia"/>
                <w:szCs w:val="21"/>
              </w:rPr>
              <w:t xml:space="preserve">      &lt;!--家庭年收入 --&gt;  </w:t>
            </w:r>
          </w:p>
          <w:p>
            <w:pPr>
              <w:rPr>
                <w:szCs w:val="21"/>
              </w:rPr>
            </w:pPr>
            <w:r>
              <w:rPr>
                <w:rFonts w:hint="eastAsia"/>
                <w:szCs w:val="21"/>
              </w:rPr>
              <w:t xml:space="preserve">      &lt;LiveZone/&gt;  </w:t>
            </w:r>
          </w:p>
          <w:p>
            <w:pPr>
              <w:rPr>
                <w:szCs w:val="21"/>
              </w:rPr>
            </w:pPr>
            <w:r>
              <w:rPr>
                <w:rFonts w:hint="eastAsia"/>
                <w:szCs w:val="21"/>
              </w:rPr>
              <w:t xml:space="preserve">      &lt;!--居住地区 --&gt;  </w:t>
            </w:r>
          </w:p>
          <w:p>
            <w:pPr>
              <w:rPr>
                <w:szCs w:val="21"/>
              </w:rPr>
            </w:pPr>
            <w:r>
              <w:rPr>
                <w:rFonts w:hint="eastAsia"/>
                <w:szCs w:val="21"/>
              </w:rPr>
              <w:t xml:space="preserve">      &lt;RiskAssess/&gt;  </w:t>
            </w:r>
          </w:p>
          <w:p>
            <w:pPr>
              <w:rPr>
                <w:szCs w:val="21"/>
              </w:rPr>
            </w:pPr>
            <w:r>
              <w:rPr>
                <w:rFonts w:hint="eastAsia"/>
                <w:szCs w:val="21"/>
              </w:rPr>
              <w:t xml:space="preserve">      &lt;!--风险能力评估 --&gt;  </w:t>
            </w:r>
          </w:p>
          <w:p>
            <w:pPr>
              <w:rPr>
                <w:szCs w:val="21"/>
              </w:rPr>
            </w:pPr>
            <w:r>
              <w:rPr>
                <w:rFonts w:hint="eastAsia"/>
                <w:szCs w:val="21"/>
              </w:rPr>
              <w:t xml:space="preserve">      &lt;IDTypeLongFlag/&gt;  </w:t>
            </w:r>
          </w:p>
          <w:p>
            <w:pPr>
              <w:rPr>
                <w:szCs w:val="21"/>
              </w:rPr>
            </w:pPr>
            <w:r>
              <w:rPr>
                <w:rFonts w:hint="eastAsia"/>
                <w:szCs w:val="21"/>
              </w:rPr>
              <w:t xml:space="preserve">      &lt;!--证件有效期长期标志 --&gt;  </w:t>
            </w:r>
          </w:p>
          <w:p>
            <w:pPr>
              <w:rPr>
                <w:szCs w:val="21"/>
              </w:rPr>
            </w:pPr>
            <w:r>
              <w:rPr>
                <w:rFonts w:hint="eastAsia"/>
                <w:szCs w:val="21"/>
              </w:rPr>
              <w:t xml:space="preserve">      &lt;OrderNo/&gt;  </w:t>
            </w:r>
          </w:p>
          <w:p>
            <w:pPr>
              <w:rPr>
                <w:szCs w:val="21"/>
              </w:rPr>
            </w:pPr>
            <w:r>
              <w:rPr>
                <w:rFonts w:hint="eastAsia"/>
                <w:szCs w:val="21"/>
              </w:rPr>
              <w:t xml:space="preserve">      &lt;!--订单号 --&gt;  </w:t>
            </w:r>
          </w:p>
          <w:p>
            <w:pPr>
              <w:rPr>
                <w:szCs w:val="21"/>
              </w:rPr>
            </w:pPr>
            <w:r>
              <w:rPr>
                <w:rFonts w:hint="eastAsia"/>
                <w:szCs w:val="21"/>
              </w:rPr>
              <w:t xml:space="preserve">      &lt;ChannelType/&gt;  </w:t>
            </w:r>
          </w:p>
          <w:p>
            <w:pPr>
              <w:rPr>
                <w:szCs w:val="21"/>
              </w:rPr>
            </w:pPr>
            <w:r>
              <w:rPr>
                <w:rFonts w:hint="eastAsia"/>
                <w:szCs w:val="21"/>
              </w:rPr>
              <w:t xml:space="preserve">      &lt;!--渠道 --&gt;  </w:t>
            </w:r>
          </w:p>
          <w:p>
            <w:pPr>
              <w:rPr>
                <w:szCs w:val="21"/>
              </w:rPr>
            </w:pPr>
            <w:r>
              <w:rPr>
                <w:rFonts w:hint="eastAsia"/>
                <w:szCs w:val="21"/>
              </w:rPr>
              <w:t xml:space="preserve">      &lt;MedInsuranceCate/&gt;  </w:t>
            </w:r>
          </w:p>
          <w:p>
            <w:pPr>
              <w:rPr>
                <w:szCs w:val="21"/>
              </w:rPr>
            </w:pPr>
            <w:r>
              <w:rPr>
                <w:rFonts w:hint="eastAsia"/>
                <w:szCs w:val="21"/>
              </w:rPr>
              <w:t xml:space="preserve">      &lt;!--社保种类 --&gt;  </w:t>
            </w:r>
          </w:p>
          <w:p>
            <w:pPr>
              <w:rPr>
                <w:rFonts w:hint="eastAsia"/>
                <w:szCs w:val="21"/>
              </w:rPr>
            </w:pPr>
            <w:r>
              <w:rPr>
                <w:rFonts w:hint="eastAsia"/>
                <w:szCs w:val="21"/>
              </w:rPr>
              <w:t xml:space="preserve">      &lt;MedInsurance/&gt;  </w:t>
            </w:r>
          </w:p>
          <w:p>
            <w:pPr>
              <w:rPr>
                <w:rFonts w:hAnsi="宋体" w:eastAsia="宋体" w:cs="宋体"/>
                <w:szCs w:val="21"/>
              </w:rPr>
            </w:pPr>
            <w:r>
              <w:rPr>
                <w:rFonts w:hint="eastAsia" w:hAnsi="宋体" w:eastAsia="宋体" w:cs="宋体"/>
                <w:szCs w:val="21"/>
                <w:lang w:val="en-US" w:eastAsia="zh-CN"/>
              </w:rPr>
              <w:t xml:space="preserve">  </w:t>
            </w:r>
            <w:r>
              <w:rPr>
                <w:rFonts w:hint="eastAsia" w:hAnsi="宋体" w:eastAsia="宋体" w:cs="宋体"/>
                <w:szCs w:val="21"/>
              </w:rPr>
              <w:t xml:space="preserve">&lt;!-- </w:t>
            </w:r>
            <w:r>
              <w:rPr>
                <w:rFonts w:hint="eastAsia" w:hAnsi="宋体" w:eastAsia="宋体" w:cs="宋体"/>
                <w:szCs w:val="21"/>
                <w:lang w:eastAsia="zh-CN"/>
              </w:rPr>
              <w:t>是否拥有其他费用补偿型医疗保险</w:t>
            </w:r>
            <w:r>
              <w:rPr>
                <w:rFonts w:hint="eastAsia" w:hAnsi="宋体" w:eastAsia="宋体" w:cs="宋体"/>
                <w:szCs w:val="21"/>
              </w:rPr>
              <w:t xml:space="preserve">--&gt;  </w:t>
            </w:r>
          </w:p>
          <w:p>
            <w:pPr>
              <w:rPr>
                <w:rFonts w:hint="eastAsia"/>
                <w:szCs w:val="21"/>
              </w:rPr>
            </w:pPr>
            <w:r>
              <w:rPr>
                <w:rFonts w:hint="eastAsia" w:hAnsi="宋体" w:eastAsia="宋体" w:cs="宋体"/>
                <w:szCs w:val="21"/>
              </w:rPr>
              <w:t xml:space="preserve">      &lt;CostReiMedInsurance/&gt;  </w:t>
            </w:r>
          </w:p>
          <w:p>
            <w:pPr>
              <w:rPr>
                <w:szCs w:val="21"/>
              </w:rPr>
            </w:pPr>
            <w:r>
              <w:rPr>
                <w:rFonts w:hint="eastAsia"/>
                <w:szCs w:val="21"/>
              </w:rPr>
              <w:t xml:space="preserve">      &lt;!--有无社保 --&gt;  </w:t>
            </w:r>
          </w:p>
          <w:p>
            <w:pPr>
              <w:rPr>
                <w:szCs w:val="21"/>
              </w:rPr>
            </w:pPr>
            <w:r>
              <w:rPr>
                <w:rFonts w:hint="eastAsia"/>
                <w:szCs w:val="21"/>
              </w:rPr>
              <w:t xml:space="preserve">      &lt;RelaToMainInsured/&gt;  </w:t>
            </w:r>
          </w:p>
          <w:p>
            <w:pPr>
              <w:rPr>
                <w:szCs w:val="21"/>
              </w:rPr>
            </w:pPr>
            <w:r>
              <w:rPr>
                <w:rFonts w:hint="eastAsia"/>
                <w:szCs w:val="21"/>
              </w:rPr>
              <w:t xml:space="preserve">      &lt;!--投保人与主被保人关系 --&gt;  </w:t>
            </w:r>
          </w:p>
          <w:p>
            <w:pPr>
              <w:rPr>
                <w:szCs w:val="21"/>
              </w:rPr>
            </w:pPr>
            <w:r>
              <w:rPr>
                <w:rFonts w:hint="eastAsia"/>
                <w:szCs w:val="21"/>
              </w:rPr>
              <w:t xml:space="preserve">      &lt;AnnualIncome/&gt;  </w:t>
            </w:r>
          </w:p>
          <w:p>
            <w:pPr>
              <w:rPr>
                <w:szCs w:val="21"/>
              </w:rPr>
            </w:pPr>
            <w:r>
              <w:rPr>
                <w:rFonts w:hint="eastAsia"/>
                <w:szCs w:val="21"/>
              </w:rPr>
              <w:t xml:space="preserve">      &lt;!--年收入 --&gt;  </w:t>
            </w:r>
          </w:p>
          <w:p>
            <w:pPr>
              <w:rPr>
                <w:szCs w:val="21"/>
              </w:rPr>
            </w:pPr>
            <w:r>
              <w:rPr>
                <w:rFonts w:hint="eastAsia"/>
                <w:szCs w:val="21"/>
              </w:rPr>
              <w:t xml:space="preserve">      &lt;AppntEnName/&gt;  </w:t>
            </w:r>
          </w:p>
          <w:p>
            <w:pPr>
              <w:rPr>
                <w:szCs w:val="21"/>
              </w:rPr>
            </w:pPr>
            <w:r>
              <w:rPr>
                <w:rFonts w:hint="eastAsia"/>
                <w:szCs w:val="21"/>
              </w:rPr>
              <w:t xml:space="preserve">      &lt;!--投保人英文名字 --&gt;  </w:t>
            </w:r>
          </w:p>
          <w:p>
            <w:pPr>
              <w:rPr>
                <w:szCs w:val="21"/>
              </w:rPr>
            </w:pPr>
            <w:r>
              <w:rPr>
                <w:rFonts w:hint="eastAsia"/>
                <w:szCs w:val="21"/>
              </w:rPr>
              <w:t xml:space="preserve">      &lt;JobContent/&gt;  </w:t>
            </w:r>
          </w:p>
          <w:p>
            <w:pPr>
              <w:rPr>
                <w:szCs w:val="21"/>
              </w:rPr>
            </w:pPr>
            <w:r>
              <w:rPr>
                <w:rFonts w:hint="eastAsia"/>
                <w:szCs w:val="21"/>
              </w:rPr>
              <w:t xml:space="preserve">      &lt;!--职业内容 --&gt;  </w:t>
            </w:r>
          </w:p>
          <w:p>
            <w:pPr>
              <w:rPr>
                <w:szCs w:val="21"/>
              </w:rPr>
            </w:pPr>
            <w:r>
              <w:rPr>
                <w:rFonts w:hint="eastAsia"/>
                <w:szCs w:val="21"/>
              </w:rPr>
              <w:t xml:space="preserve">      &lt;FK_LCCont/&gt;  </w:t>
            </w:r>
          </w:p>
          <w:p>
            <w:pPr>
              <w:rPr>
                <w:szCs w:val="21"/>
              </w:rPr>
            </w:pPr>
            <w:r>
              <w:rPr>
                <w:rFonts w:hint="eastAsia"/>
                <w:szCs w:val="21"/>
              </w:rPr>
              <w:t xml:space="preserve">      &lt;!--外键_个人保单表 --&gt;  </w:t>
            </w:r>
          </w:p>
          <w:p>
            <w:pPr>
              <w:rPr>
                <w:szCs w:val="21"/>
              </w:rPr>
            </w:pPr>
            <w:r>
              <w:rPr>
                <w:rFonts w:hint="eastAsia"/>
                <w:szCs w:val="21"/>
              </w:rPr>
              <w:t xml:space="preserve">      &lt;FK_LDPerson/&gt;  </w:t>
            </w:r>
          </w:p>
          <w:p>
            <w:pPr>
              <w:rPr>
                <w:szCs w:val="21"/>
              </w:rPr>
            </w:pPr>
            <w:r>
              <w:rPr>
                <w:rFonts w:hint="eastAsia"/>
                <w:szCs w:val="21"/>
              </w:rPr>
              <w:t xml:space="preserve">      &lt;!--外键_个人客户表 --&gt;  </w:t>
            </w:r>
          </w:p>
          <w:p>
            <w:pPr>
              <w:rPr>
                <w:szCs w:val="21"/>
              </w:rPr>
            </w:pPr>
            <w:r>
              <w:rPr>
                <w:rFonts w:hint="eastAsia"/>
                <w:szCs w:val="21"/>
              </w:rPr>
              <w:t xml:space="preserve">      &lt;LCAddress&gt; </w:t>
            </w:r>
          </w:p>
          <w:p>
            <w:pPr>
              <w:rPr>
                <w:szCs w:val="21"/>
              </w:rPr>
            </w:pPr>
            <w:r>
              <w:rPr>
                <w:rFonts w:hint="eastAsia"/>
                <w:szCs w:val="21"/>
              </w:rPr>
              <w:t xml:space="preserve">        &lt;AddressID/&gt;  </w:t>
            </w:r>
          </w:p>
          <w:p>
            <w:pPr>
              <w:rPr>
                <w:szCs w:val="21"/>
              </w:rPr>
            </w:pPr>
            <w:r>
              <w:rPr>
                <w:rFonts w:hint="eastAsia"/>
                <w:szCs w:val="21"/>
              </w:rPr>
              <w:t xml:space="preserve">        &lt;!--ID --&gt;  </w:t>
            </w:r>
          </w:p>
          <w:p>
            <w:pPr>
              <w:rPr>
                <w:szCs w:val="21"/>
              </w:rPr>
            </w:pPr>
            <w:r>
              <w:rPr>
                <w:rFonts w:hint="eastAsia"/>
                <w:szCs w:val="21"/>
              </w:rPr>
              <w:t xml:space="preserve">        &lt;CustomerNo/&gt;  </w:t>
            </w:r>
          </w:p>
          <w:p>
            <w:pPr>
              <w:rPr>
                <w:szCs w:val="21"/>
              </w:rPr>
            </w:pPr>
            <w:r>
              <w:rPr>
                <w:rFonts w:hint="eastAsia"/>
                <w:szCs w:val="21"/>
              </w:rPr>
              <w:t xml:space="preserve">        &lt;!--客户号码 --&gt;  </w:t>
            </w:r>
          </w:p>
          <w:p>
            <w:pPr>
              <w:rPr>
                <w:szCs w:val="21"/>
              </w:rPr>
            </w:pPr>
            <w:r>
              <w:rPr>
                <w:rFonts w:hint="eastAsia"/>
                <w:szCs w:val="21"/>
              </w:rPr>
              <w:t xml:space="preserve">        &lt;AddressNo/&gt;  </w:t>
            </w:r>
          </w:p>
          <w:p>
            <w:pPr>
              <w:rPr>
                <w:szCs w:val="21"/>
              </w:rPr>
            </w:pPr>
            <w:r>
              <w:rPr>
                <w:rFonts w:hint="eastAsia"/>
                <w:szCs w:val="21"/>
              </w:rPr>
              <w:t xml:space="preserve">        &lt;!--地址号码 --&gt;  </w:t>
            </w:r>
          </w:p>
          <w:p>
            <w:pPr>
              <w:rPr>
                <w:szCs w:val="21"/>
              </w:rPr>
            </w:pPr>
            <w:r>
              <w:rPr>
                <w:rFonts w:hint="eastAsia"/>
                <w:szCs w:val="21"/>
              </w:rPr>
              <w:t xml:space="preserve">        &lt;PostalAddress/&gt;  </w:t>
            </w:r>
          </w:p>
          <w:p>
            <w:pPr>
              <w:rPr>
                <w:szCs w:val="21"/>
              </w:rPr>
            </w:pPr>
            <w:r>
              <w:rPr>
                <w:rFonts w:hint="eastAsia"/>
                <w:szCs w:val="21"/>
              </w:rPr>
              <w:t xml:space="preserve">        &lt;!--通讯地址 --&gt;  </w:t>
            </w:r>
          </w:p>
          <w:p>
            <w:pPr>
              <w:rPr>
                <w:szCs w:val="21"/>
              </w:rPr>
            </w:pPr>
            <w:r>
              <w:rPr>
                <w:rFonts w:hint="eastAsia"/>
                <w:szCs w:val="21"/>
              </w:rPr>
              <w:t xml:space="preserve">        &lt;ZipCode/&gt;  </w:t>
            </w:r>
          </w:p>
          <w:p>
            <w:pPr>
              <w:rPr>
                <w:szCs w:val="21"/>
              </w:rPr>
            </w:pPr>
            <w:r>
              <w:rPr>
                <w:rFonts w:hint="eastAsia"/>
                <w:szCs w:val="21"/>
              </w:rPr>
              <w:t xml:space="preserve">        &lt;!--通讯邮编 --&gt;  </w:t>
            </w:r>
          </w:p>
          <w:p>
            <w:pPr>
              <w:rPr>
                <w:szCs w:val="21"/>
              </w:rPr>
            </w:pPr>
            <w:r>
              <w:rPr>
                <w:rFonts w:hint="eastAsia"/>
                <w:szCs w:val="21"/>
              </w:rPr>
              <w:t xml:space="preserve">        &lt;Phone/&gt;  </w:t>
            </w:r>
          </w:p>
          <w:p>
            <w:pPr>
              <w:rPr>
                <w:szCs w:val="21"/>
              </w:rPr>
            </w:pPr>
            <w:r>
              <w:rPr>
                <w:rFonts w:hint="eastAsia"/>
                <w:szCs w:val="21"/>
              </w:rPr>
              <w:t xml:space="preserve">        &lt;!--通讯电话 --&gt;  </w:t>
            </w:r>
          </w:p>
          <w:p>
            <w:pPr>
              <w:rPr>
                <w:szCs w:val="21"/>
              </w:rPr>
            </w:pPr>
            <w:r>
              <w:rPr>
                <w:rFonts w:hint="eastAsia"/>
                <w:szCs w:val="21"/>
              </w:rPr>
              <w:t xml:space="preserve">        &lt;Fax/&gt;  </w:t>
            </w:r>
          </w:p>
          <w:p>
            <w:pPr>
              <w:rPr>
                <w:szCs w:val="21"/>
              </w:rPr>
            </w:pPr>
            <w:r>
              <w:rPr>
                <w:rFonts w:hint="eastAsia"/>
                <w:szCs w:val="21"/>
              </w:rPr>
              <w:t xml:space="preserve">        &lt;!--通讯传真 --&gt;  </w:t>
            </w:r>
          </w:p>
          <w:p>
            <w:pPr>
              <w:rPr>
                <w:szCs w:val="21"/>
              </w:rPr>
            </w:pPr>
            <w:r>
              <w:rPr>
                <w:rFonts w:hint="eastAsia"/>
                <w:szCs w:val="21"/>
              </w:rPr>
              <w:t xml:space="preserve">        &lt;HomeAddress/&gt;  </w:t>
            </w:r>
          </w:p>
          <w:p>
            <w:pPr>
              <w:rPr>
                <w:szCs w:val="21"/>
              </w:rPr>
            </w:pPr>
            <w:r>
              <w:rPr>
                <w:rFonts w:hint="eastAsia"/>
                <w:szCs w:val="21"/>
              </w:rPr>
              <w:t xml:space="preserve">        &lt;!--家庭地址 --&gt;  </w:t>
            </w:r>
          </w:p>
          <w:p>
            <w:pPr>
              <w:rPr>
                <w:szCs w:val="21"/>
              </w:rPr>
            </w:pPr>
            <w:r>
              <w:rPr>
                <w:rFonts w:hint="eastAsia"/>
                <w:szCs w:val="21"/>
              </w:rPr>
              <w:t xml:space="preserve">        &lt;HomeZipCode/&gt;  </w:t>
            </w:r>
          </w:p>
          <w:p>
            <w:pPr>
              <w:rPr>
                <w:szCs w:val="21"/>
              </w:rPr>
            </w:pPr>
            <w:r>
              <w:rPr>
                <w:rFonts w:hint="eastAsia"/>
                <w:szCs w:val="21"/>
              </w:rPr>
              <w:t xml:space="preserve">        &lt;!--家庭邮编 --&gt;  </w:t>
            </w:r>
          </w:p>
          <w:p>
            <w:pPr>
              <w:rPr>
                <w:szCs w:val="21"/>
              </w:rPr>
            </w:pPr>
            <w:r>
              <w:rPr>
                <w:rFonts w:hint="eastAsia"/>
                <w:szCs w:val="21"/>
              </w:rPr>
              <w:t xml:space="preserve">        &lt;HomeAreaCode/&gt;  </w:t>
            </w:r>
          </w:p>
          <w:p>
            <w:pPr>
              <w:rPr>
                <w:szCs w:val="21"/>
              </w:rPr>
            </w:pPr>
            <w:r>
              <w:rPr>
                <w:rFonts w:hint="eastAsia"/>
                <w:szCs w:val="21"/>
              </w:rPr>
              <w:t xml:space="preserve">        &lt;!--住宅电话区号 --&gt;  </w:t>
            </w:r>
          </w:p>
          <w:p>
            <w:pPr>
              <w:rPr>
                <w:szCs w:val="21"/>
              </w:rPr>
            </w:pPr>
            <w:r>
              <w:rPr>
                <w:rFonts w:hint="eastAsia"/>
                <w:szCs w:val="21"/>
              </w:rPr>
              <w:t xml:space="preserve">        &lt;HomePhone/&gt;  </w:t>
            </w:r>
          </w:p>
          <w:p>
            <w:pPr>
              <w:rPr>
                <w:szCs w:val="21"/>
              </w:rPr>
            </w:pPr>
            <w:r>
              <w:rPr>
                <w:rFonts w:hint="eastAsia"/>
                <w:szCs w:val="21"/>
              </w:rPr>
              <w:t xml:space="preserve">        &lt;!--住宅电话 --&gt;  </w:t>
            </w:r>
          </w:p>
          <w:p>
            <w:pPr>
              <w:rPr>
                <w:szCs w:val="21"/>
              </w:rPr>
            </w:pPr>
            <w:r>
              <w:rPr>
                <w:rFonts w:hint="eastAsia"/>
                <w:szCs w:val="21"/>
              </w:rPr>
              <w:t xml:space="preserve">        &lt;HomeExtension/&gt;  </w:t>
            </w:r>
          </w:p>
          <w:p>
            <w:pPr>
              <w:rPr>
                <w:szCs w:val="21"/>
              </w:rPr>
            </w:pPr>
            <w:r>
              <w:rPr>
                <w:rFonts w:hint="eastAsia"/>
                <w:szCs w:val="21"/>
              </w:rPr>
              <w:t xml:space="preserve">        &lt;!--住宅电话分机 --&gt;  </w:t>
            </w:r>
          </w:p>
          <w:p>
            <w:pPr>
              <w:rPr>
                <w:szCs w:val="21"/>
              </w:rPr>
            </w:pPr>
            <w:r>
              <w:rPr>
                <w:rFonts w:hint="eastAsia"/>
                <w:szCs w:val="21"/>
              </w:rPr>
              <w:t xml:space="preserve">        &lt;HomeFax/&gt;  </w:t>
            </w:r>
          </w:p>
          <w:p>
            <w:pPr>
              <w:rPr>
                <w:szCs w:val="21"/>
              </w:rPr>
            </w:pPr>
            <w:r>
              <w:rPr>
                <w:rFonts w:hint="eastAsia"/>
                <w:szCs w:val="21"/>
              </w:rPr>
              <w:t xml:space="preserve">        &lt;!--家庭传真 --&gt;  </w:t>
            </w:r>
          </w:p>
          <w:p>
            <w:pPr>
              <w:rPr>
                <w:szCs w:val="21"/>
              </w:rPr>
            </w:pPr>
            <w:r>
              <w:rPr>
                <w:rFonts w:hint="eastAsia"/>
                <w:szCs w:val="21"/>
              </w:rPr>
              <w:t xml:space="preserve">        &lt;CompanyAddress/&gt;  </w:t>
            </w:r>
          </w:p>
          <w:p>
            <w:pPr>
              <w:rPr>
                <w:szCs w:val="21"/>
              </w:rPr>
            </w:pPr>
            <w:r>
              <w:rPr>
                <w:rFonts w:hint="eastAsia"/>
                <w:szCs w:val="21"/>
              </w:rPr>
              <w:t xml:space="preserve">        &lt;!--单位地址 --&gt;  </w:t>
            </w:r>
          </w:p>
          <w:p>
            <w:pPr>
              <w:rPr>
                <w:szCs w:val="21"/>
              </w:rPr>
            </w:pPr>
            <w:r>
              <w:rPr>
                <w:rFonts w:hint="eastAsia"/>
                <w:szCs w:val="21"/>
              </w:rPr>
              <w:t xml:space="preserve">        &lt;CompanyAreaCode/&gt;  </w:t>
            </w:r>
          </w:p>
          <w:p>
            <w:pPr>
              <w:rPr>
                <w:szCs w:val="21"/>
              </w:rPr>
            </w:pPr>
            <w:r>
              <w:rPr>
                <w:rFonts w:hint="eastAsia"/>
                <w:szCs w:val="21"/>
              </w:rPr>
              <w:t xml:space="preserve">        &lt;!--办公电话区号 --&gt;  </w:t>
            </w:r>
          </w:p>
          <w:p>
            <w:pPr>
              <w:rPr>
                <w:szCs w:val="21"/>
              </w:rPr>
            </w:pPr>
            <w:r>
              <w:rPr>
                <w:rFonts w:hint="eastAsia"/>
                <w:szCs w:val="21"/>
              </w:rPr>
              <w:t xml:space="preserve">        &lt;CompanyPhone/&gt;  </w:t>
            </w:r>
          </w:p>
          <w:p>
            <w:pPr>
              <w:rPr>
                <w:szCs w:val="21"/>
              </w:rPr>
            </w:pPr>
            <w:r>
              <w:rPr>
                <w:rFonts w:hint="eastAsia"/>
                <w:szCs w:val="21"/>
              </w:rPr>
              <w:t xml:space="preserve">        &lt;!--办公电话 --&gt;  </w:t>
            </w:r>
          </w:p>
          <w:p>
            <w:pPr>
              <w:rPr>
                <w:szCs w:val="21"/>
              </w:rPr>
            </w:pPr>
            <w:r>
              <w:rPr>
                <w:rFonts w:hint="eastAsia"/>
                <w:szCs w:val="21"/>
              </w:rPr>
              <w:t xml:space="preserve">        &lt;CompanyExtension/&gt;  </w:t>
            </w:r>
          </w:p>
          <w:p>
            <w:pPr>
              <w:rPr>
                <w:szCs w:val="21"/>
              </w:rPr>
            </w:pPr>
            <w:r>
              <w:rPr>
                <w:rFonts w:hint="eastAsia"/>
                <w:szCs w:val="21"/>
              </w:rPr>
              <w:t xml:space="preserve">        &lt;!--办公电话分机 --&gt;  </w:t>
            </w:r>
          </w:p>
          <w:p>
            <w:pPr>
              <w:rPr>
                <w:szCs w:val="21"/>
              </w:rPr>
            </w:pPr>
            <w:r>
              <w:rPr>
                <w:rFonts w:hint="eastAsia"/>
                <w:szCs w:val="21"/>
              </w:rPr>
              <w:t xml:space="preserve">        &lt;CompanyFax/&gt;  </w:t>
            </w:r>
          </w:p>
          <w:p>
            <w:pPr>
              <w:rPr>
                <w:szCs w:val="21"/>
              </w:rPr>
            </w:pPr>
            <w:r>
              <w:rPr>
                <w:rFonts w:hint="eastAsia"/>
                <w:szCs w:val="21"/>
              </w:rPr>
              <w:t xml:space="preserve">        &lt;!--单位传真 --&gt;  </w:t>
            </w:r>
          </w:p>
          <w:p>
            <w:pPr>
              <w:rPr>
                <w:szCs w:val="21"/>
              </w:rPr>
            </w:pPr>
            <w:r>
              <w:rPr>
                <w:rFonts w:hint="eastAsia"/>
                <w:szCs w:val="21"/>
              </w:rPr>
              <w:t xml:space="preserve">        &lt;Mobile/&gt;  </w:t>
            </w:r>
          </w:p>
          <w:p>
            <w:pPr>
              <w:rPr>
                <w:szCs w:val="21"/>
              </w:rPr>
            </w:pPr>
            <w:r>
              <w:rPr>
                <w:rFonts w:hint="eastAsia"/>
                <w:szCs w:val="21"/>
              </w:rPr>
              <w:t xml:space="preserve">        &lt;!--手机 --&gt;  </w:t>
            </w:r>
          </w:p>
          <w:p>
            <w:pPr>
              <w:rPr>
                <w:szCs w:val="21"/>
              </w:rPr>
            </w:pPr>
            <w:r>
              <w:rPr>
                <w:rFonts w:hint="eastAsia"/>
                <w:szCs w:val="21"/>
              </w:rPr>
              <w:t xml:space="preserve">        &lt;MobileChs/&gt;  </w:t>
            </w:r>
          </w:p>
          <w:p>
            <w:pPr>
              <w:rPr>
                <w:szCs w:val="21"/>
              </w:rPr>
            </w:pPr>
            <w:r>
              <w:rPr>
                <w:rFonts w:hint="eastAsia"/>
                <w:szCs w:val="21"/>
              </w:rPr>
              <w:t xml:space="preserve">        &lt;!--手机中文标示 --&gt;  </w:t>
            </w:r>
          </w:p>
          <w:p>
            <w:pPr>
              <w:rPr>
                <w:szCs w:val="21"/>
              </w:rPr>
            </w:pPr>
            <w:r>
              <w:rPr>
                <w:rFonts w:hint="eastAsia"/>
                <w:szCs w:val="21"/>
              </w:rPr>
              <w:t xml:space="preserve">        &lt;EMail/&gt;  </w:t>
            </w:r>
          </w:p>
          <w:p>
            <w:pPr>
              <w:rPr>
                <w:szCs w:val="21"/>
              </w:rPr>
            </w:pPr>
            <w:r>
              <w:rPr>
                <w:rFonts w:hint="eastAsia"/>
                <w:szCs w:val="21"/>
              </w:rPr>
              <w:t xml:space="preserve">        &lt;!--e_mail --&gt;  </w:t>
            </w:r>
          </w:p>
          <w:p>
            <w:pPr>
              <w:rPr>
                <w:szCs w:val="21"/>
              </w:rPr>
            </w:pPr>
            <w:r>
              <w:rPr>
                <w:rFonts w:hint="eastAsia"/>
                <w:szCs w:val="21"/>
              </w:rPr>
              <w:t xml:space="preserve">        &lt;BP/&gt;  </w:t>
            </w:r>
          </w:p>
          <w:p>
            <w:pPr>
              <w:rPr>
                <w:szCs w:val="21"/>
              </w:rPr>
            </w:pPr>
            <w:r>
              <w:rPr>
                <w:rFonts w:hint="eastAsia"/>
                <w:szCs w:val="21"/>
              </w:rPr>
              <w:t xml:space="preserve">        &lt;!--传呼 --&gt;  </w:t>
            </w:r>
          </w:p>
          <w:p>
            <w:pPr>
              <w:rPr>
                <w:szCs w:val="21"/>
              </w:rPr>
            </w:pPr>
            <w:r>
              <w:rPr>
                <w:rFonts w:hint="eastAsia"/>
                <w:szCs w:val="21"/>
              </w:rPr>
              <w:t xml:space="preserve">        &lt;Mobile2/&gt;  </w:t>
            </w:r>
          </w:p>
          <w:p>
            <w:pPr>
              <w:rPr>
                <w:szCs w:val="21"/>
              </w:rPr>
            </w:pPr>
            <w:r>
              <w:rPr>
                <w:rFonts w:hint="eastAsia"/>
                <w:szCs w:val="21"/>
              </w:rPr>
              <w:t xml:space="preserve">        &lt;!--手机2 --&gt;  </w:t>
            </w:r>
          </w:p>
          <w:p>
            <w:pPr>
              <w:rPr>
                <w:szCs w:val="21"/>
              </w:rPr>
            </w:pPr>
            <w:r>
              <w:rPr>
                <w:rFonts w:hint="eastAsia"/>
                <w:szCs w:val="21"/>
              </w:rPr>
              <w:t xml:space="preserve">        &lt;MobileChs2/&gt;  </w:t>
            </w:r>
          </w:p>
          <w:p>
            <w:pPr>
              <w:rPr>
                <w:szCs w:val="21"/>
              </w:rPr>
            </w:pPr>
            <w:r>
              <w:rPr>
                <w:rFonts w:hint="eastAsia"/>
                <w:szCs w:val="21"/>
              </w:rPr>
              <w:t xml:space="preserve">        &lt;!--手机中文标示2 --&gt;  </w:t>
            </w:r>
          </w:p>
          <w:p>
            <w:pPr>
              <w:rPr>
                <w:szCs w:val="21"/>
              </w:rPr>
            </w:pPr>
            <w:r>
              <w:rPr>
                <w:rFonts w:hint="eastAsia"/>
                <w:szCs w:val="21"/>
              </w:rPr>
              <w:t xml:space="preserve">        &lt;EMail2/&gt;  </w:t>
            </w:r>
          </w:p>
          <w:p>
            <w:pPr>
              <w:rPr>
                <w:szCs w:val="21"/>
              </w:rPr>
            </w:pPr>
            <w:r>
              <w:rPr>
                <w:rFonts w:hint="eastAsia"/>
                <w:szCs w:val="21"/>
              </w:rPr>
              <w:t xml:space="preserve">        &lt;!--e_mail2 --&gt;  </w:t>
            </w:r>
          </w:p>
          <w:p>
            <w:pPr>
              <w:rPr>
                <w:szCs w:val="21"/>
              </w:rPr>
            </w:pPr>
            <w:r>
              <w:rPr>
                <w:rFonts w:hint="eastAsia"/>
                <w:szCs w:val="21"/>
              </w:rPr>
              <w:t xml:space="preserve">        &lt;QQ/&gt;  </w:t>
            </w:r>
          </w:p>
          <w:p>
            <w:pPr>
              <w:rPr>
                <w:szCs w:val="21"/>
              </w:rPr>
            </w:pPr>
            <w:r>
              <w:rPr>
                <w:rFonts w:hint="eastAsia"/>
                <w:szCs w:val="21"/>
              </w:rPr>
              <w:t xml:space="preserve">        &lt;!--QQ --&gt;  </w:t>
            </w:r>
          </w:p>
          <w:p>
            <w:pPr>
              <w:rPr>
                <w:szCs w:val="21"/>
              </w:rPr>
            </w:pPr>
            <w:r>
              <w:rPr>
                <w:rFonts w:hint="eastAsia"/>
                <w:szCs w:val="21"/>
              </w:rPr>
              <w:t xml:space="preserve">        &lt;Wechat/&gt;  </w:t>
            </w:r>
          </w:p>
          <w:p>
            <w:pPr>
              <w:rPr>
                <w:szCs w:val="21"/>
              </w:rPr>
            </w:pPr>
            <w:r>
              <w:rPr>
                <w:rFonts w:hint="eastAsia"/>
                <w:szCs w:val="21"/>
              </w:rPr>
              <w:t xml:space="preserve">        &lt;!--Wechat --&gt;  </w:t>
            </w:r>
          </w:p>
          <w:p>
            <w:pPr>
              <w:rPr>
                <w:szCs w:val="21"/>
              </w:rPr>
            </w:pPr>
            <w:r>
              <w:rPr>
                <w:rFonts w:hint="eastAsia"/>
                <w:szCs w:val="21"/>
              </w:rPr>
              <w:t xml:space="preserve">        &lt;BP2/&gt;  </w:t>
            </w:r>
          </w:p>
          <w:p>
            <w:pPr>
              <w:rPr>
                <w:szCs w:val="21"/>
              </w:rPr>
            </w:pPr>
            <w:r>
              <w:rPr>
                <w:rFonts w:hint="eastAsia"/>
                <w:szCs w:val="21"/>
              </w:rPr>
              <w:t xml:space="preserve">        &lt;!--传呼2 --&gt;  </w:t>
            </w:r>
          </w:p>
          <w:p>
            <w:pPr>
              <w:rPr>
                <w:szCs w:val="21"/>
              </w:rPr>
            </w:pPr>
            <w:r>
              <w:rPr>
                <w:rFonts w:hint="eastAsia"/>
                <w:szCs w:val="21"/>
              </w:rPr>
              <w:t xml:space="preserve">        &lt;Operator/&gt;  </w:t>
            </w:r>
          </w:p>
          <w:p>
            <w:pPr>
              <w:rPr>
                <w:szCs w:val="21"/>
              </w:rPr>
            </w:pPr>
            <w:r>
              <w:rPr>
                <w:rFonts w:hint="eastAsia"/>
                <w:szCs w:val="21"/>
              </w:rPr>
              <w:t xml:space="preserve">        &lt;!--操作员 --&gt;  </w:t>
            </w:r>
          </w:p>
          <w:p>
            <w:pPr>
              <w:rPr>
                <w:szCs w:val="21"/>
              </w:rPr>
            </w:pPr>
            <w:r>
              <w:rPr>
                <w:rFonts w:hint="eastAsia"/>
                <w:szCs w:val="21"/>
              </w:rPr>
              <w:t xml:space="preserve">        &lt;MakeDate/&gt;  </w:t>
            </w:r>
          </w:p>
          <w:p>
            <w:pPr>
              <w:rPr>
                <w:szCs w:val="21"/>
              </w:rPr>
            </w:pPr>
            <w:r>
              <w:rPr>
                <w:rFonts w:hint="eastAsia"/>
                <w:szCs w:val="21"/>
              </w:rPr>
              <w:t xml:space="preserve">        &lt;!--入机日期 --&gt;  </w:t>
            </w:r>
          </w:p>
          <w:p>
            <w:pPr>
              <w:rPr>
                <w:szCs w:val="21"/>
              </w:rPr>
            </w:pPr>
            <w:r>
              <w:rPr>
                <w:rFonts w:hint="eastAsia"/>
                <w:szCs w:val="21"/>
              </w:rPr>
              <w:t xml:space="preserve">        &lt;MakeTime/&gt;  </w:t>
            </w:r>
          </w:p>
          <w:p>
            <w:pPr>
              <w:rPr>
                <w:szCs w:val="21"/>
              </w:rPr>
            </w:pPr>
            <w:r>
              <w:rPr>
                <w:rFonts w:hint="eastAsia"/>
                <w:szCs w:val="21"/>
              </w:rPr>
              <w:t xml:space="preserve">        &lt;!--入机时间 --&gt;  </w:t>
            </w:r>
          </w:p>
          <w:p>
            <w:pPr>
              <w:rPr>
                <w:szCs w:val="21"/>
              </w:rPr>
            </w:pPr>
            <w:r>
              <w:rPr>
                <w:rFonts w:hint="eastAsia"/>
                <w:szCs w:val="21"/>
              </w:rPr>
              <w:t xml:space="preserve">        &lt;ModifyDate/&gt;  </w:t>
            </w:r>
          </w:p>
          <w:p>
            <w:pPr>
              <w:rPr>
                <w:szCs w:val="21"/>
              </w:rPr>
            </w:pPr>
            <w:r>
              <w:rPr>
                <w:rFonts w:hint="eastAsia"/>
                <w:szCs w:val="21"/>
              </w:rPr>
              <w:t xml:space="preserve">        &lt;!--最后一次修改日期 --&gt;  </w:t>
            </w:r>
          </w:p>
          <w:p>
            <w:pPr>
              <w:rPr>
                <w:szCs w:val="21"/>
              </w:rPr>
            </w:pPr>
            <w:r>
              <w:rPr>
                <w:rFonts w:hint="eastAsia"/>
                <w:szCs w:val="21"/>
              </w:rPr>
              <w:t xml:space="preserve">        &lt;ModifyTime/&gt;  </w:t>
            </w:r>
          </w:p>
          <w:p>
            <w:pPr>
              <w:rPr>
                <w:szCs w:val="21"/>
              </w:rPr>
            </w:pPr>
            <w:r>
              <w:rPr>
                <w:rFonts w:hint="eastAsia"/>
                <w:szCs w:val="21"/>
              </w:rPr>
              <w:t xml:space="preserve">        &lt;!--最后一次修改时间 --&gt;  </w:t>
            </w:r>
          </w:p>
          <w:p>
            <w:pPr>
              <w:rPr>
                <w:szCs w:val="21"/>
              </w:rPr>
            </w:pPr>
            <w:r>
              <w:rPr>
                <w:rFonts w:hint="eastAsia"/>
                <w:szCs w:val="21"/>
              </w:rPr>
              <w:t xml:space="preserve">        &lt;GrpName/&gt;  </w:t>
            </w:r>
          </w:p>
          <w:p>
            <w:pPr>
              <w:rPr>
                <w:szCs w:val="21"/>
              </w:rPr>
            </w:pPr>
            <w:r>
              <w:rPr>
                <w:rFonts w:hint="eastAsia"/>
                <w:szCs w:val="21"/>
              </w:rPr>
              <w:t xml:space="preserve">        &lt;!--单位名称 --&gt;  </w:t>
            </w:r>
          </w:p>
          <w:p>
            <w:pPr>
              <w:rPr>
                <w:szCs w:val="21"/>
              </w:rPr>
            </w:pPr>
            <w:r>
              <w:rPr>
                <w:rFonts w:hint="eastAsia"/>
                <w:szCs w:val="21"/>
              </w:rPr>
              <w:t xml:space="preserve">        &lt;Province/&gt;  </w:t>
            </w:r>
          </w:p>
          <w:p>
            <w:pPr>
              <w:rPr>
                <w:szCs w:val="21"/>
              </w:rPr>
            </w:pPr>
            <w:r>
              <w:rPr>
                <w:rFonts w:hint="eastAsia"/>
                <w:szCs w:val="21"/>
              </w:rPr>
              <w:t xml:space="preserve">        &lt;!--省 --&gt;  </w:t>
            </w:r>
          </w:p>
          <w:p>
            <w:pPr>
              <w:rPr>
                <w:szCs w:val="21"/>
              </w:rPr>
            </w:pPr>
            <w:r>
              <w:rPr>
                <w:rFonts w:hint="eastAsia"/>
                <w:szCs w:val="21"/>
              </w:rPr>
              <w:t xml:space="preserve">        &lt;City/&gt;  </w:t>
            </w:r>
          </w:p>
          <w:p>
            <w:pPr>
              <w:rPr>
                <w:szCs w:val="21"/>
              </w:rPr>
            </w:pPr>
            <w:r>
              <w:rPr>
                <w:rFonts w:hint="eastAsia"/>
                <w:szCs w:val="21"/>
              </w:rPr>
              <w:t xml:space="preserve">        &lt;!--市 --&gt;  </w:t>
            </w:r>
          </w:p>
          <w:p>
            <w:pPr>
              <w:rPr>
                <w:szCs w:val="21"/>
              </w:rPr>
            </w:pPr>
            <w:r>
              <w:rPr>
                <w:rFonts w:hint="eastAsia"/>
                <w:szCs w:val="21"/>
              </w:rPr>
              <w:t xml:space="preserve">        &lt;County/&gt;  </w:t>
            </w:r>
          </w:p>
          <w:p>
            <w:pPr>
              <w:rPr>
                <w:szCs w:val="21"/>
              </w:rPr>
            </w:pPr>
            <w:r>
              <w:rPr>
                <w:rFonts w:hint="eastAsia"/>
                <w:szCs w:val="21"/>
              </w:rPr>
              <w:t xml:space="preserve">        &lt;!--区/县 --&gt;  </w:t>
            </w:r>
          </w:p>
          <w:p>
            <w:pPr>
              <w:rPr>
                <w:szCs w:val="21"/>
              </w:rPr>
            </w:pPr>
            <w:r>
              <w:rPr>
                <w:rFonts w:hint="eastAsia"/>
                <w:szCs w:val="21"/>
              </w:rPr>
              <w:t xml:space="preserve">        &lt;HomeProvince/&gt;  </w:t>
            </w:r>
          </w:p>
          <w:p>
            <w:pPr>
              <w:rPr>
                <w:szCs w:val="21"/>
              </w:rPr>
            </w:pPr>
            <w:r>
              <w:rPr>
                <w:rFonts w:hint="eastAsia"/>
                <w:szCs w:val="21"/>
              </w:rPr>
              <w:t xml:space="preserve">        &lt;!--省1 --&gt;  </w:t>
            </w:r>
          </w:p>
          <w:p>
            <w:pPr>
              <w:rPr>
                <w:szCs w:val="21"/>
              </w:rPr>
            </w:pPr>
            <w:r>
              <w:rPr>
                <w:rFonts w:hint="eastAsia"/>
                <w:szCs w:val="21"/>
              </w:rPr>
              <w:t xml:space="preserve">        &lt;HomeCity/&gt;  </w:t>
            </w:r>
          </w:p>
          <w:p>
            <w:pPr>
              <w:rPr>
                <w:szCs w:val="21"/>
              </w:rPr>
            </w:pPr>
            <w:r>
              <w:rPr>
                <w:rFonts w:hint="eastAsia"/>
                <w:szCs w:val="21"/>
              </w:rPr>
              <w:t xml:space="preserve">        &lt;!--市1 --&gt;  </w:t>
            </w:r>
          </w:p>
          <w:p>
            <w:pPr>
              <w:rPr>
                <w:szCs w:val="21"/>
              </w:rPr>
            </w:pPr>
            <w:r>
              <w:rPr>
                <w:rFonts w:hint="eastAsia"/>
                <w:szCs w:val="21"/>
              </w:rPr>
              <w:t xml:space="preserve">        &lt;HomeCounty/&gt;  </w:t>
            </w:r>
          </w:p>
          <w:p>
            <w:pPr>
              <w:rPr>
                <w:szCs w:val="21"/>
              </w:rPr>
            </w:pPr>
            <w:r>
              <w:rPr>
                <w:rFonts w:hint="eastAsia"/>
                <w:szCs w:val="21"/>
              </w:rPr>
              <w:t xml:space="preserve">        &lt;!--区/县1 --&gt;  </w:t>
            </w:r>
          </w:p>
          <w:p>
            <w:pPr>
              <w:rPr>
                <w:szCs w:val="21"/>
              </w:rPr>
            </w:pPr>
            <w:r>
              <w:rPr>
                <w:rFonts w:hint="eastAsia"/>
                <w:szCs w:val="21"/>
              </w:rPr>
              <w:t xml:space="preserve">        &lt;ZipCode1/&gt;  </w:t>
            </w:r>
          </w:p>
          <w:p>
            <w:pPr>
              <w:rPr>
                <w:szCs w:val="21"/>
              </w:rPr>
            </w:pPr>
            <w:r>
              <w:rPr>
                <w:rFonts w:hint="eastAsia"/>
                <w:szCs w:val="21"/>
              </w:rPr>
              <w:t xml:space="preserve">        &lt;!--邮编 --&gt;  </w:t>
            </w:r>
          </w:p>
          <w:p>
            <w:pPr>
              <w:rPr>
                <w:szCs w:val="21"/>
              </w:rPr>
            </w:pPr>
            <w:r>
              <w:rPr>
                <w:rFonts w:hint="eastAsia"/>
                <w:szCs w:val="21"/>
              </w:rPr>
              <w:t xml:space="preserve">        &lt;PostalAddress1/&gt;  </w:t>
            </w:r>
          </w:p>
          <w:p>
            <w:pPr>
              <w:rPr>
                <w:szCs w:val="21"/>
              </w:rPr>
            </w:pPr>
            <w:r>
              <w:rPr>
                <w:rFonts w:hint="eastAsia"/>
                <w:szCs w:val="21"/>
              </w:rPr>
              <w:t xml:space="preserve">        &lt;!--街道 --&gt;  </w:t>
            </w:r>
          </w:p>
          <w:p>
            <w:pPr>
              <w:rPr>
                <w:szCs w:val="21"/>
              </w:rPr>
            </w:pPr>
            <w:r>
              <w:rPr>
                <w:rFonts w:hint="eastAsia"/>
                <w:szCs w:val="21"/>
              </w:rPr>
              <w:t xml:space="preserve">        &lt;ReturnCall/&gt;  </w:t>
            </w:r>
          </w:p>
          <w:p>
            <w:pPr>
              <w:rPr>
                <w:szCs w:val="21"/>
              </w:rPr>
            </w:pPr>
            <w:r>
              <w:rPr>
                <w:rFonts w:hint="eastAsia"/>
                <w:szCs w:val="21"/>
              </w:rPr>
              <w:t xml:space="preserve">        &lt;!--回访电话 --&gt;  </w:t>
            </w:r>
          </w:p>
          <w:p>
            <w:pPr>
              <w:rPr>
                <w:szCs w:val="21"/>
              </w:rPr>
            </w:pPr>
            <w:r>
              <w:rPr>
                <w:rFonts w:hint="eastAsia"/>
                <w:szCs w:val="21"/>
              </w:rPr>
              <w:t xml:space="preserve">        &lt;FK_LDPerson/&gt;  </w:t>
            </w:r>
          </w:p>
          <w:p>
            <w:pPr>
              <w:rPr>
                <w:szCs w:val="21"/>
              </w:rPr>
            </w:pPr>
            <w:r>
              <w:rPr>
                <w:rFonts w:hint="eastAsia"/>
                <w:szCs w:val="21"/>
              </w:rPr>
              <w:t xml:space="preserve">        &lt;!--外键_个人客户表 --&gt;  </w:t>
            </w:r>
          </w:p>
          <w:p>
            <w:pPr>
              <w:rPr>
                <w:szCs w:val="21"/>
              </w:rPr>
            </w:pPr>
            <w:r>
              <w:rPr>
                <w:rFonts w:hint="eastAsia"/>
                <w:szCs w:val="21"/>
              </w:rPr>
              <w:t xml:space="preserve">        &lt;ProvinceID/&gt;  </w:t>
            </w:r>
          </w:p>
          <w:p>
            <w:pPr>
              <w:rPr>
                <w:szCs w:val="21"/>
              </w:rPr>
            </w:pPr>
            <w:r>
              <w:rPr>
                <w:rFonts w:hint="eastAsia"/>
                <w:szCs w:val="21"/>
              </w:rPr>
              <w:t xml:space="preserve">        &lt;!--省编号 --&gt;  </w:t>
            </w:r>
          </w:p>
          <w:p>
            <w:pPr>
              <w:rPr>
                <w:szCs w:val="21"/>
              </w:rPr>
            </w:pPr>
            <w:r>
              <w:rPr>
                <w:rFonts w:hint="eastAsia"/>
                <w:szCs w:val="21"/>
              </w:rPr>
              <w:t xml:space="preserve">        &lt;CityID/&gt;  </w:t>
            </w:r>
          </w:p>
          <w:p>
            <w:pPr>
              <w:rPr>
                <w:szCs w:val="21"/>
              </w:rPr>
            </w:pPr>
            <w:r>
              <w:rPr>
                <w:rFonts w:hint="eastAsia"/>
                <w:szCs w:val="21"/>
              </w:rPr>
              <w:t xml:space="preserve">        &lt;!--市编号 --&gt;  </w:t>
            </w:r>
          </w:p>
          <w:p>
            <w:pPr>
              <w:rPr>
                <w:szCs w:val="21"/>
              </w:rPr>
            </w:pPr>
            <w:r>
              <w:rPr>
                <w:rFonts w:hint="eastAsia"/>
                <w:szCs w:val="21"/>
              </w:rPr>
              <w:t xml:space="preserve">        &lt;CountyID/&gt;  </w:t>
            </w:r>
          </w:p>
          <w:p>
            <w:pPr>
              <w:rPr>
                <w:szCs w:val="21"/>
              </w:rPr>
            </w:pPr>
            <w:r>
              <w:rPr>
                <w:rFonts w:hint="eastAsia"/>
                <w:szCs w:val="21"/>
              </w:rPr>
              <w:t xml:space="preserve">        &lt;!--区/县编号 --&gt;  </w:t>
            </w:r>
          </w:p>
          <w:p>
            <w:pPr>
              <w:rPr>
                <w:szCs w:val="21"/>
              </w:rPr>
            </w:pPr>
            <w:r>
              <w:rPr>
                <w:rFonts w:hint="eastAsia"/>
                <w:szCs w:val="21"/>
              </w:rPr>
              <w:t xml:space="preserve">        &lt;HomeProvinceID/&gt;  </w:t>
            </w:r>
          </w:p>
          <w:p>
            <w:pPr>
              <w:rPr>
                <w:szCs w:val="21"/>
              </w:rPr>
            </w:pPr>
            <w:r>
              <w:rPr>
                <w:rFonts w:hint="eastAsia"/>
                <w:szCs w:val="21"/>
              </w:rPr>
              <w:t xml:space="preserve">        &lt;!--省2编号 --&gt;  </w:t>
            </w:r>
          </w:p>
          <w:p>
            <w:pPr>
              <w:rPr>
                <w:szCs w:val="21"/>
              </w:rPr>
            </w:pPr>
            <w:r>
              <w:rPr>
                <w:rFonts w:hint="eastAsia"/>
                <w:szCs w:val="21"/>
              </w:rPr>
              <w:t xml:space="preserve">        &lt;HomeCityID/&gt;  </w:t>
            </w:r>
          </w:p>
          <w:p>
            <w:pPr>
              <w:rPr>
                <w:szCs w:val="21"/>
              </w:rPr>
            </w:pPr>
            <w:r>
              <w:rPr>
                <w:rFonts w:hint="eastAsia"/>
                <w:szCs w:val="21"/>
              </w:rPr>
              <w:t xml:space="preserve">        &lt;!--市2编号 --&gt;  </w:t>
            </w:r>
          </w:p>
          <w:p>
            <w:pPr>
              <w:rPr>
                <w:szCs w:val="21"/>
              </w:rPr>
            </w:pPr>
            <w:r>
              <w:rPr>
                <w:rFonts w:hint="eastAsia"/>
                <w:szCs w:val="21"/>
              </w:rPr>
              <w:t xml:space="preserve">        &lt;HomeCountyID/&gt;  </w:t>
            </w:r>
          </w:p>
          <w:p>
            <w:pPr>
              <w:rPr>
                <w:szCs w:val="21"/>
              </w:rPr>
            </w:pPr>
            <w:r>
              <w:rPr>
                <w:rFonts w:hint="eastAsia"/>
                <w:szCs w:val="21"/>
              </w:rPr>
              <w:t xml:space="preserve">        &lt;!--区/县2编号 --&gt;  </w:t>
            </w:r>
          </w:p>
          <w:p>
            <w:pPr>
              <w:rPr>
                <w:szCs w:val="21"/>
              </w:rPr>
            </w:pPr>
            <w:r>
              <w:rPr>
                <w:rFonts w:hint="eastAsia"/>
                <w:szCs w:val="21"/>
              </w:rPr>
              <w:t xml:space="preserve">        &lt;Address/&gt;  </w:t>
            </w:r>
          </w:p>
          <w:p>
            <w:pPr>
              <w:rPr>
                <w:szCs w:val="21"/>
              </w:rPr>
            </w:pPr>
            <w:r>
              <w:rPr>
                <w:rFonts w:hint="eastAsia"/>
                <w:szCs w:val="21"/>
              </w:rPr>
              <w:t xml:space="preserve">        &lt;!--地址 --&gt;  </w:t>
            </w:r>
          </w:p>
          <w:p>
            <w:pPr>
              <w:rPr>
                <w:szCs w:val="21"/>
              </w:rPr>
            </w:pPr>
            <w:r>
              <w:rPr>
                <w:rFonts w:hint="eastAsia"/>
                <w:szCs w:val="21"/>
              </w:rPr>
              <w:t xml:space="preserve">        &lt;CtcAdrCtyRgonCd/&gt;  </w:t>
            </w:r>
          </w:p>
          <w:p>
            <w:pPr>
              <w:rPr>
                <w:szCs w:val="21"/>
              </w:rPr>
            </w:pPr>
            <w:r>
              <w:rPr>
                <w:rFonts w:hint="eastAsia"/>
                <w:szCs w:val="21"/>
              </w:rPr>
              <w:t xml:space="preserve">        &lt;!--联系地址国家地区代码 --&gt;  </w:t>
            </w:r>
          </w:p>
          <w:p>
            <w:pPr>
              <w:rPr>
                <w:szCs w:val="21"/>
              </w:rPr>
            </w:pPr>
            <w:r>
              <w:rPr>
                <w:rFonts w:hint="eastAsia"/>
                <w:szCs w:val="21"/>
              </w:rPr>
              <w:t xml:space="preserve">        &lt;FixTelItnlDstcNo/&gt;  </w:t>
            </w:r>
          </w:p>
          <w:p>
            <w:pPr>
              <w:rPr>
                <w:szCs w:val="21"/>
              </w:rPr>
            </w:pPr>
            <w:r>
              <w:rPr>
                <w:rFonts w:hint="eastAsia"/>
                <w:szCs w:val="21"/>
              </w:rPr>
              <w:t xml:space="preserve">        &lt;!--固定电话国际区号 --&gt;  </w:t>
            </w:r>
          </w:p>
          <w:p>
            <w:pPr>
              <w:rPr>
                <w:szCs w:val="21"/>
              </w:rPr>
            </w:pPr>
            <w:r>
              <w:rPr>
                <w:rFonts w:hint="eastAsia"/>
                <w:szCs w:val="21"/>
              </w:rPr>
              <w:t xml:space="preserve">        &lt;FixTelDmstDstcNo/&gt;  </w:t>
            </w:r>
          </w:p>
          <w:p>
            <w:pPr>
              <w:rPr>
                <w:szCs w:val="21"/>
              </w:rPr>
            </w:pPr>
            <w:r>
              <w:rPr>
                <w:rFonts w:hint="eastAsia"/>
                <w:szCs w:val="21"/>
              </w:rPr>
              <w:t xml:space="preserve">        &lt;!--固定电话国内区号 --&gt;  </w:t>
            </w:r>
          </w:p>
          <w:p>
            <w:pPr>
              <w:rPr>
                <w:szCs w:val="21"/>
              </w:rPr>
            </w:pPr>
            <w:r>
              <w:rPr>
                <w:rFonts w:hint="eastAsia"/>
                <w:szCs w:val="21"/>
              </w:rPr>
              <w:t xml:space="preserve">        &lt;MoveTelItlDstcNo/&gt;  </w:t>
            </w:r>
          </w:p>
          <w:p>
            <w:pPr>
              <w:rPr>
                <w:szCs w:val="21"/>
              </w:rPr>
            </w:pPr>
            <w:r>
              <w:rPr>
                <w:rFonts w:hint="eastAsia"/>
                <w:szCs w:val="21"/>
              </w:rPr>
              <w:t xml:space="preserve">        &lt;!--移动电话国际区号 --&gt; </w:t>
            </w:r>
          </w:p>
          <w:p>
            <w:pPr>
              <w:rPr>
                <w:szCs w:val="21"/>
              </w:rPr>
            </w:pPr>
            <w:r>
              <w:rPr>
                <w:rFonts w:hint="eastAsia"/>
                <w:szCs w:val="21"/>
              </w:rPr>
              <w:t xml:space="preserve">      &lt;/LCAddress&gt;  </w:t>
            </w:r>
          </w:p>
          <w:p>
            <w:pPr>
              <w:rPr>
                <w:szCs w:val="21"/>
              </w:rPr>
            </w:pPr>
            <w:r>
              <w:rPr>
                <w:rFonts w:hint="eastAsia"/>
                <w:szCs w:val="21"/>
              </w:rPr>
              <w:t xml:space="preserve">    &lt;/LCAppnt&gt;  </w:t>
            </w:r>
          </w:p>
          <w:p>
            <w:pPr>
              <w:rPr>
                <w:szCs w:val="21"/>
              </w:rPr>
            </w:pPr>
            <w:r>
              <w:rPr>
                <w:rFonts w:hint="eastAsia"/>
                <w:szCs w:val="21"/>
              </w:rPr>
              <w:t xml:space="preserve">    &lt;LCInsureds&gt; </w:t>
            </w:r>
          </w:p>
          <w:p>
            <w:pPr>
              <w:rPr>
                <w:szCs w:val="21"/>
              </w:rPr>
            </w:pPr>
            <w:r>
              <w:rPr>
                <w:rFonts w:hint="eastAsia"/>
                <w:szCs w:val="21"/>
              </w:rPr>
              <w:t xml:space="preserve">      &lt;LCInsured&gt; </w:t>
            </w:r>
          </w:p>
          <w:p>
            <w:pPr>
              <w:rPr>
                <w:szCs w:val="21"/>
              </w:rPr>
            </w:pPr>
            <w:r>
              <w:rPr>
                <w:rFonts w:hint="eastAsia"/>
                <w:szCs w:val="21"/>
              </w:rPr>
              <w:t xml:space="preserve">        &lt;InsuredID/&gt;  </w:t>
            </w:r>
          </w:p>
          <w:p>
            <w:pPr>
              <w:rPr>
                <w:szCs w:val="21"/>
              </w:rPr>
            </w:pPr>
            <w:r>
              <w:rPr>
                <w:rFonts w:hint="eastAsia"/>
                <w:szCs w:val="21"/>
              </w:rPr>
              <w:t xml:space="preserve">        &lt;!--ID --&gt;  </w:t>
            </w:r>
          </w:p>
          <w:p>
            <w:pPr>
              <w:rPr>
                <w:szCs w:val="21"/>
              </w:rPr>
            </w:pPr>
            <w:r>
              <w:rPr>
                <w:rFonts w:hint="eastAsia"/>
                <w:szCs w:val="21"/>
              </w:rPr>
              <w:t xml:space="preserve">        &lt;GrpContNo/&gt;  </w:t>
            </w:r>
          </w:p>
          <w:p>
            <w:pPr>
              <w:rPr>
                <w:szCs w:val="21"/>
              </w:rPr>
            </w:pPr>
            <w:r>
              <w:rPr>
                <w:rFonts w:hint="eastAsia"/>
                <w:szCs w:val="21"/>
              </w:rPr>
              <w:t xml:space="preserve">        &lt;!--集体合同号码 --&gt;  </w:t>
            </w:r>
          </w:p>
          <w:p>
            <w:pPr>
              <w:rPr>
                <w:szCs w:val="21"/>
              </w:rPr>
            </w:pPr>
            <w:r>
              <w:rPr>
                <w:rFonts w:hint="eastAsia"/>
                <w:szCs w:val="21"/>
              </w:rPr>
              <w:t xml:space="preserve">        &lt;ContNo/&gt;  </w:t>
            </w:r>
          </w:p>
          <w:p>
            <w:pPr>
              <w:rPr>
                <w:szCs w:val="21"/>
              </w:rPr>
            </w:pPr>
            <w:r>
              <w:rPr>
                <w:rFonts w:hint="eastAsia"/>
                <w:szCs w:val="21"/>
              </w:rPr>
              <w:t xml:space="preserve">        &lt;!--合同号码 --&gt;  </w:t>
            </w:r>
          </w:p>
          <w:p>
            <w:pPr>
              <w:rPr>
                <w:szCs w:val="21"/>
              </w:rPr>
            </w:pPr>
            <w:r>
              <w:rPr>
                <w:rFonts w:hint="eastAsia"/>
                <w:szCs w:val="21"/>
              </w:rPr>
              <w:t xml:space="preserve">        &lt;InsuredNo/&gt;  </w:t>
            </w:r>
          </w:p>
          <w:p>
            <w:pPr>
              <w:rPr>
                <w:szCs w:val="21"/>
              </w:rPr>
            </w:pPr>
            <w:r>
              <w:rPr>
                <w:rFonts w:hint="eastAsia"/>
                <w:szCs w:val="21"/>
              </w:rPr>
              <w:t xml:space="preserve">        &lt;!--被保人客户号 --&gt;  </w:t>
            </w:r>
          </w:p>
          <w:p>
            <w:pPr>
              <w:rPr>
                <w:szCs w:val="21"/>
              </w:rPr>
            </w:pPr>
            <w:r>
              <w:rPr>
                <w:rFonts w:hint="eastAsia"/>
                <w:szCs w:val="21"/>
              </w:rPr>
              <w:t xml:space="preserve">        &lt;PrtNo/&gt;  </w:t>
            </w:r>
          </w:p>
          <w:p>
            <w:pPr>
              <w:rPr>
                <w:szCs w:val="21"/>
              </w:rPr>
            </w:pPr>
            <w:r>
              <w:rPr>
                <w:rFonts w:hint="eastAsia"/>
                <w:szCs w:val="21"/>
              </w:rPr>
              <w:t xml:space="preserve">        &lt;!--印刷号码 --&gt;  </w:t>
            </w:r>
          </w:p>
          <w:p>
            <w:pPr>
              <w:rPr>
                <w:szCs w:val="21"/>
              </w:rPr>
            </w:pPr>
            <w:r>
              <w:rPr>
                <w:rFonts w:hint="eastAsia"/>
                <w:szCs w:val="21"/>
              </w:rPr>
              <w:t xml:space="preserve">        &lt;AppntNo/&gt;  </w:t>
            </w:r>
          </w:p>
          <w:p>
            <w:pPr>
              <w:rPr>
                <w:szCs w:val="21"/>
              </w:rPr>
            </w:pPr>
            <w:r>
              <w:rPr>
                <w:rFonts w:hint="eastAsia"/>
                <w:szCs w:val="21"/>
              </w:rPr>
              <w:t xml:space="preserve">        &lt;!--投保人客户号码 --&gt;  </w:t>
            </w:r>
          </w:p>
          <w:p>
            <w:pPr>
              <w:rPr>
                <w:szCs w:val="21"/>
              </w:rPr>
            </w:pPr>
            <w:r>
              <w:rPr>
                <w:rFonts w:hint="eastAsia"/>
                <w:szCs w:val="21"/>
              </w:rPr>
              <w:t xml:space="preserve">        &lt;ManageCom/&gt;  </w:t>
            </w:r>
          </w:p>
          <w:p>
            <w:pPr>
              <w:rPr>
                <w:szCs w:val="21"/>
              </w:rPr>
            </w:pPr>
            <w:r>
              <w:rPr>
                <w:rFonts w:hint="eastAsia"/>
                <w:szCs w:val="21"/>
              </w:rPr>
              <w:t xml:space="preserve">        &lt;!--管理机构 --&gt;  </w:t>
            </w:r>
          </w:p>
          <w:p>
            <w:pPr>
              <w:rPr>
                <w:szCs w:val="21"/>
              </w:rPr>
            </w:pPr>
            <w:r>
              <w:rPr>
                <w:rFonts w:hint="eastAsia"/>
                <w:szCs w:val="21"/>
              </w:rPr>
              <w:t xml:space="preserve">        &lt;ExecuteCom/&gt;  </w:t>
            </w:r>
          </w:p>
          <w:p>
            <w:pPr>
              <w:rPr>
                <w:szCs w:val="21"/>
              </w:rPr>
            </w:pPr>
            <w:r>
              <w:rPr>
                <w:rFonts w:hint="eastAsia"/>
                <w:szCs w:val="21"/>
              </w:rPr>
              <w:t xml:space="preserve">        &lt;!--处理机构 --&gt;  </w:t>
            </w:r>
          </w:p>
          <w:p>
            <w:pPr>
              <w:rPr>
                <w:szCs w:val="21"/>
              </w:rPr>
            </w:pPr>
            <w:r>
              <w:rPr>
                <w:rFonts w:hint="eastAsia"/>
                <w:szCs w:val="21"/>
              </w:rPr>
              <w:t xml:space="preserve">        &lt;FamilyID/&gt;  </w:t>
            </w:r>
          </w:p>
          <w:p>
            <w:pPr>
              <w:rPr>
                <w:szCs w:val="21"/>
              </w:rPr>
            </w:pPr>
            <w:r>
              <w:rPr>
                <w:rFonts w:hint="eastAsia"/>
                <w:szCs w:val="21"/>
              </w:rPr>
              <w:t xml:space="preserve">        &lt;!--家庭保障号 --&gt;  </w:t>
            </w:r>
          </w:p>
          <w:p>
            <w:pPr>
              <w:rPr>
                <w:szCs w:val="21"/>
              </w:rPr>
            </w:pPr>
            <w:r>
              <w:rPr>
                <w:rFonts w:hint="eastAsia"/>
                <w:szCs w:val="21"/>
              </w:rPr>
              <w:t xml:space="preserve">        &lt;RelationToMainInsured/&gt;  </w:t>
            </w:r>
          </w:p>
          <w:p>
            <w:pPr>
              <w:rPr>
                <w:szCs w:val="21"/>
              </w:rPr>
            </w:pPr>
            <w:r>
              <w:rPr>
                <w:rFonts w:hint="eastAsia"/>
                <w:szCs w:val="21"/>
              </w:rPr>
              <w:t xml:space="preserve">        &lt;!--与主被保人关系 --&gt;  </w:t>
            </w:r>
          </w:p>
          <w:p>
            <w:pPr>
              <w:rPr>
                <w:szCs w:val="21"/>
              </w:rPr>
            </w:pPr>
            <w:r>
              <w:rPr>
                <w:rFonts w:hint="eastAsia"/>
                <w:szCs w:val="21"/>
              </w:rPr>
              <w:t xml:space="preserve">        &lt;RelationToAppnt/&gt;  </w:t>
            </w:r>
          </w:p>
          <w:p>
            <w:pPr>
              <w:rPr>
                <w:szCs w:val="21"/>
              </w:rPr>
            </w:pPr>
            <w:r>
              <w:rPr>
                <w:rFonts w:hint="eastAsia"/>
                <w:szCs w:val="21"/>
              </w:rPr>
              <w:t xml:space="preserve">        &lt;!--与投保人关系 --&gt;  </w:t>
            </w:r>
          </w:p>
          <w:p>
            <w:pPr>
              <w:rPr>
                <w:szCs w:val="21"/>
              </w:rPr>
            </w:pPr>
            <w:r>
              <w:rPr>
                <w:rFonts w:hint="eastAsia"/>
                <w:szCs w:val="21"/>
              </w:rPr>
              <w:t xml:space="preserve">        &lt;AddressNo/&gt;  </w:t>
            </w:r>
          </w:p>
          <w:p>
            <w:pPr>
              <w:rPr>
                <w:szCs w:val="21"/>
              </w:rPr>
            </w:pPr>
            <w:r>
              <w:rPr>
                <w:rFonts w:hint="eastAsia"/>
                <w:szCs w:val="21"/>
              </w:rPr>
              <w:t xml:space="preserve">        &lt;!--客户地址号码 --&gt;  </w:t>
            </w:r>
          </w:p>
          <w:p>
            <w:pPr>
              <w:rPr>
                <w:szCs w:val="21"/>
              </w:rPr>
            </w:pPr>
            <w:r>
              <w:rPr>
                <w:rFonts w:hint="eastAsia"/>
                <w:szCs w:val="21"/>
              </w:rPr>
              <w:t xml:space="preserve">        &lt;SequenceNo/&gt;  </w:t>
            </w:r>
          </w:p>
          <w:p>
            <w:pPr>
              <w:rPr>
                <w:szCs w:val="21"/>
              </w:rPr>
            </w:pPr>
            <w:r>
              <w:rPr>
                <w:rFonts w:hint="eastAsia"/>
                <w:szCs w:val="21"/>
              </w:rPr>
              <w:t xml:space="preserve">        &lt;!--客户内部号码 --&gt;  </w:t>
            </w:r>
          </w:p>
          <w:p>
            <w:pPr>
              <w:rPr>
                <w:szCs w:val="21"/>
              </w:rPr>
            </w:pPr>
            <w:r>
              <w:rPr>
                <w:rFonts w:hint="eastAsia"/>
                <w:szCs w:val="21"/>
              </w:rPr>
              <w:t xml:space="preserve">        &lt;Name/&gt;  </w:t>
            </w:r>
          </w:p>
          <w:p>
            <w:pPr>
              <w:rPr>
                <w:szCs w:val="21"/>
              </w:rPr>
            </w:pPr>
            <w:r>
              <w:rPr>
                <w:rFonts w:hint="eastAsia"/>
                <w:szCs w:val="21"/>
              </w:rPr>
              <w:t xml:space="preserve">        &lt;!--被保人名称 --&gt;  </w:t>
            </w:r>
          </w:p>
          <w:p>
            <w:pPr>
              <w:rPr>
                <w:szCs w:val="21"/>
              </w:rPr>
            </w:pPr>
            <w:r>
              <w:rPr>
                <w:rFonts w:hint="eastAsia"/>
                <w:szCs w:val="21"/>
              </w:rPr>
              <w:t xml:space="preserve">        &lt;Sex/&gt;  </w:t>
            </w:r>
          </w:p>
          <w:p>
            <w:pPr>
              <w:rPr>
                <w:szCs w:val="21"/>
              </w:rPr>
            </w:pPr>
            <w:r>
              <w:rPr>
                <w:rFonts w:hint="eastAsia"/>
                <w:szCs w:val="21"/>
              </w:rPr>
              <w:t xml:space="preserve">        &lt;!--被保人性别 --&gt;  </w:t>
            </w:r>
          </w:p>
          <w:p>
            <w:pPr>
              <w:rPr>
                <w:szCs w:val="21"/>
              </w:rPr>
            </w:pPr>
            <w:r>
              <w:rPr>
                <w:rFonts w:hint="eastAsia"/>
                <w:szCs w:val="21"/>
              </w:rPr>
              <w:t xml:space="preserve">        &lt;Birthday/&gt;  </w:t>
            </w:r>
          </w:p>
          <w:p>
            <w:pPr>
              <w:rPr>
                <w:szCs w:val="21"/>
              </w:rPr>
            </w:pPr>
            <w:r>
              <w:rPr>
                <w:rFonts w:hint="eastAsia"/>
                <w:szCs w:val="21"/>
              </w:rPr>
              <w:t xml:space="preserve">        &lt;!--被保人出生日期 --&gt;  </w:t>
            </w:r>
          </w:p>
          <w:p>
            <w:pPr>
              <w:rPr>
                <w:szCs w:val="21"/>
              </w:rPr>
            </w:pPr>
            <w:r>
              <w:rPr>
                <w:rFonts w:hint="eastAsia"/>
                <w:szCs w:val="21"/>
              </w:rPr>
              <w:t xml:space="preserve">        &lt;idtype/&gt;  </w:t>
            </w:r>
          </w:p>
          <w:p>
            <w:pPr>
              <w:rPr>
                <w:szCs w:val="21"/>
              </w:rPr>
            </w:pPr>
            <w:r>
              <w:rPr>
                <w:rFonts w:hint="eastAsia"/>
                <w:szCs w:val="21"/>
              </w:rPr>
              <w:t xml:space="preserve">        &lt;!--证件类型 --&gt;  </w:t>
            </w:r>
          </w:p>
          <w:p>
            <w:pPr>
              <w:rPr>
                <w:szCs w:val="21"/>
              </w:rPr>
            </w:pPr>
            <w:r>
              <w:rPr>
                <w:rFonts w:hint="eastAsia"/>
                <w:szCs w:val="21"/>
              </w:rPr>
              <w:t xml:space="preserve">        &lt;IDNo/&gt;  </w:t>
            </w:r>
          </w:p>
          <w:p>
            <w:pPr>
              <w:rPr>
                <w:szCs w:val="21"/>
              </w:rPr>
            </w:pPr>
            <w:r>
              <w:rPr>
                <w:rFonts w:hint="eastAsia"/>
                <w:szCs w:val="21"/>
              </w:rPr>
              <w:t xml:space="preserve">        &lt;!--证件号码 --&gt;  </w:t>
            </w:r>
          </w:p>
          <w:p>
            <w:pPr>
              <w:rPr>
                <w:szCs w:val="21"/>
              </w:rPr>
            </w:pPr>
            <w:r>
              <w:rPr>
                <w:rFonts w:hint="eastAsia"/>
                <w:szCs w:val="21"/>
              </w:rPr>
              <w:t xml:space="preserve">        &lt;NativePlace/&gt;  </w:t>
            </w:r>
          </w:p>
          <w:p>
            <w:pPr>
              <w:rPr>
                <w:szCs w:val="21"/>
              </w:rPr>
            </w:pPr>
            <w:r>
              <w:rPr>
                <w:rFonts w:hint="eastAsia"/>
                <w:szCs w:val="21"/>
              </w:rPr>
              <w:t xml:space="preserve">        &lt;!--国籍 --&gt;  </w:t>
            </w:r>
          </w:p>
          <w:p>
            <w:pPr>
              <w:rPr>
                <w:szCs w:val="21"/>
              </w:rPr>
            </w:pPr>
            <w:r>
              <w:rPr>
                <w:rFonts w:hint="eastAsia"/>
                <w:szCs w:val="21"/>
              </w:rPr>
              <w:t xml:space="preserve">        &lt;Nationality/&gt;  </w:t>
            </w:r>
          </w:p>
          <w:p>
            <w:pPr>
              <w:rPr>
                <w:szCs w:val="21"/>
              </w:rPr>
            </w:pPr>
            <w:r>
              <w:rPr>
                <w:rFonts w:hint="eastAsia"/>
                <w:szCs w:val="21"/>
              </w:rPr>
              <w:t xml:space="preserve">        &lt;!--民族 --&gt;  </w:t>
            </w:r>
          </w:p>
          <w:p>
            <w:pPr>
              <w:rPr>
                <w:szCs w:val="21"/>
              </w:rPr>
            </w:pPr>
            <w:r>
              <w:rPr>
                <w:rFonts w:hint="eastAsia"/>
                <w:szCs w:val="21"/>
              </w:rPr>
              <w:t xml:space="preserve">        &lt;RgtAddress/&gt;  </w:t>
            </w:r>
          </w:p>
          <w:p>
            <w:pPr>
              <w:rPr>
                <w:szCs w:val="21"/>
              </w:rPr>
            </w:pPr>
            <w:r>
              <w:rPr>
                <w:rFonts w:hint="eastAsia"/>
                <w:szCs w:val="21"/>
              </w:rPr>
              <w:t xml:space="preserve">        &lt;!--户口所在地 --&gt;  </w:t>
            </w:r>
          </w:p>
          <w:p>
            <w:pPr>
              <w:rPr>
                <w:szCs w:val="21"/>
              </w:rPr>
            </w:pPr>
            <w:r>
              <w:rPr>
                <w:rFonts w:hint="eastAsia"/>
                <w:szCs w:val="21"/>
              </w:rPr>
              <w:t xml:space="preserve">        &lt;Marriage/&gt;  </w:t>
            </w:r>
          </w:p>
          <w:p>
            <w:pPr>
              <w:rPr>
                <w:szCs w:val="21"/>
              </w:rPr>
            </w:pPr>
            <w:r>
              <w:rPr>
                <w:rFonts w:hint="eastAsia"/>
                <w:szCs w:val="21"/>
              </w:rPr>
              <w:t xml:space="preserve">        &lt;!--婚姻状况 --&gt;  </w:t>
            </w:r>
          </w:p>
          <w:p>
            <w:pPr>
              <w:rPr>
                <w:szCs w:val="21"/>
              </w:rPr>
            </w:pPr>
            <w:r>
              <w:rPr>
                <w:rFonts w:hint="eastAsia"/>
                <w:szCs w:val="21"/>
              </w:rPr>
              <w:t xml:space="preserve">        &lt;MarriageDate/&gt;  </w:t>
            </w:r>
          </w:p>
          <w:p>
            <w:pPr>
              <w:rPr>
                <w:szCs w:val="21"/>
              </w:rPr>
            </w:pPr>
            <w:r>
              <w:rPr>
                <w:rFonts w:hint="eastAsia"/>
                <w:szCs w:val="21"/>
              </w:rPr>
              <w:t xml:space="preserve">        &lt;!--结婚日期 --&gt;  </w:t>
            </w:r>
          </w:p>
          <w:p>
            <w:pPr>
              <w:rPr>
                <w:szCs w:val="21"/>
              </w:rPr>
            </w:pPr>
            <w:r>
              <w:rPr>
                <w:rFonts w:hint="eastAsia"/>
                <w:szCs w:val="21"/>
              </w:rPr>
              <w:t xml:space="preserve">        &lt;Health/&gt;  </w:t>
            </w:r>
          </w:p>
          <w:p>
            <w:pPr>
              <w:rPr>
                <w:szCs w:val="21"/>
              </w:rPr>
            </w:pPr>
            <w:r>
              <w:rPr>
                <w:rFonts w:hint="eastAsia"/>
                <w:szCs w:val="21"/>
              </w:rPr>
              <w:t xml:space="preserve">        &lt;!--健康状况 --&gt;  </w:t>
            </w:r>
          </w:p>
          <w:p>
            <w:pPr>
              <w:rPr>
                <w:szCs w:val="21"/>
              </w:rPr>
            </w:pPr>
            <w:r>
              <w:rPr>
                <w:rFonts w:hint="eastAsia"/>
                <w:szCs w:val="21"/>
              </w:rPr>
              <w:t xml:space="preserve">        &lt;Stature/&gt;  </w:t>
            </w:r>
          </w:p>
          <w:p>
            <w:pPr>
              <w:rPr>
                <w:szCs w:val="21"/>
              </w:rPr>
            </w:pPr>
            <w:r>
              <w:rPr>
                <w:rFonts w:hint="eastAsia"/>
                <w:szCs w:val="21"/>
              </w:rPr>
              <w:t xml:space="preserve">        &lt;!--身高 --&gt;  </w:t>
            </w:r>
          </w:p>
          <w:p>
            <w:pPr>
              <w:rPr>
                <w:szCs w:val="21"/>
              </w:rPr>
            </w:pPr>
            <w:r>
              <w:rPr>
                <w:rFonts w:hint="eastAsia"/>
                <w:szCs w:val="21"/>
              </w:rPr>
              <w:t xml:space="preserve">        &lt;Avoirdupois/&gt;  </w:t>
            </w:r>
          </w:p>
          <w:p>
            <w:pPr>
              <w:rPr>
                <w:szCs w:val="21"/>
              </w:rPr>
            </w:pPr>
            <w:r>
              <w:rPr>
                <w:rFonts w:hint="eastAsia"/>
                <w:szCs w:val="21"/>
              </w:rPr>
              <w:t xml:space="preserve">        &lt;!--体重 --&gt;  </w:t>
            </w:r>
          </w:p>
          <w:p>
            <w:pPr>
              <w:rPr>
                <w:szCs w:val="21"/>
              </w:rPr>
            </w:pPr>
            <w:r>
              <w:rPr>
                <w:rFonts w:hint="eastAsia"/>
                <w:szCs w:val="21"/>
              </w:rPr>
              <w:t xml:space="preserve">        &lt;Degree/&gt;  </w:t>
            </w:r>
          </w:p>
          <w:p>
            <w:pPr>
              <w:rPr>
                <w:szCs w:val="21"/>
              </w:rPr>
            </w:pPr>
            <w:r>
              <w:rPr>
                <w:rFonts w:hint="eastAsia"/>
                <w:szCs w:val="21"/>
              </w:rPr>
              <w:t xml:space="preserve">        &lt;!--学历 --&gt;  </w:t>
            </w:r>
          </w:p>
          <w:p>
            <w:pPr>
              <w:rPr>
                <w:szCs w:val="21"/>
              </w:rPr>
            </w:pPr>
            <w:r>
              <w:rPr>
                <w:rFonts w:hint="eastAsia"/>
                <w:szCs w:val="21"/>
              </w:rPr>
              <w:t xml:space="preserve">        &lt;CreditGrade/&gt;  </w:t>
            </w:r>
          </w:p>
          <w:p>
            <w:pPr>
              <w:rPr>
                <w:szCs w:val="21"/>
              </w:rPr>
            </w:pPr>
            <w:r>
              <w:rPr>
                <w:rFonts w:hint="eastAsia"/>
                <w:szCs w:val="21"/>
              </w:rPr>
              <w:t xml:space="preserve">        &lt;!--信用等级 --&gt;  </w:t>
            </w:r>
          </w:p>
          <w:p>
            <w:pPr>
              <w:rPr>
                <w:szCs w:val="21"/>
              </w:rPr>
            </w:pPr>
            <w:r>
              <w:rPr>
                <w:rFonts w:hint="eastAsia"/>
                <w:szCs w:val="21"/>
              </w:rPr>
              <w:t xml:space="preserve">        &lt;BankCode/&gt;  </w:t>
            </w:r>
          </w:p>
          <w:p>
            <w:pPr>
              <w:rPr>
                <w:szCs w:val="21"/>
              </w:rPr>
            </w:pPr>
            <w:r>
              <w:rPr>
                <w:rFonts w:hint="eastAsia"/>
                <w:szCs w:val="21"/>
              </w:rPr>
              <w:t xml:space="preserve">        &lt;!--银行编码 --&gt;  </w:t>
            </w:r>
          </w:p>
          <w:p>
            <w:pPr>
              <w:rPr>
                <w:szCs w:val="21"/>
              </w:rPr>
            </w:pPr>
            <w:r>
              <w:rPr>
                <w:rFonts w:hint="eastAsia"/>
                <w:szCs w:val="21"/>
              </w:rPr>
              <w:t xml:space="preserve">        &lt;BankAccNo/&gt;  </w:t>
            </w:r>
          </w:p>
          <w:p>
            <w:pPr>
              <w:rPr>
                <w:szCs w:val="21"/>
              </w:rPr>
            </w:pPr>
            <w:r>
              <w:rPr>
                <w:rFonts w:hint="eastAsia"/>
                <w:szCs w:val="21"/>
              </w:rPr>
              <w:t xml:space="preserve">        &lt;!--银行帐号 --&gt;  </w:t>
            </w:r>
          </w:p>
          <w:p>
            <w:pPr>
              <w:rPr>
                <w:szCs w:val="21"/>
              </w:rPr>
            </w:pPr>
            <w:r>
              <w:rPr>
                <w:rFonts w:hint="eastAsia"/>
                <w:szCs w:val="21"/>
              </w:rPr>
              <w:t xml:space="preserve">        &lt;AccName/&gt;  </w:t>
            </w:r>
          </w:p>
          <w:p>
            <w:pPr>
              <w:rPr>
                <w:szCs w:val="21"/>
              </w:rPr>
            </w:pPr>
            <w:r>
              <w:rPr>
                <w:rFonts w:hint="eastAsia"/>
                <w:szCs w:val="21"/>
              </w:rPr>
              <w:t xml:space="preserve">        &lt;!--银行帐户名 --&gt;  </w:t>
            </w:r>
          </w:p>
          <w:p>
            <w:pPr>
              <w:rPr>
                <w:szCs w:val="21"/>
              </w:rPr>
            </w:pPr>
            <w:r>
              <w:rPr>
                <w:rFonts w:hint="eastAsia"/>
                <w:szCs w:val="21"/>
              </w:rPr>
              <w:t xml:space="preserve">        &lt;JoinCompanyDate/&gt;  </w:t>
            </w:r>
          </w:p>
          <w:p>
            <w:pPr>
              <w:rPr>
                <w:szCs w:val="21"/>
              </w:rPr>
            </w:pPr>
            <w:r>
              <w:rPr>
                <w:rFonts w:hint="eastAsia"/>
                <w:szCs w:val="21"/>
              </w:rPr>
              <w:t xml:space="preserve">        &lt;!--入司日期 --&gt;  </w:t>
            </w:r>
          </w:p>
          <w:p>
            <w:pPr>
              <w:rPr>
                <w:szCs w:val="21"/>
              </w:rPr>
            </w:pPr>
            <w:r>
              <w:rPr>
                <w:rFonts w:hint="eastAsia"/>
                <w:szCs w:val="21"/>
              </w:rPr>
              <w:t xml:space="preserve">        &lt;StartWorkDate/&gt;  </w:t>
            </w:r>
          </w:p>
          <w:p>
            <w:pPr>
              <w:rPr>
                <w:szCs w:val="21"/>
              </w:rPr>
            </w:pPr>
            <w:r>
              <w:rPr>
                <w:rFonts w:hint="eastAsia"/>
                <w:szCs w:val="21"/>
              </w:rPr>
              <w:t xml:space="preserve">        &lt;!--参加工作日期 --&gt;  </w:t>
            </w:r>
          </w:p>
          <w:p>
            <w:pPr>
              <w:rPr>
                <w:szCs w:val="21"/>
              </w:rPr>
            </w:pPr>
            <w:r>
              <w:rPr>
                <w:rFonts w:hint="eastAsia"/>
                <w:szCs w:val="21"/>
              </w:rPr>
              <w:t xml:space="preserve">        &lt;Position/&gt;  </w:t>
            </w:r>
          </w:p>
          <w:p>
            <w:pPr>
              <w:rPr>
                <w:szCs w:val="21"/>
              </w:rPr>
            </w:pPr>
            <w:r>
              <w:rPr>
                <w:rFonts w:hint="eastAsia"/>
                <w:szCs w:val="21"/>
              </w:rPr>
              <w:t xml:space="preserve">        &lt;!--职位 --&gt;  </w:t>
            </w:r>
          </w:p>
          <w:p>
            <w:pPr>
              <w:rPr>
                <w:szCs w:val="21"/>
              </w:rPr>
            </w:pPr>
            <w:r>
              <w:rPr>
                <w:rFonts w:hint="eastAsia"/>
                <w:szCs w:val="21"/>
              </w:rPr>
              <w:t xml:space="preserve">        &lt;Salary/&gt;  </w:t>
            </w:r>
          </w:p>
          <w:p>
            <w:pPr>
              <w:rPr>
                <w:szCs w:val="21"/>
              </w:rPr>
            </w:pPr>
            <w:r>
              <w:rPr>
                <w:rFonts w:hint="eastAsia"/>
                <w:szCs w:val="21"/>
              </w:rPr>
              <w:t xml:space="preserve">        &lt;!--工资 --&gt;  </w:t>
            </w:r>
          </w:p>
          <w:p>
            <w:pPr>
              <w:rPr>
                <w:szCs w:val="21"/>
              </w:rPr>
            </w:pPr>
            <w:r>
              <w:rPr>
                <w:rFonts w:hint="eastAsia"/>
                <w:szCs w:val="21"/>
              </w:rPr>
              <w:t xml:space="preserve">        &lt;OccupationType/&gt;  </w:t>
            </w:r>
          </w:p>
          <w:p>
            <w:pPr>
              <w:rPr>
                <w:szCs w:val="21"/>
              </w:rPr>
            </w:pPr>
            <w:r>
              <w:rPr>
                <w:rFonts w:hint="eastAsia"/>
                <w:szCs w:val="21"/>
              </w:rPr>
              <w:t xml:space="preserve">        &lt;!--职业类别 --&gt;  </w:t>
            </w:r>
          </w:p>
          <w:p>
            <w:pPr>
              <w:rPr>
                <w:szCs w:val="21"/>
              </w:rPr>
            </w:pPr>
            <w:r>
              <w:rPr>
                <w:rFonts w:hint="eastAsia"/>
                <w:szCs w:val="21"/>
              </w:rPr>
              <w:t xml:space="preserve">        &lt;OccupationCode/&gt;  </w:t>
            </w:r>
          </w:p>
          <w:p>
            <w:pPr>
              <w:rPr>
                <w:szCs w:val="21"/>
              </w:rPr>
            </w:pPr>
            <w:r>
              <w:rPr>
                <w:rFonts w:hint="eastAsia"/>
                <w:szCs w:val="21"/>
              </w:rPr>
              <w:t xml:space="preserve">        &lt;!--职业代码 --&gt;  </w:t>
            </w:r>
          </w:p>
          <w:p>
            <w:pPr>
              <w:rPr>
                <w:szCs w:val="21"/>
              </w:rPr>
            </w:pPr>
            <w:r>
              <w:rPr>
                <w:rFonts w:hint="eastAsia"/>
                <w:szCs w:val="21"/>
              </w:rPr>
              <w:t xml:space="preserve">        &lt;WorkType/&gt;  </w:t>
            </w:r>
          </w:p>
          <w:p>
            <w:pPr>
              <w:rPr>
                <w:szCs w:val="21"/>
              </w:rPr>
            </w:pPr>
            <w:r>
              <w:rPr>
                <w:rFonts w:hint="eastAsia"/>
                <w:szCs w:val="21"/>
              </w:rPr>
              <w:t xml:space="preserve">        &lt;!--职业（工种） --&gt;  </w:t>
            </w:r>
          </w:p>
          <w:p>
            <w:pPr>
              <w:rPr>
                <w:szCs w:val="21"/>
              </w:rPr>
            </w:pPr>
            <w:r>
              <w:rPr>
                <w:rFonts w:hint="eastAsia"/>
                <w:szCs w:val="21"/>
              </w:rPr>
              <w:t xml:space="preserve">        &lt;PluralityType/&gt;  </w:t>
            </w:r>
          </w:p>
          <w:p>
            <w:pPr>
              <w:rPr>
                <w:szCs w:val="21"/>
              </w:rPr>
            </w:pPr>
            <w:r>
              <w:rPr>
                <w:rFonts w:hint="eastAsia"/>
                <w:szCs w:val="21"/>
              </w:rPr>
              <w:t xml:space="preserve">        &lt;!--无名单保障计划 --&gt;  </w:t>
            </w:r>
          </w:p>
          <w:p>
            <w:pPr>
              <w:rPr>
                <w:szCs w:val="21"/>
              </w:rPr>
            </w:pPr>
            <w:r>
              <w:rPr>
                <w:rFonts w:hint="eastAsia"/>
                <w:szCs w:val="21"/>
              </w:rPr>
              <w:t xml:space="preserve">        &lt;SmokeFlag/&gt;  </w:t>
            </w:r>
          </w:p>
          <w:p>
            <w:pPr>
              <w:rPr>
                <w:szCs w:val="21"/>
              </w:rPr>
            </w:pPr>
            <w:r>
              <w:rPr>
                <w:rFonts w:hint="eastAsia"/>
                <w:szCs w:val="21"/>
              </w:rPr>
              <w:t xml:space="preserve">        &lt;!--是否吸烟标志 --&gt;  </w:t>
            </w:r>
          </w:p>
          <w:p>
            <w:pPr>
              <w:rPr>
                <w:szCs w:val="21"/>
              </w:rPr>
            </w:pPr>
            <w:r>
              <w:rPr>
                <w:rFonts w:hint="eastAsia"/>
                <w:szCs w:val="21"/>
              </w:rPr>
              <w:t xml:space="preserve">        &lt;ContPlanCode/&gt;  </w:t>
            </w:r>
          </w:p>
          <w:p>
            <w:pPr>
              <w:rPr>
                <w:szCs w:val="21"/>
              </w:rPr>
            </w:pPr>
            <w:r>
              <w:rPr>
                <w:rFonts w:hint="eastAsia"/>
                <w:szCs w:val="21"/>
              </w:rPr>
              <w:t xml:space="preserve">        &lt;!--保险计划编码 --&gt;  </w:t>
            </w:r>
          </w:p>
          <w:p>
            <w:pPr>
              <w:rPr>
                <w:szCs w:val="21"/>
              </w:rPr>
            </w:pPr>
            <w:r>
              <w:rPr>
                <w:rFonts w:hint="eastAsia"/>
                <w:szCs w:val="21"/>
              </w:rPr>
              <w:t xml:space="preserve">        &lt;Operator/&gt;  </w:t>
            </w:r>
          </w:p>
          <w:p>
            <w:pPr>
              <w:rPr>
                <w:szCs w:val="21"/>
              </w:rPr>
            </w:pPr>
            <w:r>
              <w:rPr>
                <w:rFonts w:hint="eastAsia"/>
                <w:szCs w:val="21"/>
              </w:rPr>
              <w:t xml:space="preserve">        &lt;!--操作员 --&gt;  </w:t>
            </w:r>
          </w:p>
          <w:p>
            <w:pPr>
              <w:rPr>
                <w:szCs w:val="21"/>
              </w:rPr>
            </w:pPr>
            <w:r>
              <w:rPr>
                <w:rFonts w:hint="eastAsia"/>
                <w:szCs w:val="21"/>
              </w:rPr>
              <w:t xml:space="preserve">        &lt;InsuredStat/&gt;  </w:t>
            </w:r>
          </w:p>
          <w:p>
            <w:pPr>
              <w:rPr>
                <w:szCs w:val="21"/>
              </w:rPr>
            </w:pPr>
            <w:r>
              <w:rPr>
                <w:rFonts w:hint="eastAsia"/>
                <w:szCs w:val="21"/>
              </w:rPr>
              <w:t xml:space="preserve">        &lt;!--被保人状态 --&gt;  </w:t>
            </w:r>
          </w:p>
          <w:p>
            <w:pPr>
              <w:rPr>
                <w:szCs w:val="21"/>
              </w:rPr>
            </w:pPr>
            <w:r>
              <w:rPr>
                <w:rFonts w:hint="eastAsia"/>
                <w:szCs w:val="21"/>
              </w:rPr>
              <w:t xml:space="preserve">        &lt;MakeDate/&gt;  </w:t>
            </w:r>
          </w:p>
          <w:p>
            <w:pPr>
              <w:rPr>
                <w:szCs w:val="21"/>
              </w:rPr>
            </w:pPr>
            <w:r>
              <w:rPr>
                <w:rFonts w:hint="eastAsia"/>
                <w:szCs w:val="21"/>
              </w:rPr>
              <w:t xml:space="preserve">        &lt;!--入机日期 --&gt;  </w:t>
            </w:r>
          </w:p>
          <w:p>
            <w:pPr>
              <w:rPr>
                <w:szCs w:val="21"/>
              </w:rPr>
            </w:pPr>
            <w:r>
              <w:rPr>
                <w:rFonts w:hint="eastAsia"/>
                <w:szCs w:val="21"/>
              </w:rPr>
              <w:t xml:space="preserve">        &lt;MakeTime/&gt;  </w:t>
            </w:r>
          </w:p>
          <w:p>
            <w:pPr>
              <w:rPr>
                <w:szCs w:val="21"/>
              </w:rPr>
            </w:pPr>
            <w:r>
              <w:rPr>
                <w:rFonts w:hint="eastAsia"/>
                <w:szCs w:val="21"/>
              </w:rPr>
              <w:t xml:space="preserve">        &lt;!--入机时间 --&gt;  </w:t>
            </w:r>
          </w:p>
          <w:p>
            <w:pPr>
              <w:rPr>
                <w:szCs w:val="21"/>
              </w:rPr>
            </w:pPr>
            <w:r>
              <w:rPr>
                <w:rFonts w:hint="eastAsia"/>
                <w:szCs w:val="21"/>
              </w:rPr>
              <w:t xml:space="preserve">        &lt;ModifyDate/&gt;  </w:t>
            </w:r>
          </w:p>
          <w:p>
            <w:pPr>
              <w:rPr>
                <w:szCs w:val="21"/>
              </w:rPr>
            </w:pPr>
            <w:r>
              <w:rPr>
                <w:rFonts w:hint="eastAsia"/>
                <w:szCs w:val="21"/>
              </w:rPr>
              <w:t xml:space="preserve">        &lt;!--最后一次修改日期 --&gt;  </w:t>
            </w:r>
          </w:p>
          <w:p>
            <w:pPr>
              <w:rPr>
                <w:szCs w:val="21"/>
              </w:rPr>
            </w:pPr>
            <w:r>
              <w:rPr>
                <w:rFonts w:hint="eastAsia"/>
                <w:szCs w:val="21"/>
              </w:rPr>
              <w:t xml:space="preserve">        &lt;ModifyTime/&gt;  </w:t>
            </w:r>
          </w:p>
          <w:p>
            <w:pPr>
              <w:rPr>
                <w:szCs w:val="21"/>
              </w:rPr>
            </w:pPr>
            <w:r>
              <w:rPr>
                <w:rFonts w:hint="eastAsia"/>
                <w:szCs w:val="21"/>
              </w:rPr>
              <w:t xml:space="preserve">        &lt;!--最后一次修改时间 --&gt;  </w:t>
            </w:r>
          </w:p>
          <w:p>
            <w:pPr>
              <w:rPr>
                <w:szCs w:val="21"/>
              </w:rPr>
            </w:pPr>
            <w:r>
              <w:rPr>
                <w:rFonts w:hint="eastAsia"/>
                <w:szCs w:val="21"/>
              </w:rPr>
              <w:t xml:space="preserve">        &lt;UWFlag/&gt;  </w:t>
            </w:r>
          </w:p>
          <w:p>
            <w:pPr>
              <w:rPr>
                <w:szCs w:val="21"/>
              </w:rPr>
            </w:pPr>
            <w:r>
              <w:rPr>
                <w:rFonts w:hint="eastAsia"/>
                <w:szCs w:val="21"/>
              </w:rPr>
              <w:t xml:space="preserve">        &lt;!--核保状态 --&gt;  </w:t>
            </w:r>
          </w:p>
          <w:p>
            <w:pPr>
              <w:rPr>
                <w:szCs w:val="21"/>
              </w:rPr>
            </w:pPr>
            <w:r>
              <w:rPr>
                <w:rFonts w:hint="eastAsia"/>
                <w:szCs w:val="21"/>
              </w:rPr>
              <w:t xml:space="preserve">        &lt;UWCode/&gt;  </w:t>
            </w:r>
          </w:p>
          <w:p>
            <w:pPr>
              <w:rPr>
                <w:szCs w:val="21"/>
              </w:rPr>
            </w:pPr>
            <w:r>
              <w:rPr>
                <w:rFonts w:hint="eastAsia"/>
                <w:szCs w:val="21"/>
              </w:rPr>
              <w:t xml:space="preserve">        &lt;!--最终核保人编码 --&gt;  </w:t>
            </w:r>
          </w:p>
          <w:p>
            <w:pPr>
              <w:rPr>
                <w:szCs w:val="21"/>
              </w:rPr>
            </w:pPr>
            <w:r>
              <w:rPr>
                <w:rFonts w:hint="eastAsia"/>
                <w:szCs w:val="21"/>
              </w:rPr>
              <w:t xml:space="preserve">        &lt;UWDate/&gt;  </w:t>
            </w:r>
          </w:p>
          <w:p>
            <w:pPr>
              <w:rPr>
                <w:szCs w:val="21"/>
              </w:rPr>
            </w:pPr>
            <w:r>
              <w:rPr>
                <w:rFonts w:hint="eastAsia"/>
                <w:szCs w:val="21"/>
              </w:rPr>
              <w:t xml:space="preserve">        &lt;!--核保完成日期 --&gt;  </w:t>
            </w:r>
          </w:p>
          <w:p>
            <w:pPr>
              <w:rPr>
                <w:szCs w:val="21"/>
              </w:rPr>
            </w:pPr>
            <w:r>
              <w:rPr>
                <w:rFonts w:hint="eastAsia"/>
                <w:szCs w:val="21"/>
              </w:rPr>
              <w:t xml:space="preserve">        &lt;UWTime/&gt;  </w:t>
            </w:r>
          </w:p>
          <w:p>
            <w:pPr>
              <w:rPr>
                <w:szCs w:val="21"/>
              </w:rPr>
            </w:pPr>
            <w:r>
              <w:rPr>
                <w:rFonts w:hint="eastAsia"/>
                <w:szCs w:val="21"/>
              </w:rPr>
              <w:t xml:space="preserve">        &lt;!--核保完成时间 --&gt;  </w:t>
            </w:r>
          </w:p>
          <w:p>
            <w:pPr>
              <w:rPr>
                <w:szCs w:val="21"/>
              </w:rPr>
            </w:pPr>
            <w:r>
              <w:rPr>
                <w:rFonts w:hint="eastAsia"/>
                <w:szCs w:val="21"/>
              </w:rPr>
              <w:t xml:space="preserve">        &lt;BMI/&gt;  </w:t>
            </w:r>
          </w:p>
          <w:p>
            <w:pPr>
              <w:rPr>
                <w:szCs w:val="21"/>
              </w:rPr>
            </w:pPr>
            <w:r>
              <w:rPr>
                <w:rFonts w:hint="eastAsia"/>
                <w:szCs w:val="21"/>
              </w:rPr>
              <w:t xml:space="preserve">        &lt;!--身体指标 --&gt;  </w:t>
            </w:r>
          </w:p>
          <w:p>
            <w:pPr>
              <w:rPr>
                <w:szCs w:val="21"/>
              </w:rPr>
            </w:pPr>
            <w:r>
              <w:rPr>
                <w:rFonts w:hint="eastAsia"/>
                <w:szCs w:val="21"/>
              </w:rPr>
              <w:t xml:space="preserve">        &lt;InsuredPeoples/&gt;  </w:t>
            </w:r>
          </w:p>
          <w:p>
            <w:pPr>
              <w:rPr>
                <w:szCs w:val="21"/>
              </w:rPr>
            </w:pPr>
            <w:r>
              <w:rPr>
                <w:rFonts w:hint="eastAsia"/>
                <w:szCs w:val="21"/>
              </w:rPr>
              <w:t xml:space="preserve">        &lt;!--被保人数目 --&gt;  </w:t>
            </w:r>
          </w:p>
          <w:p>
            <w:pPr>
              <w:rPr>
                <w:szCs w:val="21"/>
              </w:rPr>
            </w:pPr>
            <w:r>
              <w:rPr>
                <w:rFonts w:hint="eastAsia"/>
                <w:szCs w:val="21"/>
              </w:rPr>
              <w:t xml:space="preserve">        &lt;License/&gt;  </w:t>
            </w:r>
          </w:p>
          <w:p>
            <w:pPr>
              <w:rPr>
                <w:szCs w:val="21"/>
              </w:rPr>
            </w:pPr>
            <w:r>
              <w:rPr>
                <w:rFonts w:hint="eastAsia"/>
                <w:szCs w:val="21"/>
              </w:rPr>
              <w:t xml:space="preserve">        &lt;!--驾照 --&gt;  </w:t>
            </w:r>
          </w:p>
          <w:p>
            <w:pPr>
              <w:rPr>
                <w:szCs w:val="21"/>
              </w:rPr>
            </w:pPr>
            <w:r>
              <w:rPr>
                <w:rFonts w:hint="eastAsia"/>
                <w:szCs w:val="21"/>
              </w:rPr>
              <w:t xml:space="preserve">        &lt;LicenseType/&gt;  </w:t>
            </w:r>
          </w:p>
          <w:p>
            <w:pPr>
              <w:rPr>
                <w:szCs w:val="21"/>
              </w:rPr>
            </w:pPr>
            <w:r>
              <w:rPr>
                <w:rFonts w:hint="eastAsia"/>
                <w:szCs w:val="21"/>
              </w:rPr>
              <w:t xml:space="preserve">        &lt;!--驾照类型 --&gt;  </w:t>
            </w:r>
          </w:p>
          <w:p>
            <w:pPr>
              <w:rPr>
                <w:szCs w:val="21"/>
              </w:rPr>
            </w:pPr>
            <w:r>
              <w:rPr>
                <w:rFonts w:hint="eastAsia"/>
                <w:szCs w:val="21"/>
              </w:rPr>
              <w:t xml:space="preserve">        &lt;CustomerSeqNo/&gt;  </w:t>
            </w:r>
          </w:p>
          <w:p>
            <w:pPr>
              <w:rPr>
                <w:szCs w:val="21"/>
              </w:rPr>
            </w:pPr>
            <w:r>
              <w:rPr>
                <w:rFonts w:hint="eastAsia"/>
                <w:szCs w:val="21"/>
              </w:rPr>
              <w:t xml:space="preserve">        &lt;!--团体客户序号 --&gt;  </w:t>
            </w:r>
          </w:p>
          <w:p>
            <w:pPr>
              <w:rPr>
                <w:szCs w:val="21"/>
              </w:rPr>
            </w:pPr>
            <w:r>
              <w:rPr>
                <w:rFonts w:hint="eastAsia"/>
                <w:szCs w:val="21"/>
              </w:rPr>
              <w:t xml:space="preserve">        &lt;SocialInsuNo/&gt;  </w:t>
            </w:r>
          </w:p>
          <w:p>
            <w:pPr>
              <w:rPr>
                <w:szCs w:val="21"/>
              </w:rPr>
            </w:pPr>
            <w:r>
              <w:rPr>
                <w:rFonts w:hint="eastAsia"/>
                <w:szCs w:val="21"/>
              </w:rPr>
              <w:t xml:space="preserve">        &lt;!--SocialInsuNo --&gt;  </w:t>
            </w:r>
          </w:p>
          <w:p>
            <w:pPr>
              <w:rPr>
                <w:szCs w:val="21"/>
              </w:rPr>
            </w:pPr>
            <w:r>
              <w:rPr>
                <w:rFonts w:hint="eastAsia"/>
                <w:szCs w:val="21"/>
              </w:rPr>
              <w:t xml:space="preserve">        &lt;PartTime/&gt;  </w:t>
            </w:r>
          </w:p>
          <w:p>
            <w:pPr>
              <w:rPr>
                <w:szCs w:val="21"/>
              </w:rPr>
            </w:pPr>
            <w:r>
              <w:rPr>
                <w:rFonts w:hint="eastAsia"/>
                <w:szCs w:val="21"/>
              </w:rPr>
              <w:t xml:space="preserve">        &lt;!--兼职（工种） --&gt;  </w:t>
            </w:r>
          </w:p>
          <w:p>
            <w:pPr>
              <w:rPr>
                <w:szCs w:val="21"/>
              </w:rPr>
            </w:pPr>
            <w:r>
              <w:rPr>
                <w:rFonts w:hint="eastAsia"/>
                <w:szCs w:val="21"/>
              </w:rPr>
              <w:t xml:space="preserve">        &lt;Industry/&gt;  </w:t>
            </w:r>
          </w:p>
          <w:p>
            <w:pPr>
              <w:rPr>
                <w:szCs w:val="21"/>
              </w:rPr>
            </w:pPr>
            <w:r>
              <w:rPr>
                <w:rFonts w:hint="eastAsia"/>
                <w:szCs w:val="21"/>
              </w:rPr>
              <w:t xml:space="preserve">        &lt;!--行业 --&gt;  </w:t>
            </w:r>
          </w:p>
          <w:p>
            <w:pPr>
              <w:rPr>
                <w:szCs w:val="21"/>
              </w:rPr>
            </w:pPr>
            <w:r>
              <w:rPr>
                <w:rFonts w:hint="eastAsia"/>
                <w:szCs w:val="21"/>
              </w:rPr>
              <w:t xml:space="preserve">        &lt;Remark/&gt;  </w:t>
            </w:r>
          </w:p>
          <w:p>
            <w:pPr>
              <w:rPr>
                <w:szCs w:val="21"/>
              </w:rPr>
            </w:pPr>
            <w:r>
              <w:rPr>
                <w:rFonts w:hint="eastAsia"/>
                <w:szCs w:val="21"/>
              </w:rPr>
              <w:t xml:space="preserve">        &lt;!--备注 --&gt;  </w:t>
            </w:r>
          </w:p>
          <w:p>
            <w:pPr>
              <w:rPr>
                <w:szCs w:val="21"/>
              </w:rPr>
            </w:pPr>
            <w:r>
              <w:rPr>
                <w:rFonts w:hint="eastAsia"/>
                <w:szCs w:val="21"/>
              </w:rPr>
              <w:t xml:space="preserve">        &lt;Remark1/&gt;  </w:t>
            </w:r>
          </w:p>
          <w:p>
            <w:pPr>
              <w:rPr>
                <w:szCs w:val="21"/>
              </w:rPr>
            </w:pPr>
            <w:r>
              <w:rPr>
                <w:rFonts w:hint="eastAsia"/>
                <w:szCs w:val="21"/>
              </w:rPr>
              <w:t xml:space="preserve">        &lt;!--备注1 --&gt;  </w:t>
            </w:r>
          </w:p>
          <w:p>
            <w:pPr>
              <w:rPr>
                <w:szCs w:val="21"/>
              </w:rPr>
            </w:pPr>
            <w:r>
              <w:rPr>
                <w:rFonts w:hint="eastAsia"/>
                <w:szCs w:val="21"/>
              </w:rPr>
              <w:t xml:space="preserve">        &lt;IDTypeStartDate/&gt;  </w:t>
            </w:r>
          </w:p>
          <w:p>
            <w:pPr>
              <w:rPr>
                <w:szCs w:val="21"/>
              </w:rPr>
            </w:pPr>
            <w:r>
              <w:rPr>
                <w:rFonts w:hint="eastAsia"/>
                <w:szCs w:val="21"/>
              </w:rPr>
              <w:t xml:space="preserve">        &lt;!--证件类型有效起期 --&gt;  </w:t>
            </w:r>
          </w:p>
          <w:p>
            <w:pPr>
              <w:rPr>
                <w:szCs w:val="21"/>
              </w:rPr>
            </w:pPr>
            <w:r>
              <w:rPr>
                <w:rFonts w:hint="eastAsia"/>
                <w:szCs w:val="21"/>
              </w:rPr>
              <w:t xml:space="preserve">        &lt;IDTypeEndDate/&gt;  </w:t>
            </w:r>
          </w:p>
          <w:p>
            <w:pPr>
              <w:rPr>
                <w:szCs w:val="21"/>
              </w:rPr>
            </w:pPr>
            <w:r>
              <w:rPr>
                <w:rFonts w:hint="eastAsia"/>
                <w:szCs w:val="21"/>
              </w:rPr>
              <w:t xml:space="preserve">        &lt;!--证件类型有效止期 --&gt;  </w:t>
            </w:r>
          </w:p>
          <w:p>
            <w:pPr>
              <w:rPr>
                <w:szCs w:val="21"/>
              </w:rPr>
            </w:pPr>
            <w:r>
              <w:rPr>
                <w:rFonts w:hint="eastAsia"/>
                <w:szCs w:val="21"/>
              </w:rPr>
              <w:t xml:space="preserve">        &lt;ContPlanMult/&gt;  </w:t>
            </w:r>
          </w:p>
          <w:p>
            <w:pPr>
              <w:rPr>
                <w:szCs w:val="21"/>
              </w:rPr>
            </w:pPr>
            <w:r>
              <w:rPr>
                <w:rFonts w:hint="eastAsia"/>
                <w:szCs w:val="21"/>
              </w:rPr>
              <w:t xml:space="preserve">        &lt;!--套餐组合份数 --&gt;  </w:t>
            </w:r>
          </w:p>
          <w:p>
            <w:pPr>
              <w:rPr>
                <w:szCs w:val="21"/>
              </w:rPr>
            </w:pPr>
            <w:r>
              <w:rPr>
                <w:rFonts w:hint="eastAsia"/>
                <w:szCs w:val="21"/>
              </w:rPr>
              <w:t xml:space="preserve">        &lt;OtherIDNo/&gt;  </w:t>
            </w:r>
          </w:p>
          <w:p>
            <w:pPr>
              <w:rPr>
                <w:szCs w:val="21"/>
              </w:rPr>
            </w:pPr>
            <w:r>
              <w:rPr>
                <w:rFonts w:hint="eastAsia"/>
                <w:szCs w:val="21"/>
              </w:rPr>
              <w:t xml:space="preserve">        &lt;!--其他证件号码 --&gt;  </w:t>
            </w:r>
          </w:p>
          <w:p>
            <w:pPr>
              <w:rPr>
                <w:szCs w:val="21"/>
              </w:rPr>
            </w:pPr>
            <w:r>
              <w:rPr>
                <w:rFonts w:hint="eastAsia"/>
                <w:szCs w:val="21"/>
              </w:rPr>
              <w:t xml:space="preserve">        &lt;IDTypeLongFlag/&gt;  </w:t>
            </w:r>
          </w:p>
          <w:p>
            <w:pPr>
              <w:rPr>
                <w:szCs w:val="21"/>
              </w:rPr>
            </w:pPr>
            <w:r>
              <w:rPr>
                <w:rFonts w:hint="eastAsia"/>
                <w:szCs w:val="21"/>
              </w:rPr>
              <w:t xml:space="preserve">        &lt;!--证件有效期长期标志 --&gt;  </w:t>
            </w:r>
          </w:p>
          <w:p>
            <w:pPr>
              <w:rPr>
                <w:szCs w:val="21"/>
              </w:rPr>
            </w:pPr>
            <w:r>
              <w:rPr>
                <w:rFonts w:hint="eastAsia"/>
                <w:szCs w:val="21"/>
              </w:rPr>
              <w:t xml:space="preserve">        &lt;OrderNo/&gt;  </w:t>
            </w:r>
          </w:p>
          <w:p>
            <w:pPr>
              <w:rPr>
                <w:szCs w:val="21"/>
              </w:rPr>
            </w:pPr>
            <w:r>
              <w:rPr>
                <w:rFonts w:hint="eastAsia"/>
                <w:szCs w:val="21"/>
              </w:rPr>
              <w:t xml:space="preserve">        &lt;!--订单号 --&gt;  </w:t>
            </w:r>
          </w:p>
          <w:p>
            <w:pPr>
              <w:rPr>
                <w:szCs w:val="21"/>
              </w:rPr>
            </w:pPr>
            <w:r>
              <w:rPr>
                <w:rFonts w:hint="eastAsia"/>
                <w:szCs w:val="21"/>
              </w:rPr>
              <w:t xml:space="preserve">        &lt;ChannelType/&gt;  </w:t>
            </w:r>
          </w:p>
          <w:p>
            <w:pPr>
              <w:rPr>
                <w:szCs w:val="21"/>
              </w:rPr>
            </w:pPr>
            <w:r>
              <w:rPr>
                <w:rFonts w:hint="eastAsia"/>
                <w:szCs w:val="21"/>
              </w:rPr>
              <w:t xml:space="preserve">        &lt;!--渠道 --&gt;  </w:t>
            </w:r>
          </w:p>
          <w:p>
            <w:pPr>
              <w:rPr>
                <w:szCs w:val="21"/>
              </w:rPr>
            </w:pPr>
            <w:r>
              <w:rPr>
                <w:rFonts w:hint="eastAsia"/>
                <w:szCs w:val="21"/>
              </w:rPr>
              <w:t xml:space="preserve">        &lt;MedInsurance/&gt;  </w:t>
            </w:r>
          </w:p>
          <w:p>
            <w:pPr>
              <w:rPr>
                <w:szCs w:val="21"/>
              </w:rPr>
            </w:pPr>
            <w:r>
              <w:rPr>
                <w:rFonts w:hint="eastAsia"/>
                <w:szCs w:val="21"/>
              </w:rPr>
              <w:t xml:space="preserve">        &lt;!--有无社保 --&gt;  </w:t>
            </w:r>
          </w:p>
          <w:p>
            <w:pPr>
              <w:rPr>
                <w:rFonts w:hint="eastAsia"/>
                <w:szCs w:val="21"/>
              </w:rPr>
            </w:pPr>
            <w:r>
              <w:rPr>
                <w:rFonts w:hint="eastAsia"/>
                <w:szCs w:val="21"/>
              </w:rPr>
              <w:t xml:space="preserve">        &lt;MedInsuranceCate/&gt;  </w:t>
            </w:r>
          </w:p>
          <w:p>
            <w:pPr>
              <w:rPr>
                <w:rFonts w:hint="eastAsia" w:hAnsi="宋体" w:eastAsia="宋体" w:cs="宋体"/>
                <w:szCs w:val="21"/>
              </w:rPr>
            </w:pPr>
            <w:r>
              <w:rPr>
                <w:rFonts w:hint="eastAsia" w:hAnsi="宋体" w:eastAsia="宋体" w:cs="宋体"/>
                <w:szCs w:val="21"/>
                <w:lang w:val="en-US" w:eastAsia="zh-CN"/>
              </w:rPr>
              <w:t xml:space="preserve">  </w:t>
            </w:r>
            <w:r>
              <w:rPr>
                <w:rFonts w:hint="eastAsia" w:hAnsi="宋体" w:eastAsia="宋体" w:cs="宋体"/>
                <w:szCs w:val="21"/>
              </w:rPr>
              <w:t xml:space="preserve">&lt;!-- </w:t>
            </w:r>
            <w:r>
              <w:rPr>
                <w:rFonts w:hint="eastAsia" w:hAnsi="宋体" w:eastAsia="宋体" w:cs="宋体"/>
                <w:szCs w:val="21"/>
                <w:lang w:eastAsia="zh-CN"/>
              </w:rPr>
              <w:t>是否拥有其他费用补偿型医疗保险</w:t>
            </w:r>
            <w:r>
              <w:rPr>
                <w:rFonts w:hint="eastAsia" w:hAnsi="宋体" w:eastAsia="宋体" w:cs="宋体"/>
                <w:szCs w:val="21"/>
              </w:rPr>
              <w:t xml:space="preserve">--&gt;  </w:t>
            </w:r>
          </w:p>
          <w:p>
            <w:pPr>
              <w:ind w:firstLine="630" w:firstLineChars="300"/>
              <w:rPr>
                <w:rFonts w:hint="eastAsia"/>
                <w:szCs w:val="21"/>
              </w:rPr>
            </w:pPr>
            <w:r>
              <w:rPr>
                <w:rFonts w:hint="eastAsia" w:hAnsi="宋体" w:eastAsia="宋体" w:cs="宋体"/>
                <w:szCs w:val="21"/>
              </w:rPr>
              <w:t>&lt;</w:t>
            </w:r>
            <w:r>
              <w:rPr>
                <w:rFonts w:hint="eastAsia" w:hAnsi="宋体" w:eastAsia="宋体" w:cs="宋体"/>
                <w:szCs w:val="21"/>
                <w:lang w:val="en-US" w:eastAsia="zh-CN"/>
              </w:rPr>
              <w:t>I</w:t>
            </w:r>
            <w:r>
              <w:rPr>
                <w:rFonts w:hint="eastAsia" w:hAnsi="宋体" w:eastAsia="宋体" w:cs="宋体"/>
                <w:szCs w:val="21"/>
              </w:rPr>
              <w:t xml:space="preserve">nsuredCostReiMedInsurance/&gt;  </w:t>
            </w:r>
          </w:p>
          <w:p>
            <w:pPr>
              <w:rPr>
                <w:szCs w:val="21"/>
              </w:rPr>
            </w:pPr>
            <w:r>
              <w:rPr>
                <w:rFonts w:hint="eastAsia"/>
                <w:szCs w:val="21"/>
              </w:rPr>
              <w:t xml:space="preserve">        &lt;!--社保种类 --&gt;  </w:t>
            </w:r>
          </w:p>
          <w:p>
            <w:pPr>
              <w:rPr>
                <w:szCs w:val="21"/>
              </w:rPr>
            </w:pPr>
            <w:r>
              <w:rPr>
                <w:rFonts w:hint="eastAsia"/>
                <w:szCs w:val="21"/>
              </w:rPr>
              <w:t xml:space="preserve">        &lt;EvectionReason/&gt;  </w:t>
            </w:r>
          </w:p>
          <w:p>
            <w:pPr>
              <w:rPr>
                <w:szCs w:val="21"/>
              </w:rPr>
            </w:pPr>
            <w:r>
              <w:rPr>
                <w:rFonts w:hint="eastAsia"/>
                <w:szCs w:val="21"/>
              </w:rPr>
              <w:t xml:space="preserve">        &lt;!--出国事由 --&gt;  </w:t>
            </w:r>
          </w:p>
          <w:p>
            <w:pPr>
              <w:rPr>
                <w:szCs w:val="21"/>
              </w:rPr>
            </w:pPr>
            <w:r>
              <w:rPr>
                <w:rFonts w:hint="eastAsia"/>
                <w:szCs w:val="21"/>
              </w:rPr>
              <w:t xml:space="preserve">        &lt;Destination/&gt;  </w:t>
            </w:r>
          </w:p>
          <w:p>
            <w:pPr>
              <w:rPr>
                <w:szCs w:val="21"/>
              </w:rPr>
            </w:pPr>
            <w:r>
              <w:rPr>
                <w:rFonts w:hint="eastAsia"/>
                <w:szCs w:val="21"/>
              </w:rPr>
              <w:t xml:space="preserve">        &lt;!--目的地 --&gt;  </w:t>
            </w:r>
          </w:p>
          <w:p>
            <w:pPr>
              <w:rPr>
                <w:szCs w:val="21"/>
              </w:rPr>
            </w:pPr>
            <w:r>
              <w:rPr>
                <w:rFonts w:hint="eastAsia"/>
                <w:szCs w:val="21"/>
              </w:rPr>
              <w:t xml:space="preserve">        &lt;ChildAmnt/&gt;  </w:t>
            </w:r>
          </w:p>
          <w:p>
            <w:pPr>
              <w:rPr>
                <w:szCs w:val="21"/>
              </w:rPr>
            </w:pPr>
            <w:r>
              <w:rPr>
                <w:rFonts w:hint="eastAsia"/>
                <w:szCs w:val="21"/>
              </w:rPr>
              <w:t xml:space="preserve">        &lt;!--未成年人保额 --&gt;  </w:t>
            </w:r>
          </w:p>
          <w:p>
            <w:pPr>
              <w:rPr>
                <w:szCs w:val="21"/>
              </w:rPr>
            </w:pPr>
            <w:r>
              <w:rPr>
                <w:rFonts w:hint="eastAsia"/>
                <w:szCs w:val="21"/>
              </w:rPr>
              <w:t xml:space="preserve">        &lt;AnnualIncome/&gt;  </w:t>
            </w:r>
          </w:p>
          <w:p>
            <w:pPr>
              <w:rPr>
                <w:szCs w:val="21"/>
              </w:rPr>
            </w:pPr>
            <w:r>
              <w:rPr>
                <w:rFonts w:hint="eastAsia"/>
                <w:szCs w:val="21"/>
              </w:rPr>
              <w:t xml:space="preserve">        &lt;!--年收入 --&gt;  </w:t>
            </w:r>
          </w:p>
          <w:p>
            <w:pPr>
              <w:rPr>
                <w:szCs w:val="21"/>
              </w:rPr>
            </w:pPr>
            <w:r>
              <w:rPr>
                <w:rFonts w:hint="eastAsia"/>
                <w:szCs w:val="21"/>
              </w:rPr>
              <w:t xml:space="preserve">        &lt;InsuredEnName/&gt;  </w:t>
            </w:r>
          </w:p>
          <w:p>
            <w:pPr>
              <w:rPr>
                <w:szCs w:val="21"/>
              </w:rPr>
            </w:pPr>
            <w:r>
              <w:rPr>
                <w:rFonts w:hint="eastAsia"/>
                <w:szCs w:val="21"/>
              </w:rPr>
              <w:t xml:space="preserve">        &lt;!--英文名字 --&gt;  </w:t>
            </w:r>
          </w:p>
          <w:p>
            <w:pPr>
              <w:rPr>
                <w:szCs w:val="21"/>
              </w:rPr>
            </w:pPr>
            <w:r>
              <w:rPr>
                <w:rFonts w:hint="eastAsia"/>
                <w:szCs w:val="21"/>
              </w:rPr>
              <w:t xml:space="preserve">        &lt;JobContent/&gt;  </w:t>
            </w:r>
          </w:p>
          <w:p>
            <w:pPr>
              <w:rPr>
                <w:szCs w:val="21"/>
              </w:rPr>
            </w:pPr>
            <w:r>
              <w:rPr>
                <w:rFonts w:hint="eastAsia"/>
                <w:szCs w:val="21"/>
              </w:rPr>
              <w:t xml:space="preserve">        &lt;!--工作内容 --&gt;  </w:t>
            </w:r>
          </w:p>
          <w:p>
            <w:pPr>
              <w:rPr>
                <w:szCs w:val="21"/>
              </w:rPr>
            </w:pPr>
            <w:r>
              <w:rPr>
                <w:rFonts w:hint="eastAsia"/>
                <w:szCs w:val="21"/>
              </w:rPr>
              <w:t xml:space="preserve">        &lt;InsuredTotalFaceAmount/&gt;  </w:t>
            </w:r>
          </w:p>
          <w:p>
            <w:pPr>
              <w:rPr>
                <w:szCs w:val="21"/>
              </w:rPr>
            </w:pPr>
            <w:r>
              <w:rPr>
                <w:rFonts w:hint="eastAsia"/>
                <w:szCs w:val="21"/>
              </w:rPr>
              <w:t xml:space="preserve">        &lt;!--累计投保身故保额 --&gt;  </w:t>
            </w:r>
          </w:p>
          <w:p>
            <w:pPr>
              <w:rPr>
                <w:szCs w:val="21"/>
              </w:rPr>
            </w:pPr>
            <w:r>
              <w:rPr>
                <w:rFonts w:hint="eastAsia"/>
                <w:szCs w:val="21"/>
              </w:rPr>
              <w:t xml:space="preserve">        &lt;FK_LCCont/&gt;  </w:t>
            </w:r>
          </w:p>
          <w:p>
            <w:pPr>
              <w:rPr>
                <w:szCs w:val="21"/>
              </w:rPr>
            </w:pPr>
            <w:r>
              <w:rPr>
                <w:rFonts w:hint="eastAsia"/>
                <w:szCs w:val="21"/>
              </w:rPr>
              <w:t xml:space="preserve">        &lt;!--外键_个人保单表 --&gt;  </w:t>
            </w:r>
          </w:p>
          <w:p>
            <w:pPr>
              <w:rPr>
                <w:szCs w:val="21"/>
              </w:rPr>
            </w:pPr>
            <w:r>
              <w:rPr>
                <w:rFonts w:hint="eastAsia"/>
                <w:szCs w:val="21"/>
              </w:rPr>
              <w:t xml:space="preserve">        &lt;FK_LDPerson/&gt;  </w:t>
            </w:r>
          </w:p>
          <w:p>
            <w:pPr>
              <w:rPr>
                <w:szCs w:val="21"/>
              </w:rPr>
            </w:pPr>
            <w:r>
              <w:rPr>
                <w:rFonts w:hint="eastAsia"/>
                <w:szCs w:val="21"/>
              </w:rPr>
              <w:t xml:space="preserve">        &lt;!--外键_个人客户表 --&gt;  </w:t>
            </w:r>
          </w:p>
          <w:p>
            <w:pPr>
              <w:rPr>
                <w:szCs w:val="21"/>
              </w:rPr>
            </w:pPr>
            <w:r>
              <w:rPr>
                <w:rFonts w:hint="eastAsia"/>
                <w:szCs w:val="21"/>
              </w:rPr>
              <w:t xml:space="preserve">        &lt;LCAddress&gt; </w:t>
            </w:r>
          </w:p>
          <w:p>
            <w:pPr>
              <w:rPr>
                <w:szCs w:val="21"/>
              </w:rPr>
            </w:pPr>
            <w:r>
              <w:rPr>
                <w:rFonts w:hint="eastAsia"/>
                <w:szCs w:val="21"/>
              </w:rPr>
              <w:t xml:space="preserve">          &lt;AddressID/&gt;  </w:t>
            </w:r>
          </w:p>
          <w:p>
            <w:pPr>
              <w:rPr>
                <w:szCs w:val="21"/>
              </w:rPr>
            </w:pPr>
            <w:r>
              <w:rPr>
                <w:rFonts w:hint="eastAsia"/>
                <w:szCs w:val="21"/>
              </w:rPr>
              <w:t xml:space="preserve">          &lt;!--ID --&gt;  </w:t>
            </w:r>
          </w:p>
          <w:p>
            <w:pPr>
              <w:rPr>
                <w:szCs w:val="21"/>
              </w:rPr>
            </w:pPr>
            <w:r>
              <w:rPr>
                <w:rFonts w:hint="eastAsia"/>
                <w:szCs w:val="21"/>
              </w:rPr>
              <w:t xml:space="preserve">          &lt;CustomerNo/&gt;  </w:t>
            </w:r>
          </w:p>
          <w:p>
            <w:pPr>
              <w:rPr>
                <w:szCs w:val="21"/>
              </w:rPr>
            </w:pPr>
            <w:r>
              <w:rPr>
                <w:rFonts w:hint="eastAsia"/>
                <w:szCs w:val="21"/>
              </w:rPr>
              <w:t xml:space="preserve">          &lt;!--客户号码 --&gt;  </w:t>
            </w:r>
          </w:p>
          <w:p>
            <w:pPr>
              <w:rPr>
                <w:szCs w:val="21"/>
              </w:rPr>
            </w:pPr>
            <w:r>
              <w:rPr>
                <w:rFonts w:hint="eastAsia"/>
                <w:szCs w:val="21"/>
              </w:rPr>
              <w:t xml:space="preserve">          &lt;AddressNo/&gt;  </w:t>
            </w:r>
          </w:p>
          <w:p>
            <w:pPr>
              <w:rPr>
                <w:szCs w:val="21"/>
              </w:rPr>
            </w:pPr>
            <w:r>
              <w:rPr>
                <w:rFonts w:hint="eastAsia"/>
                <w:szCs w:val="21"/>
              </w:rPr>
              <w:t xml:space="preserve">          &lt;!--地址号码 --&gt;  </w:t>
            </w:r>
          </w:p>
          <w:p>
            <w:pPr>
              <w:rPr>
                <w:szCs w:val="21"/>
              </w:rPr>
            </w:pPr>
            <w:r>
              <w:rPr>
                <w:rFonts w:hint="eastAsia"/>
                <w:szCs w:val="21"/>
              </w:rPr>
              <w:t xml:space="preserve">          &lt;PostalAddress/&gt;  </w:t>
            </w:r>
          </w:p>
          <w:p>
            <w:pPr>
              <w:rPr>
                <w:szCs w:val="21"/>
              </w:rPr>
            </w:pPr>
            <w:r>
              <w:rPr>
                <w:rFonts w:hint="eastAsia"/>
                <w:szCs w:val="21"/>
              </w:rPr>
              <w:t xml:space="preserve">          &lt;!--通讯地址 --&gt;  </w:t>
            </w:r>
          </w:p>
          <w:p>
            <w:pPr>
              <w:rPr>
                <w:szCs w:val="21"/>
              </w:rPr>
            </w:pPr>
            <w:r>
              <w:rPr>
                <w:rFonts w:hint="eastAsia"/>
                <w:szCs w:val="21"/>
              </w:rPr>
              <w:t xml:space="preserve">          &lt;ZipCode/&gt;  </w:t>
            </w:r>
          </w:p>
          <w:p>
            <w:pPr>
              <w:rPr>
                <w:szCs w:val="21"/>
              </w:rPr>
            </w:pPr>
            <w:r>
              <w:rPr>
                <w:rFonts w:hint="eastAsia"/>
                <w:szCs w:val="21"/>
              </w:rPr>
              <w:t xml:space="preserve">          &lt;!--通讯邮编 --&gt;  </w:t>
            </w:r>
          </w:p>
          <w:p>
            <w:pPr>
              <w:rPr>
                <w:szCs w:val="21"/>
              </w:rPr>
            </w:pPr>
            <w:r>
              <w:rPr>
                <w:rFonts w:hint="eastAsia"/>
                <w:szCs w:val="21"/>
              </w:rPr>
              <w:t xml:space="preserve">          &lt;Phone/&gt;  </w:t>
            </w:r>
          </w:p>
          <w:p>
            <w:pPr>
              <w:rPr>
                <w:szCs w:val="21"/>
              </w:rPr>
            </w:pPr>
            <w:r>
              <w:rPr>
                <w:rFonts w:hint="eastAsia"/>
                <w:szCs w:val="21"/>
              </w:rPr>
              <w:t xml:space="preserve">          &lt;!--通讯电话 --&gt;  </w:t>
            </w:r>
          </w:p>
          <w:p>
            <w:pPr>
              <w:rPr>
                <w:szCs w:val="21"/>
              </w:rPr>
            </w:pPr>
            <w:r>
              <w:rPr>
                <w:rFonts w:hint="eastAsia"/>
                <w:szCs w:val="21"/>
              </w:rPr>
              <w:t xml:space="preserve">          &lt;Fax/&gt;  </w:t>
            </w:r>
          </w:p>
          <w:p>
            <w:pPr>
              <w:rPr>
                <w:szCs w:val="21"/>
              </w:rPr>
            </w:pPr>
            <w:r>
              <w:rPr>
                <w:rFonts w:hint="eastAsia"/>
                <w:szCs w:val="21"/>
              </w:rPr>
              <w:t xml:space="preserve">          &lt;!--通讯传真 --&gt;  </w:t>
            </w:r>
          </w:p>
          <w:p>
            <w:pPr>
              <w:rPr>
                <w:szCs w:val="21"/>
              </w:rPr>
            </w:pPr>
            <w:r>
              <w:rPr>
                <w:rFonts w:hint="eastAsia"/>
                <w:szCs w:val="21"/>
              </w:rPr>
              <w:t xml:space="preserve">          &lt;HomeAddress/&gt;  </w:t>
            </w:r>
          </w:p>
          <w:p>
            <w:pPr>
              <w:rPr>
                <w:szCs w:val="21"/>
              </w:rPr>
            </w:pPr>
            <w:r>
              <w:rPr>
                <w:rFonts w:hint="eastAsia"/>
                <w:szCs w:val="21"/>
              </w:rPr>
              <w:t xml:space="preserve">          &lt;!--家庭地址 --&gt;  </w:t>
            </w:r>
          </w:p>
          <w:p>
            <w:pPr>
              <w:rPr>
                <w:szCs w:val="21"/>
              </w:rPr>
            </w:pPr>
            <w:r>
              <w:rPr>
                <w:rFonts w:hint="eastAsia"/>
                <w:szCs w:val="21"/>
              </w:rPr>
              <w:t xml:space="preserve">          &lt;HomeZipCode/&gt;  </w:t>
            </w:r>
          </w:p>
          <w:p>
            <w:pPr>
              <w:rPr>
                <w:szCs w:val="21"/>
              </w:rPr>
            </w:pPr>
            <w:r>
              <w:rPr>
                <w:rFonts w:hint="eastAsia"/>
                <w:szCs w:val="21"/>
              </w:rPr>
              <w:t xml:space="preserve">          &lt;!--家庭邮编 --&gt;  </w:t>
            </w:r>
          </w:p>
          <w:p>
            <w:pPr>
              <w:rPr>
                <w:szCs w:val="21"/>
              </w:rPr>
            </w:pPr>
            <w:r>
              <w:rPr>
                <w:rFonts w:hint="eastAsia"/>
                <w:szCs w:val="21"/>
              </w:rPr>
              <w:t xml:space="preserve">          &lt;HomeAreaCode/&gt;  </w:t>
            </w:r>
          </w:p>
          <w:p>
            <w:pPr>
              <w:rPr>
                <w:szCs w:val="21"/>
              </w:rPr>
            </w:pPr>
            <w:r>
              <w:rPr>
                <w:rFonts w:hint="eastAsia"/>
                <w:szCs w:val="21"/>
              </w:rPr>
              <w:t xml:space="preserve">          &lt;!--住宅电话区号 --&gt;  </w:t>
            </w:r>
          </w:p>
          <w:p>
            <w:pPr>
              <w:rPr>
                <w:szCs w:val="21"/>
              </w:rPr>
            </w:pPr>
            <w:r>
              <w:rPr>
                <w:rFonts w:hint="eastAsia"/>
                <w:szCs w:val="21"/>
              </w:rPr>
              <w:t xml:space="preserve">          &lt;HomePhone/&gt;  </w:t>
            </w:r>
          </w:p>
          <w:p>
            <w:pPr>
              <w:rPr>
                <w:szCs w:val="21"/>
              </w:rPr>
            </w:pPr>
            <w:r>
              <w:rPr>
                <w:rFonts w:hint="eastAsia"/>
                <w:szCs w:val="21"/>
              </w:rPr>
              <w:t xml:space="preserve">          &lt;!--住宅电话 --&gt;  </w:t>
            </w:r>
          </w:p>
          <w:p>
            <w:pPr>
              <w:rPr>
                <w:szCs w:val="21"/>
              </w:rPr>
            </w:pPr>
            <w:r>
              <w:rPr>
                <w:rFonts w:hint="eastAsia"/>
                <w:szCs w:val="21"/>
              </w:rPr>
              <w:t xml:space="preserve">          &lt;HomeExtension/&gt;  </w:t>
            </w:r>
          </w:p>
          <w:p>
            <w:pPr>
              <w:rPr>
                <w:szCs w:val="21"/>
              </w:rPr>
            </w:pPr>
            <w:r>
              <w:rPr>
                <w:rFonts w:hint="eastAsia"/>
                <w:szCs w:val="21"/>
              </w:rPr>
              <w:t xml:space="preserve">          &lt;!--住宅电话分机 --&gt;  </w:t>
            </w:r>
          </w:p>
          <w:p>
            <w:pPr>
              <w:rPr>
                <w:szCs w:val="21"/>
              </w:rPr>
            </w:pPr>
            <w:r>
              <w:rPr>
                <w:rFonts w:hint="eastAsia"/>
                <w:szCs w:val="21"/>
              </w:rPr>
              <w:t xml:space="preserve">          &lt;HomeFax/&gt;  </w:t>
            </w:r>
          </w:p>
          <w:p>
            <w:pPr>
              <w:rPr>
                <w:szCs w:val="21"/>
              </w:rPr>
            </w:pPr>
            <w:r>
              <w:rPr>
                <w:rFonts w:hint="eastAsia"/>
                <w:szCs w:val="21"/>
              </w:rPr>
              <w:t xml:space="preserve">          &lt;!--家庭传真 --&gt;  </w:t>
            </w:r>
          </w:p>
          <w:p>
            <w:pPr>
              <w:rPr>
                <w:szCs w:val="21"/>
              </w:rPr>
            </w:pPr>
            <w:r>
              <w:rPr>
                <w:rFonts w:hint="eastAsia"/>
                <w:szCs w:val="21"/>
              </w:rPr>
              <w:t xml:space="preserve">          &lt;CompanyAddress/&gt;  </w:t>
            </w:r>
          </w:p>
          <w:p>
            <w:pPr>
              <w:rPr>
                <w:szCs w:val="21"/>
              </w:rPr>
            </w:pPr>
            <w:r>
              <w:rPr>
                <w:rFonts w:hint="eastAsia"/>
                <w:szCs w:val="21"/>
              </w:rPr>
              <w:t xml:space="preserve">          &lt;!--单位地址 --&gt;  </w:t>
            </w:r>
          </w:p>
          <w:p>
            <w:pPr>
              <w:rPr>
                <w:szCs w:val="21"/>
              </w:rPr>
            </w:pPr>
            <w:r>
              <w:rPr>
                <w:rFonts w:hint="eastAsia"/>
                <w:szCs w:val="21"/>
              </w:rPr>
              <w:t xml:space="preserve">          &lt;CompanyAreaCode/&gt;  </w:t>
            </w:r>
          </w:p>
          <w:p>
            <w:pPr>
              <w:rPr>
                <w:szCs w:val="21"/>
              </w:rPr>
            </w:pPr>
            <w:r>
              <w:rPr>
                <w:rFonts w:hint="eastAsia"/>
                <w:szCs w:val="21"/>
              </w:rPr>
              <w:t xml:space="preserve">          &lt;!--办公电话区号 --&gt;  </w:t>
            </w:r>
          </w:p>
          <w:p>
            <w:pPr>
              <w:rPr>
                <w:szCs w:val="21"/>
              </w:rPr>
            </w:pPr>
            <w:r>
              <w:rPr>
                <w:rFonts w:hint="eastAsia"/>
                <w:szCs w:val="21"/>
              </w:rPr>
              <w:t xml:space="preserve">          &lt;CompanyPhone/&gt;  </w:t>
            </w:r>
          </w:p>
          <w:p>
            <w:pPr>
              <w:rPr>
                <w:szCs w:val="21"/>
              </w:rPr>
            </w:pPr>
            <w:r>
              <w:rPr>
                <w:rFonts w:hint="eastAsia"/>
                <w:szCs w:val="21"/>
              </w:rPr>
              <w:t xml:space="preserve">          &lt;!--办公电话 --&gt;  </w:t>
            </w:r>
          </w:p>
          <w:p>
            <w:pPr>
              <w:rPr>
                <w:szCs w:val="21"/>
              </w:rPr>
            </w:pPr>
            <w:r>
              <w:rPr>
                <w:rFonts w:hint="eastAsia"/>
                <w:szCs w:val="21"/>
              </w:rPr>
              <w:t xml:space="preserve">          &lt;CompanyExtension/&gt;  </w:t>
            </w:r>
          </w:p>
          <w:p>
            <w:pPr>
              <w:rPr>
                <w:szCs w:val="21"/>
              </w:rPr>
            </w:pPr>
            <w:r>
              <w:rPr>
                <w:rFonts w:hint="eastAsia"/>
                <w:szCs w:val="21"/>
              </w:rPr>
              <w:t xml:space="preserve">          &lt;!--办公电话分机 --&gt;  </w:t>
            </w:r>
          </w:p>
          <w:p>
            <w:pPr>
              <w:rPr>
                <w:szCs w:val="21"/>
              </w:rPr>
            </w:pPr>
            <w:r>
              <w:rPr>
                <w:rFonts w:hint="eastAsia"/>
                <w:szCs w:val="21"/>
              </w:rPr>
              <w:t xml:space="preserve">          &lt;CompanyFax/&gt;  </w:t>
            </w:r>
          </w:p>
          <w:p>
            <w:pPr>
              <w:rPr>
                <w:szCs w:val="21"/>
              </w:rPr>
            </w:pPr>
            <w:r>
              <w:rPr>
                <w:rFonts w:hint="eastAsia"/>
                <w:szCs w:val="21"/>
              </w:rPr>
              <w:t xml:space="preserve">          &lt;!--单位传真 --&gt;  </w:t>
            </w:r>
          </w:p>
          <w:p>
            <w:pPr>
              <w:rPr>
                <w:szCs w:val="21"/>
              </w:rPr>
            </w:pPr>
            <w:r>
              <w:rPr>
                <w:rFonts w:hint="eastAsia"/>
                <w:szCs w:val="21"/>
              </w:rPr>
              <w:t xml:space="preserve">          &lt;Mobile/&gt;  </w:t>
            </w:r>
          </w:p>
          <w:p>
            <w:pPr>
              <w:rPr>
                <w:szCs w:val="21"/>
              </w:rPr>
            </w:pPr>
            <w:r>
              <w:rPr>
                <w:rFonts w:hint="eastAsia"/>
                <w:szCs w:val="21"/>
              </w:rPr>
              <w:t xml:space="preserve">          &lt;!--手机 --&gt;  </w:t>
            </w:r>
          </w:p>
          <w:p>
            <w:pPr>
              <w:rPr>
                <w:szCs w:val="21"/>
              </w:rPr>
            </w:pPr>
            <w:r>
              <w:rPr>
                <w:rFonts w:hint="eastAsia"/>
                <w:szCs w:val="21"/>
              </w:rPr>
              <w:t xml:space="preserve">          &lt;MobileChs/&gt;  </w:t>
            </w:r>
          </w:p>
          <w:p>
            <w:pPr>
              <w:rPr>
                <w:szCs w:val="21"/>
              </w:rPr>
            </w:pPr>
            <w:r>
              <w:rPr>
                <w:rFonts w:hint="eastAsia"/>
                <w:szCs w:val="21"/>
              </w:rPr>
              <w:t xml:space="preserve">          &lt;!--手机中文标示 --&gt;  </w:t>
            </w:r>
          </w:p>
          <w:p>
            <w:pPr>
              <w:rPr>
                <w:szCs w:val="21"/>
              </w:rPr>
            </w:pPr>
            <w:r>
              <w:rPr>
                <w:rFonts w:hint="eastAsia"/>
                <w:szCs w:val="21"/>
              </w:rPr>
              <w:t xml:space="preserve">          &lt;EMail/&gt;  </w:t>
            </w:r>
          </w:p>
          <w:p>
            <w:pPr>
              <w:rPr>
                <w:szCs w:val="21"/>
              </w:rPr>
            </w:pPr>
            <w:r>
              <w:rPr>
                <w:rFonts w:hint="eastAsia"/>
                <w:szCs w:val="21"/>
              </w:rPr>
              <w:t xml:space="preserve">          &lt;!--e_mail --&gt;  </w:t>
            </w:r>
          </w:p>
          <w:p>
            <w:pPr>
              <w:rPr>
                <w:szCs w:val="21"/>
              </w:rPr>
            </w:pPr>
            <w:r>
              <w:rPr>
                <w:rFonts w:hint="eastAsia"/>
                <w:szCs w:val="21"/>
              </w:rPr>
              <w:t xml:space="preserve">          &lt;BP/&gt;  </w:t>
            </w:r>
          </w:p>
          <w:p>
            <w:pPr>
              <w:rPr>
                <w:szCs w:val="21"/>
              </w:rPr>
            </w:pPr>
            <w:r>
              <w:rPr>
                <w:rFonts w:hint="eastAsia"/>
                <w:szCs w:val="21"/>
              </w:rPr>
              <w:t xml:space="preserve">          &lt;!--传呼 --&gt;  </w:t>
            </w:r>
          </w:p>
          <w:p>
            <w:pPr>
              <w:rPr>
                <w:szCs w:val="21"/>
              </w:rPr>
            </w:pPr>
            <w:r>
              <w:rPr>
                <w:rFonts w:hint="eastAsia"/>
                <w:szCs w:val="21"/>
              </w:rPr>
              <w:t xml:space="preserve">          &lt;Mobile2/&gt;  </w:t>
            </w:r>
          </w:p>
          <w:p>
            <w:pPr>
              <w:rPr>
                <w:szCs w:val="21"/>
              </w:rPr>
            </w:pPr>
            <w:r>
              <w:rPr>
                <w:rFonts w:hint="eastAsia"/>
                <w:szCs w:val="21"/>
              </w:rPr>
              <w:t xml:space="preserve">          &lt;!--手机2 --&gt;  </w:t>
            </w:r>
          </w:p>
          <w:p>
            <w:pPr>
              <w:rPr>
                <w:szCs w:val="21"/>
              </w:rPr>
            </w:pPr>
            <w:r>
              <w:rPr>
                <w:rFonts w:hint="eastAsia"/>
                <w:szCs w:val="21"/>
              </w:rPr>
              <w:t xml:space="preserve">          &lt;MobileChs2/&gt;  </w:t>
            </w:r>
          </w:p>
          <w:p>
            <w:pPr>
              <w:rPr>
                <w:szCs w:val="21"/>
              </w:rPr>
            </w:pPr>
            <w:r>
              <w:rPr>
                <w:rFonts w:hint="eastAsia"/>
                <w:szCs w:val="21"/>
              </w:rPr>
              <w:t xml:space="preserve">          &lt;!--手机中文标示2 --&gt;  </w:t>
            </w:r>
          </w:p>
          <w:p>
            <w:pPr>
              <w:rPr>
                <w:szCs w:val="21"/>
              </w:rPr>
            </w:pPr>
            <w:r>
              <w:rPr>
                <w:rFonts w:hint="eastAsia"/>
                <w:szCs w:val="21"/>
              </w:rPr>
              <w:t xml:space="preserve">          &lt;EMail2/&gt;  </w:t>
            </w:r>
          </w:p>
          <w:p>
            <w:pPr>
              <w:rPr>
                <w:szCs w:val="21"/>
              </w:rPr>
            </w:pPr>
            <w:r>
              <w:rPr>
                <w:rFonts w:hint="eastAsia"/>
                <w:szCs w:val="21"/>
              </w:rPr>
              <w:t xml:space="preserve">          &lt;!--e_mail2 --&gt;  </w:t>
            </w:r>
          </w:p>
          <w:p>
            <w:pPr>
              <w:rPr>
                <w:szCs w:val="21"/>
              </w:rPr>
            </w:pPr>
            <w:r>
              <w:rPr>
                <w:rFonts w:hint="eastAsia"/>
                <w:szCs w:val="21"/>
              </w:rPr>
              <w:t xml:space="preserve">          &lt;QQ/&gt;  </w:t>
            </w:r>
          </w:p>
          <w:p>
            <w:pPr>
              <w:rPr>
                <w:szCs w:val="21"/>
              </w:rPr>
            </w:pPr>
            <w:r>
              <w:rPr>
                <w:rFonts w:hint="eastAsia"/>
                <w:szCs w:val="21"/>
              </w:rPr>
              <w:t xml:space="preserve">          &lt;!--QQ --&gt;  </w:t>
            </w:r>
          </w:p>
          <w:p>
            <w:pPr>
              <w:rPr>
                <w:szCs w:val="21"/>
              </w:rPr>
            </w:pPr>
            <w:r>
              <w:rPr>
                <w:rFonts w:hint="eastAsia"/>
                <w:szCs w:val="21"/>
              </w:rPr>
              <w:t xml:space="preserve">          &lt;Wechat/&gt;  </w:t>
            </w:r>
          </w:p>
          <w:p>
            <w:pPr>
              <w:rPr>
                <w:szCs w:val="21"/>
              </w:rPr>
            </w:pPr>
            <w:r>
              <w:rPr>
                <w:rFonts w:hint="eastAsia"/>
                <w:szCs w:val="21"/>
              </w:rPr>
              <w:t xml:space="preserve">          &lt;!--Wechat --&gt;  </w:t>
            </w:r>
          </w:p>
          <w:p>
            <w:pPr>
              <w:rPr>
                <w:szCs w:val="21"/>
              </w:rPr>
            </w:pPr>
            <w:r>
              <w:rPr>
                <w:rFonts w:hint="eastAsia"/>
                <w:szCs w:val="21"/>
              </w:rPr>
              <w:t xml:space="preserve">          &lt;BP2/&gt;  </w:t>
            </w:r>
          </w:p>
          <w:p>
            <w:pPr>
              <w:rPr>
                <w:szCs w:val="21"/>
              </w:rPr>
            </w:pPr>
            <w:r>
              <w:rPr>
                <w:rFonts w:hint="eastAsia"/>
                <w:szCs w:val="21"/>
              </w:rPr>
              <w:t xml:space="preserve">          &lt;!--传呼2 --&gt;  </w:t>
            </w:r>
          </w:p>
          <w:p>
            <w:pPr>
              <w:rPr>
                <w:szCs w:val="21"/>
              </w:rPr>
            </w:pPr>
            <w:r>
              <w:rPr>
                <w:rFonts w:hint="eastAsia"/>
                <w:szCs w:val="21"/>
              </w:rPr>
              <w:t xml:space="preserve">          &lt;Operator/&gt;  </w:t>
            </w:r>
          </w:p>
          <w:p>
            <w:pPr>
              <w:rPr>
                <w:szCs w:val="21"/>
              </w:rPr>
            </w:pPr>
            <w:r>
              <w:rPr>
                <w:rFonts w:hint="eastAsia"/>
                <w:szCs w:val="21"/>
              </w:rPr>
              <w:t xml:space="preserve">          &lt;!--操作员 --&gt;  </w:t>
            </w:r>
          </w:p>
          <w:p>
            <w:pPr>
              <w:rPr>
                <w:szCs w:val="21"/>
              </w:rPr>
            </w:pPr>
            <w:r>
              <w:rPr>
                <w:rFonts w:hint="eastAsia"/>
                <w:szCs w:val="21"/>
              </w:rPr>
              <w:t xml:space="preserve">          &lt;MakeDate/&gt;  </w:t>
            </w:r>
          </w:p>
          <w:p>
            <w:pPr>
              <w:rPr>
                <w:szCs w:val="21"/>
              </w:rPr>
            </w:pPr>
            <w:r>
              <w:rPr>
                <w:rFonts w:hint="eastAsia"/>
                <w:szCs w:val="21"/>
              </w:rPr>
              <w:t xml:space="preserve">          &lt;!--入机日期 --&gt;  </w:t>
            </w:r>
          </w:p>
          <w:p>
            <w:pPr>
              <w:rPr>
                <w:szCs w:val="21"/>
              </w:rPr>
            </w:pPr>
            <w:r>
              <w:rPr>
                <w:rFonts w:hint="eastAsia"/>
                <w:szCs w:val="21"/>
              </w:rPr>
              <w:t xml:space="preserve">          &lt;MakeTime/&gt;  </w:t>
            </w:r>
          </w:p>
          <w:p>
            <w:pPr>
              <w:rPr>
                <w:szCs w:val="21"/>
              </w:rPr>
            </w:pPr>
            <w:r>
              <w:rPr>
                <w:rFonts w:hint="eastAsia"/>
                <w:szCs w:val="21"/>
              </w:rPr>
              <w:t xml:space="preserve">          &lt;!--入机时间 --&gt;  </w:t>
            </w:r>
          </w:p>
          <w:p>
            <w:pPr>
              <w:rPr>
                <w:szCs w:val="21"/>
              </w:rPr>
            </w:pPr>
            <w:r>
              <w:rPr>
                <w:rFonts w:hint="eastAsia"/>
                <w:szCs w:val="21"/>
              </w:rPr>
              <w:t xml:space="preserve">          &lt;ModifyDate/&gt;  </w:t>
            </w:r>
          </w:p>
          <w:p>
            <w:pPr>
              <w:rPr>
                <w:szCs w:val="21"/>
              </w:rPr>
            </w:pPr>
            <w:r>
              <w:rPr>
                <w:rFonts w:hint="eastAsia"/>
                <w:szCs w:val="21"/>
              </w:rPr>
              <w:t xml:space="preserve">          &lt;!--最后一次修改日期 --&gt;  </w:t>
            </w:r>
          </w:p>
          <w:p>
            <w:pPr>
              <w:rPr>
                <w:szCs w:val="21"/>
              </w:rPr>
            </w:pPr>
            <w:r>
              <w:rPr>
                <w:rFonts w:hint="eastAsia"/>
                <w:szCs w:val="21"/>
              </w:rPr>
              <w:t xml:space="preserve">          &lt;ModifyTime/&gt;  </w:t>
            </w:r>
          </w:p>
          <w:p>
            <w:pPr>
              <w:rPr>
                <w:szCs w:val="21"/>
              </w:rPr>
            </w:pPr>
            <w:r>
              <w:rPr>
                <w:rFonts w:hint="eastAsia"/>
                <w:szCs w:val="21"/>
              </w:rPr>
              <w:t xml:space="preserve">          &lt;!--最后一次修改时间 --&gt;  </w:t>
            </w:r>
          </w:p>
          <w:p>
            <w:pPr>
              <w:rPr>
                <w:szCs w:val="21"/>
              </w:rPr>
            </w:pPr>
            <w:r>
              <w:rPr>
                <w:rFonts w:hint="eastAsia"/>
                <w:szCs w:val="21"/>
              </w:rPr>
              <w:t xml:space="preserve">          &lt;GrpName/&gt;  </w:t>
            </w:r>
          </w:p>
          <w:p>
            <w:pPr>
              <w:rPr>
                <w:szCs w:val="21"/>
              </w:rPr>
            </w:pPr>
            <w:r>
              <w:rPr>
                <w:rFonts w:hint="eastAsia"/>
                <w:szCs w:val="21"/>
              </w:rPr>
              <w:t xml:space="preserve">          &lt;!--单位名称 --&gt;  </w:t>
            </w:r>
          </w:p>
          <w:p>
            <w:pPr>
              <w:rPr>
                <w:szCs w:val="21"/>
              </w:rPr>
            </w:pPr>
            <w:r>
              <w:rPr>
                <w:rFonts w:hint="eastAsia"/>
                <w:szCs w:val="21"/>
              </w:rPr>
              <w:t xml:space="preserve">          &lt;Province/&gt;  </w:t>
            </w:r>
          </w:p>
          <w:p>
            <w:pPr>
              <w:rPr>
                <w:szCs w:val="21"/>
              </w:rPr>
            </w:pPr>
            <w:r>
              <w:rPr>
                <w:rFonts w:hint="eastAsia"/>
                <w:szCs w:val="21"/>
              </w:rPr>
              <w:t xml:space="preserve">          &lt;!--省 --&gt;  </w:t>
            </w:r>
          </w:p>
          <w:p>
            <w:pPr>
              <w:rPr>
                <w:szCs w:val="21"/>
              </w:rPr>
            </w:pPr>
            <w:r>
              <w:rPr>
                <w:rFonts w:hint="eastAsia"/>
                <w:szCs w:val="21"/>
              </w:rPr>
              <w:t xml:space="preserve">          &lt;City/&gt;  </w:t>
            </w:r>
          </w:p>
          <w:p>
            <w:pPr>
              <w:rPr>
                <w:szCs w:val="21"/>
              </w:rPr>
            </w:pPr>
            <w:r>
              <w:rPr>
                <w:rFonts w:hint="eastAsia"/>
                <w:szCs w:val="21"/>
              </w:rPr>
              <w:t xml:space="preserve">          &lt;!--市 --&gt;  </w:t>
            </w:r>
          </w:p>
          <w:p>
            <w:pPr>
              <w:rPr>
                <w:szCs w:val="21"/>
              </w:rPr>
            </w:pPr>
            <w:r>
              <w:rPr>
                <w:rFonts w:hint="eastAsia"/>
                <w:szCs w:val="21"/>
              </w:rPr>
              <w:t xml:space="preserve">          &lt;County/&gt;  </w:t>
            </w:r>
          </w:p>
          <w:p>
            <w:pPr>
              <w:rPr>
                <w:szCs w:val="21"/>
              </w:rPr>
            </w:pPr>
            <w:r>
              <w:rPr>
                <w:rFonts w:hint="eastAsia"/>
                <w:szCs w:val="21"/>
              </w:rPr>
              <w:t xml:space="preserve">          &lt;!--区/县 --&gt;  </w:t>
            </w:r>
          </w:p>
          <w:p>
            <w:pPr>
              <w:rPr>
                <w:szCs w:val="21"/>
              </w:rPr>
            </w:pPr>
            <w:r>
              <w:rPr>
                <w:rFonts w:hint="eastAsia"/>
                <w:szCs w:val="21"/>
              </w:rPr>
              <w:t xml:space="preserve">          &lt;HomeProvince/&gt;  </w:t>
            </w:r>
          </w:p>
          <w:p>
            <w:pPr>
              <w:rPr>
                <w:szCs w:val="21"/>
              </w:rPr>
            </w:pPr>
            <w:r>
              <w:rPr>
                <w:rFonts w:hint="eastAsia"/>
                <w:szCs w:val="21"/>
              </w:rPr>
              <w:t xml:space="preserve">          &lt;!--省1 --&gt;  </w:t>
            </w:r>
          </w:p>
          <w:p>
            <w:pPr>
              <w:rPr>
                <w:szCs w:val="21"/>
              </w:rPr>
            </w:pPr>
            <w:r>
              <w:rPr>
                <w:rFonts w:hint="eastAsia"/>
                <w:szCs w:val="21"/>
              </w:rPr>
              <w:t xml:space="preserve">          &lt;HomeCity/&gt;  </w:t>
            </w:r>
          </w:p>
          <w:p>
            <w:pPr>
              <w:rPr>
                <w:szCs w:val="21"/>
              </w:rPr>
            </w:pPr>
            <w:r>
              <w:rPr>
                <w:rFonts w:hint="eastAsia"/>
                <w:szCs w:val="21"/>
              </w:rPr>
              <w:t xml:space="preserve">          &lt;!--市1 --&gt;  </w:t>
            </w:r>
          </w:p>
          <w:p>
            <w:pPr>
              <w:rPr>
                <w:szCs w:val="21"/>
              </w:rPr>
            </w:pPr>
            <w:r>
              <w:rPr>
                <w:rFonts w:hint="eastAsia"/>
                <w:szCs w:val="21"/>
              </w:rPr>
              <w:t xml:space="preserve">          &lt;HomeCounty/&gt;  </w:t>
            </w:r>
          </w:p>
          <w:p>
            <w:pPr>
              <w:rPr>
                <w:szCs w:val="21"/>
              </w:rPr>
            </w:pPr>
            <w:r>
              <w:rPr>
                <w:rFonts w:hint="eastAsia"/>
                <w:szCs w:val="21"/>
              </w:rPr>
              <w:t xml:space="preserve">          &lt;!--区/县1 --&gt;  </w:t>
            </w:r>
          </w:p>
          <w:p>
            <w:pPr>
              <w:rPr>
                <w:szCs w:val="21"/>
              </w:rPr>
            </w:pPr>
            <w:r>
              <w:rPr>
                <w:rFonts w:hint="eastAsia"/>
                <w:szCs w:val="21"/>
              </w:rPr>
              <w:t xml:space="preserve">          &lt;ZipCode1/&gt;  </w:t>
            </w:r>
          </w:p>
          <w:p>
            <w:pPr>
              <w:rPr>
                <w:szCs w:val="21"/>
              </w:rPr>
            </w:pPr>
            <w:r>
              <w:rPr>
                <w:rFonts w:hint="eastAsia"/>
                <w:szCs w:val="21"/>
              </w:rPr>
              <w:t xml:space="preserve">          &lt;!--邮编 --&gt;  </w:t>
            </w:r>
          </w:p>
          <w:p>
            <w:pPr>
              <w:rPr>
                <w:szCs w:val="21"/>
              </w:rPr>
            </w:pPr>
            <w:r>
              <w:rPr>
                <w:rFonts w:hint="eastAsia"/>
                <w:szCs w:val="21"/>
              </w:rPr>
              <w:t xml:space="preserve">          &lt;PostalAddress1/&gt;  </w:t>
            </w:r>
          </w:p>
          <w:p>
            <w:pPr>
              <w:rPr>
                <w:szCs w:val="21"/>
              </w:rPr>
            </w:pPr>
            <w:r>
              <w:rPr>
                <w:rFonts w:hint="eastAsia"/>
                <w:szCs w:val="21"/>
              </w:rPr>
              <w:t xml:space="preserve">          &lt;!--街道 --&gt;  </w:t>
            </w:r>
          </w:p>
          <w:p>
            <w:pPr>
              <w:rPr>
                <w:szCs w:val="21"/>
              </w:rPr>
            </w:pPr>
            <w:r>
              <w:rPr>
                <w:rFonts w:hint="eastAsia"/>
                <w:szCs w:val="21"/>
              </w:rPr>
              <w:t xml:space="preserve">          &lt;ReturnCall/&gt;  </w:t>
            </w:r>
          </w:p>
          <w:p>
            <w:pPr>
              <w:rPr>
                <w:szCs w:val="21"/>
              </w:rPr>
            </w:pPr>
            <w:r>
              <w:rPr>
                <w:rFonts w:hint="eastAsia"/>
                <w:szCs w:val="21"/>
              </w:rPr>
              <w:t xml:space="preserve">          &lt;!--回访电话 --&gt;  </w:t>
            </w:r>
          </w:p>
          <w:p>
            <w:pPr>
              <w:rPr>
                <w:szCs w:val="21"/>
              </w:rPr>
            </w:pPr>
            <w:r>
              <w:rPr>
                <w:rFonts w:hint="eastAsia"/>
                <w:szCs w:val="21"/>
              </w:rPr>
              <w:t xml:space="preserve">          &lt;FK_LDPerson/&gt;  </w:t>
            </w:r>
          </w:p>
          <w:p>
            <w:pPr>
              <w:rPr>
                <w:szCs w:val="21"/>
              </w:rPr>
            </w:pPr>
            <w:r>
              <w:rPr>
                <w:rFonts w:hint="eastAsia"/>
                <w:szCs w:val="21"/>
              </w:rPr>
              <w:t xml:space="preserve">          &lt;!--外键_个人客户表 --&gt;  </w:t>
            </w:r>
          </w:p>
          <w:p>
            <w:pPr>
              <w:rPr>
                <w:szCs w:val="21"/>
              </w:rPr>
            </w:pPr>
            <w:r>
              <w:rPr>
                <w:rFonts w:hint="eastAsia"/>
                <w:szCs w:val="21"/>
              </w:rPr>
              <w:t xml:space="preserve">          &lt;ProvinceID/&gt;  </w:t>
            </w:r>
          </w:p>
          <w:p>
            <w:pPr>
              <w:rPr>
                <w:szCs w:val="21"/>
              </w:rPr>
            </w:pPr>
            <w:r>
              <w:rPr>
                <w:rFonts w:hint="eastAsia"/>
                <w:szCs w:val="21"/>
              </w:rPr>
              <w:t xml:space="preserve">          &lt;!--省编号 --&gt;  </w:t>
            </w:r>
          </w:p>
          <w:p>
            <w:pPr>
              <w:rPr>
                <w:szCs w:val="21"/>
              </w:rPr>
            </w:pPr>
            <w:r>
              <w:rPr>
                <w:rFonts w:hint="eastAsia"/>
                <w:szCs w:val="21"/>
              </w:rPr>
              <w:t xml:space="preserve">          &lt;CityID/&gt;  </w:t>
            </w:r>
          </w:p>
          <w:p>
            <w:pPr>
              <w:rPr>
                <w:szCs w:val="21"/>
              </w:rPr>
            </w:pPr>
            <w:r>
              <w:rPr>
                <w:rFonts w:hint="eastAsia"/>
                <w:szCs w:val="21"/>
              </w:rPr>
              <w:t xml:space="preserve">          &lt;!--市编号 --&gt;  </w:t>
            </w:r>
          </w:p>
          <w:p>
            <w:pPr>
              <w:rPr>
                <w:szCs w:val="21"/>
              </w:rPr>
            </w:pPr>
            <w:r>
              <w:rPr>
                <w:rFonts w:hint="eastAsia"/>
                <w:szCs w:val="21"/>
              </w:rPr>
              <w:t xml:space="preserve">          &lt;CountyID/&gt;  </w:t>
            </w:r>
          </w:p>
          <w:p>
            <w:pPr>
              <w:rPr>
                <w:szCs w:val="21"/>
              </w:rPr>
            </w:pPr>
            <w:r>
              <w:rPr>
                <w:rFonts w:hint="eastAsia"/>
                <w:szCs w:val="21"/>
              </w:rPr>
              <w:t xml:space="preserve">          &lt;!--区/县编号 --&gt;  </w:t>
            </w:r>
          </w:p>
          <w:p>
            <w:pPr>
              <w:rPr>
                <w:szCs w:val="21"/>
              </w:rPr>
            </w:pPr>
            <w:r>
              <w:rPr>
                <w:rFonts w:hint="eastAsia"/>
                <w:szCs w:val="21"/>
              </w:rPr>
              <w:t xml:space="preserve">          &lt;HomeProvinceID/&gt;  </w:t>
            </w:r>
          </w:p>
          <w:p>
            <w:pPr>
              <w:rPr>
                <w:szCs w:val="21"/>
              </w:rPr>
            </w:pPr>
            <w:r>
              <w:rPr>
                <w:rFonts w:hint="eastAsia"/>
                <w:szCs w:val="21"/>
              </w:rPr>
              <w:t xml:space="preserve">          &lt;!--省2编号 --&gt;  </w:t>
            </w:r>
          </w:p>
          <w:p>
            <w:pPr>
              <w:rPr>
                <w:szCs w:val="21"/>
              </w:rPr>
            </w:pPr>
            <w:r>
              <w:rPr>
                <w:rFonts w:hint="eastAsia"/>
                <w:szCs w:val="21"/>
              </w:rPr>
              <w:t xml:space="preserve">          &lt;HomeCityID/&gt;  </w:t>
            </w:r>
          </w:p>
          <w:p>
            <w:pPr>
              <w:rPr>
                <w:szCs w:val="21"/>
              </w:rPr>
            </w:pPr>
            <w:r>
              <w:rPr>
                <w:rFonts w:hint="eastAsia"/>
                <w:szCs w:val="21"/>
              </w:rPr>
              <w:t xml:space="preserve">          &lt;!--市2编号 --&gt;  </w:t>
            </w:r>
          </w:p>
          <w:p>
            <w:pPr>
              <w:rPr>
                <w:szCs w:val="21"/>
              </w:rPr>
            </w:pPr>
            <w:r>
              <w:rPr>
                <w:rFonts w:hint="eastAsia"/>
                <w:szCs w:val="21"/>
              </w:rPr>
              <w:t xml:space="preserve">          &lt;HomeCountyID/&gt;  </w:t>
            </w:r>
          </w:p>
          <w:p>
            <w:pPr>
              <w:rPr>
                <w:szCs w:val="21"/>
              </w:rPr>
            </w:pPr>
            <w:r>
              <w:rPr>
                <w:rFonts w:hint="eastAsia"/>
                <w:szCs w:val="21"/>
              </w:rPr>
              <w:t xml:space="preserve">          &lt;!--区/县2编号 --&gt;  </w:t>
            </w:r>
          </w:p>
          <w:p>
            <w:pPr>
              <w:rPr>
                <w:szCs w:val="21"/>
              </w:rPr>
            </w:pPr>
            <w:r>
              <w:rPr>
                <w:rFonts w:hint="eastAsia"/>
                <w:szCs w:val="21"/>
              </w:rPr>
              <w:t xml:space="preserve">          &lt;Address/&gt;  </w:t>
            </w:r>
          </w:p>
          <w:p>
            <w:pPr>
              <w:rPr>
                <w:szCs w:val="21"/>
              </w:rPr>
            </w:pPr>
            <w:r>
              <w:rPr>
                <w:rFonts w:hint="eastAsia"/>
                <w:szCs w:val="21"/>
              </w:rPr>
              <w:t xml:space="preserve">          &lt;!--地址 --&gt;  </w:t>
            </w:r>
          </w:p>
          <w:p>
            <w:pPr>
              <w:rPr>
                <w:szCs w:val="21"/>
              </w:rPr>
            </w:pPr>
            <w:r>
              <w:rPr>
                <w:rFonts w:hint="eastAsia"/>
                <w:szCs w:val="21"/>
              </w:rPr>
              <w:t xml:space="preserve">          &lt;CtcAdrCtyRgonCd/&gt;  </w:t>
            </w:r>
          </w:p>
          <w:p>
            <w:pPr>
              <w:rPr>
                <w:szCs w:val="21"/>
              </w:rPr>
            </w:pPr>
            <w:r>
              <w:rPr>
                <w:rFonts w:hint="eastAsia"/>
                <w:szCs w:val="21"/>
              </w:rPr>
              <w:t xml:space="preserve">          &lt;!--联系地址国家地区代码 --&gt;  </w:t>
            </w:r>
          </w:p>
          <w:p>
            <w:pPr>
              <w:rPr>
                <w:szCs w:val="21"/>
              </w:rPr>
            </w:pPr>
            <w:r>
              <w:rPr>
                <w:rFonts w:hint="eastAsia"/>
                <w:szCs w:val="21"/>
              </w:rPr>
              <w:t xml:space="preserve">          &lt;FixTelItnlDstcNo/&gt;  </w:t>
            </w:r>
          </w:p>
          <w:p>
            <w:pPr>
              <w:rPr>
                <w:szCs w:val="21"/>
              </w:rPr>
            </w:pPr>
            <w:r>
              <w:rPr>
                <w:rFonts w:hint="eastAsia"/>
                <w:szCs w:val="21"/>
              </w:rPr>
              <w:t xml:space="preserve">          &lt;!--固定电话国际区号 --&gt;  </w:t>
            </w:r>
          </w:p>
          <w:p>
            <w:pPr>
              <w:rPr>
                <w:szCs w:val="21"/>
              </w:rPr>
            </w:pPr>
            <w:r>
              <w:rPr>
                <w:rFonts w:hint="eastAsia"/>
                <w:szCs w:val="21"/>
              </w:rPr>
              <w:t xml:space="preserve">          &lt;FixTelDmstDstcNo/&gt;  </w:t>
            </w:r>
          </w:p>
          <w:p>
            <w:pPr>
              <w:rPr>
                <w:szCs w:val="21"/>
              </w:rPr>
            </w:pPr>
            <w:r>
              <w:rPr>
                <w:rFonts w:hint="eastAsia"/>
                <w:szCs w:val="21"/>
              </w:rPr>
              <w:t xml:space="preserve">          &lt;!--固定电话国内区号 --&gt;  </w:t>
            </w:r>
          </w:p>
          <w:p>
            <w:pPr>
              <w:rPr>
                <w:szCs w:val="21"/>
              </w:rPr>
            </w:pPr>
            <w:r>
              <w:rPr>
                <w:rFonts w:hint="eastAsia"/>
                <w:szCs w:val="21"/>
              </w:rPr>
              <w:t xml:space="preserve">          &lt;MoveTelItlDstcNo/&gt;  </w:t>
            </w:r>
          </w:p>
          <w:p>
            <w:pPr>
              <w:rPr>
                <w:szCs w:val="21"/>
              </w:rPr>
            </w:pPr>
            <w:r>
              <w:rPr>
                <w:rFonts w:hint="eastAsia"/>
                <w:szCs w:val="21"/>
              </w:rPr>
              <w:t xml:space="preserve">          &lt;!--移动电话国际区号 --&gt; </w:t>
            </w:r>
          </w:p>
          <w:p>
            <w:pPr>
              <w:rPr>
                <w:szCs w:val="21"/>
              </w:rPr>
            </w:pPr>
            <w:r>
              <w:rPr>
                <w:rFonts w:hint="eastAsia"/>
                <w:szCs w:val="21"/>
              </w:rPr>
              <w:t xml:space="preserve">        &lt;/LCAddress&gt;  </w:t>
            </w:r>
          </w:p>
          <w:p>
            <w:pPr>
              <w:rPr>
                <w:szCs w:val="21"/>
              </w:rPr>
            </w:pPr>
            <w:r>
              <w:rPr>
                <w:rFonts w:hint="eastAsia"/>
                <w:szCs w:val="21"/>
              </w:rPr>
              <w:t xml:space="preserve">        &lt;!-- CRS信息节点--&gt;  </w:t>
            </w:r>
          </w:p>
          <w:p>
            <w:pPr>
              <w:rPr>
                <w:szCs w:val="21"/>
              </w:rPr>
            </w:pPr>
            <w:r>
              <w:rPr>
                <w:rFonts w:hint="eastAsia"/>
                <w:szCs w:val="21"/>
              </w:rPr>
              <w:t xml:space="preserve">        &lt;LCPOLS&gt; </w:t>
            </w:r>
          </w:p>
          <w:p>
            <w:pPr>
              <w:rPr>
                <w:szCs w:val="21"/>
              </w:rPr>
            </w:pPr>
            <w:r>
              <w:rPr>
                <w:rFonts w:hint="eastAsia"/>
                <w:szCs w:val="21"/>
              </w:rPr>
              <w:t xml:space="preserve">          &lt;LCPOL&gt; </w:t>
            </w:r>
          </w:p>
          <w:p>
            <w:pPr>
              <w:rPr>
                <w:szCs w:val="21"/>
              </w:rPr>
            </w:pPr>
            <w:r>
              <w:rPr>
                <w:rFonts w:hint="eastAsia"/>
                <w:szCs w:val="21"/>
              </w:rPr>
              <w:t xml:space="preserve">            &lt;PolID/&gt;  </w:t>
            </w:r>
          </w:p>
          <w:p>
            <w:pPr>
              <w:rPr>
                <w:szCs w:val="21"/>
              </w:rPr>
            </w:pPr>
            <w:r>
              <w:rPr>
                <w:rFonts w:hint="eastAsia"/>
                <w:szCs w:val="21"/>
              </w:rPr>
              <w:t xml:space="preserve">            &lt;!--ID --&gt;  </w:t>
            </w:r>
          </w:p>
          <w:p>
            <w:pPr>
              <w:rPr>
                <w:szCs w:val="21"/>
              </w:rPr>
            </w:pPr>
            <w:r>
              <w:rPr>
                <w:rFonts w:hint="eastAsia"/>
                <w:szCs w:val="21"/>
              </w:rPr>
              <w:t xml:space="preserve">            &lt;GrpContNo/&gt;  </w:t>
            </w:r>
          </w:p>
          <w:p>
            <w:pPr>
              <w:rPr>
                <w:szCs w:val="21"/>
              </w:rPr>
            </w:pPr>
            <w:r>
              <w:rPr>
                <w:rFonts w:hint="eastAsia"/>
                <w:szCs w:val="21"/>
              </w:rPr>
              <w:t xml:space="preserve">            &lt;!--集体合同号码 --&gt;  </w:t>
            </w:r>
          </w:p>
          <w:p>
            <w:pPr>
              <w:rPr>
                <w:szCs w:val="21"/>
              </w:rPr>
            </w:pPr>
            <w:r>
              <w:rPr>
                <w:rFonts w:hint="eastAsia"/>
                <w:szCs w:val="21"/>
              </w:rPr>
              <w:t xml:space="preserve">            &lt;GrpPolNo/&gt;  </w:t>
            </w:r>
          </w:p>
          <w:p>
            <w:pPr>
              <w:rPr>
                <w:szCs w:val="21"/>
              </w:rPr>
            </w:pPr>
            <w:r>
              <w:rPr>
                <w:rFonts w:hint="eastAsia"/>
                <w:szCs w:val="21"/>
              </w:rPr>
              <w:t xml:space="preserve">            &lt;!--集体保单险种号码 --&gt;  </w:t>
            </w:r>
          </w:p>
          <w:p>
            <w:pPr>
              <w:rPr>
                <w:szCs w:val="21"/>
              </w:rPr>
            </w:pPr>
            <w:r>
              <w:rPr>
                <w:rFonts w:hint="eastAsia"/>
                <w:szCs w:val="21"/>
              </w:rPr>
              <w:t xml:space="preserve">            &lt;ContNo/&gt;  </w:t>
            </w:r>
          </w:p>
          <w:p>
            <w:pPr>
              <w:rPr>
                <w:szCs w:val="21"/>
              </w:rPr>
            </w:pPr>
            <w:r>
              <w:rPr>
                <w:rFonts w:hint="eastAsia"/>
                <w:szCs w:val="21"/>
              </w:rPr>
              <w:t xml:space="preserve">            &lt;!--合同号码 --&gt;  </w:t>
            </w:r>
          </w:p>
          <w:p>
            <w:pPr>
              <w:rPr>
                <w:szCs w:val="21"/>
              </w:rPr>
            </w:pPr>
            <w:r>
              <w:rPr>
                <w:rFonts w:hint="eastAsia"/>
                <w:szCs w:val="21"/>
              </w:rPr>
              <w:t xml:space="preserve">            &lt;PolNo/&gt;  </w:t>
            </w:r>
          </w:p>
          <w:p>
            <w:pPr>
              <w:rPr>
                <w:szCs w:val="21"/>
              </w:rPr>
            </w:pPr>
            <w:r>
              <w:rPr>
                <w:rFonts w:hint="eastAsia"/>
                <w:szCs w:val="21"/>
              </w:rPr>
              <w:t xml:space="preserve">            &lt;!--保单险种号码 --&gt;  </w:t>
            </w:r>
          </w:p>
          <w:p>
            <w:pPr>
              <w:rPr>
                <w:szCs w:val="21"/>
              </w:rPr>
            </w:pPr>
            <w:r>
              <w:rPr>
                <w:rFonts w:hint="eastAsia"/>
                <w:szCs w:val="21"/>
              </w:rPr>
              <w:t xml:space="preserve">            &lt;ProposalNo/&gt;  </w:t>
            </w:r>
          </w:p>
          <w:p>
            <w:pPr>
              <w:rPr>
                <w:szCs w:val="21"/>
              </w:rPr>
            </w:pPr>
            <w:r>
              <w:rPr>
                <w:rFonts w:hint="eastAsia"/>
                <w:szCs w:val="21"/>
              </w:rPr>
              <w:t xml:space="preserve">            &lt;!--投保单险种号码 --&gt;  </w:t>
            </w:r>
          </w:p>
          <w:p>
            <w:pPr>
              <w:rPr>
                <w:szCs w:val="21"/>
              </w:rPr>
            </w:pPr>
            <w:r>
              <w:rPr>
                <w:rFonts w:hint="eastAsia"/>
                <w:szCs w:val="21"/>
              </w:rPr>
              <w:t xml:space="preserve">            &lt;PrtNo/&gt;  </w:t>
            </w:r>
          </w:p>
          <w:p>
            <w:pPr>
              <w:rPr>
                <w:szCs w:val="21"/>
              </w:rPr>
            </w:pPr>
            <w:r>
              <w:rPr>
                <w:rFonts w:hint="eastAsia"/>
                <w:szCs w:val="21"/>
              </w:rPr>
              <w:t xml:space="preserve">            &lt;!--印刷号码 --&gt;  </w:t>
            </w:r>
          </w:p>
          <w:p>
            <w:pPr>
              <w:rPr>
                <w:szCs w:val="21"/>
              </w:rPr>
            </w:pPr>
            <w:r>
              <w:rPr>
                <w:rFonts w:hint="eastAsia"/>
                <w:szCs w:val="21"/>
              </w:rPr>
              <w:t xml:space="preserve">            &lt;ContType/&gt;  </w:t>
            </w:r>
          </w:p>
          <w:p>
            <w:pPr>
              <w:rPr>
                <w:szCs w:val="21"/>
              </w:rPr>
            </w:pPr>
            <w:r>
              <w:rPr>
                <w:rFonts w:hint="eastAsia"/>
                <w:szCs w:val="21"/>
              </w:rPr>
              <w:t xml:space="preserve">            &lt;!--总单类型 --&gt;  </w:t>
            </w:r>
          </w:p>
          <w:p>
            <w:pPr>
              <w:rPr>
                <w:szCs w:val="21"/>
              </w:rPr>
            </w:pPr>
            <w:r>
              <w:rPr>
                <w:rFonts w:hint="eastAsia"/>
                <w:szCs w:val="21"/>
              </w:rPr>
              <w:t xml:space="preserve">            &lt;PolTypeFlag/&gt;  </w:t>
            </w:r>
          </w:p>
          <w:p>
            <w:pPr>
              <w:rPr>
                <w:szCs w:val="21"/>
              </w:rPr>
            </w:pPr>
            <w:r>
              <w:rPr>
                <w:rFonts w:hint="eastAsia"/>
                <w:szCs w:val="21"/>
              </w:rPr>
              <w:t xml:space="preserve">            &lt;!--保单类型标记 --&gt;  </w:t>
            </w:r>
          </w:p>
          <w:p>
            <w:pPr>
              <w:rPr>
                <w:szCs w:val="21"/>
              </w:rPr>
            </w:pPr>
            <w:r>
              <w:rPr>
                <w:rFonts w:hint="eastAsia"/>
                <w:szCs w:val="21"/>
              </w:rPr>
              <w:t xml:space="preserve">            &lt;MainPolNo/&gt;  </w:t>
            </w:r>
          </w:p>
          <w:p>
            <w:pPr>
              <w:rPr>
                <w:szCs w:val="21"/>
              </w:rPr>
            </w:pPr>
            <w:r>
              <w:rPr>
                <w:rFonts w:hint="eastAsia"/>
                <w:szCs w:val="21"/>
              </w:rPr>
              <w:t xml:space="preserve">            &lt;!--主险保单号码 --&gt;  </w:t>
            </w:r>
          </w:p>
          <w:p>
            <w:pPr>
              <w:rPr>
                <w:szCs w:val="21"/>
              </w:rPr>
            </w:pPr>
            <w:r>
              <w:rPr>
                <w:rFonts w:hint="eastAsia"/>
                <w:szCs w:val="21"/>
              </w:rPr>
              <w:t xml:space="preserve">            &lt;MasterPolNo/&gt;  </w:t>
            </w:r>
          </w:p>
          <w:p>
            <w:pPr>
              <w:rPr>
                <w:szCs w:val="21"/>
              </w:rPr>
            </w:pPr>
            <w:r>
              <w:rPr>
                <w:rFonts w:hint="eastAsia"/>
                <w:szCs w:val="21"/>
              </w:rPr>
              <w:t xml:space="preserve">            &lt;!--主被保人保单号码 --&gt;  </w:t>
            </w:r>
          </w:p>
          <w:p>
            <w:pPr>
              <w:rPr>
                <w:szCs w:val="21"/>
              </w:rPr>
            </w:pPr>
            <w:r>
              <w:rPr>
                <w:rFonts w:hint="eastAsia"/>
                <w:szCs w:val="21"/>
              </w:rPr>
              <w:t xml:space="preserve">            &lt;KindCode/&gt;  </w:t>
            </w:r>
          </w:p>
          <w:p>
            <w:pPr>
              <w:rPr>
                <w:szCs w:val="21"/>
              </w:rPr>
            </w:pPr>
            <w:r>
              <w:rPr>
                <w:rFonts w:hint="eastAsia"/>
                <w:szCs w:val="21"/>
              </w:rPr>
              <w:t xml:space="preserve">            &lt;!--险类编码 --&gt;  </w:t>
            </w:r>
          </w:p>
          <w:p>
            <w:pPr>
              <w:rPr>
                <w:szCs w:val="21"/>
              </w:rPr>
            </w:pPr>
            <w:r>
              <w:rPr>
                <w:rFonts w:hint="eastAsia"/>
                <w:szCs w:val="21"/>
              </w:rPr>
              <w:t xml:space="preserve">            &lt;RiskCode/&gt;  </w:t>
            </w:r>
          </w:p>
          <w:p>
            <w:pPr>
              <w:rPr>
                <w:szCs w:val="21"/>
              </w:rPr>
            </w:pPr>
            <w:r>
              <w:rPr>
                <w:rFonts w:hint="eastAsia"/>
                <w:szCs w:val="21"/>
              </w:rPr>
              <w:t xml:space="preserve">            &lt;!--险种编码 --&gt;  </w:t>
            </w:r>
          </w:p>
          <w:p>
            <w:pPr>
              <w:rPr>
                <w:szCs w:val="21"/>
              </w:rPr>
            </w:pPr>
            <w:r>
              <w:rPr>
                <w:rFonts w:hint="eastAsia"/>
                <w:szCs w:val="21"/>
              </w:rPr>
              <w:t xml:space="preserve">            &lt;MainRiskCode/&gt;  </w:t>
            </w:r>
          </w:p>
          <w:p>
            <w:pPr>
              <w:rPr>
                <w:szCs w:val="21"/>
              </w:rPr>
            </w:pPr>
            <w:r>
              <w:rPr>
                <w:rFonts w:hint="eastAsia"/>
                <w:szCs w:val="21"/>
              </w:rPr>
              <w:t xml:space="preserve">            &lt;!--主险编码 --&gt;  </w:t>
            </w:r>
          </w:p>
          <w:p>
            <w:pPr>
              <w:rPr>
                <w:szCs w:val="21"/>
              </w:rPr>
            </w:pPr>
            <w:r>
              <w:rPr>
                <w:rFonts w:hint="eastAsia"/>
                <w:szCs w:val="21"/>
              </w:rPr>
              <w:t xml:space="preserve">            &lt;RiskVersion/&gt;  </w:t>
            </w:r>
          </w:p>
          <w:p>
            <w:pPr>
              <w:rPr>
                <w:szCs w:val="21"/>
              </w:rPr>
            </w:pPr>
            <w:r>
              <w:rPr>
                <w:rFonts w:hint="eastAsia"/>
                <w:szCs w:val="21"/>
              </w:rPr>
              <w:t xml:space="preserve">            &lt;!--险种版本 --&gt;  </w:t>
            </w:r>
          </w:p>
          <w:p>
            <w:pPr>
              <w:rPr>
                <w:szCs w:val="21"/>
              </w:rPr>
            </w:pPr>
            <w:r>
              <w:rPr>
                <w:rFonts w:hint="eastAsia"/>
                <w:szCs w:val="21"/>
              </w:rPr>
              <w:t xml:space="preserve">            &lt;ManageCom/&gt;  </w:t>
            </w:r>
          </w:p>
          <w:p>
            <w:pPr>
              <w:rPr>
                <w:szCs w:val="21"/>
              </w:rPr>
            </w:pPr>
            <w:r>
              <w:rPr>
                <w:rFonts w:hint="eastAsia"/>
                <w:szCs w:val="21"/>
              </w:rPr>
              <w:t xml:space="preserve">            &lt;!--管理机构 --&gt;  </w:t>
            </w:r>
          </w:p>
          <w:p>
            <w:pPr>
              <w:rPr>
                <w:szCs w:val="21"/>
              </w:rPr>
            </w:pPr>
            <w:r>
              <w:rPr>
                <w:rFonts w:hint="eastAsia"/>
                <w:szCs w:val="21"/>
              </w:rPr>
              <w:t xml:space="preserve">            &lt;AgentCom/&gt;  </w:t>
            </w:r>
          </w:p>
          <w:p>
            <w:pPr>
              <w:rPr>
                <w:szCs w:val="21"/>
              </w:rPr>
            </w:pPr>
            <w:r>
              <w:rPr>
                <w:rFonts w:hint="eastAsia"/>
                <w:szCs w:val="21"/>
              </w:rPr>
              <w:t xml:space="preserve">            &lt;!--代理机构 --&gt;  </w:t>
            </w:r>
          </w:p>
          <w:p>
            <w:pPr>
              <w:rPr>
                <w:szCs w:val="21"/>
              </w:rPr>
            </w:pPr>
            <w:r>
              <w:rPr>
                <w:rFonts w:hint="eastAsia"/>
                <w:szCs w:val="21"/>
              </w:rPr>
              <w:t xml:space="preserve">            &lt;AgentType/&gt;  </w:t>
            </w:r>
          </w:p>
          <w:p>
            <w:pPr>
              <w:rPr>
                <w:szCs w:val="21"/>
              </w:rPr>
            </w:pPr>
            <w:r>
              <w:rPr>
                <w:rFonts w:hint="eastAsia"/>
                <w:szCs w:val="21"/>
              </w:rPr>
              <w:t xml:space="preserve">            &lt;!--代理机构内部分类 --&gt;  </w:t>
            </w:r>
          </w:p>
          <w:p>
            <w:pPr>
              <w:rPr>
                <w:szCs w:val="21"/>
              </w:rPr>
            </w:pPr>
            <w:r>
              <w:rPr>
                <w:rFonts w:hint="eastAsia"/>
                <w:szCs w:val="21"/>
              </w:rPr>
              <w:t xml:space="preserve">            &lt;agentcode/&gt;  </w:t>
            </w:r>
          </w:p>
          <w:p>
            <w:pPr>
              <w:rPr>
                <w:szCs w:val="21"/>
              </w:rPr>
            </w:pPr>
            <w:r>
              <w:rPr>
                <w:rFonts w:hint="eastAsia"/>
                <w:szCs w:val="21"/>
              </w:rPr>
              <w:t xml:space="preserve">            &lt;!--代理人编码 --&gt;  </w:t>
            </w:r>
          </w:p>
          <w:p>
            <w:pPr>
              <w:rPr>
                <w:szCs w:val="21"/>
              </w:rPr>
            </w:pPr>
            <w:r>
              <w:rPr>
                <w:rFonts w:hint="eastAsia"/>
                <w:szCs w:val="21"/>
              </w:rPr>
              <w:t xml:space="preserve">            &lt;AgentGroup/&gt;  </w:t>
            </w:r>
          </w:p>
          <w:p>
            <w:pPr>
              <w:rPr>
                <w:szCs w:val="21"/>
              </w:rPr>
            </w:pPr>
            <w:r>
              <w:rPr>
                <w:rFonts w:hint="eastAsia"/>
                <w:szCs w:val="21"/>
              </w:rPr>
              <w:t xml:space="preserve">            &lt;!--代理人组别 --&gt;  </w:t>
            </w:r>
          </w:p>
          <w:p>
            <w:pPr>
              <w:rPr>
                <w:szCs w:val="21"/>
              </w:rPr>
            </w:pPr>
            <w:r>
              <w:rPr>
                <w:rFonts w:hint="eastAsia"/>
                <w:szCs w:val="21"/>
              </w:rPr>
              <w:t xml:space="preserve">            &lt;AgentCode1/&gt;  </w:t>
            </w:r>
          </w:p>
          <w:p>
            <w:pPr>
              <w:rPr>
                <w:szCs w:val="21"/>
              </w:rPr>
            </w:pPr>
            <w:r>
              <w:rPr>
                <w:rFonts w:hint="eastAsia"/>
                <w:szCs w:val="21"/>
              </w:rPr>
              <w:t xml:space="preserve">            &lt;!--联合代理人代码 --&gt;  </w:t>
            </w:r>
          </w:p>
          <w:p>
            <w:pPr>
              <w:rPr>
                <w:szCs w:val="21"/>
              </w:rPr>
            </w:pPr>
            <w:r>
              <w:rPr>
                <w:rFonts w:hint="eastAsia"/>
                <w:szCs w:val="21"/>
              </w:rPr>
              <w:t xml:space="preserve">            &lt;SaleChnl/&gt;  </w:t>
            </w:r>
          </w:p>
          <w:p>
            <w:pPr>
              <w:rPr>
                <w:szCs w:val="21"/>
              </w:rPr>
            </w:pPr>
            <w:r>
              <w:rPr>
                <w:rFonts w:hint="eastAsia"/>
                <w:szCs w:val="21"/>
              </w:rPr>
              <w:t xml:space="preserve">            &lt;!--销售渠道 --&gt;  </w:t>
            </w:r>
          </w:p>
          <w:p>
            <w:pPr>
              <w:rPr>
                <w:szCs w:val="21"/>
              </w:rPr>
            </w:pPr>
            <w:r>
              <w:rPr>
                <w:rFonts w:hint="eastAsia"/>
                <w:szCs w:val="21"/>
              </w:rPr>
              <w:t xml:space="preserve">            &lt;Handler/&gt;  </w:t>
            </w:r>
          </w:p>
          <w:p>
            <w:pPr>
              <w:rPr>
                <w:szCs w:val="21"/>
              </w:rPr>
            </w:pPr>
            <w:r>
              <w:rPr>
                <w:rFonts w:hint="eastAsia"/>
                <w:szCs w:val="21"/>
              </w:rPr>
              <w:t xml:space="preserve">            &lt;!--经办人 --&gt;  </w:t>
            </w:r>
          </w:p>
          <w:p>
            <w:pPr>
              <w:rPr>
                <w:szCs w:val="21"/>
              </w:rPr>
            </w:pPr>
            <w:r>
              <w:rPr>
                <w:rFonts w:hint="eastAsia"/>
                <w:szCs w:val="21"/>
              </w:rPr>
              <w:t xml:space="preserve">            &lt;InsuredNo/&gt;  </w:t>
            </w:r>
          </w:p>
          <w:p>
            <w:pPr>
              <w:rPr>
                <w:szCs w:val="21"/>
              </w:rPr>
            </w:pPr>
            <w:r>
              <w:rPr>
                <w:rFonts w:hint="eastAsia"/>
                <w:szCs w:val="21"/>
              </w:rPr>
              <w:t xml:space="preserve">            &lt;!--被保人客户号码 --&gt;  </w:t>
            </w:r>
          </w:p>
          <w:p>
            <w:pPr>
              <w:rPr>
                <w:szCs w:val="21"/>
              </w:rPr>
            </w:pPr>
            <w:r>
              <w:rPr>
                <w:rFonts w:hint="eastAsia"/>
                <w:szCs w:val="21"/>
              </w:rPr>
              <w:t xml:space="preserve">            &lt;InsuredName/&gt;  </w:t>
            </w:r>
          </w:p>
          <w:p>
            <w:pPr>
              <w:rPr>
                <w:szCs w:val="21"/>
              </w:rPr>
            </w:pPr>
            <w:r>
              <w:rPr>
                <w:rFonts w:hint="eastAsia"/>
                <w:szCs w:val="21"/>
              </w:rPr>
              <w:t xml:space="preserve">            &lt;!--被保人名称 --&gt;  </w:t>
            </w:r>
          </w:p>
          <w:p>
            <w:pPr>
              <w:rPr>
                <w:szCs w:val="21"/>
              </w:rPr>
            </w:pPr>
            <w:r>
              <w:rPr>
                <w:rFonts w:hint="eastAsia"/>
                <w:szCs w:val="21"/>
              </w:rPr>
              <w:t xml:space="preserve">            &lt;InsuredSex/&gt;  </w:t>
            </w:r>
          </w:p>
          <w:p>
            <w:pPr>
              <w:rPr>
                <w:szCs w:val="21"/>
              </w:rPr>
            </w:pPr>
            <w:r>
              <w:rPr>
                <w:rFonts w:hint="eastAsia"/>
                <w:szCs w:val="21"/>
              </w:rPr>
              <w:t xml:space="preserve">            &lt;!--被保人性别 --&gt;  </w:t>
            </w:r>
          </w:p>
          <w:p>
            <w:pPr>
              <w:rPr>
                <w:szCs w:val="21"/>
              </w:rPr>
            </w:pPr>
            <w:r>
              <w:rPr>
                <w:rFonts w:hint="eastAsia"/>
                <w:szCs w:val="21"/>
              </w:rPr>
              <w:t xml:space="preserve">            &lt;InsuredBirthday/&gt;  </w:t>
            </w:r>
          </w:p>
          <w:p>
            <w:pPr>
              <w:rPr>
                <w:szCs w:val="21"/>
              </w:rPr>
            </w:pPr>
            <w:r>
              <w:rPr>
                <w:rFonts w:hint="eastAsia"/>
                <w:szCs w:val="21"/>
              </w:rPr>
              <w:t xml:space="preserve">            &lt;!--被保人生日 --&gt;  </w:t>
            </w:r>
          </w:p>
          <w:p>
            <w:pPr>
              <w:rPr>
                <w:szCs w:val="21"/>
              </w:rPr>
            </w:pPr>
            <w:r>
              <w:rPr>
                <w:rFonts w:hint="eastAsia"/>
                <w:szCs w:val="21"/>
              </w:rPr>
              <w:t xml:space="preserve">            &lt;InsuredAppAge/&gt;  </w:t>
            </w:r>
          </w:p>
          <w:p>
            <w:pPr>
              <w:rPr>
                <w:szCs w:val="21"/>
              </w:rPr>
            </w:pPr>
            <w:r>
              <w:rPr>
                <w:rFonts w:hint="eastAsia"/>
                <w:szCs w:val="21"/>
              </w:rPr>
              <w:t xml:space="preserve">            &lt;!--被保人投保年龄 --&gt;  </w:t>
            </w:r>
          </w:p>
          <w:p>
            <w:pPr>
              <w:rPr>
                <w:szCs w:val="21"/>
              </w:rPr>
            </w:pPr>
            <w:r>
              <w:rPr>
                <w:rFonts w:hint="eastAsia"/>
                <w:szCs w:val="21"/>
              </w:rPr>
              <w:t xml:space="preserve">            &lt;InsuredPeoples/&gt;  </w:t>
            </w:r>
          </w:p>
          <w:p>
            <w:pPr>
              <w:rPr>
                <w:szCs w:val="21"/>
              </w:rPr>
            </w:pPr>
            <w:r>
              <w:rPr>
                <w:rFonts w:hint="eastAsia"/>
                <w:szCs w:val="21"/>
              </w:rPr>
              <w:t xml:space="preserve">            &lt;!--被保人数目 --&gt;  </w:t>
            </w:r>
          </w:p>
          <w:p>
            <w:pPr>
              <w:rPr>
                <w:szCs w:val="21"/>
              </w:rPr>
            </w:pPr>
            <w:r>
              <w:rPr>
                <w:rFonts w:hint="eastAsia"/>
                <w:szCs w:val="21"/>
              </w:rPr>
              <w:t xml:space="preserve">            &lt;OccupationType/&gt;  </w:t>
            </w:r>
          </w:p>
          <w:p>
            <w:pPr>
              <w:rPr>
                <w:szCs w:val="21"/>
              </w:rPr>
            </w:pPr>
            <w:r>
              <w:rPr>
                <w:rFonts w:hint="eastAsia"/>
                <w:szCs w:val="21"/>
              </w:rPr>
              <w:t xml:space="preserve">            &lt;!--被保人职业类别/工种编码 --&gt;  </w:t>
            </w:r>
          </w:p>
          <w:p>
            <w:pPr>
              <w:rPr>
                <w:szCs w:val="21"/>
              </w:rPr>
            </w:pPr>
            <w:r>
              <w:rPr>
                <w:rFonts w:hint="eastAsia"/>
                <w:szCs w:val="21"/>
              </w:rPr>
              <w:t xml:space="preserve">            &lt;AppntNo/&gt;  </w:t>
            </w:r>
          </w:p>
          <w:p>
            <w:pPr>
              <w:rPr>
                <w:szCs w:val="21"/>
              </w:rPr>
            </w:pPr>
            <w:r>
              <w:rPr>
                <w:rFonts w:hint="eastAsia"/>
                <w:szCs w:val="21"/>
              </w:rPr>
              <w:t xml:space="preserve">            &lt;!--投保人客户号码 --&gt;  </w:t>
            </w:r>
          </w:p>
          <w:p>
            <w:pPr>
              <w:rPr>
                <w:szCs w:val="21"/>
              </w:rPr>
            </w:pPr>
            <w:r>
              <w:rPr>
                <w:rFonts w:hint="eastAsia"/>
                <w:szCs w:val="21"/>
              </w:rPr>
              <w:t xml:space="preserve">            &lt;AppntName/&gt;  </w:t>
            </w:r>
          </w:p>
          <w:p>
            <w:pPr>
              <w:rPr>
                <w:szCs w:val="21"/>
              </w:rPr>
            </w:pPr>
            <w:r>
              <w:rPr>
                <w:rFonts w:hint="eastAsia"/>
                <w:szCs w:val="21"/>
              </w:rPr>
              <w:t xml:space="preserve">            &lt;!--投保人名称 --&gt;  </w:t>
            </w:r>
          </w:p>
          <w:p>
            <w:pPr>
              <w:rPr>
                <w:szCs w:val="21"/>
              </w:rPr>
            </w:pPr>
            <w:r>
              <w:rPr>
                <w:rFonts w:hint="eastAsia"/>
                <w:szCs w:val="21"/>
              </w:rPr>
              <w:t xml:space="preserve">            &lt;CValiDate/&gt;  </w:t>
            </w:r>
          </w:p>
          <w:p>
            <w:pPr>
              <w:rPr>
                <w:szCs w:val="21"/>
              </w:rPr>
            </w:pPr>
            <w:r>
              <w:rPr>
                <w:rFonts w:hint="eastAsia"/>
                <w:szCs w:val="21"/>
              </w:rPr>
              <w:t xml:space="preserve">            &lt;!--险种生效日期 --&gt;  </w:t>
            </w:r>
          </w:p>
          <w:p>
            <w:pPr>
              <w:rPr>
                <w:szCs w:val="21"/>
              </w:rPr>
            </w:pPr>
            <w:r>
              <w:rPr>
                <w:rFonts w:hint="eastAsia"/>
                <w:szCs w:val="21"/>
              </w:rPr>
              <w:t xml:space="preserve">            &lt;SignCom/&gt;  </w:t>
            </w:r>
          </w:p>
          <w:p>
            <w:pPr>
              <w:rPr>
                <w:szCs w:val="21"/>
              </w:rPr>
            </w:pPr>
            <w:r>
              <w:rPr>
                <w:rFonts w:hint="eastAsia"/>
                <w:szCs w:val="21"/>
              </w:rPr>
              <w:t xml:space="preserve">            &lt;!--签单机构 --&gt;  </w:t>
            </w:r>
          </w:p>
          <w:p>
            <w:pPr>
              <w:rPr>
                <w:szCs w:val="21"/>
              </w:rPr>
            </w:pPr>
            <w:r>
              <w:rPr>
                <w:rFonts w:hint="eastAsia"/>
                <w:szCs w:val="21"/>
              </w:rPr>
              <w:t xml:space="preserve">            &lt;SignDate/&gt;  </w:t>
            </w:r>
          </w:p>
          <w:p>
            <w:pPr>
              <w:rPr>
                <w:szCs w:val="21"/>
              </w:rPr>
            </w:pPr>
            <w:r>
              <w:rPr>
                <w:rFonts w:hint="eastAsia"/>
                <w:szCs w:val="21"/>
              </w:rPr>
              <w:t xml:space="preserve">            &lt;!--签单日期 --&gt;  </w:t>
            </w:r>
          </w:p>
          <w:p>
            <w:pPr>
              <w:rPr>
                <w:szCs w:val="21"/>
              </w:rPr>
            </w:pPr>
            <w:r>
              <w:rPr>
                <w:rFonts w:hint="eastAsia"/>
                <w:szCs w:val="21"/>
              </w:rPr>
              <w:t xml:space="preserve">            &lt;SignTime/&gt;  </w:t>
            </w:r>
          </w:p>
          <w:p>
            <w:pPr>
              <w:rPr>
                <w:szCs w:val="21"/>
              </w:rPr>
            </w:pPr>
            <w:r>
              <w:rPr>
                <w:rFonts w:hint="eastAsia"/>
                <w:szCs w:val="21"/>
              </w:rPr>
              <w:t xml:space="preserve">            &lt;!--签单时间 --&gt;  </w:t>
            </w:r>
          </w:p>
          <w:p>
            <w:pPr>
              <w:rPr>
                <w:szCs w:val="21"/>
              </w:rPr>
            </w:pPr>
            <w:r>
              <w:rPr>
                <w:rFonts w:hint="eastAsia"/>
                <w:szCs w:val="21"/>
              </w:rPr>
              <w:t xml:space="preserve">            &lt;FirstPayDate/&gt;  </w:t>
            </w:r>
          </w:p>
          <w:p>
            <w:pPr>
              <w:rPr>
                <w:szCs w:val="21"/>
              </w:rPr>
            </w:pPr>
            <w:r>
              <w:rPr>
                <w:rFonts w:hint="eastAsia"/>
                <w:szCs w:val="21"/>
              </w:rPr>
              <w:t xml:space="preserve">            &lt;!--首期交费日期 --&gt;  </w:t>
            </w:r>
          </w:p>
          <w:p>
            <w:pPr>
              <w:rPr>
                <w:szCs w:val="21"/>
              </w:rPr>
            </w:pPr>
            <w:r>
              <w:rPr>
                <w:rFonts w:hint="eastAsia"/>
                <w:szCs w:val="21"/>
              </w:rPr>
              <w:t xml:space="preserve">            &lt;PayEndDate/&gt;  </w:t>
            </w:r>
          </w:p>
          <w:p>
            <w:pPr>
              <w:rPr>
                <w:szCs w:val="21"/>
              </w:rPr>
            </w:pPr>
            <w:r>
              <w:rPr>
                <w:rFonts w:hint="eastAsia"/>
                <w:szCs w:val="21"/>
              </w:rPr>
              <w:t xml:space="preserve">            &lt;!--终交日期 --&gt;  </w:t>
            </w:r>
          </w:p>
          <w:p>
            <w:pPr>
              <w:rPr>
                <w:szCs w:val="21"/>
              </w:rPr>
            </w:pPr>
            <w:r>
              <w:rPr>
                <w:rFonts w:hint="eastAsia"/>
                <w:szCs w:val="21"/>
              </w:rPr>
              <w:t xml:space="preserve">            &lt;PaytoDate/&gt;  </w:t>
            </w:r>
          </w:p>
          <w:p>
            <w:pPr>
              <w:rPr>
                <w:szCs w:val="21"/>
              </w:rPr>
            </w:pPr>
            <w:r>
              <w:rPr>
                <w:rFonts w:hint="eastAsia"/>
                <w:szCs w:val="21"/>
              </w:rPr>
              <w:t xml:space="preserve">            &lt;!--交至日期 --&gt;  </w:t>
            </w:r>
          </w:p>
          <w:p>
            <w:pPr>
              <w:rPr>
                <w:szCs w:val="21"/>
              </w:rPr>
            </w:pPr>
            <w:r>
              <w:rPr>
                <w:rFonts w:hint="eastAsia"/>
                <w:szCs w:val="21"/>
              </w:rPr>
              <w:t xml:space="preserve">            &lt;GetStartDate/&gt;  </w:t>
            </w:r>
          </w:p>
          <w:p>
            <w:pPr>
              <w:rPr>
                <w:szCs w:val="21"/>
              </w:rPr>
            </w:pPr>
            <w:r>
              <w:rPr>
                <w:rFonts w:hint="eastAsia"/>
                <w:szCs w:val="21"/>
              </w:rPr>
              <w:t xml:space="preserve">            &lt;!--起领日期 --&gt;  </w:t>
            </w:r>
          </w:p>
          <w:p>
            <w:pPr>
              <w:rPr>
                <w:szCs w:val="21"/>
              </w:rPr>
            </w:pPr>
            <w:r>
              <w:rPr>
                <w:rFonts w:hint="eastAsia"/>
                <w:szCs w:val="21"/>
              </w:rPr>
              <w:t xml:space="preserve">            &lt;EndDate/&gt;  </w:t>
            </w:r>
          </w:p>
          <w:p>
            <w:pPr>
              <w:rPr>
                <w:szCs w:val="21"/>
              </w:rPr>
            </w:pPr>
            <w:r>
              <w:rPr>
                <w:rFonts w:hint="eastAsia"/>
                <w:szCs w:val="21"/>
              </w:rPr>
              <w:t xml:space="preserve">            &lt;!--保险责任终止日期 --&gt;  </w:t>
            </w:r>
          </w:p>
          <w:p>
            <w:pPr>
              <w:rPr>
                <w:szCs w:val="21"/>
              </w:rPr>
            </w:pPr>
            <w:r>
              <w:rPr>
                <w:rFonts w:hint="eastAsia"/>
                <w:szCs w:val="21"/>
              </w:rPr>
              <w:t xml:space="preserve">            &lt;AcciEndDate/&gt;  </w:t>
            </w:r>
          </w:p>
          <w:p>
            <w:pPr>
              <w:rPr>
                <w:szCs w:val="21"/>
              </w:rPr>
            </w:pPr>
            <w:r>
              <w:rPr>
                <w:rFonts w:hint="eastAsia"/>
                <w:szCs w:val="21"/>
              </w:rPr>
              <w:t xml:space="preserve">            &lt;!--意外责任终止日期 --&gt;  </w:t>
            </w:r>
          </w:p>
          <w:p>
            <w:pPr>
              <w:rPr>
                <w:szCs w:val="21"/>
              </w:rPr>
            </w:pPr>
            <w:r>
              <w:rPr>
                <w:rFonts w:hint="eastAsia"/>
                <w:szCs w:val="21"/>
              </w:rPr>
              <w:t xml:space="preserve">            &lt;GetYearFlag/&gt;  </w:t>
            </w:r>
          </w:p>
          <w:p>
            <w:pPr>
              <w:rPr>
                <w:szCs w:val="21"/>
              </w:rPr>
            </w:pPr>
            <w:r>
              <w:rPr>
                <w:rFonts w:hint="eastAsia"/>
                <w:szCs w:val="21"/>
              </w:rPr>
              <w:t xml:space="preserve">            &lt;!--领取年龄年期标志 --&gt;  </w:t>
            </w:r>
          </w:p>
          <w:p>
            <w:pPr>
              <w:rPr>
                <w:szCs w:val="21"/>
              </w:rPr>
            </w:pPr>
            <w:r>
              <w:rPr>
                <w:rFonts w:hint="eastAsia"/>
                <w:szCs w:val="21"/>
              </w:rPr>
              <w:t xml:space="preserve">            &lt;GetYear/&gt;  </w:t>
            </w:r>
          </w:p>
          <w:p>
            <w:pPr>
              <w:rPr>
                <w:szCs w:val="21"/>
              </w:rPr>
            </w:pPr>
            <w:r>
              <w:rPr>
                <w:rFonts w:hint="eastAsia"/>
                <w:szCs w:val="21"/>
              </w:rPr>
              <w:t xml:space="preserve">            &lt;!--领取年龄年期 --&gt;  </w:t>
            </w:r>
          </w:p>
          <w:p>
            <w:pPr>
              <w:rPr>
                <w:szCs w:val="21"/>
              </w:rPr>
            </w:pPr>
            <w:r>
              <w:rPr>
                <w:rFonts w:hint="eastAsia"/>
                <w:szCs w:val="21"/>
              </w:rPr>
              <w:t xml:space="preserve">            &lt;PayEndYearFlag/&gt;  </w:t>
            </w:r>
          </w:p>
          <w:p>
            <w:pPr>
              <w:rPr>
                <w:szCs w:val="21"/>
              </w:rPr>
            </w:pPr>
            <w:r>
              <w:rPr>
                <w:rFonts w:hint="eastAsia"/>
                <w:szCs w:val="21"/>
              </w:rPr>
              <w:t xml:space="preserve">            &lt;!--终交年龄年期标志 --&gt;  </w:t>
            </w:r>
          </w:p>
          <w:p>
            <w:pPr>
              <w:rPr>
                <w:szCs w:val="21"/>
              </w:rPr>
            </w:pPr>
            <w:r>
              <w:rPr>
                <w:rFonts w:hint="eastAsia"/>
                <w:szCs w:val="21"/>
              </w:rPr>
              <w:t xml:space="preserve">            &lt;PayEndYear/&gt;  </w:t>
            </w:r>
          </w:p>
          <w:p>
            <w:pPr>
              <w:rPr>
                <w:szCs w:val="21"/>
              </w:rPr>
            </w:pPr>
            <w:r>
              <w:rPr>
                <w:rFonts w:hint="eastAsia"/>
                <w:szCs w:val="21"/>
              </w:rPr>
              <w:t xml:space="preserve">            &lt;!--终交年龄年期 --&gt;  </w:t>
            </w:r>
          </w:p>
          <w:p>
            <w:pPr>
              <w:rPr>
                <w:szCs w:val="21"/>
              </w:rPr>
            </w:pPr>
            <w:r>
              <w:rPr>
                <w:rFonts w:hint="eastAsia"/>
                <w:szCs w:val="21"/>
              </w:rPr>
              <w:t xml:space="preserve">            &lt;InsuYearFlag/&gt;  </w:t>
            </w:r>
          </w:p>
          <w:p>
            <w:pPr>
              <w:rPr>
                <w:szCs w:val="21"/>
              </w:rPr>
            </w:pPr>
            <w:r>
              <w:rPr>
                <w:rFonts w:hint="eastAsia"/>
                <w:szCs w:val="21"/>
              </w:rPr>
              <w:t xml:space="preserve">            &lt;!--保险年龄年期标志 --&gt;  </w:t>
            </w:r>
          </w:p>
          <w:p>
            <w:pPr>
              <w:rPr>
                <w:szCs w:val="21"/>
              </w:rPr>
            </w:pPr>
            <w:r>
              <w:rPr>
                <w:rFonts w:hint="eastAsia"/>
                <w:szCs w:val="21"/>
              </w:rPr>
              <w:t xml:space="preserve">            &lt;InsuYear/&gt;  </w:t>
            </w:r>
          </w:p>
          <w:p>
            <w:pPr>
              <w:rPr>
                <w:szCs w:val="21"/>
              </w:rPr>
            </w:pPr>
            <w:r>
              <w:rPr>
                <w:rFonts w:hint="eastAsia"/>
                <w:szCs w:val="21"/>
              </w:rPr>
              <w:t xml:space="preserve">            &lt;!--保险年龄年期 --&gt;  </w:t>
            </w:r>
          </w:p>
          <w:p>
            <w:pPr>
              <w:rPr>
                <w:szCs w:val="21"/>
              </w:rPr>
            </w:pPr>
            <w:r>
              <w:rPr>
                <w:rFonts w:hint="eastAsia"/>
                <w:szCs w:val="21"/>
              </w:rPr>
              <w:t xml:space="preserve">            &lt;AcciYearFlag/&gt;  </w:t>
            </w:r>
          </w:p>
          <w:p>
            <w:pPr>
              <w:rPr>
                <w:szCs w:val="21"/>
              </w:rPr>
            </w:pPr>
            <w:r>
              <w:rPr>
                <w:rFonts w:hint="eastAsia"/>
                <w:szCs w:val="21"/>
              </w:rPr>
              <w:t xml:space="preserve">            &lt;!--意外年龄年期标志 --&gt;  </w:t>
            </w:r>
          </w:p>
          <w:p>
            <w:pPr>
              <w:rPr>
                <w:szCs w:val="21"/>
              </w:rPr>
            </w:pPr>
            <w:r>
              <w:rPr>
                <w:rFonts w:hint="eastAsia"/>
                <w:szCs w:val="21"/>
              </w:rPr>
              <w:t xml:space="preserve">            &lt;AcciYear/&gt;  </w:t>
            </w:r>
          </w:p>
          <w:p>
            <w:pPr>
              <w:rPr>
                <w:szCs w:val="21"/>
              </w:rPr>
            </w:pPr>
            <w:r>
              <w:rPr>
                <w:rFonts w:hint="eastAsia"/>
                <w:szCs w:val="21"/>
              </w:rPr>
              <w:t xml:space="preserve">            &lt;!--意外年龄年期 --&gt;  </w:t>
            </w:r>
          </w:p>
          <w:p>
            <w:pPr>
              <w:rPr>
                <w:szCs w:val="21"/>
              </w:rPr>
            </w:pPr>
            <w:r>
              <w:rPr>
                <w:rFonts w:hint="eastAsia"/>
                <w:szCs w:val="21"/>
              </w:rPr>
              <w:t xml:space="preserve">            &lt;GetStartType/&gt;  </w:t>
            </w:r>
          </w:p>
          <w:p>
            <w:pPr>
              <w:rPr>
                <w:szCs w:val="21"/>
              </w:rPr>
            </w:pPr>
            <w:r>
              <w:rPr>
                <w:rFonts w:hint="eastAsia"/>
                <w:szCs w:val="21"/>
              </w:rPr>
              <w:t xml:space="preserve">            &lt;!--起领日期计算类型 --&gt;  </w:t>
            </w:r>
          </w:p>
          <w:p>
            <w:pPr>
              <w:rPr>
                <w:szCs w:val="21"/>
              </w:rPr>
            </w:pPr>
            <w:r>
              <w:rPr>
                <w:rFonts w:hint="eastAsia"/>
                <w:szCs w:val="21"/>
              </w:rPr>
              <w:t xml:space="preserve">            &lt;SpecifyValiDate/&gt;  </w:t>
            </w:r>
          </w:p>
          <w:p>
            <w:pPr>
              <w:rPr>
                <w:szCs w:val="21"/>
              </w:rPr>
            </w:pPr>
            <w:r>
              <w:rPr>
                <w:rFonts w:hint="eastAsia"/>
                <w:szCs w:val="21"/>
              </w:rPr>
              <w:t xml:space="preserve">            &lt;!--是否指定生效日期 --&gt;  </w:t>
            </w:r>
          </w:p>
          <w:p>
            <w:pPr>
              <w:rPr>
                <w:szCs w:val="21"/>
              </w:rPr>
            </w:pPr>
            <w:r>
              <w:rPr>
                <w:rFonts w:hint="eastAsia"/>
                <w:szCs w:val="21"/>
              </w:rPr>
              <w:t xml:space="preserve">            &lt;PayMode/&gt;  </w:t>
            </w:r>
          </w:p>
          <w:p>
            <w:pPr>
              <w:rPr>
                <w:szCs w:val="21"/>
              </w:rPr>
            </w:pPr>
            <w:r>
              <w:rPr>
                <w:rFonts w:hint="eastAsia"/>
                <w:szCs w:val="21"/>
              </w:rPr>
              <w:t xml:space="preserve">            &lt;!--交费方式 --&gt;  </w:t>
            </w:r>
          </w:p>
          <w:p>
            <w:pPr>
              <w:rPr>
                <w:szCs w:val="21"/>
              </w:rPr>
            </w:pPr>
            <w:r>
              <w:rPr>
                <w:rFonts w:hint="eastAsia"/>
                <w:szCs w:val="21"/>
              </w:rPr>
              <w:t xml:space="preserve">            &lt;PayLocation/&gt;  </w:t>
            </w:r>
          </w:p>
          <w:p>
            <w:pPr>
              <w:rPr>
                <w:szCs w:val="21"/>
              </w:rPr>
            </w:pPr>
            <w:r>
              <w:rPr>
                <w:rFonts w:hint="eastAsia"/>
                <w:szCs w:val="21"/>
              </w:rPr>
              <w:t xml:space="preserve">            &lt;!--交费位置 --&gt;  </w:t>
            </w:r>
          </w:p>
          <w:p>
            <w:pPr>
              <w:rPr>
                <w:szCs w:val="21"/>
              </w:rPr>
            </w:pPr>
            <w:r>
              <w:rPr>
                <w:rFonts w:hint="eastAsia"/>
                <w:szCs w:val="21"/>
              </w:rPr>
              <w:t xml:space="preserve">            &lt;PayIntv/&gt;  </w:t>
            </w:r>
          </w:p>
          <w:p>
            <w:pPr>
              <w:rPr>
                <w:szCs w:val="21"/>
              </w:rPr>
            </w:pPr>
            <w:r>
              <w:rPr>
                <w:rFonts w:hint="eastAsia"/>
                <w:szCs w:val="21"/>
              </w:rPr>
              <w:t xml:space="preserve">            &lt;!--交费间隔 --&gt;  </w:t>
            </w:r>
          </w:p>
          <w:p>
            <w:pPr>
              <w:rPr>
                <w:szCs w:val="21"/>
              </w:rPr>
            </w:pPr>
            <w:r>
              <w:rPr>
                <w:rFonts w:hint="eastAsia"/>
                <w:szCs w:val="21"/>
              </w:rPr>
              <w:t xml:space="preserve">            &lt;PayYears/&gt;  </w:t>
            </w:r>
          </w:p>
          <w:p>
            <w:pPr>
              <w:rPr>
                <w:szCs w:val="21"/>
              </w:rPr>
            </w:pPr>
            <w:r>
              <w:rPr>
                <w:rFonts w:hint="eastAsia"/>
                <w:szCs w:val="21"/>
              </w:rPr>
              <w:t xml:space="preserve">            &lt;!--交费年期 --&gt;  </w:t>
            </w:r>
          </w:p>
          <w:p>
            <w:pPr>
              <w:rPr>
                <w:szCs w:val="21"/>
              </w:rPr>
            </w:pPr>
            <w:r>
              <w:rPr>
                <w:rFonts w:hint="eastAsia"/>
                <w:szCs w:val="21"/>
              </w:rPr>
              <w:t xml:space="preserve">            &lt;Years/&gt;  </w:t>
            </w:r>
          </w:p>
          <w:p>
            <w:pPr>
              <w:rPr>
                <w:szCs w:val="21"/>
              </w:rPr>
            </w:pPr>
            <w:r>
              <w:rPr>
                <w:rFonts w:hint="eastAsia"/>
                <w:szCs w:val="21"/>
              </w:rPr>
              <w:t xml:space="preserve">            &lt;!--保险年期 --&gt;  </w:t>
            </w:r>
          </w:p>
          <w:p>
            <w:pPr>
              <w:rPr>
                <w:szCs w:val="21"/>
              </w:rPr>
            </w:pPr>
            <w:r>
              <w:rPr>
                <w:rFonts w:hint="eastAsia"/>
                <w:szCs w:val="21"/>
              </w:rPr>
              <w:t xml:space="preserve">            &lt;ManageFeeRate/&gt;  </w:t>
            </w:r>
          </w:p>
          <w:p>
            <w:pPr>
              <w:rPr>
                <w:szCs w:val="21"/>
              </w:rPr>
            </w:pPr>
            <w:r>
              <w:rPr>
                <w:rFonts w:hint="eastAsia"/>
                <w:szCs w:val="21"/>
              </w:rPr>
              <w:t xml:space="preserve">            &lt;!--管理费比例 --&gt;  </w:t>
            </w:r>
          </w:p>
          <w:p>
            <w:pPr>
              <w:rPr>
                <w:szCs w:val="21"/>
              </w:rPr>
            </w:pPr>
            <w:r>
              <w:rPr>
                <w:rFonts w:hint="eastAsia"/>
                <w:szCs w:val="21"/>
              </w:rPr>
              <w:t xml:space="preserve">            &lt;FloatRate/&gt;  </w:t>
            </w:r>
          </w:p>
          <w:p>
            <w:pPr>
              <w:rPr>
                <w:szCs w:val="21"/>
              </w:rPr>
            </w:pPr>
            <w:r>
              <w:rPr>
                <w:rFonts w:hint="eastAsia"/>
                <w:szCs w:val="21"/>
              </w:rPr>
              <w:t xml:space="preserve">            &lt;!--浮动费率 --&gt;  </w:t>
            </w:r>
          </w:p>
          <w:p>
            <w:pPr>
              <w:rPr>
                <w:szCs w:val="21"/>
              </w:rPr>
            </w:pPr>
            <w:r>
              <w:rPr>
                <w:rFonts w:hint="eastAsia"/>
                <w:szCs w:val="21"/>
              </w:rPr>
              <w:t xml:space="preserve">            &lt;PremToAmnt/&gt;  </w:t>
            </w:r>
          </w:p>
          <w:p>
            <w:pPr>
              <w:rPr>
                <w:szCs w:val="21"/>
              </w:rPr>
            </w:pPr>
            <w:r>
              <w:rPr>
                <w:rFonts w:hint="eastAsia"/>
                <w:szCs w:val="21"/>
              </w:rPr>
              <w:t xml:space="preserve">            &lt;!--保费算保额标志 --&gt;  </w:t>
            </w:r>
          </w:p>
          <w:p>
            <w:pPr>
              <w:rPr>
                <w:szCs w:val="21"/>
              </w:rPr>
            </w:pPr>
            <w:r>
              <w:rPr>
                <w:rFonts w:hint="eastAsia"/>
                <w:szCs w:val="21"/>
              </w:rPr>
              <w:t xml:space="preserve">            &lt;Mult/&gt;  </w:t>
            </w:r>
          </w:p>
          <w:p>
            <w:pPr>
              <w:rPr>
                <w:szCs w:val="21"/>
              </w:rPr>
            </w:pPr>
            <w:r>
              <w:rPr>
                <w:rFonts w:hint="eastAsia"/>
                <w:szCs w:val="21"/>
              </w:rPr>
              <w:t xml:space="preserve">            &lt;!--总份数 --&gt;  </w:t>
            </w:r>
          </w:p>
          <w:p>
            <w:pPr>
              <w:rPr>
                <w:szCs w:val="21"/>
              </w:rPr>
            </w:pPr>
            <w:r>
              <w:rPr>
                <w:rFonts w:hint="eastAsia"/>
                <w:szCs w:val="21"/>
              </w:rPr>
              <w:t xml:space="preserve">            &lt;StandPrem/&gt;  </w:t>
            </w:r>
          </w:p>
          <w:p>
            <w:pPr>
              <w:rPr>
                <w:szCs w:val="21"/>
              </w:rPr>
            </w:pPr>
            <w:r>
              <w:rPr>
                <w:rFonts w:hint="eastAsia"/>
                <w:szCs w:val="21"/>
              </w:rPr>
              <w:t xml:space="preserve">            &lt;!--总标准保费 --&gt;  </w:t>
            </w:r>
          </w:p>
          <w:p>
            <w:pPr>
              <w:rPr>
                <w:szCs w:val="21"/>
              </w:rPr>
            </w:pPr>
            <w:r>
              <w:rPr>
                <w:rFonts w:hint="eastAsia"/>
                <w:szCs w:val="21"/>
              </w:rPr>
              <w:t xml:space="preserve">            &lt;Prem/&gt;  </w:t>
            </w:r>
          </w:p>
          <w:p>
            <w:pPr>
              <w:rPr>
                <w:szCs w:val="21"/>
              </w:rPr>
            </w:pPr>
            <w:r>
              <w:rPr>
                <w:rFonts w:hint="eastAsia"/>
                <w:szCs w:val="21"/>
              </w:rPr>
              <w:t xml:space="preserve">            &lt;!--总保费 --&gt;  </w:t>
            </w:r>
          </w:p>
          <w:p>
            <w:pPr>
              <w:rPr>
                <w:szCs w:val="21"/>
              </w:rPr>
            </w:pPr>
            <w:r>
              <w:rPr>
                <w:rFonts w:hint="eastAsia"/>
                <w:szCs w:val="21"/>
              </w:rPr>
              <w:t xml:space="preserve">            &lt;SumPrem/&gt;  </w:t>
            </w:r>
          </w:p>
          <w:p>
            <w:pPr>
              <w:rPr>
                <w:szCs w:val="21"/>
              </w:rPr>
            </w:pPr>
            <w:r>
              <w:rPr>
                <w:rFonts w:hint="eastAsia"/>
                <w:szCs w:val="21"/>
              </w:rPr>
              <w:t xml:space="preserve">            &lt;!--总累计保费 --&gt;  </w:t>
            </w:r>
          </w:p>
          <w:p>
            <w:pPr>
              <w:rPr>
                <w:szCs w:val="21"/>
              </w:rPr>
            </w:pPr>
            <w:r>
              <w:rPr>
                <w:rFonts w:hint="eastAsia"/>
                <w:szCs w:val="21"/>
              </w:rPr>
              <w:t xml:space="preserve">            &lt;Amnt/&gt;  </w:t>
            </w:r>
          </w:p>
          <w:p>
            <w:pPr>
              <w:rPr>
                <w:szCs w:val="21"/>
              </w:rPr>
            </w:pPr>
            <w:r>
              <w:rPr>
                <w:rFonts w:hint="eastAsia"/>
                <w:szCs w:val="21"/>
              </w:rPr>
              <w:t xml:space="preserve">            &lt;!--总基本保额 --&gt;  </w:t>
            </w:r>
          </w:p>
          <w:p>
            <w:pPr>
              <w:rPr>
                <w:szCs w:val="21"/>
              </w:rPr>
            </w:pPr>
            <w:r>
              <w:rPr>
                <w:rFonts w:hint="eastAsia"/>
                <w:szCs w:val="21"/>
              </w:rPr>
              <w:t xml:space="preserve">            &lt;RiskAmnt/&gt;  </w:t>
            </w:r>
          </w:p>
          <w:p>
            <w:pPr>
              <w:rPr>
                <w:szCs w:val="21"/>
              </w:rPr>
            </w:pPr>
            <w:r>
              <w:rPr>
                <w:rFonts w:hint="eastAsia"/>
                <w:szCs w:val="21"/>
              </w:rPr>
              <w:t xml:space="preserve">            &lt;!--总风险保额 --&gt;  </w:t>
            </w:r>
          </w:p>
          <w:p>
            <w:pPr>
              <w:rPr>
                <w:szCs w:val="21"/>
              </w:rPr>
            </w:pPr>
            <w:r>
              <w:rPr>
                <w:rFonts w:hint="eastAsia"/>
                <w:szCs w:val="21"/>
              </w:rPr>
              <w:t xml:space="preserve">            &lt;LeavingMoney/&gt;  </w:t>
            </w:r>
          </w:p>
          <w:p>
            <w:pPr>
              <w:rPr>
                <w:szCs w:val="21"/>
              </w:rPr>
            </w:pPr>
            <w:r>
              <w:rPr>
                <w:rFonts w:hint="eastAsia"/>
                <w:szCs w:val="21"/>
              </w:rPr>
              <w:t xml:space="preserve">            &lt;!--余额 --&gt;  </w:t>
            </w:r>
          </w:p>
          <w:p>
            <w:pPr>
              <w:rPr>
                <w:szCs w:val="21"/>
              </w:rPr>
            </w:pPr>
            <w:r>
              <w:rPr>
                <w:rFonts w:hint="eastAsia"/>
                <w:szCs w:val="21"/>
              </w:rPr>
              <w:t xml:space="preserve">            &lt;EndorseTimes/&gt;  </w:t>
            </w:r>
          </w:p>
          <w:p>
            <w:pPr>
              <w:rPr>
                <w:szCs w:val="21"/>
              </w:rPr>
            </w:pPr>
            <w:r>
              <w:rPr>
                <w:rFonts w:hint="eastAsia"/>
                <w:szCs w:val="21"/>
              </w:rPr>
              <w:t xml:space="preserve">            &lt;!--批改次数 --&gt;  </w:t>
            </w:r>
          </w:p>
          <w:p>
            <w:pPr>
              <w:rPr>
                <w:szCs w:val="21"/>
              </w:rPr>
            </w:pPr>
            <w:r>
              <w:rPr>
                <w:rFonts w:hint="eastAsia"/>
                <w:szCs w:val="21"/>
              </w:rPr>
              <w:t xml:space="preserve">            &lt;ClaimTimes/&gt;  </w:t>
            </w:r>
          </w:p>
          <w:p>
            <w:pPr>
              <w:rPr>
                <w:szCs w:val="21"/>
              </w:rPr>
            </w:pPr>
            <w:r>
              <w:rPr>
                <w:rFonts w:hint="eastAsia"/>
                <w:szCs w:val="21"/>
              </w:rPr>
              <w:t xml:space="preserve">            &lt;!--理赔次数 --&gt;  </w:t>
            </w:r>
          </w:p>
          <w:p>
            <w:pPr>
              <w:rPr>
                <w:szCs w:val="21"/>
              </w:rPr>
            </w:pPr>
            <w:r>
              <w:rPr>
                <w:rFonts w:hint="eastAsia"/>
                <w:szCs w:val="21"/>
              </w:rPr>
              <w:t xml:space="preserve">            &lt;LiveTimes/&gt;  </w:t>
            </w:r>
          </w:p>
          <w:p>
            <w:pPr>
              <w:rPr>
                <w:szCs w:val="21"/>
              </w:rPr>
            </w:pPr>
            <w:r>
              <w:rPr>
                <w:rFonts w:hint="eastAsia"/>
                <w:szCs w:val="21"/>
              </w:rPr>
              <w:t xml:space="preserve">            &lt;!--生存领取次数 --&gt;  </w:t>
            </w:r>
          </w:p>
          <w:p>
            <w:pPr>
              <w:rPr>
                <w:szCs w:val="21"/>
              </w:rPr>
            </w:pPr>
            <w:r>
              <w:rPr>
                <w:rFonts w:hint="eastAsia"/>
                <w:szCs w:val="21"/>
              </w:rPr>
              <w:t xml:space="preserve">            &lt;RenewCount/&gt;  </w:t>
            </w:r>
          </w:p>
          <w:p>
            <w:pPr>
              <w:rPr>
                <w:szCs w:val="21"/>
              </w:rPr>
            </w:pPr>
            <w:r>
              <w:rPr>
                <w:rFonts w:hint="eastAsia"/>
                <w:szCs w:val="21"/>
              </w:rPr>
              <w:t xml:space="preserve">            &lt;!--续保次数 --&gt;  </w:t>
            </w:r>
          </w:p>
          <w:p>
            <w:pPr>
              <w:rPr>
                <w:szCs w:val="21"/>
              </w:rPr>
            </w:pPr>
            <w:r>
              <w:rPr>
                <w:rFonts w:hint="eastAsia"/>
                <w:szCs w:val="21"/>
              </w:rPr>
              <w:t xml:space="preserve">            &lt;LastGetDate/&gt;  </w:t>
            </w:r>
          </w:p>
          <w:p>
            <w:pPr>
              <w:rPr>
                <w:szCs w:val="21"/>
              </w:rPr>
            </w:pPr>
            <w:r>
              <w:rPr>
                <w:rFonts w:hint="eastAsia"/>
                <w:szCs w:val="21"/>
              </w:rPr>
              <w:t xml:space="preserve">            &lt;!--最后一次给付日期 --&gt;  </w:t>
            </w:r>
          </w:p>
          <w:p>
            <w:pPr>
              <w:rPr>
                <w:szCs w:val="21"/>
              </w:rPr>
            </w:pPr>
            <w:r>
              <w:rPr>
                <w:rFonts w:hint="eastAsia"/>
                <w:szCs w:val="21"/>
              </w:rPr>
              <w:t xml:space="preserve">            &lt;LastLoanDate/&gt;  </w:t>
            </w:r>
          </w:p>
          <w:p>
            <w:pPr>
              <w:rPr>
                <w:szCs w:val="21"/>
              </w:rPr>
            </w:pPr>
            <w:r>
              <w:rPr>
                <w:rFonts w:hint="eastAsia"/>
                <w:szCs w:val="21"/>
              </w:rPr>
              <w:t xml:space="preserve">            &lt;!--最后一次借款日期 --&gt;  </w:t>
            </w:r>
          </w:p>
          <w:p>
            <w:pPr>
              <w:rPr>
                <w:szCs w:val="21"/>
              </w:rPr>
            </w:pPr>
            <w:r>
              <w:rPr>
                <w:rFonts w:hint="eastAsia"/>
                <w:szCs w:val="21"/>
              </w:rPr>
              <w:t xml:space="preserve">            &lt;LastRegetDate/&gt;  </w:t>
            </w:r>
          </w:p>
          <w:p>
            <w:pPr>
              <w:rPr>
                <w:szCs w:val="21"/>
              </w:rPr>
            </w:pPr>
            <w:r>
              <w:rPr>
                <w:rFonts w:hint="eastAsia"/>
                <w:szCs w:val="21"/>
              </w:rPr>
              <w:t xml:space="preserve">            &lt;!--最后一次催收日期 --&gt;  </w:t>
            </w:r>
          </w:p>
          <w:p>
            <w:pPr>
              <w:rPr>
                <w:szCs w:val="21"/>
              </w:rPr>
            </w:pPr>
            <w:r>
              <w:rPr>
                <w:rFonts w:hint="eastAsia"/>
                <w:szCs w:val="21"/>
              </w:rPr>
              <w:t xml:space="preserve">            &lt;LastEdorDate/&gt;  </w:t>
            </w:r>
          </w:p>
          <w:p>
            <w:pPr>
              <w:rPr>
                <w:szCs w:val="21"/>
              </w:rPr>
            </w:pPr>
            <w:r>
              <w:rPr>
                <w:rFonts w:hint="eastAsia"/>
                <w:szCs w:val="21"/>
              </w:rPr>
              <w:t xml:space="preserve">            &lt;!--最后一次保全日期 --&gt;  </w:t>
            </w:r>
          </w:p>
          <w:p>
            <w:pPr>
              <w:rPr>
                <w:szCs w:val="21"/>
              </w:rPr>
            </w:pPr>
            <w:r>
              <w:rPr>
                <w:rFonts w:hint="eastAsia"/>
                <w:szCs w:val="21"/>
              </w:rPr>
              <w:t xml:space="preserve">            &lt;LastRevDate/&gt;  </w:t>
            </w:r>
          </w:p>
          <w:p>
            <w:pPr>
              <w:rPr>
                <w:szCs w:val="21"/>
              </w:rPr>
            </w:pPr>
            <w:r>
              <w:rPr>
                <w:rFonts w:hint="eastAsia"/>
                <w:szCs w:val="21"/>
              </w:rPr>
              <w:t xml:space="preserve">            &lt;!--最近复效日期 --&gt;  </w:t>
            </w:r>
          </w:p>
          <w:p>
            <w:pPr>
              <w:rPr>
                <w:szCs w:val="21"/>
              </w:rPr>
            </w:pPr>
            <w:r>
              <w:rPr>
                <w:rFonts w:hint="eastAsia"/>
                <w:szCs w:val="21"/>
              </w:rPr>
              <w:t xml:space="preserve">            &lt;RnewFlag/&gt;  </w:t>
            </w:r>
          </w:p>
          <w:p>
            <w:pPr>
              <w:rPr>
                <w:szCs w:val="21"/>
              </w:rPr>
            </w:pPr>
            <w:r>
              <w:rPr>
                <w:rFonts w:hint="eastAsia"/>
                <w:szCs w:val="21"/>
              </w:rPr>
              <w:t xml:space="preserve">            &lt;!--续保标志 --&gt;  </w:t>
            </w:r>
          </w:p>
          <w:p>
            <w:pPr>
              <w:rPr>
                <w:szCs w:val="21"/>
              </w:rPr>
            </w:pPr>
            <w:r>
              <w:rPr>
                <w:rFonts w:hint="eastAsia"/>
                <w:szCs w:val="21"/>
              </w:rPr>
              <w:t xml:space="preserve">            &lt;StopFlag/&gt;  </w:t>
            </w:r>
          </w:p>
          <w:p>
            <w:pPr>
              <w:rPr>
                <w:szCs w:val="21"/>
              </w:rPr>
            </w:pPr>
            <w:r>
              <w:rPr>
                <w:rFonts w:hint="eastAsia"/>
                <w:szCs w:val="21"/>
              </w:rPr>
              <w:t xml:space="preserve">            &lt;!--停交标志 --&gt;  </w:t>
            </w:r>
          </w:p>
          <w:p>
            <w:pPr>
              <w:rPr>
                <w:szCs w:val="21"/>
              </w:rPr>
            </w:pPr>
            <w:r>
              <w:rPr>
                <w:rFonts w:hint="eastAsia"/>
                <w:szCs w:val="21"/>
              </w:rPr>
              <w:t xml:space="preserve">            &lt;ExpiryFlag/&gt;  </w:t>
            </w:r>
          </w:p>
          <w:p>
            <w:pPr>
              <w:rPr>
                <w:szCs w:val="21"/>
              </w:rPr>
            </w:pPr>
            <w:r>
              <w:rPr>
                <w:rFonts w:hint="eastAsia"/>
                <w:szCs w:val="21"/>
              </w:rPr>
              <w:t xml:space="preserve">            &lt;!--满期标志 --&gt;  </w:t>
            </w:r>
          </w:p>
          <w:p>
            <w:pPr>
              <w:rPr>
                <w:szCs w:val="21"/>
              </w:rPr>
            </w:pPr>
            <w:r>
              <w:rPr>
                <w:rFonts w:hint="eastAsia"/>
                <w:szCs w:val="21"/>
              </w:rPr>
              <w:t xml:space="preserve">            &lt;AutoPayFlag/&gt;  </w:t>
            </w:r>
          </w:p>
          <w:p>
            <w:pPr>
              <w:rPr>
                <w:szCs w:val="21"/>
              </w:rPr>
            </w:pPr>
            <w:r>
              <w:rPr>
                <w:rFonts w:hint="eastAsia"/>
                <w:szCs w:val="21"/>
              </w:rPr>
              <w:t xml:space="preserve">            &lt;!--自动垫交标志 --&gt;  </w:t>
            </w:r>
          </w:p>
          <w:p>
            <w:pPr>
              <w:rPr>
                <w:szCs w:val="21"/>
              </w:rPr>
            </w:pPr>
            <w:r>
              <w:rPr>
                <w:rFonts w:hint="eastAsia"/>
                <w:szCs w:val="21"/>
              </w:rPr>
              <w:t xml:space="preserve">            &lt;AutoRenewFlag/&gt;  </w:t>
            </w:r>
          </w:p>
          <w:p>
            <w:pPr>
              <w:rPr>
                <w:szCs w:val="21"/>
              </w:rPr>
            </w:pPr>
            <w:r>
              <w:rPr>
                <w:rFonts w:hint="eastAsia"/>
                <w:szCs w:val="21"/>
              </w:rPr>
              <w:t xml:space="preserve">            &lt;!--自动续保标志 --&gt;  </w:t>
            </w:r>
          </w:p>
          <w:p>
            <w:pPr>
              <w:rPr>
                <w:szCs w:val="21"/>
              </w:rPr>
            </w:pPr>
            <w:r>
              <w:rPr>
                <w:rFonts w:hint="eastAsia"/>
                <w:szCs w:val="21"/>
              </w:rPr>
              <w:t xml:space="preserve">            &lt;InterestDifFlag/&gt;  </w:t>
            </w:r>
          </w:p>
          <w:p>
            <w:pPr>
              <w:rPr>
                <w:szCs w:val="21"/>
              </w:rPr>
            </w:pPr>
            <w:r>
              <w:rPr>
                <w:rFonts w:hint="eastAsia"/>
                <w:szCs w:val="21"/>
              </w:rPr>
              <w:t xml:space="preserve">            &lt;!--利差返还方式 --&gt;  </w:t>
            </w:r>
          </w:p>
          <w:p>
            <w:pPr>
              <w:rPr>
                <w:szCs w:val="21"/>
              </w:rPr>
            </w:pPr>
            <w:r>
              <w:rPr>
                <w:rFonts w:hint="eastAsia"/>
                <w:szCs w:val="21"/>
              </w:rPr>
              <w:t xml:space="preserve">            &lt;SubFlag/&gt;  </w:t>
            </w:r>
          </w:p>
          <w:p>
            <w:pPr>
              <w:rPr>
                <w:szCs w:val="21"/>
              </w:rPr>
            </w:pPr>
            <w:r>
              <w:rPr>
                <w:rFonts w:hint="eastAsia"/>
                <w:szCs w:val="21"/>
              </w:rPr>
              <w:t xml:space="preserve">            &lt;!--减额交清标志 --&gt;  </w:t>
            </w:r>
          </w:p>
          <w:p>
            <w:pPr>
              <w:rPr>
                <w:szCs w:val="21"/>
              </w:rPr>
            </w:pPr>
            <w:r>
              <w:rPr>
                <w:rFonts w:hint="eastAsia"/>
                <w:szCs w:val="21"/>
              </w:rPr>
              <w:t xml:space="preserve">            &lt;BnfFlag/&gt;  </w:t>
            </w:r>
          </w:p>
          <w:p>
            <w:pPr>
              <w:rPr>
                <w:szCs w:val="21"/>
              </w:rPr>
            </w:pPr>
            <w:r>
              <w:rPr>
                <w:rFonts w:hint="eastAsia"/>
                <w:szCs w:val="21"/>
              </w:rPr>
              <w:t xml:space="preserve">            &lt;!--受益人标记 --&gt;  </w:t>
            </w:r>
          </w:p>
          <w:p>
            <w:pPr>
              <w:rPr>
                <w:szCs w:val="21"/>
              </w:rPr>
            </w:pPr>
            <w:r>
              <w:rPr>
                <w:rFonts w:hint="eastAsia"/>
                <w:szCs w:val="21"/>
              </w:rPr>
              <w:t xml:space="preserve">            &lt;HealthCheckFlag/&gt;  </w:t>
            </w:r>
          </w:p>
          <w:p>
            <w:pPr>
              <w:rPr>
                <w:szCs w:val="21"/>
              </w:rPr>
            </w:pPr>
            <w:r>
              <w:rPr>
                <w:rFonts w:hint="eastAsia"/>
                <w:szCs w:val="21"/>
              </w:rPr>
              <w:t xml:space="preserve">            &lt;!--是否体检件标志 --&gt;  </w:t>
            </w:r>
          </w:p>
          <w:p>
            <w:pPr>
              <w:rPr>
                <w:szCs w:val="21"/>
              </w:rPr>
            </w:pPr>
            <w:r>
              <w:rPr>
                <w:rFonts w:hint="eastAsia"/>
                <w:szCs w:val="21"/>
              </w:rPr>
              <w:t xml:space="preserve">            &lt;ImpartFlag/&gt;  </w:t>
            </w:r>
          </w:p>
          <w:p>
            <w:pPr>
              <w:rPr>
                <w:szCs w:val="21"/>
              </w:rPr>
            </w:pPr>
            <w:r>
              <w:rPr>
                <w:rFonts w:hint="eastAsia"/>
                <w:szCs w:val="21"/>
              </w:rPr>
              <w:t xml:space="preserve">            &lt;!--告知标志 --&gt;  </w:t>
            </w:r>
          </w:p>
          <w:p>
            <w:pPr>
              <w:rPr>
                <w:szCs w:val="21"/>
              </w:rPr>
            </w:pPr>
            <w:r>
              <w:rPr>
                <w:rFonts w:hint="eastAsia"/>
                <w:szCs w:val="21"/>
              </w:rPr>
              <w:t xml:space="preserve">            &lt;ReinsureFlag/&gt;  </w:t>
            </w:r>
          </w:p>
          <w:p>
            <w:pPr>
              <w:rPr>
                <w:szCs w:val="21"/>
              </w:rPr>
            </w:pPr>
            <w:r>
              <w:rPr>
                <w:rFonts w:hint="eastAsia"/>
                <w:szCs w:val="21"/>
              </w:rPr>
              <w:t xml:space="preserve">            &lt;!--商业分保标记 --&gt;  </w:t>
            </w:r>
          </w:p>
          <w:p>
            <w:pPr>
              <w:rPr>
                <w:szCs w:val="21"/>
              </w:rPr>
            </w:pPr>
            <w:r>
              <w:rPr>
                <w:rFonts w:hint="eastAsia"/>
                <w:szCs w:val="21"/>
              </w:rPr>
              <w:t xml:space="preserve">            &lt;AgentPayFlag/&gt;  </w:t>
            </w:r>
          </w:p>
          <w:p>
            <w:pPr>
              <w:rPr>
                <w:szCs w:val="21"/>
              </w:rPr>
            </w:pPr>
            <w:r>
              <w:rPr>
                <w:rFonts w:hint="eastAsia"/>
                <w:szCs w:val="21"/>
              </w:rPr>
              <w:t xml:space="preserve">            &lt;!--代收标志 --&gt;  </w:t>
            </w:r>
          </w:p>
          <w:p>
            <w:pPr>
              <w:rPr>
                <w:szCs w:val="21"/>
              </w:rPr>
            </w:pPr>
            <w:r>
              <w:rPr>
                <w:rFonts w:hint="eastAsia"/>
                <w:szCs w:val="21"/>
              </w:rPr>
              <w:t xml:space="preserve">            &lt;AgentGetFlag/&gt;  </w:t>
            </w:r>
          </w:p>
          <w:p>
            <w:pPr>
              <w:rPr>
                <w:szCs w:val="21"/>
              </w:rPr>
            </w:pPr>
            <w:r>
              <w:rPr>
                <w:rFonts w:hint="eastAsia"/>
                <w:szCs w:val="21"/>
              </w:rPr>
              <w:t xml:space="preserve">            &lt;!--代付标志 --&gt;  </w:t>
            </w:r>
          </w:p>
          <w:p>
            <w:pPr>
              <w:rPr>
                <w:szCs w:val="21"/>
              </w:rPr>
            </w:pPr>
            <w:r>
              <w:rPr>
                <w:rFonts w:hint="eastAsia"/>
                <w:szCs w:val="21"/>
              </w:rPr>
              <w:t xml:space="preserve">            &lt;LiveGetMode/&gt;  </w:t>
            </w:r>
          </w:p>
          <w:p>
            <w:pPr>
              <w:rPr>
                <w:szCs w:val="21"/>
              </w:rPr>
            </w:pPr>
            <w:r>
              <w:rPr>
                <w:rFonts w:hint="eastAsia"/>
                <w:szCs w:val="21"/>
              </w:rPr>
              <w:t xml:space="preserve">            &lt;!--生存金领取方式 --&gt;  </w:t>
            </w:r>
          </w:p>
          <w:p>
            <w:pPr>
              <w:rPr>
                <w:szCs w:val="21"/>
              </w:rPr>
            </w:pPr>
            <w:r>
              <w:rPr>
                <w:rFonts w:hint="eastAsia"/>
                <w:szCs w:val="21"/>
              </w:rPr>
              <w:t xml:space="preserve">            &lt;DeadGetMode/&gt;  </w:t>
            </w:r>
          </w:p>
          <w:p>
            <w:pPr>
              <w:rPr>
                <w:szCs w:val="21"/>
              </w:rPr>
            </w:pPr>
            <w:r>
              <w:rPr>
                <w:rFonts w:hint="eastAsia"/>
                <w:szCs w:val="21"/>
              </w:rPr>
              <w:t xml:space="preserve">            &lt;!--身故金领取方方式 --&gt;  </w:t>
            </w:r>
          </w:p>
          <w:p>
            <w:pPr>
              <w:rPr>
                <w:szCs w:val="21"/>
              </w:rPr>
            </w:pPr>
            <w:r>
              <w:rPr>
                <w:rFonts w:hint="eastAsia"/>
                <w:szCs w:val="21"/>
              </w:rPr>
              <w:t xml:space="preserve">            &lt;BonusGetMode/&gt;  </w:t>
            </w:r>
          </w:p>
          <w:p>
            <w:pPr>
              <w:rPr>
                <w:szCs w:val="21"/>
              </w:rPr>
            </w:pPr>
            <w:r>
              <w:rPr>
                <w:rFonts w:hint="eastAsia"/>
                <w:szCs w:val="21"/>
              </w:rPr>
              <w:t xml:space="preserve">            &lt;!--红利金领取方式 --&gt;  </w:t>
            </w:r>
          </w:p>
          <w:p>
            <w:pPr>
              <w:rPr>
                <w:szCs w:val="21"/>
              </w:rPr>
            </w:pPr>
            <w:r>
              <w:rPr>
                <w:rFonts w:hint="eastAsia"/>
                <w:szCs w:val="21"/>
              </w:rPr>
              <w:t xml:space="preserve">            &lt;BonusMan/&gt;  </w:t>
            </w:r>
          </w:p>
          <w:p>
            <w:pPr>
              <w:rPr>
                <w:szCs w:val="21"/>
              </w:rPr>
            </w:pPr>
            <w:r>
              <w:rPr>
                <w:rFonts w:hint="eastAsia"/>
                <w:szCs w:val="21"/>
              </w:rPr>
              <w:t xml:space="preserve">            &lt;!--红利金领取人 --&gt;  </w:t>
            </w:r>
          </w:p>
          <w:p>
            <w:pPr>
              <w:rPr>
                <w:szCs w:val="21"/>
              </w:rPr>
            </w:pPr>
            <w:r>
              <w:rPr>
                <w:rFonts w:hint="eastAsia"/>
                <w:szCs w:val="21"/>
              </w:rPr>
              <w:t xml:space="preserve">            &lt;DeadFlag/&gt;  </w:t>
            </w:r>
          </w:p>
          <w:p>
            <w:pPr>
              <w:rPr>
                <w:szCs w:val="21"/>
              </w:rPr>
            </w:pPr>
            <w:r>
              <w:rPr>
                <w:rFonts w:hint="eastAsia"/>
                <w:szCs w:val="21"/>
              </w:rPr>
              <w:t xml:space="preserve">            &lt;!--被保人、投保人死亡标志 --&gt;  </w:t>
            </w:r>
          </w:p>
          <w:p>
            <w:pPr>
              <w:rPr>
                <w:szCs w:val="21"/>
              </w:rPr>
            </w:pPr>
            <w:r>
              <w:rPr>
                <w:rFonts w:hint="eastAsia"/>
                <w:szCs w:val="21"/>
              </w:rPr>
              <w:t xml:space="preserve">            &lt;SmokeFlag/&gt;  </w:t>
            </w:r>
          </w:p>
          <w:p>
            <w:pPr>
              <w:rPr>
                <w:szCs w:val="21"/>
              </w:rPr>
            </w:pPr>
            <w:r>
              <w:rPr>
                <w:rFonts w:hint="eastAsia"/>
                <w:szCs w:val="21"/>
              </w:rPr>
              <w:t xml:space="preserve">            &lt;!--是否吸烟标志 --&gt;  </w:t>
            </w:r>
          </w:p>
          <w:p>
            <w:pPr>
              <w:rPr>
                <w:szCs w:val="21"/>
              </w:rPr>
            </w:pPr>
            <w:r>
              <w:rPr>
                <w:rFonts w:hint="eastAsia"/>
                <w:szCs w:val="21"/>
              </w:rPr>
              <w:t xml:space="preserve">            &lt;Remark/&gt;  </w:t>
            </w:r>
          </w:p>
          <w:p>
            <w:pPr>
              <w:rPr>
                <w:szCs w:val="21"/>
              </w:rPr>
            </w:pPr>
            <w:r>
              <w:rPr>
                <w:rFonts w:hint="eastAsia"/>
                <w:szCs w:val="21"/>
              </w:rPr>
              <w:t xml:space="preserve">            &lt;!--备注 --&gt;  </w:t>
            </w:r>
          </w:p>
          <w:p>
            <w:pPr>
              <w:rPr>
                <w:szCs w:val="21"/>
              </w:rPr>
            </w:pPr>
            <w:r>
              <w:rPr>
                <w:rFonts w:hint="eastAsia"/>
                <w:szCs w:val="21"/>
              </w:rPr>
              <w:t xml:space="preserve">            &lt;ApproveFlag/&gt;  </w:t>
            </w:r>
          </w:p>
          <w:p>
            <w:pPr>
              <w:rPr>
                <w:szCs w:val="21"/>
              </w:rPr>
            </w:pPr>
            <w:r>
              <w:rPr>
                <w:rFonts w:hint="eastAsia"/>
                <w:szCs w:val="21"/>
              </w:rPr>
              <w:t xml:space="preserve">            &lt;!--复核状态 --&gt;  </w:t>
            </w:r>
          </w:p>
          <w:p>
            <w:pPr>
              <w:rPr>
                <w:szCs w:val="21"/>
              </w:rPr>
            </w:pPr>
            <w:r>
              <w:rPr>
                <w:rFonts w:hint="eastAsia"/>
                <w:szCs w:val="21"/>
              </w:rPr>
              <w:t xml:space="preserve">            &lt;ApproveCode/&gt;  </w:t>
            </w:r>
          </w:p>
          <w:p>
            <w:pPr>
              <w:rPr>
                <w:szCs w:val="21"/>
              </w:rPr>
            </w:pPr>
            <w:r>
              <w:rPr>
                <w:rFonts w:hint="eastAsia"/>
                <w:szCs w:val="21"/>
              </w:rPr>
              <w:t xml:space="preserve">            &lt;!--复核人编码 --&gt;  </w:t>
            </w:r>
          </w:p>
          <w:p>
            <w:pPr>
              <w:rPr>
                <w:szCs w:val="21"/>
              </w:rPr>
            </w:pPr>
            <w:r>
              <w:rPr>
                <w:rFonts w:hint="eastAsia"/>
                <w:szCs w:val="21"/>
              </w:rPr>
              <w:t xml:space="preserve">            &lt;ApproveDate/&gt;  </w:t>
            </w:r>
          </w:p>
          <w:p>
            <w:pPr>
              <w:rPr>
                <w:szCs w:val="21"/>
              </w:rPr>
            </w:pPr>
            <w:r>
              <w:rPr>
                <w:rFonts w:hint="eastAsia"/>
                <w:szCs w:val="21"/>
              </w:rPr>
              <w:t xml:space="preserve">            &lt;!--复核日期 --&gt;  </w:t>
            </w:r>
          </w:p>
          <w:p>
            <w:pPr>
              <w:rPr>
                <w:szCs w:val="21"/>
              </w:rPr>
            </w:pPr>
            <w:r>
              <w:rPr>
                <w:rFonts w:hint="eastAsia"/>
                <w:szCs w:val="21"/>
              </w:rPr>
              <w:t xml:space="preserve">            &lt;ApproveTime/&gt;  </w:t>
            </w:r>
          </w:p>
          <w:p>
            <w:pPr>
              <w:rPr>
                <w:szCs w:val="21"/>
              </w:rPr>
            </w:pPr>
            <w:r>
              <w:rPr>
                <w:rFonts w:hint="eastAsia"/>
                <w:szCs w:val="21"/>
              </w:rPr>
              <w:t xml:space="preserve">            &lt;!--复核时间 --&gt;  </w:t>
            </w:r>
          </w:p>
          <w:p>
            <w:pPr>
              <w:rPr>
                <w:szCs w:val="21"/>
              </w:rPr>
            </w:pPr>
            <w:r>
              <w:rPr>
                <w:rFonts w:hint="eastAsia"/>
                <w:szCs w:val="21"/>
              </w:rPr>
              <w:t xml:space="preserve">            &lt;UWFlag/&gt;  </w:t>
            </w:r>
          </w:p>
          <w:p>
            <w:pPr>
              <w:rPr>
                <w:szCs w:val="21"/>
              </w:rPr>
            </w:pPr>
            <w:r>
              <w:rPr>
                <w:rFonts w:hint="eastAsia"/>
                <w:szCs w:val="21"/>
              </w:rPr>
              <w:t xml:space="preserve">            &lt;!--核保状态 --&gt;  </w:t>
            </w:r>
          </w:p>
          <w:p>
            <w:pPr>
              <w:rPr>
                <w:szCs w:val="21"/>
              </w:rPr>
            </w:pPr>
            <w:r>
              <w:rPr>
                <w:rFonts w:hint="eastAsia"/>
                <w:szCs w:val="21"/>
              </w:rPr>
              <w:t xml:space="preserve">            &lt;UWCode/&gt;  </w:t>
            </w:r>
          </w:p>
          <w:p>
            <w:pPr>
              <w:rPr>
                <w:szCs w:val="21"/>
              </w:rPr>
            </w:pPr>
            <w:r>
              <w:rPr>
                <w:rFonts w:hint="eastAsia"/>
                <w:szCs w:val="21"/>
              </w:rPr>
              <w:t xml:space="preserve">            &lt;!--最终核保人编码 --&gt;  </w:t>
            </w:r>
          </w:p>
          <w:p>
            <w:pPr>
              <w:rPr>
                <w:szCs w:val="21"/>
              </w:rPr>
            </w:pPr>
            <w:r>
              <w:rPr>
                <w:rFonts w:hint="eastAsia"/>
                <w:szCs w:val="21"/>
              </w:rPr>
              <w:t xml:space="preserve">            &lt;UWDate/&gt;  </w:t>
            </w:r>
          </w:p>
          <w:p>
            <w:pPr>
              <w:rPr>
                <w:szCs w:val="21"/>
              </w:rPr>
            </w:pPr>
            <w:r>
              <w:rPr>
                <w:rFonts w:hint="eastAsia"/>
                <w:szCs w:val="21"/>
              </w:rPr>
              <w:t xml:space="preserve">            &lt;!--核保完成日期 --&gt;  </w:t>
            </w:r>
          </w:p>
          <w:p>
            <w:pPr>
              <w:rPr>
                <w:szCs w:val="21"/>
              </w:rPr>
            </w:pPr>
            <w:r>
              <w:rPr>
                <w:rFonts w:hint="eastAsia"/>
                <w:szCs w:val="21"/>
              </w:rPr>
              <w:t xml:space="preserve">            &lt;UWTime/&gt;  </w:t>
            </w:r>
          </w:p>
          <w:p>
            <w:pPr>
              <w:rPr>
                <w:szCs w:val="21"/>
              </w:rPr>
            </w:pPr>
            <w:r>
              <w:rPr>
                <w:rFonts w:hint="eastAsia"/>
                <w:szCs w:val="21"/>
              </w:rPr>
              <w:t xml:space="preserve">            &lt;!--核保完成时间 --&gt;  </w:t>
            </w:r>
          </w:p>
          <w:p>
            <w:pPr>
              <w:rPr>
                <w:szCs w:val="21"/>
              </w:rPr>
            </w:pPr>
            <w:r>
              <w:rPr>
                <w:rFonts w:hint="eastAsia"/>
                <w:szCs w:val="21"/>
              </w:rPr>
              <w:t xml:space="preserve">            &lt;PolApplyDate/&gt;  </w:t>
            </w:r>
          </w:p>
          <w:p>
            <w:pPr>
              <w:rPr>
                <w:szCs w:val="21"/>
              </w:rPr>
            </w:pPr>
            <w:r>
              <w:rPr>
                <w:rFonts w:hint="eastAsia"/>
                <w:szCs w:val="21"/>
              </w:rPr>
              <w:t xml:space="preserve">            &lt;!--投保单申请日期 --&gt;  </w:t>
            </w:r>
          </w:p>
          <w:p>
            <w:pPr>
              <w:rPr>
                <w:szCs w:val="21"/>
              </w:rPr>
            </w:pPr>
            <w:r>
              <w:rPr>
                <w:rFonts w:hint="eastAsia"/>
                <w:szCs w:val="21"/>
              </w:rPr>
              <w:t xml:space="preserve">            &lt;AppFlag/&gt;  </w:t>
            </w:r>
          </w:p>
          <w:p>
            <w:pPr>
              <w:rPr>
                <w:szCs w:val="21"/>
              </w:rPr>
            </w:pPr>
            <w:r>
              <w:rPr>
                <w:rFonts w:hint="eastAsia"/>
                <w:szCs w:val="21"/>
              </w:rPr>
              <w:t xml:space="preserve">            &lt;!--投保单/保单标志 --&gt;  </w:t>
            </w:r>
          </w:p>
          <w:p>
            <w:pPr>
              <w:rPr>
                <w:szCs w:val="21"/>
              </w:rPr>
            </w:pPr>
            <w:r>
              <w:rPr>
                <w:rFonts w:hint="eastAsia"/>
                <w:szCs w:val="21"/>
              </w:rPr>
              <w:t xml:space="preserve">            &lt;PolState/&gt;  </w:t>
            </w:r>
          </w:p>
          <w:p>
            <w:pPr>
              <w:rPr>
                <w:szCs w:val="21"/>
              </w:rPr>
            </w:pPr>
            <w:r>
              <w:rPr>
                <w:rFonts w:hint="eastAsia"/>
                <w:szCs w:val="21"/>
              </w:rPr>
              <w:t xml:space="preserve">            &lt;!--其它保单状态 --&gt;  </w:t>
            </w:r>
          </w:p>
          <w:p>
            <w:pPr>
              <w:rPr>
                <w:szCs w:val="21"/>
              </w:rPr>
            </w:pPr>
            <w:r>
              <w:rPr>
                <w:rFonts w:hint="eastAsia"/>
                <w:szCs w:val="21"/>
              </w:rPr>
              <w:t xml:space="preserve">            &lt;StandbyFlag1/&gt;  </w:t>
            </w:r>
          </w:p>
          <w:p>
            <w:pPr>
              <w:rPr>
                <w:szCs w:val="21"/>
              </w:rPr>
            </w:pPr>
            <w:r>
              <w:rPr>
                <w:rFonts w:hint="eastAsia"/>
                <w:szCs w:val="21"/>
              </w:rPr>
              <w:t xml:space="preserve">            &lt;!--备用属性字段1 --&gt;  </w:t>
            </w:r>
          </w:p>
          <w:p>
            <w:pPr>
              <w:rPr>
                <w:szCs w:val="21"/>
              </w:rPr>
            </w:pPr>
            <w:r>
              <w:rPr>
                <w:rFonts w:hint="eastAsia"/>
                <w:szCs w:val="21"/>
              </w:rPr>
              <w:t xml:space="preserve">            &lt;StandbyFlag2/&gt;  </w:t>
            </w:r>
          </w:p>
          <w:p>
            <w:pPr>
              <w:rPr>
                <w:szCs w:val="21"/>
              </w:rPr>
            </w:pPr>
            <w:r>
              <w:rPr>
                <w:rFonts w:hint="eastAsia"/>
                <w:szCs w:val="21"/>
              </w:rPr>
              <w:t xml:space="preserve">            &lt;!--备用属性字段2 --&gt;  </w:t>
            </w:r>
          </w:p>
          <w:p>
            <w:pPr>
              <w:rPr>
                <w:szCs w:val="21"/>
              </w:rPr>
            </w:pPr>
            <w:r>
              <w:rPr>
                <w:rFonts w:hint="eastAsia"/>
                <w:szCs w:val="21"/>
              </w:rPr>
              <w:t xml:space="preserve">            &lt;StandbyFlag3/&gt;  </w:t>
            </w:r>
          </w:p>
          <w:p>
            <w:pPr>
              <w:rPr>
                <w:szCs w:val="21"/>
              </w:rPr>
            </w:pPr>
            <w:r>
              <w:rPr>
                <w:rFonts w:hint="eastAsia"/>
                <w:szCs w:val="21"/>
              </w:rPr>
              <w:t xml:space="preserve">            &lt;!--备用属性字段3 --&gt;  </w:t>
            </w:r>
          </w:p>
          <w:p>
            <w:pPr>
              <w:rPr>
                <w:szCs w:val="21"/>
              </w:rPr>
            </w:pPr>
            <w:r>
              <w:rPr>
                <w:rFonts w:hint="eastAsia"/>
                <w:szCs w:val="21"/>
              </w:rPr>
              <w:t xml:space="preserve">            &lt;Operator/&gt;  </w:t>
            </w:r>
          </w:p>
          <w:p>
            <w:pPr>
              <w:rPr>
                <w:szCs w:val="21"/>
              </w:rPr>
            </w:pPr>
            <w:r>
              <w:rPr>
                <w:rFonts w:hint="eastAsia"/>
                <w:szCs w:val="21"/>
              </w:rPr>
              <w:t xml:space="preserve">            &lt;!--操作员 --&gt;  </w:t>
            </w:r>
          </w:p>
          <w:p>
            <w:pPr>
              <w:rPr>
                <w:szCs w:val="21"/>
              </w:rPr>
            </w:pPr>
            <w:r>
              <w:rPr>
                <w:rFonts w:hint="eastAsia"/>
                <w:szCs w:val="21"/>
              </w:rPr>
              <w:t xml:space="preserve">            &lt;MakeDate/&gt;  </w:t>
            </w:r>
          </w:p>
          <w:p>
            <w:pPr>
              <w:rPr>
                <w:szCs w:val="21"/>
              </w:rPr>
            </w:pPr>
            <w:r>
              <w:rPr>
                <w:rFonts w:hint="eastAsia"/>
                <w:szCs w:val="21"/>
              </w:rPr>
              <w:t xml:space="preserve">            &lt;!--入机日期 --&gt;  </w:t>
            </w:r>
          </w:p>
          <w:p>
            <w:pPr>
              <w:rPr>
                <w:szCs w:val="21"/>
              </w:rPr>
            </w:pPr>
            <w:r>
              <w:rPr>
                <w:rFonts w:hint="eastAsia"/>
                <w:szCs w:val="21"/>
              </w:rPr>
              <w:t xml:space="preserve">            &lt;MakeTime/&gt;  </w:t>
            </w:r>
          </w:p>
          <w:p>
            <w:pPr>
              <w:rPr>
                <w:szCs w:val="21"/>
              </w:rPr>
            </w:pPr>
            <w:r>
              <w:rPr>
                <w:rFonts w:hint="eastAsia"/>
                <w:szCs w:val="21"/>
              </w:rPr>
              <w:t xml:space="preserve">            &lt;!--入机时间 --&gt;  </w:t>
            </w:r>
          </w:p>
          <w:p>
            <w:pPr>
              <w:rPr>
                <w:szCs w:val="21"/>
              </w:rPr>
            </w:pPr>
            <w:r>
              <w:rPr>
                <w:rFonts w:hint="eastAsia"/>
                <w:szCs w:val="21"/>
              </w:rPr>
              <w:t xml:space="preserve">            &lt;ModifyDate/&gt;  </w:t>
            </w:r>
          </w:p>
          <w:p>
            <w:pPr>
              <w:rPr>
                <w:szCs w:val="21"/>
              </w:rPr>
            </w:pPr>
            <w:r>
              <w:rPr>
                <w:rFonts w:hint="eastAsia"/>
                <w:szCs w:val="21"/>
              </w:rPr>
              <w:t xml:space="preserve">            &lt;!--最后一次修改日期 --&gt;  </w:t>
            </w:r>
          </w:p>
          <w:p>
            <w:pPr>
              <w:rPr>
                <w:szCs w:val="21"/>
              </w:rPr>
            </w:pPr>
            <w:r>
              <w:rPr>
                <w:rFonts w:hint="eastAsia"/>
                <w:szCs w:val="21"/>
              </w:rPr>
              <w:t xml:space="preserve">            &lt;ModifyTime/&gt;  </w:t>
            </w:r>
          </w:p>
          <w:p>
            <w:pPr>
              <w:rPr>
                <w:szCs w:val="21"/>
              </w:rPr>
            </w:pPr>
            <w:r>
              <w:rPr>
                <w:rFonts w:hint="eastAsia"/>
                <w:szCs w:val="21"/>
              </w:rPr>
              <w:t xml:space="preserve">            &lt;!--最后一次修改时间 --&gt;  </w:t>
            </w:r>
          </w:p>
          <w:p>
            <w:pPr>
              <w:rPr>
                <w:szCs w:val="21"/>
              </w:rPr>
            </w:pPr>
            <w:r>
              <w:rPr>
                <w:rFonts w:hint="eastAsia"/>
                <w:szCs w:val="21"/>
              </w:rPr>
              <w:t xml:space="preserve">            &lt;WaitPeriod/&gt;  </w:t>
            </w:r>
          </w:p>
          <w:p>
            <w:pPr>
              <w:rPr>
                <w:szCs w:val="21"/>
              </w:rPr>
            </w:pPr>
            <w:r>
              <w:rPr>
                <w:rFonts w:hint="eastAsia"/>
                <w:szCs w:val="21"/>
              </w:rPr>
              <w:t xml:space="preserve">            &lt;!--等待期 --&gt;  </w:t>
            </w:r>
          </w:p>
          <w:p>
            <w:pPr>
              <w:rPr>
                <w:szCs w:val="21"/>
              </w:rPr>
            </w:pPr>
            <w:r>
              <w:rPr>
                <w:rFonts w:hint="eastAsia"/>
                <w:szCs w:val="21"/>
              </w:rPr>
              <w:t xml:space="preserve">            &lt;GetForm/&gt;  </w:t>
            </w:r>
          </w:p>
          <w:p>
            <w:pPr>
              <w:rPr>
                <w:szCs w:val="21"/>
              </w:rPr>
            </w:pPr>
            <w:r>
              <w:rPr>
                <w:rFonts w:hint="eastAsia"/>
                <w:szCs w:val="21"/>
              </w:rPr>
              <w:t xml:space="preserve">            &lt;!--领取形式 --&gt;  </w:t>
            </w:r>
          </w:p>
          <w:p>
            <w:pPr>
              <w:rPr>
                <w:szCs w:val="21"/>
              </w:rPr>
            </w:pPr>
            <w:r>
              <w:rPr>
                <w:rFonts w:hint="eastAsia"/>
                <w:szCs w:val="21"/>
              </w:rPr>
              <w:t xml:space="preserve">            &lt;GetBankCode/&gt;  </w:t>
            </w:r>
          </w:p>
          <w:p>
            <w:pPr>
              <w:rPr>
                <w:szCs w:val="21"/>
              </w:rPr>
            </w:pPr>
            <w:r>
              <w:rPr>
                <w:rFonts w:hint="eastAsia"/>
                <w:szCs w:val="21"/>
              </w:rPr>
              <w:t xml:space="preserve">            &lt;!--领取银行编码 --&gt;  </w:t>
            </w:r>
          </w:p>
          <w:p>
            <w:pPr>
              <w:rPr>
                <w:szCs w:val="21"/>
              </w:rPr>
            </w:pPr>
            <w:r>
              <w:rPr>
                <w:rFonts w:hint="eastAsia"/>
                <w:szCs w:val="21"/>
              </w:rPr>
              <w:t xml:space="preserve">            &lt;GetBankAccNo/&gt;  </w:t>
            </w:r>
          </w:p>
          <w:p>
            <w:pPr>
              <w:rPr>
                <w:szCs w:val="21"/>
              </w:rPr>
            </w:pPr>
            <w:r>
              <w:rPr>
                <w:rFonts w:hint="eastAsia"/>
                <w:szCs w:val="21"/>
              </w:rPr>
              <w:t xml:space="preserve">            &lt;!--领取银行账户 --&gt;  </w:t>
            </w:r>
          </w:p>
          <w:p>
            <w:pPr>
              <w:rPr>
                <w:szCs w:val="21"/>
              </w:rPr>
            </w:pPr>
            <w:r>
              <w:rPr>
                <w:rFonts w:hint="eastAsia"/>
                <w:szCs w:val="21"/>
              </w:rPr>
              <w:t xml:space="preserve">            &lt;GetAccName/&gt;  </w:t>
            </w:r>
          </w:p>
          <w:p>
            <w:pPr>
              <w:rPr>
                <w:szCs w:val="21"/>
              </w:rPr>
            </w:pPr>
            <w:r>
              <w:rPr>
                <w:rFonts w:hint="eastAsia"/>
                <w:szCs w:val="21"/>
              </w:rPr>
              <w:t xml:space="preserve">            &lt;!--领取银行户名 --&gt;  </w:t>
            </w:r>
          </w:p>
          <w:p>
            <w:pPr>
              <w:rPr>
                <w:szCs w:val="21"/>
              </w:rPr>
            </w:pPr>
            <w:r>
              <w:rPr>
                <w:rFonts w:hint="eastAsia"/>
                <w:szCs w:val="21"/>
              </w:rPr>
              <w:t xml:space="preserve">            &lt;KeepValueOpt/&gt;  </w:t>
            </w:r>
          </w:p>
          <w:p>
            <w:pPr>
              <w:rPr>
                <w:szCs w:val="21"/>
              </w:rPr>
            </w:pPr>
            <w:r>
              <w:rPr>
                <w:rFonts w:hint="eastAsia"/>
                <w:szCs w:val="21"/>
              </w:rPr>
              <w:t xml:space="preserve">            &lt;!--不丧失价值选择 --&gt;  </w:t>
            </w:r>
          </w:p>
          <w:p>
            <w:pPr>
              <w:rPr>
                <w:szCs w:val="21"/>
              </w:rPr>
            </w:pPr>
            <w:r>
              <w:rPr>
                <w:rFonts w:hint="eastAsia"/>
                <w:szCs w:val="21"/>
              </w:rPr>
              <w:t xml:space="preserve">            &lt;PayRuleCode/&gt;  </w:t>
            </w:r>
          </w:p>
          <w:p>
            <w:pPr>
              <w:rPr>
                <w:szCs w:val="21"/>
              </w:rPr>
            </w:pPr>
            <w:r>
              <w:rPr>
                <w:rFonts w:hint="eastAsia"/>
                <w:szCs w:val="21"/>
              </w:rPr>
              <w:t xml:space="preserve">            &lt;!--缴费规则编码 --&gt;  </w:t>
            </w:r>
          </w:p>
          <w:p>
            <w:pPr>
              <w:rPr>
                <w:szCs w:val="21"/>
              </w:rPr>
            </w:pPr>
            <w:r>
              <w:rPr>
                <w:rFonts w:hint="eastAsia"/>
                <w:szCs w:val="21"/>
              </w:rPr>
              <w:t xml:space="preserve">            &lt;AscriptionRuleCode/&gt;  </w:t>
            </w:r>
          </w:p>
          <w:p>
            <w:pPr>
              <w:rPr>
                <w:szCs w:val="21"/>
              </w:rPr>
            </w:pPr>
            <w:r>
              <w:rPr>
                <w:rFonts w:hint="eastAsia"/>
                <w:szCs w:val="21"/>
              </w:rPr>
              <w:t xml:space="preserve">            &lt;!--归属规则编码 --&gt;  </w:t>
            </w:r>
          </w:p>
          <w:p>
            <w:pPr>
              <w:rPr>
                <w:szCs w:val="21"/>
              </w:rPr>
            </w:pPr>
            <w:r>
              <w:rPr>
                <w:rFonts w:hint="eastAsia"/>
                <w:szCs w:val="21"/>
              </w:rPr>
              <w:t xml:space="preserve">            &lt;AutoPubAccFlag/&gt;  </w:t>
            </w:r>
          </w:p>
          <w:p>
            <w:pPr>
              <w:rPr>
                <w:szCs w:val="21"/>
              </w:rPr>
            </w:pPr>
            <w:r>
              <w:rPr>
                <w:rFonts w:hint="eastAsia"/>
                <w:szCs w:val="21"/>
              </w:rPr>
              <w:t xml:space="preserve">            &lt;!--自动应用团体帐户标记 --&gt;  </w:t>
            </w:r>
          </w:p>
          <w:p>
            <w:pPr>
              <w:rPr>
                <w:szCs w:val="21"/>
              </w:rPr>
            </w:pPr>
            <w:r>
              <w:rPr>
                <w:rFonts w:hint="eastAsia"/>
                <w:szCs w:val="21"/>
              </w:rPr>
              <w:t xml:space="preserve">            &lt;RiskSelNo/&gt;  </w:t>
            </w:r>
          </w:p>
          <w:p>
            <w:pPr>
              <w:rPr>
                <w:szCs w:val="21"/>
              </w:rPr>
            </w:pPr>
            <w:r>
              <w:rPr>
                <w:rFonts w:hint="eastAsia"/>
                <w:szCs w:val="21"/>
              </w:rPr>
              <w:t xml:space="preserve">            &lt;!--险种序号 --&gt;  </w:t>
            </w:r>
          </w:p>
          <w:p>
            <w:pPr>
              <w:rPr>
                <w:szCs w:val="21"/>
              </w:rPr>
            </w:pPr>
            <w:r>
              <w:rPr>
                <w:rFonts w:hint="eastAsia"/>
                <w:szCs w:val="21"/>
              </w:rPr>
              <w:t xml:space="preserve">            &lt;uwReason/&gt;  </w:t>
            </w:r>
          </w:p>
          <w:p>
            <w:pPr>
              <w:rPr>
                <w:szCs w:val="21"/>
              </w:rPr>
            </w:pPr>
            <w:r>
              <w:rPr>
                <w:rFonts w:hint="eastAsia"/>
                <w:szCs w:val="21"/>
              </w:rPr>
              <w:t xml:space="preserve">            &lt;!--核保原因 --&gt;  </w:t>
            </w:r>
          </w:p>
          <w:p>
            <w:pPr>
              <w:rPr>
                <w:szCs w:val="21"/>
              </w:rPr>
            </w:pPr>
            <w:r>
              <w:rPr>
                <w:rFonts w:hint="eastAsia"/>
                <w:szCs w:val="21"/>
              </w:rPr>
              <w:t xml:space="preserve">            &lt;uwReasonContent/&gt;  </w:t>
            </w:r>
          </w:p>
          <w:p>
            <w:pPr>
              <w:rPr>
                <w:szCs w:val="21"/>
              </w:rPr>
            </w:pPr>
            <w:r>
              <w:rPr>
                <w:rFonts w:hint="eastAsia"/>
                <w:szCs w:val="21"/>
              </w:rPr>
              <w:t xml:space="preserve">            &lt;!--核保具体原因 --&gt;  </w:t>
            </w:r>
          </w:p>
          <w:p>
            <w:pPr>
              <w:rPr>
                <w:szCs w:val="21"/>
              </w:rPr>
            </w:pPr>
            <w:r>
              <w:rPr>
                <w:rFonts w:hint="eastAsia"/>
                <w:szCs w:val="21"/>
              </w:rPr>
              <w:t xml:space="preserve">            &lt;TLAccValidFlag/&gt;  </w:t>
            </w:r>
          </w:p>
          <w:p>
            <w:pPr>
              <w:rPr>
                <w:szCs w:val="21"/>
              </w:rPr>
            </w:pPr>
            <w:r>
              <w:rPr>
                <w:rFonts w:hint="eastAsia"/>
                <w:szCs w:val="21"/>
              </w:rPr>
              <w:t xml:space="preserve">            &lt;!--投连账户生效日标志 --&gt;  </w:t>
            </w:r>
          </w:p>
          <w:p>
            <w:pPr>
              <w:rPr>
                <w:szCs w:val="21"/>
              </w:rPr>
            </w:pPr>
            <w:r>
              <w:rPr>
                <w:rFonts w:hint="eastAsia"/>
                <w:szCs w:val="21"/>
              </w:rPr>
              <w:t xml:space="preserve">            &lt;ContPlanCode/&gt;  </w:t>
            </w:r>
          </w:p>
          <w:p>
            <w:pPr>
              <w:rPr>
                <w:szCs w:val="21"/>
              </w:rPr>
            </w:pPr>
            <w:r>
              <w:rPr>
                <w:rFonts w:hint="eastAsia"/>
                <w:szCs w:val="21"/>
              </w:rPr>
              <w:t xml:space="preserve">            &lt;!--套餐编码 --&gt;  </w:t>
            </w:r>
          </w:p>
          <w:p>
            <w:pPr>
              <w:rPr>
                <w:szCs w:val="21"/>
              </w:rPr>
            </w:pPr>
            <w:r>
              <w:rPr>
                <w:rFonts w:hint="eastAsia"/>
                <w:szCs w:val="21"/>
              </w:rPr>
              <w:t xml:space="preserve">            &lt;ProtocolFlag/&gt;  </w:t>
            </w:r>
          </w:p>
          <w:p>
            <w:pPr>
              <w:rPr>
                <w:szCs w:val="21"/>
              </w:rPr>
            </w:pPr>
            <w:r>
              <w:rPr>
                <w:rFonts w:hint="eastAsia"/>
                <w:szCs w:val="21"/>
              </w:rPr>
              <w:t xml:space="preserve">            &lt;!--赠送险种标记 --&gt;  </w:t>
            </w:r>
          </w:p>
          <w:p>
            <w:pPr>
              <w:rPr>
                <w:szCs w:val="21"/>
              </w:rPr>
            </w:pPr>
            <w:r>
              <w:rPr>
                <w:rFonts w:hint="eastAsia"/>
                <w:szCs w:val="21"/>
              </w:rPr>
              <w:t xml:space="preserve">            &lt;TransactionNo/&gt;  </w:t>
            </w:r>
          </w:p>
          <w:p>
            <w:pPr>
              <w:rPr>
                <w:szCs w:val="21"/>
              </w:rPr>
            </w:pPr>
            <w:r>
              <w:rPr>
                <w:rFonts w:hint="eastAsia"/>
                <w:szCs w:val="21"/>
              </w:rPr>
              <w:t xml:space="preserve">            &lt;!--交易号 --&gt;  </w:t>
            </w:r>
          </w:p>
          <w:p>
            <w:pPr>
              <w:rPr>
                <w:szCs w:val="21"/>
              </w:rPr>
            </w:pPr>
            <w:r>
              <w:rPr>
                <w:rFonts w:hint="eastAsia"/>
                <w:szCs w:val="21"/>
              </w:rPr>
              <w:t xml:space="preserve">            &lt;CrossModule/&gt;  </w:t>
            </w:r>
          </w:p>
          <w:p>
            <w:pPr>
              <w:rPr>
                <w:szCs w:val="21"/>
              </w:rPr>
            </w:pPr>
            <w:r>
              <w:rPr>
                <w:rFonts w:hint="eastAsia"/>
                <w:szCs w:val="21"/>
              </w:rPr>
              <w:t xml:space="preserve">            &lt;!--跨主体标志 --&gt;  </w:t>
            </w:r>
          </w:p>
          <w:p>
            <w:pPr>
              <w:rPr>
                <w:szCs w:val="21"/>
              </w:rPr>
            </w:pPr>
            <w:r>
              <w:rPr>
                <w:rFonts w:hint="eastAsia"/>
                <w:szCs w:val="21"/>
              </w:rPr>
              <w:t xml:space="preserve">            &lt;EContNoSerNo/&gt;  </w:t>
            </w:r>
          </w:p>
          <w:p>
            <w:pPr>
              <w:rPr>
                <w:szCs w:val="21"/>
              </w:rPr>
            </w:pPr>
            <w:r>
              <w:rPr>
                <w:rFonts w:hint="eastAsia"/>
                <w:szCs w:val="21"/>
              </w:rPr>
              <w:t xml:space="preserve">            &lt;!--电子保单流水号 --&gt;  </w:t>
            </w:r>
          </w:p>
          <w:p>
            <w:pPr>
              <w:rPr>
                <w:szCs w:val="21"/>
              </w:rPr>
            </w:pPr>
            <w:r>
              <w:rPr>
                <w:rFonts w:hint="eastAsia"/>
                <w:szCs w:val="21"/>
              </w:rPr>
              <w:t xml:space="preserve">            &lt;OrderNo/&gt;  </w:t>
            </w:r>
          </w:p>
          <w:p>
            <w:pPr>
              <w:rPr>
                <w:szCs w:val="21"/>
              </w:rPr>
            </w:pPr>
            <w:r>
              <w:rPr>
                <w:rFonts w:hint="eastAsia"/>
                <w:szCs w:val="21"/>
              </w:rPr>
              <w:t xml:space="preserve">            &lt;!--订单号 --&gt;  </w:t>
            </w:r>
          </w:p>
          <w:p>
            <w:pPr>
              <w:rPr>
                <w:szCs w:val="21"/>
              </w:rPr>
            </w:pPr>
            <w:r>
              <w:rPr>
                <w:rFonts w:hint="eastAsia"/>
                <w:szCs w:val="21"/>
              </w:rPr>
              <w:t xml:space="preserve">            &lt;ChannelType/&gt;  </w:t>
            </w:r>
          </w:p>
          <w:p>
            <w:pPr>
              <w:rPr>
                <w:szCs w:val="21"/>
              </w:rPr>
            </w:pPr>
            <w:r>
              <w:rPr>
                <w:rFonts w:hint="eastAsia"/>
                <w:szCs w:val="21"/>
              </w:rPr>
              <w:t xml:space="preserve">            &lt;!--渠道 --&gt;  </w:t>
            </w:r>
          </w:p>
          <w:p>
            <w:pPr>
              <w:rPr>
                <w:szCs w:val="21"/>
              </w:rPr>
            </w:pPr>
            <w:r>
              <w:rPr>
                <w:rFonts w:hint="eastAsia"/>
                <w:szCs w:val="21"/>
              </w:rPr>
              <w:t xml:space="preserve">            &lt;HighRiskOccupation/&gt;  </w:t>
            </w:r>
          </w:p>
          <w:p>
            <w:pPr>
              <w:rPr>
                <w:szCs w:val="21"/>
              </w:rPr>
            </w:pPr>
            <w:r>
              <w:rPr>
                <w:rFonts w:hint="eastAsia"/>
                <w:szCs w:val="21"/>
              </w:rPr>
              <w:t xml:space="preserve">            &lt;!--高危职业标记 --&gt;  </w:t>
            </w:r>
          </w:p>
          <w:p>
            <w:pPr>
              <w:rPr>
                <w:szCs w:val="21"/>
              </w:rPr>
            </w:pPr>
            <w:r>
              <w:rPr>
                <w:rFonts w:hint="eastAsia"/>
                <w:szCs w:val="21"/>
              </w:rPr>
              <w:t xml:space="preserve">            &lt;InsuSeqNo/&gt;  </w:t>
            </w:r>
          </w:p>
          <w:p>
            <w:pPr>
              <w:rPr>
                <w:szCs w:val="21"/>
              </w:rPr>
            </w:pPr>
            <w:r>
              <w:rPr>
                <w:rFonts w:hint="eastAsia"/>
                <w:szCs w:val="21"/>
              </w:rPr>
              <w:t xml:space="preserve">            &lt;!--被保人序号 --&gt;  </w:t>
            </w:r>
          </w:p>
          <w:p>
            <w:pPr>
              <w:rPr>
                <w:szCs w:val="21"/>
              </w:rPr>
            </w:pPr>
            <w:r>
              <w:rPr>
                <w:rFonts w:hint="eastAsia"/>
                <w:szCs w:val="21"/>
              </w:rPr>
              <w:t xml:space="preserve">            &lt;CostIntv/&gt;  </w:t>
            </w:r>
          </w:p>
          <w:p>
            <w:pPr>
              <w:rPr>
                <w:szCs w:val="21"/>
              </w:rPr>
            </w:pPr>
            <w:r>
              <w:rPr>
                <w:rFonts w:hint="eastAsia"/>
                <w:szCs w:val="21"/>
              </w:rPr>
              <w:t xml:space="preserve">            &lt;!--扣款间隔 --&gt;  </w:t>
            </w:r>
          </w:p>
          <w:p>
            <w:pPr>
              <w:rPr>
                <w:szCs w:val="21"/>
              </w:rPr>
            </w:pPr>
            <w:r>
              <w:rPr>
                <w:rFonts w:hint="eastAsia"/>
                <w:szCs w:val="21"/>
              </w:rPr>
              <w:t xml:space="preserve">            &lt;CostDate/&gt;  </w:t>
            </w:r>
          </w:p>
          <w:p>
            <w:pPr>
              <w:rPr>
                <w:szCs w:val="21"/>
              </w:rPr>
            </w:pPr>
            <w:r>
              <w:rPr>
                <w:rFonts w:hint="eastAsia"/>
                <w:szCs w:val="21"/>
              </w:rPr>
              <w:t xml:space="preserve">            &lt;!--扣款时间 --&gt;  </w:t>
            </w:r>
          </w:p>
          <w:p>
            <w:pPr>
              <w:rPr>
                <w:szCs w:val="21"/>
              </w:rPr>
            </w:pPr>
            <w:r>
              <w:rPr>
                <w:rFonts w:hint="eastAsia"/>
                <w:szCs w:val="21"/>
              </w:rPr>
              <w:t xml:space="preserve">            &lt;BonusPayMode/&gt;  </w:t>
            </w:r>
          </w:p>
          <w:p>
            <w:pPr>
              <w:rPr>
                <w:szCs w:val="21"/>
              </w:rPr>
            </w:pPr>
            <w:r>
              <w:rPr>
                <w:rFonts w:hint="eastAsia"/>
                <w:szCs w:val="21"/>
              </w:rPr>
              <w:t xml:space="preserve">            &lt;!--红利分配标识 --&gt;  </w:t>
            </w:r>
          </w:p>
          <w:p>
            <w:pPr>
              <w:rPr>
                <w:szCs w:val="21"/>
              </w:rPr>
            </w:pPr>
            <w:r>
              <w:rPr>
                <w:rFonts w:hint="eastAsia"/>
                <w:szCs w:val="21"/>
              </w:rPr>
              <w:t xml:space="preserve">            &lt;ILPCountDate/&gt;  </w:t>
            </w:r>
          </w:p>
          <w:p>
            <w:pPr>
              <w:rPr>
                <w:szCs w:val="21"/>
              </w:rPr>
            </w:pPr>
            <w:r>
              <w:rPr>
                <w:rFonts w:hint="eastAsia"/>
                <w:szCs w:val="21"/>
              </w:rPr>
              <w:t xml:space="preserve">            &lt;!--投资账户建立日方式 --&gt;  </w:t>
            </w:r>
          </w:p>
          <w:p>
            <w:pPr>
              <w:rPr>
                <w:szCs w:val="21"/>
              </w:rPr>
            </w:pPr>
            <w:r>
              <w:rPr>
                <w:rFonts w:hint="eastAsia"/>
                <w:szCs w:val="21"/>
              </w:rPr>
              <w:t xml:space="preserve">            &lt;FK_LCCont/&gt;  </w:t>
            </w:r>
          </w:p>
          <w:p>
            <w:pPr>
              <w:rPr>
                <w:szCs w:val="21"/>
              </w:rPr>
            </w:pPr>
            <w:r>
              <w:rPr>
                <w:rFonts w:hint="eastAsia"/>
                <w:szCs w:val="21"/>
              </w:rPr>
              <w:t xml:space="preserve">            &lt;!--外键_个人保单表 --&gt;  </w:t>
            </w:r>
          </w:p>
          <w:p>
            <w:pPr>
              <w:rPr>
                <w:szCs w:val="21"/>
              </w:rPr>
            </w:pPr>
            <w:r>
              <w:rPr>
                <w:rFonts w:hint="eastAsia"/>
                <w:szCs w:val="21"/>
              </w:rPr>
              <w:t xml:space="preserve">            &lt;Rank/&gt;  </w:t>
            </w:r>
          </w:p>
          <w:p>
            <w:pPr>
              <w:rPr>
                <w:szCs w:val="21"/>
              </w:rPr>
            </w:pPr>
            <w:r>
              <w:rPr>
                <w:rFonts w:hint="eastAsia"/>
                <w:szCs w:val="21"/>
              </w:rPr>
              <w:t xml:space="preserve">            &lt;!--特定险种的保障分类 --&gt;  </w:t>
            </w:r>
          </w:p>
          <w:p>
            <w:pPr>
              <w:rPr>
                <w:szCs w:val="21"/>
              </w:rPr>
            </w:pPr>
            <w:r>
              <w:rPr>
                <w:rFonts w:hint="eastAsia"/>
                <w:szCs w:val="21"/>
              </w:rPr>
              <w:t xml:space="preserve">            &lt;InsCycCd/&gt;  </w:t>
            </w:r>
          </w:p>
          <w:p>
            <w:pPr>
              <w:rPr>
                <w:szCs w:val="21"/>
              </w:rPr>
            </w:pPr>
            <w:r>
              <w:rPr>
                <w:rFonts w:hint="eastAsia"/>
                <w:szCs w:val="21"/>
              </w:rPr>
              <w:t xml:space="preserve">            &lt;!--保险周期代码 --&gt;  </w:t>
            </w:r>
          </w:p>
          <w:p>
            <w:pPr>
              <w:rPr>
                <w:szCs w:val="21"/>
              </w:rPr>
            </w:pPr>
            <w:r>
              <w:rPr>
                <w:rFonts w:hint="eastAsia"/>
                <w:szCs w:val="21"/>
              </w:rPr>
              <w:t xml:space="preserve">            &lt;FirstRate/&gt;  </w:t>
            </w:r>
          </w:p>
          <w:p>
            <w:pPr>
              <w:rPr>
                <w:szCs w:val="21"/>
              </w:rPr>
            </w:pPr>
            <w:r>
              <w:rPr>
                <w:rFonts w:hint="eastAsia"/>
                <w:szCs w:val="21"/>
              </w:rPr>
              <w:t xml:space="preserve">            &lt;!--初始费用率 --&gt;  </w:t>
            </w:r>
          </w:p>
          <w:p>
            <w:pPr>
              <w:rPr>
                <w:szCs w:val="21"/>
              </w:rPr>
            </w:pPr>
            <w:r>
              <w:rPr>
                <w:rFonts w:hint="eastAsia"/>
                <w:szCs w:val="21"/>
              </w:rPr>
              <w:t xml:space="preserve">            &lt;SureRate/&gt;  </w:t>
            </w:r>
          </w:p>
          <w:p>
            <w:pPr>
              <w:rPr>
                <w:szCs w:val="21"/>
              </w:rPr>
            </w:pPr>
            <w:r>
              <w:rPr>
                <w:rFonts w:hint="eastAsia"/>
                <w:szCs w:val="21"/>
              </w:rPr>
              <w:t xml:space="preserve">            &lt;!--保证利率 --&gt;  </w:t>
            </w:r>
          </w:p>
          <w:p>
            <w:pPr>
              <w:rPr>
                <w:szCs w:val="21"/>
              </w:rPr>
            </w:pPr>
            <w:r>
              <w:rPr>
                <w:rFonts w:hint="eastAsia"/>
                <w:szCs w:val="21"/>
              </w:rPr>
              <w:t xml:space="preserve">            &lt;Rate/&gt;  </w:t>
            </w:r>
          </w:p>
          <w:p>
            <w:pPr>
              <w:rPr>
                <w:szCs w:val="21"/>
              </w:rPr>
            </w:pPr>
            <w:r>
              <w:rPr>
                <w:rFonts w:hint="eastAsia"/>
                <w:szCs w:val="21"/>
              </w:rPr>
              <w:t xml:space="preserve">            &lt;!--投保产品费率 --&gt;  </w:t>
            </w:r>
          </w:p>
          <w:p>
            <w:pPr>
              <w:rPr>
                <w:szCs w:val="21"/>
              </w:rPr>
            </w:pPr>
            <w:r>
              <w:rPr>
                <w:rFonts w:hint="eastAsia"/>
                <w:szCs w:val="21"/>
              </w:rPr>
              <w:t xml:space="preserve">            &lt;RiskName/&gt;  </w:t>
            </w:r>
          </w:p>
          <w:p>
            <w:pPr>
              <w:rPr>
                <w:ins w:id="111" w:author="刘超" w:date="2021-01-11T19:11:06Z"/>
                <w:rFonts w:hint="eastAsia"/>
                <w:szCs w:val="21"/>
              </w:rPr>
            </w:pPr>
            <w:r>
              <w:rPr>
                <w:rFonts w:hint="eastAsia"/>
                <w:szCs w:val="21"/>
              </w:rPr>
              <w:t xml:space="preserve">            &lt;!--险种名称 --&gt;  </w:t>
            </w:r>
          </w:p>
          <w:p>
            <w:pPr>
              <w:rPr>
                <w:ins w:id="112" w:author="刘超" w:date="2021-01-11T19:11:07Z"/>
                <w:rFonts w:hint="eastAsia"/>
                <w:szCs w:val="21"/>
              </w:rPr>
            </w:pPr>
            <w:ins w:id="113" w:author="刘超" w:date="2021-01-11T19:11:07Z">
              <w:r>
                <w:rPr>
                  <w:rFonts w:hint="eastAsia"/>
                  <w:szCs w:val="21"/>
                </w:rPr>
                <w:t xml:space="preserve">   </w:t>
              </w:r>
            </w:ins>
            <w:ins w:id="114" w:author="刘超" w:date="2021-01-11T19:11:11Z">
              <w:r>
                <w:rPr>
                  <w:rFonts w:hint="eastAsia"/>
                  <w:szCs w:val="21"/>
                  <w:lang w:val="en-US" w:eastAsia="zh-CN"/>
                </w:rPr>
                <w:t xml:space="preserve">      </w:t>
              </w:r>
            </w:ins>
            <w:ins w:id="115" w:author="刘超" w:date="2021-01-11T19:11:17Z">
              <w:r>
                <w:rPr>
                  <w:rFonts w:hint="eastAsia"/>
                  <w:szCs w:val="21"/>
                  <w:lang w:val="en-US" w:eastAsia="zh-CN"/>
                </w:rPr>
                <w:t xml:space="preserve"> </w:t>
              </w:r>
            </w:ins>
            <w:ins w:id="116" w:author="刘超" w:date="2021-01-11T19:11:12Z">
              <w:r>
                <w:rPr>
                  <w:rFonts w:hint="eastAsia"/>
                  <w:szCs w:val="21"/>
                  <w:lang w:val="en-US" w:eastAsia="zh-CN"/>
                </w:rPr>
                <w:t xml:space="preserve"> </w:t>
              </w:r>
            </w:ins>
            <w:ins w:id="117" w:author="刘超" w:date="2021-01-11T19:11:07Z">
              <w:r>
                <w:rPr>
                  <w:rFonts w:hint="eastAsia"/>
                  <w:szCs w:val="21"/>
                </w:rPr>
                <w:t xml:space="preserve">&lt;!-- 账户信息节点--&gt;   </w:t>
              </w:r>
            </w:ins>
          </w:p>
          <w:p>
            <w:pPr>
              <w:rPr>
                <w:ins w:id="118" w:author="刘超" w:date="2021-01-11T19:11:07Z"/>
                <w:rFonts w:hint="eastAsia"/>
                <w:szCs w:val="21"/>
              </w:rPr>
            </w:pPr>
            <w:ins w:id="119" w:author="刘超" w:date="2021-01-11T19:11:07Z">
              <w:r>
                <w:rPr>
                  <w:rFonts w:hint="eastAsia"/>
                  <w:szCs w:val="21"/>
                </w:rPr>
                <w:t xml:space="preserve">       </w:t>
              </w:r>
            </w:ins>
            <w:ins w:id="120" w:author="刘超" w:date="2021-01-11T19:11:16Z">
              <w:r>
                <w:rPr>
                  <w:rFonts w:hint="eastAsia"/>
                  <w:szCs w:val="21"/>
                  <w:lang w:val="en-US" w:eastAsia="zh-CN"/>
                </w:rPr>
                <w:t xml:space="preserve">   </w:t>
              </w:r>
            </w:ins>
            <w:ins w:id="121" w:author="刘超" w:date="2021-01-11T19:11:07Z">
              <w:r>
                <w:rPr>
                  <w:rFonts w:hint="eastAsia"/>
                  <w:szCs w:val="21"/>
                </w:rPr>
                <w:t xml:space="preserve"> &lt;LCINSUACCINPS&gt; </w:t>
              </w:r>
            </w:ins>
          </w:p>
          <w:p>
            <w:pPr>
              <w:rPr>
                <w:ins w:id="122" w:author="刘超" w:date="2021-01-11T19:11:07Z"/>
                <w:rFonts w:hint="eastAsia"/>
                <w:szCs w:val="21"/>
              </w:rPr>
            </w:pPr>
            <w:ins w:id="123" w:author="刘超" w:date="2021-01-11T19:11:07Z">
              <w:r>
                <w:rPr>
                  <w:rFonts w:hint="eastAsia"/>
                  <w:szCs w:val="21"/>
                </w:rPr>
                <w:tab/>
              </w:r>
            </w:ins>
            <w:ins w:id="124" w:author="刘超" w:date="2021-01-11T19:11:13Z">
              <w:r>
                <w:rPr>
                  <w:rFonts w:hint="eastAsia"/>
                  <w:szCs w:val="21"/>
                  <w:lang w:val="en-US" w:eastAsia="zh-CN"/>
                </w:rPr>
                <w:t xml:space="preserve">  </w:t>
              </w:r>
            </w:ins>
            <w:ins w:id="125" w:author="刘超" w:date="2021-01-11T19:11:07Z">
              <w:r>
                <w:rPr>
                  <w:rFonts w:hint="eastAsia"/>
                  <w:szCs w:val="21"/>
                </w:rPr>
                <w:tab/>
              </w:r>
            </w:ins>
            <w:ins w:id="126" w:author="刘超" w:date="2021-01-11T19:11:07Z">
              <w:r>
                <w:rPr>
                  <w:rFonts w:hint="eastAsia"/>
                  <w:szCs w:val="21"/>
                </w:rPr>
                <w:t xml:space="preserve"> </w:t>
              </w:r>
            </w:ins>
            <w:ins w:id="127" w:author="刘超" w:date="2021-01-11T19:11:19Z">
              <w:r>
                <w:rPr>
                  <w:rFonts w:hint="eastAsia"/>
                  <w:szCs w:val="21"/>
                  <w:lang w:val="en-US" w:eastAsia="zh-CN"/>
                </w:rPr>
                <w:t xml:space="preserve"> </w:t>
              </w:r>
            </w:ins>
            <w:ins w:id="128" w:author="刘超" w:date="2021-01-11T19:11:07Z">
              <w:r>
                <w:rPr>
                  <w:rFonts w:hint="eastAsia"/>
                  <w:szCs w:val="21"/>
                </w:rPr>
                <w:t xml:space="preserve"> &lt;LCINSUACCINP&gt; </w:t>
              </w:r>
            </w:ins>
          </w:p>
          <w:p>
            <w:pPr>
              <w:rPr>
                <w:ins w:id="129" w:author="刘超" w:date="2021-01-11T19:11:07Z"/>
                <w:rFonts w:hint="eastAsia"/>
                <w:szCs w:val="21"/>
              </w:rPr>
            </w:pPr>
            <w:ins w:id="130" w:author="刘超" w:date="2021-01-11T19:11:07Z">
              <w:r>
                <w:rPr>
                  <w:rFonts w:hint="eastAsia"/>
                  <w:szCs w:val="21"/>
                </w:rPr>
                <w:t xml:space="preserve">     </w:t>
              </w:r>
            </w:ins>
            <w:ins w:id="131" w:author="刘超" w:date="2021-01-11T19:11:14Z">
              <w:r>
                <w:rPr>
                  <w:rFonts w:hint="eastAsia"/>
                  <w:szCs w:val="21"/>
                  <w:lang w:val="en-US" w:eastAsia="zh-CN"/>
                </w:rPr>
                <w:t xml:space="preserve"> </w:t>
              </w:r>
            </w:ins>
            <w:ins w:id="132" w:author="刘超" w:date="2021-01-11T19:11:15Z">
              <w:r>
                <w:rPr>
                  <w:rFonts w:hint="eastAsia"/>
                  <w:szCs w:val="21"/>
                  <w:lang w:val="en-US" w:eastAsia="zh-CN"/>
                </w:rPr>
                <w:t xml:space="preserve">  </w:t>
              </w:r>
            </w:ins>
            <w:ins w:id="133" w:author="刘超" w:date="2021-01-11T19:11:07Z">
              <w:r>
                <w:rPr>
                  <w:rFonts w:hint="eastAsia"/>
                  <w:szCs w:val="21"/>
                </w:rPr>
                <w:t xml:space="preserve"> </w:t>
              </w:r>
            </w:ins>
            <w:ins w:id="134" w:author="刘超" w:date="2021-01-11T19:11:18Z">
              <w:r>
                <w:rPr>
                  <w:rFonts w:hint="eastAsia"/>
                  <w:szCs w:val="21"/>
                  <w:lang w:val="en-US" w:eastAsia="zh-CN"/>
                </w:rPr>
                <w:t xml:space="preserve">  </w:t>
              </w:r>
            </w:ins>
            <w:ins w:id="135" w:author="刘超" w:date="2021-01-11T19:11:07Z">
              <w:r>
                <w:rPr>
                  <w:rFonts w:hint="eastAsia"/>
                  <w:szCs w:val="21"/>
                </w:rPr>
                <w:t xml:space="preserve">&lt;!-- 投资账户类型--&gt;  </w:t>
              </w:r>
            </w:ins>
          </w:p>
          <w:p>
            <w:pPr>
              <w:rPr>
                <w:ins w:id="136" w:author="刘超" w:date="2021-01-11T19:11:07Z"/>
                <w:rFonts w:hint="eastAsia"/>
                <w:szCs w:val="21"/>
              </w:rPr>
            </w:pPr>
            <w:ins w:id="137" w:author="刘超" w:date="2021-01-11T19:11:07Z">
              <w:r>
                <w:rPr>
                  <w:rFonts w:hint="eastAsia"/>
                  <w:szCs w:val="21"/>
                </w:rPr>
                <w:t xml:space="preserve">        </w:t>
              </w:r>
            </w:ins>
            <w:ins w:id="138" w:author="刘超" w:date="2021-01-11T19:11:21Z">
              <w:r>
                <w:rPr>
                  <w:rFonts w:hint="eastAsia"/>
                  <w:szCs w:val="21"/>
                  <w:lang w:val="en-US" w:eastAsia="zh-CN"/>
                </w:rPr>
                <w:t xml:space="preserve"> </w:t>
              </w:r>
            </w:ins>
            <w:ins w:id="139" w:author="刘超" w:date="2021-01-11T19:11:07Z">
              <w:r>
                <w:rPr>
                  <w:rFonts w:hint="eastAsia"/>
                  <w:szCs w:val="21"/>
                </w:rPr>
                <w:t xml:space="preserve">  &lt;InsuAccNo/&gt;</w:t>
              </w:r>
            </w:ins>
          </w:p>
          <w:p>
            <w:pPr>
              <w:rPr>
                <w:ins w:id="140" w:author="刘超" w:date="2021-01-11T19:11:07Z"/>
                <w:rFonts w:hint="eastAsia"/>
                <w:szCs w:val="21"/>
              </w:rPr>
            </w:pPr>
            <w:ins w:id="141" w:author="刘超" w:date="2021-01-11T19:11:07Z">
              <w:r>
                <w:rPr>
                  <w:rFonts w:hint="eastAsia"/>
                  <w:szCs w:val="21"/>
                </w:rPr>
                <w:t xml:space="preserve">      </w:t>
              </w:r>
            </w:ins>
            <w:ins w:id="142" w:author="刘超" w:date="2021-01-11T19:11:22Z">
              <w:r>
                <w:rPr>
                  <w:rFonts w:hint="eastAsia"/>
                  <w:szCs w:val="21"/>
                  <w:lang w:val="en-US" w:eastAsia="zh-CN"/>
                </w:rPr>
                <w:t xml:space="preserve">    </w:t>
              </w:r>
            </w:ins>
            <w:ins w:id="143" w:author="刘超" w:date="2021-01-11T19:11:29Z">
              <w:r>
                <w:rPr>
                  <w:rFonts w:hint="eastAsia"/>
                  <w:szCs w:val="21"/>
                  <w:lang w:val="en-US" w:eastAsia="zh-CN"/>
                </w:rPr>
                <w:t xml:space="preserve"> </w:t>
              </w:r>
            </w:ins>
            <w:ins w:id="144" w:author="刘超" w:date="2021-01-11T19:11:07Z">
              <w:r>
                <w:rPr>
                  <w:rFonts w:hint="eastAsia"/>
                  <w:szCs w:val="21"/>
                </w:rPr>
                <w:t xml:space="preserve">&lt;!-- 投资账户分配比例--&gt;    </w:t>
              </w:r>
            </w:ins>
          </w:p>
          <w:p>
            <w:pPr>
              <w:rPr>
                <w:ins w:id="145" w:author="刘超" w:date="2021-01-11T19:11:07Z"/>
                <w:rFonts w:hint="eastAsia"/>
                <w:szCs w:val="21"/>
              </w:rPr>
            </w:pPr>
            <w:ins w:id="146" w:author="刘超" w:date="2021-01-11T19:11:07Z">
              <w:r>
                <w:rPr>
                  <w:rFonts w:hint="eastAsia"/>
                  <w:szCs w:val="21"/>
                </w:rPr>
                <w:t xml:space="preserve">        </w:t>
              </w:r>
            </w:ins>
            <w:ins w:id="147" w:author="刘超" w:date="2021-01-11T19:11:25Z">
              <w:r>
                <w:rPr>
                  <w:rFonts w:hint="eastAsia"/>
                  <w:szCs w:val="21"/>
                  <w:lang w:val="en-US" w:eastAsia="zh-CN"/>
                </w:rPr>
                <w:t xml:space="preserve"> </w:t>
              </w:r>
            </w:ins>
            <w:ins w:id="148" w:author="刘超" w:date="2021-01-11T19:11:07Z">
              <w:r>
                <w:rPr>
                  <w:rFonts w:hint="eastAsia"/>
                  <w:szCs w:val="21"/>
                </w:rPr>
                <w:t xml:space="preserve">  &lt;InvestRate/&gt; </w:t>
              </w:r>
            </w:ins>
          </w:p>
          <w:p>
            <w:pPr>
              <w:rPr>
                <w:ins w:id="149" w:author="刘超" w:date="2021-01-11T19:11:07Z"/>
                <w:rFonts w:hint="eastAsia"/>
                <w:szCs w:val="21"/>
              </w:rPr>
            </w:pPr>
            <w:ins w:id="150" w:author="刘超" w:date="2021-01-11T19:11:07Z">
              <w:r>
                <w:rPr>
                  <w:rFonts w:hint="eastAsia"/>
                  <w:szCs w:val="21"/>
                </w:rPr>
                <w:t xml:space="preserve">    </w:t>
              </w:r>
            </w:ins>
            <w:ins w:id="151" w:author="刘超" w:date="2021-01-11T19:11:24Z">
              <w:r>
                <w:rPr>
                  <w:rFonts w:hint="eastAsia"/>
                  <w:szCs w:val="21"/>
                  <w:lang w:val="en-US" w:eastAsia="zh-CN"/>
                </w:rPr>
                <w:t xml:space="preserve">    </w:t>
              </w:r>
            </w:ins>
            <w:ins w:id="152" w:author="刘超" w:date="2021-01-11T19:11:26Z">
              <w:r>
                <w:rPr>
                  <w:rFonts w:hint="eastAsia"/>
                  <w:szCs w:val="21"/>
                  <w:lang w:val="en-US" w:eastAsia="zh-CN"/>
                </w:rPr>
                <w:t xml:space="preserve"> </w:t>
              </w:r>
            </w:ins>
            <w:ins w:id="153" w:author="刘超" w:date="2021-01-11T19:11:24Z">
              <w:r>
                <w:rPr>
                  <w:rFonts w:hint="eastAsia"/>
                  <w:szCs w:val="21"/>
                  <w:lang w:val="en-US" w:eastAsia="zh-CN"/>
                </w:rPr>
                <w:t xml:space="preserve"> </w:t>
              </w:r>
            </w:ins>
            <w:ins w:id="154" w:author="刘超" w:date="2021-01-11T19:11:28Z">
              <w:r>
                <w:rPr>
                  <w:rFonts w:hint="eastAsia"/>
                  <w:szCs w:val="21"/>
                  <w:lang w:val="en-US" w:eastAsia="zh-CN"/>
                </w:rPr>
                <w:t xml:space="preserve"> </w:t>
              </w:r>
            </w:ins>
            <w:ins w:id="155" w:author="刘超" w:date="2021-01-11T19:11:07Z">
              <w:r>
                <w:rPr>
                  <w:rFonts w:hint="eastAsia"/>
                  <w:szCs w:val="21"/>
                </w:rPr>
                <w:t xml:space="preserve">&lt;/LCINSUACCINP&gt; </w:t>
              </w:r>
            </w:ins>
          </w:p>
          <w:p>
            <w:pPr>
              <w:rPr>
                <w:rFonts w:hint="eastAsia"/>
                <w:szCs w:val="21"/>
              </w:rPr>
            </w:pPr>
            <w:ins w:id="156" w:author="刘超" w:date="2021-01-11T19:11:07Z">
              <w:r>
                <w:rPr>
                  <w:rFonts w:hint="eastAsia"/>
                  <w:szCs w:val="21"/>
                </w:rPr>
                <w:t xml:space="preserve">       </w:t>
              </w:r>
            </w:ins>
            <w:ins w:id="157" w:author="刘超" w:date="2021-01-11T19:11:26Z">
              <w:r>
                <w:rPr>
                  <w:rFonts w:hint="eastAsia"/>
                  <w:szCs w:val="21"/>
                  <w:lang w:val="en-US" w:eastAsia="zh-CN"/>
                </w:rPr>
                <w:t xml:space="preserve"> </w:t>
              </w:r>
            </w:ins>
            <w:ins w:id="158" w:author="刘超" w:date="2021-01-11T19:11:27Z">
              <w:r>
                <w:rPr>
                  <w:rFonts w:hint="eastAsia"/>
                  <w:szCs w:val="21"/>
                  <w:lang w:val="en-US" w:eastAsia="zh-CN"/>
                </w:rPr>
                <w:t xml:space="preserve">  </w:t>
              </w:r>
            </w:ins>
            <w:ins w:id="159" w:author="刘超" w:date="2021-01-11T19:11:07Z">
              <w:r>
                <w:rPr>
                  <w:rFonts w:hint="eastAsia"/>
                  <w:szCs w:val="21"/>
                </w:rPr>
                <w:t xml:space="preserve"> &lt;/LCINSUACCINPS&gt; </w:t>
              </w:r>
            </w:ins>
          </w:p>
          <w:p>
            <w:pPr>
              <w:rPr>
                <w:szCs w:val="21"/>
              </w:rPr>
            </w:pPr>
            <w:r>
              <w:rPr>
                <w:rFonts w:hint="eastAsia"/>
                <w:szCs w:val="21"/>
              </w:rPr>
              <w:t xml:space="preserve">            &lt;CashValues&gt; </w:t>
            </w:r>
          </w:p>
          <w:p>
            <w:pPr>
              <w:rPr>
                <w:szCs w:val="21"/>
              </w:rPr>
            </w:pPr>
            <w:r>
              <w:rPr>
                <w:rFonts w:hint="eastAsia"/>
                <w:szCs w:val="21"/>
              </w:rPr>
              <w:t xml:space="preserve">              &lt;CashValue&gt; </w:t>
            </w:r>
          </w:p>
          <w:p>
            <w:pPr>
              <w:rPr>
                <w:szCs w:val="21"/>
              </w:rPr>
            </w:pPr>
            <w:r>
              <w:rPr>
                <w:rFonts w:hint="eastAsia"/>
                <w:szCs w:val="21"/>
              </w:rPr>
              <w:t xml:space="preserve">                &lt;YEAR&gt;1&lt;/YEAR&gt;  </w:t>
            </w:r>
          </w:p>
          <w:p>
            <w:pPr>
              <w:rPr>
                <w:szCs w:val="21"/>
              </w:rPr>
            </w:pPr>
            <w:r>
              <w:rPr>
                <w:rFonts w:hint="eastAsia"/>
                <w:szCs w:val="21"/>
              </w:rPr>
              <w:t xml:space="preserve">                &lt;!--年份 --&gt;  </w:t>
            </w:r>
          </w:p>
          <w:p>
            <w:pPr>
              <w:rPr>
                <w:szCs w:val="21"/>
              </w:rPr>
            </w:pPr>
            <w:r>
              <w:rPr>
                <w:rFonts w:hint="eastAsia"/>
                <w:szCs w:val="21"/>
              </w:rPr>
              <w:t xml:space="preserve">                &lt;Cash&gt;1035.24&lt;/Cash&gt;  </w:t>
            </w:r>
          </w:p>
          <w:p>
            <w:pPr>
              <w:rPr>
                <w:szCs w:val="21"/>
              </w:rPr>
            </w:pPr>
            <w:r>
              <w:rPr>
                <w:rFonts w:hint="eastAsia"/>
                <w:szCs w:val="21"/>
              </w:rPr>
              <w:t xml:space="preserve">                &lt;!--现金价值 --&gt; </w:t>
            </w:r>
          </w:p>
          <w:p>
            <w:pPr>
              <w:rPr>
                <w:szCs w:val="21"/>
              </w:rPr>
            </w:pPr>
            <w:r>
              <w:rPr>
                <w:rFonts w:hint="eastAsia"/>
                <w:szCs w:val="21"/>
              </w:rPr>
              <w:t xml:space="preserve">              &lt;/CashValue&gt;  </w:t>
            </w:r>
          </w:p>
          <w:p>
            <w:pPr>
              <w:rPr>
                <w:szCs w:val="21"/>
              </w:rPr>
            </w:pPr>
            <w:r>
              <w:rPr>
                <w:rFonts w:hint="eastAsia"/>
                <w:szCs w:val="21"/>
              </w:rPr>
              <w:t xml:space="preserve">              &lt;CashValue&gt; </w:t>
            </w:r>
          </w:p>
          <w:p>
            <w:pPr>
              <w:rPr>
                <w:szCs w:val="21"/>
              </w:rPr>
            </w:pPr>
            <w:r>
              <w:rPr>
                <w:rFonts w:hint="eastAsia"/>
                <w:szCs w:val="21"/>
              </w:rPr>
              <w:t xml:space="preserve">                &lt;YEAR&gt;2&lt;/YEAR&gt;  </w:t>
            </w:r>
          </w:p>
          <w:p>
            <w:pPr>
              <w:rPr>
                <w:szCs w:val="21"/>
              </w:rPr>
            </w:pPr>
            <w:r>
              <w:rPr>
                <w:rFonts w:hint="eastAsia"/>
                <w:szCs w:val="21"/>
              </w:rPr>
              <w:t xml:space="preserve">                &lt;!--年份 --&gt;  </w:t>
            </w:r>
          </w:p>
          <w:p>
            <w:pPr>
              <w:rPr>
                <w:szCs w:val="21"/>
              </w:rPr>
            </w:pPr>
            <w:r>
              <w:rPr>
                <w:rFonts w:hint="eastAsia"/>
                <w:szCs w:val="21"/>
              </w:rPr>
              <w:t xml:space="preserve">                &lt;Cash&gt;1067.04&lt;/Cash&gt;  </w:t>
            </w:r>
          </w:p>
          <w:p>
            <w:pPr>
              <w:rPr>
                <w:szCs w:val="21"/>
              </w:rPr>
            </w:pPr>
            <w:r>
              <w:rPr>
                <w:rFonts w:hint="eastAsia"/>
                <w:szCs w:val="21"/>
              </w:rPr>
              <w:t xml:space="preserve">                &lt;!--现金价值 --&gt; </w:t>
            </w:r>
          </w:p>
          <w:p>
            <w:pPr>
              <w:rPr>
                <w:szCs w:val="21"/>
              </w:rPr>
            </w:pPr>
            <w:r>
              <w:rPr>
                <w:rFonts w:hint="eastAsia"/>
                <w:szCs w:val="21"/>
              </w:rPr>
              <w:t xml:space="preserve">              &lt;/CashValue&gt;  </w:t>
            </w:r>
          </w:p>
          <w:p>
            <w:pPr>
              <w:rPr>
                <w:szCs w:val="21"/>
              </w:rPr>
            </w:pPr>
            <w:r>
              <w:rPr>
                <w:rFonts w:hint="eastAsia"/>
                <w:szCs w:val="21"/>
              </w:rPr>
              <w:t xml:space="preserve">              &lt;CashValue&gt; </w:t>
            </w:r>
          </w:p>
          <w:p>
            <w:pPr>
              <w:rPr>
                <w:szCs w:val="21"/>
              </w:rPr>
            </w:pPr>
            <w:r>
              <w:rPr>
                <w:rFonts w:hint="eastAsia"/>
                <w:szCs w:val="21"/>
              </w:rPr>
              <w:t xml:space="preserve">                &lt;YEAR&gt;3&lt;/YEAR&gt;  </w:t>
            </w:r>
          </w:p>
          <w:p>
            <w:pPr>
              <w:rPr>
                <w:szCs w:val="21"/>
              </w:rPr>
            </w:pPr>
            <w:r>
              <w:rPr>
                <w:rFonts w:hint="eastAsia"/>
                <w:szCs w:val="21"/>
              </w:rPr>
              <w:t xml:space="preserve">                &lt;!--年份 --&gt;  </w:t>
            </w:r>
          </w:p>
          <w:p>
            <w:pPr>
              <w:rPr>
                <w:szCs w:val="21"/>
              </w:rPr>
            </w:pPr>
            <w:r>
              <w:rPr>
                <w:rFonts w:hint="eastAsia"/>
                <w:szCs w:val="21"/>
              </w:rPr>
              <w:t xml:space="preserve">                &lt;Cash&gt;1100.14&lt;/Cash&gt;  </w:t>
            </w:r>
          </w:p>
          <w:p>
            <w:pPr>
              <w:rPr>
                <w:szCs w:val="21"/>
              </w:rPr>
            </w:pPr>
            <w:r>
              <w:rPr>
                <w:rFonts w:hint="eastAsia"/>
                <w:szCs w:val="21"/>
              </w:rPr>
              <w:t xml:space="preserve">                &lt;!--现金价值 --&gt; </w:t>
            </w:r>
          </w:p>
          <w:p>
            <w:pPr>
              <w:rPr>
                <w:szCs w:val="21"/>
              </w:rPr>
            </w:pPr>
            <w:r>
              <w:rPr>
                <w:rFonts w:hint="eastAsia"/>
                <w:szCs w:val="21"/>
              </w:rPr>
              <w:t xml:space="preserve">              &lt;/CashValue&gt;  </w:t>
            </w:r>
          </w:p>
          <w:p>
            <w:pPr>
              <w:rPr>
                <w:szCs w:val="21"/>
              </w:rPr>
            </w:pPr>
            <w:r>
              <w:rPr>
                <w:rFonts w:hint="eastAsia"/>
                <w:szCs w:val="21"/>
              </w:rPr>
              <w:t xml:space="preserve">              &lt;CashValue&gt; </w:t>
            </w:r>
          </w:p>
          <w:p>
            <w:pPr>
              <w:rPr>
                <w:szCs w:val="21"/>
              </w:rPr>
            </w:pPr>
            <w:r>
              <w:rPr>
                <w:rFonts w:hint="eastAsia"/>
                <w:szCs w:val="21"/>
              </w:rPr>
              <w:t xml:space="preserve">                &lt;YEAR&gt;4&lt;/YEAR&gt;  </w:t>
            </w:r>
          </w:p>
          <w:p>
            <w:pPr>
              <w:rPr>
                <w:szCs w:val="21"/>
              </w:rPr>
            </w:pPr>
            <w:r>
              <w:rPr>
                <w:rFonts w:hint="eastAsia"/>
                <w:szCs w:val="21"/>
              </w:rPr>
              <w:t xml:space="preserve">                &lt;!--年份 --&gt;  </w:t>
            </w:r>
          </w:p>
          <w:p>
            <w:pPr>
              <w:rPr>
                <w:szCs w:val="21"/>
              </w:rPr>
            </w:pPr>
            <w:r>
              <w:rPr>
                <w:rFonts w:hint="eastAsia"/>
                <w:szCs w:val="21"/>
              </w:rPr>
              <w:t xml:space="preserve">                &lt;Cash&gt;1134.60&lt;/Cash&gt;  </w:t>
            </w:r>
          </w:p>
          <w:p>
            <w:pPr>
              <w:rPr>
                <w:szCs w:val="21"/>
              </w:rPr>
            </w:pPr>
            <w:r>
              <w:rPr>
                <w:rFonts w:hint="eastAsia"/>
                <w:szCs w:val="21"/>
              </w:rPr>
              <w:t xml:space="preserve">                &lt;!--现金价值 --&gt; </w:t>
            </w:r>
          </w:p>
          <w:p>
            <w:pPr>
              <w:rPr>
                <w:szCs w:val="21"/>
              </w:rPr>
            </w:pPr>
            <w:r>
              <w:rPr>
                <w:rFonts w:hint="eastAsia"/>
                <w:szCs w:val="21"/>
              </w:rPr>
              <w:t xml:space="preserve">              &lt;/CashValue&gt;  </w:t>
            </w:r>
          </w:p>
          <w:p>
            <w:pPr>
              <w:rPr>
                <w:szCs w:val="21"/>
              </w:rPr>
            </w:pPr>
            <w:r>
              <w:rPr>
                <w:rFonts w:hint="eastAsia"/>
                <w:szCs w:val="21"/>
              </w:rPr>
              <w:t xml:space="preserve">              &lt;CashValue&gt; </w:t>
            </w:r>
          </w:p>
          <w:p>
            <w:pPr>
              <w:rPr>
                <w:szCs w:val="21"/>
              </w:rPr>
            </w:pPr>
            <w:r>
              <w:rPr>
                <w:rFonts w:hint="eastAsia"/>
                <w:szCs w:val="21"/>
              </w:rPr>
              <w:t xml:space="preserve">                &lt;YEAR&gt;5&lt;/YEAR&gt;  </w:t>
            </w:r>
          </w:p>
          <w:p>
            <w:pPr>
              <w:rPr>
                <w:szCs w:val="21"/>
              </w:rPr>
            </w:pPr>
            <w:r>
              <w:rPr>
                <w:rFonts w:hint="eastAsia"/>
                <w:szCs w:val="21"/>
              </w:rPr>
              <w:t xml:space="preserve">                &lt;!--年份 --&gt;  </w:t>
            </w:r>
          </w:p>
          <w:p>
            <w:pPr>
              <w:rPr>
                <w:szCs w:val="21"/>
              </w:rPr>
            </w:pPr>
            <w:r>
              <w:rPr>
                <w:rFonts w:hint="eastAsia"/>
                <w:szCs w:val="21"/>
              </w:rPr>
              <w:t xml:space="preserve">                &lt;Cash&gt;1170.48&lt;/Cash&gt;  </w:t>
            </w:r>
          </w:p>
          <w:p>
            <w:pPr>
              <w:rPr>
                <w:szCs w:val="21"/>
              </w:rPr>
            </w:pPr>
            <w:r>
              <w:rPr>
                <w:rFonts w:hint="eastAsia"/>
                <w:szCs w:val="21"/>
              </w:rPr>
              <w:t xml:space="preserve">                &lt;!--现金价值 --&gt; </w:t>
            </w:r>
          </w:p>
          <w:p>
            <w:pPr>
              <w:rPr>
                <w:szCs w:val="21"/>
              </w:rPr>
            </w:pPr>
            <w:r>
              <w:rPr>
                <w:rFonts w:hint="eastAsia"/>
                <w:szCs w:val="21"/>
              </w:rPr>
              <w:t xml:space="preserve">              &lt;/CashValue&gt;  </w:t>
            </w:r>
          </w:p>
          <w:p>
            <w:pPr>
              <w:rPr>
                <w:szCs w:val="21"/>
              </w:rPr>
            </w:pPr>
            <w:r>
              <w:rPr>
                <w:rFonts w:hint="eastAsia"/>
                <w:szCs w:val="21"/>
              </w:rPr>
              <w:t xml:space="preserve">              &lt;CashValue&gt; </w:t>
            </w:r>
          </w:p>
          <w:p>
            <w:pPr>
              <w:rPr>
                <w:szCs w:val="21"/>
              </w:rPr>
            </w:pPr>
            <w:r>
              <w:rPr>
                <w:rFonts w:hint="eastAsia"/>
                <w:szCs w:val="21"/>
              </w:rPr>
              <w:t xml:space="preserve">                &lt;YEAR&gt;6&lt;/YEAR&gt;  </w:t>
            </w:r>
          </w:p>
          <w:p>
            <w:pPr>
              <w:rPr>
                <w:szCs w:val="21"/>
              </w:rPr>
            </w:pPr>
            <w:r>
              <w:rPr>
                <w:rFonts w:hint="eastAsia"/>
                <w:szCs w:val="21"/>
              </w:rPr>
              <w:t xml:space="preserve">                &lt;!--年份 --&gt;  </w:t>
            </w:r>
          </w:p>
          <w:p>
            <w:pPr>
              <w:rPr>
                <w:szCs w:val="21"/>
              </w:rPr>
            </w:pPr>
            <w:r>
              <w:rPr>
                <w:rFonts w:hint="eastAsia"/>
                <w:szCs w:val="21"/>
              </w:rPr>
              <w:t xml:space="preserve">                &lt;Cash&gt;1207.83&lt;/Cash&gt;  </w:t>
            </w:r>
          </w:p>
          <w:p>
            <w:pPr>
              <w:rPr>
                <w:szCs w:val="21"/>
              </w:rPr>
            </w:pPr>
            <w:r>
              <w:rPr>
                <w:rFonts w:hint="eastAsia"/>
                <w:szCs w:val="21"/>
              </w:rPr>
              <w:t xml:space="preserve">                &lt;!--现金价值 --&gt; </w:t>
            </w:r>
          </w:p>
          <w:p>
            <w:pPr>
              <w:rPr>
                <w:szCs w:val="21"/>
              </w:rPr>
            </w:pPr>
            <w:r>
              <w:rPr>
                <w:rFonts w:hint="eastAsia"/>
                <w:szCs w:val="21"/>
              </w:rPr>
              <w:t xml:space="preserve">              &lt;/CashValue&gt;  </w:t>
            </w:r>
          </w:p>
          <w:p>
            <w:pPr>
              <w:rPr>
                <w:szCs w:val="21"/>
              </w:rPr>
            </w:pPr>
            <w:r>
              <w:rPr>
                <w:rFonts w:hint="eastAsia"/>
                <w:szCs w:val="21"/>
              </w:rPr>
              <w:t xml:space="preserve">              &lt;CashValue&gt; </w:t>
            </w:r>
          </w:p>
          <w:p>
            <w:pPr>
              <w:rPr>
                <w:szCs w:val="21"/>
              </w:rPr>
            </w:pPr>
            <w:r>
              <w:rPr>
                <w:rFonts w:hint="eastAsia"/>
                <w:szCs w:val="21"/>
              </w:rPr>
              <w:t xml:space="preserve">                &lt;YEAR&gt;7&lt;/YEAR&gt;  </w:t>
            </w:r>
          </w:p>
          <w:p>
            <w:pPr>
              <w:rPr>
                <w:szCs w:val="21"/>
              </w:rPr>
            </w:pPr>
            <w:r>
              <w:rPr>
                <w:rFonts w:hint="eastAsia"/>
                <w:szCs w:val="21"/>
              </w:rPr>
              <w:t xml:space="preserve">                &lt;!--年份 --&gt;  </w:t>
            </w:r>
          </w:p>
          <w:p>
            <w:pPr>
              <w:rPr>
                <w:szCs w:val="21"/>
              </w:rPr>
            </w:pPr>
            <w:r>
              <w:rPr>
                <w:rFonts w:hint="eastAsia"/>
                <w:szCs w:val="21"/>
              </w:rPr>
              <w:t xml:space="preserve">                &lt;Cash&gt;1246.71&lt;/Cash&gt;  </w:t>
            </w:r>
          </w:p>
          <w:p>
            <w:pPr>
              <w:rPr>
                <w:szCs w:val="21"/>
              </w:rPr>
            </w:pPr>
            <w:r>
              <w:rPr>
                <w:rFonts w:hint="eastAsia"/>
                <w:szCs w:val="21"/>
              </w:rPr>
              <w:t xml:space="preserve">                &lt;!--现金价值 --&gt; </w:t>
            </w:r>
          </w:p>
          <w:p>
            <w:pPr>
              <w:rPr>
                <w:szCs w:val="21"/>
              </w:rPr>
            </w:pPr>
            <w:r>
              <w:rPr>
                <w:rFonts w:hint="eastAsia"/>
                <w:szCs w:val="21"/>
              </w:rPr>
              <w:t xml:space="preserve">              &lt;/CashValue&gt;  </w:t>
            </w:r>
          </w:p>
          <w:p>
            <w:pPr>
              <w:rPr>
                <w:szCs w:val="21"/>
              </w:rPr>
            </w:pPr>
            <w:r>
              <w:rPr>
                <w:rFonts w:hint="eastAsia"/>
                <w:szCs w:val="21"/>
              </w:rPr>
              <w:t xml:space="preserve">              &lt;CashValue&gt; </w:t>
            </w:r>
          </w:p>
          <w:p>
            <w:pPr>
              <w:rPr>
                <w:szCs w:val="21"/>
              </w:rPr>
            </w:pPr>
            <w:r>
              <w:rPr>
                <w:rFonts w:hint="eastAsia"/>
                <w:szCs w:val="21"/>
              </w:rPr>
              <w:t xml:space="preserve">                &lt;YEAR&gt;8&lt;/YEAR&gt;  </w:t>
            </w:r>
          </w:p>
          <w:p>
            <w:pPr>
              <w:rPr>
                <w:szCs w:val="21"/>
              </w:rPr>
            </w:pPr>
            <w:r>
              <w:rPr>
                <w:rFonts w:hint="eastAsia"/>
                <w:szCs w:val="21"/>
              </w:rPr>
              <w:t xml:space="preserve">                &lt;!--年份 --&gt;  </w:t>
            </w:r>
          </w:p>
          <w:p>
            <w:pPr>
              <w:rPr>
                <w:szCs w:val="21"/>
              </w:rPr>
            </w:pPr>
            <w:r>
              <w:rPr>
                <w:rFonts w:hint="eastAsia"/>
                <w:szCs w:val="21"/>
              </w:rPr>
              <w:t xml:space="preserve">                &lt;Cash&gt;1287.21&lt;/Cash&gt;  </w:t>
            </w:r>
          </w:p>
          <w:p>
            <w:pPr>
              <w:rPr>
                <w:szCs w:val="21"/>
              </w:rPr>
            </w:pPr>
            <w:r>
              <w:rPr>
                <w:rFonts w:hint="eastAsia"/>
                <w:szCs w:val="21"/>
              </w:rPr>
              <w:t xml:space="preserve">                &lt;!--现金价值 --&gt; </w:t>
            </w:r>
          </w:p>
          <w:p>
            <w:pPr>
              <w:rPr>
                <w:szCs w:val="21"/>
              </w:rPr>
            </w:pPr>
            <w:r>
              <w:rPr>
                <w:rFonts w:hint="eastAsia"/>
                <w:szCs w:val="21"/>
              </w:rPr>
              <w:t xml:space="preserve">              &lt;/CashValue&gt;  </w:t>
            </w:r>
          </w:p>
          <w:p>
            <w:pPr>
              <w:rPr>
                <w:szCs w:val="21"/>
              </w:rPr>
            </w:pPr>
            <w:r>
              <w:rPr>
                <w:rFonts w:hint="eastAsia"/>
                <w:szCs w:val="21"/>
              </w:rPr>
              <w:t xml:space="preserve">              &lt;CashValue&gt; </w:t>
            </w:r>
          </w:p>
          <w:p>
            <w:pPr>
              <w:rPr>
                <w:szCs w:val="21"/>
              </w:rPr>
            </w:pPr>
            <w:r>
              <w:rPr>
                <w:rFonts w:hint="eastAsia"/>
                <w:szCs w:val="21"/>
              </w:rPr>
              <w:t xml:space="preserve">                &lt;YEAR&gt;9&lt;/YEAR&gt;  </w:t>
            </w:r>
          </w:p>
          <w:p>
            <w:pPr>
              <w:rPr>
                <w:szCs w:val="21"/>
              </w:rPr>
            </w:pPr>
            <w:r>
              <w:rPr>
                <w:rFonts w:hint="eastAsia"/>
                <w:szCs w:val="21"/>
              </w:rPr>
              <w:t xml:space="preserve">                &lt;!--年份 --&gt;  </w:t>
            </w:r>
          </w:p>
          <w:p>
            <w:pPr>
              <w:rPr>
                <w:szCs w:val="21"/>
              </w:rPr>
            </w:pPr>
            <w:r>
              <w:rPr>
                <w:rFonts w:hint="eastAsia"/>
                <w:szCs w:val="21"/>
              </w:rPr>
              <w:t xml:space="preserve">                &lt;Cash&gt;1329.36&lt;/Cash&gt;  </w:t>
            </w:r>
          </w:p>
          <w:p>
            <w:pPr>
              <w:rPr>
                <w:szCs w:val="21"/>
              </w:rPr>
            </w:pPr>
            <w:r>
              <w:rPr>
                <w:rFonts w:hint="eastAsia"/>
                <w:szCs w:val="21"/>
              </w:rPr>
              <w:t xml:space="preserve">                &lt;!--现金价值 --&gt; </w:t>
            </w:r>
          </w:p>
          <w:p>
            <w:pPr>
              <w:rPr>
                <w:szCs w:val="21"/>
              </w:rPr>
            </w:pPr>
            <w:r>
              <w:rPr>
                <w:rFonts w:hint="eastAsia"/>
                <w:szCs w:val="21"/>
              </w:rPr>
              <w:t xml:space="preserve">              &lt;/CashValue&gt;  </w:t>
            </w:r>
          </w:p>
          <w:p>
            <w:pPr>
              <w:rPr>
                <w:szCs w:val="21"/>
              </w:rPr>
            </w:pPr>
            <w:r>
              <w:rPr>
                <w:rFonts w:hint="eastAsia"/>
                <w:szCs w:val="21"/>
              </w:rPr>
              <w:t xml:space="preserve">              &lt;CashValue&gt; </w:t>
            </w:r>
          </w:p>
          <w:p>
            <w:pPr>
              <w:rPr>
                <w:szCs w:val="21"/>
              </w:rPr>
            </w:pPr>
            <w:r>
              <w:rPr>
                <w:rFonts w:hint="eastAsia"/>
                <w:szCs w:val="21"/>
              </w:rPr>
              <w:t xml:space="preserve">                &lt;YEAR&gt;10&lt;/YEAR&gt;  </w:t>
            </w:r>
          </w:p>
          <w:p>
            <w:pPr>
              <w:rPr>
                <w:szCs w:val="21"/>
              </w:rPr>
            </w:pPr>
            <w:r>
              <w:rPr>
                <w:rFonts w:hint="eastAsia"/>
                <w:szCs w:val="21"/>
              </w:rPr>
              <w:t xml:space="preserve">                &lt;!--年份 --&gt;  </w:t>
            </w:r>
          </w:p>
          <w:p>
            <w:pPr>
              <w:rPr>
                <w:szCs w:val="21"/>
              </w:rPr>
            </w:pPr>
            <w:r>
              <w:rPr>
                <w:rFonts w:hint="eastAsia"/>
                <w:szCs w:val="21"/>
              </w:rPr>
              <w:t xml:space="preserve">                &lt;Cash&gt;0.00&lt;/Cash&gt;  </w:t>
            </w:r>
          </w:p>
          <w:p>
            <w:pPr>
              <w:rPr>
                <w:szCs w:val="21"/>
              </w:rPr>
            </w:pPr>
            <w:r>
              <w:rPr>
                <w:rFonts w:hint="eastAsia"/>
                <w:szCs w:val="21"/>
              </w:rPr>
              <w:t xml:space="preserve">                &lt;!--现金价值 --&gt; </w:t>
            </w:r>
          </w:p>
          <w:p>
            <w:pPr>
              <w:rPr>
                <w:szCs w:val="21"/>
              </w:rPr>
            </w:pPr>
            <w:r>
              <w:rPr>
                <w:rFonts w:hint="eastAsia"/>
                <w:szCs w:val="21"/>
              </w:rPr>
              <w:t xml:space="preserve">              &lt;/CashValue&gt; </w:t>
            </w:r>
          </w:p>
          <w:p>
            <w:pPr>
              <w:rPr>
                <w:szCs w:val="21"/>
              </w:rPr>
            </w:pPr>
            <w:r>
              <w:rPr>
                <w:rFonts w:hint="eastAsia"/>
                <w:szCs w:val="21"/>
              </w:rPr>
              <w:t xml:space="preserve">            &lt;/CashValues&gt; </w:t>
            </w:r>
          </w:p>
          <w:p>
            <w:pPr>
              <w:rPr>
                <w:szCs w:val="21"/>
              </w:rPr>
            </w:pPr>
            <w:r>
              <w:rPr>
                <w:rFonts w:hint="eastAsia"/>
                <w:szCs w:val="21"/>
              </w:rPr>
              <w:t xml:space="preserve">          &lt;/LCPOL&gt; </w:t>
            </w:r>
          </w:p>
          <w:p>
            <w:pPr>
              <w:rPr>
                <w:szCs w:val="21"/>
              </w:rPr>
            </w:pPr>
            <w:r>
              <w:rPr>
                <w:rFonts w:hint="eastAsia"/>
                <w:szCs w:val="21"/>
              </w:rPr>
              <w:t xml:space="preserve">        &lt;/LCPOLS&gt;  </w:t>
            </w:r>
          </w:p>
          <w:p>
            <w:pPr>
              <w:rPr>
                <w:szCs w:val="21"/>
              </w:rPr>
            </w:pPr>
            <w:r>
              <w:rPr>
                <w:rFonts w:hint="eastAsia"/>
                <w:szCs w:val="21"/>
              </w:rPr>
              <w:t xml:space="preserve">        &lt;LCBnfs&gt; </w:t>
            </w:r>
          </w:p>
          <w:p>
            <w:pPr>
              <w:rPr>
                <w:szCs w:val="21"/>
              </w:rPr>
            </w:pPr>
            <w:r>
              <w:rPr>
                <w:rFonts w:hint="eastAsia"/>
                <w:szCs w:val="21"/>
              </w:rPr>
              <w:t xml:space="preserve">          &lt;LCBnf&gt; </w:t>
            </w:r>
          </w:p>
          <w:p>
            <w:pPr>
              <w:rPr>
                <w:szCs w:val="21"/>
              </w:rPr>
            </w:pPr>
            <w:r>
              <w:rPr>
                <w:rFonts w:hint="eastAsia"/>
                <w:szCs w:val="21"/>
              </w:rPr>
              <w:t xml:space="preserve">            &lt;BnfID/&gt;  </w:t>
            </w:r>
          </w:p>
          <w:p>
            <w:pPr>
              <w:rPr>
                <w:szCs w:val="21"/>
              </w:rPr>
            </w:pPr>
            <w:r>
              <w:rPr>
                <w:rFonts w:hint="eastAsia"/>
                <w:szCs w:val="21"/>
              </w:rPr>
              <w:t xml:space="preserve">            &lt;!--ID --&gt;  </w:t>
            </w:r>
          </w:p>
          <w:p>
            <w:pPr>
              <w:rPr>
                <w:szCs w:val="21"/>
              </w:rPr>
            </w:pPr>
            <w:r>
              <w:rPr>
                <w:rFonts w:hint="eastAsia"/>
                <w:szCs w:val="21"/>
              </w:rPr>
              <w:t xml:space="preserve">            &lt;ContNo/&gt;  </w:t>
            </w:r>
          </w:p>
          <w:p>
            <w:pPr>
              <w:rPr>
                <w:szCs w:val="21"/>
              </w:rPr>
            </w:pPr>
            <w:r>
              <w:rPr>
                <w:rFonts w:hint="eastAsia"/>
                <w:szCs w:val="21"/>
              </w:rPr>
              <w:t xml:space="preserve">            &lt;!--合同号码 --&gt;  </w:t>
            </w:r>
          </w:p>
          <w:p>
            <w:pPr>
              <w:rPr>
                <w:szCs w:val="21"/>
              </w:rPr>
            </w:pPr>
            <w:r>
              <w:rPr>
                <w:rFonts w:hint="eastAsia"/>
                <w:szCs w:val="21"/>
              </w:rPr>
              <w:t xml:space="preserve">            &lt;PolNo/&gt;  </w:t>
            </w:r>
          </w:p>
          <w:p>
            <w:pPr>
              <w:rPr>
                <w:szCs w:val="21"/>
              </w:rPr>
            </w:pPr>
            <w:r>
              <w:rPr>
                <w:rFonts w:hint="eastAsia"/>
                <w:szCs w:val="21"/>
              </w:rPr>
              <w:t xml:space="preserve">            &lt;!--保单号码 --&gt;  </w:t>
            </w:r>
          </w:p>
          <w:p>
            <w:pPr>
              <w:rPr>
                <w:szCs w:val="21"/>
              </w:rPr>
            </w:pPr>
            <w:r>
              <w:rPr>
                <w:rFonts w:hint="eastAsia"/>
                <w:szCs w:val="21"/>
              </w:rPr>
              <w:t xml:space="preserve">            &lt;InsuredNo/&gt;  </w:t>
            </w:r>
          </w:p>
          <w:p>
            <w:pPr>
              <w:rPr>
                <w:szCs w:val="21"/>
              </w:rPr>
            </w:pPr>
            <w:r>
              <w:rPr>
                <w:rFonts w:hint="eastAsia"/>
                <w:szCs w:val="21"/>
              </w:rPr>
              <w:t xml:space="preserve">            &lt;!--被保人客户号码 --&gt;  </w:t>
            </w:r>
          </w:p>
          <w:p>
            <w:pPr>
              <w:rPr>
                <w:szCs w:val="21"/>
              </w:rPr>
            </w:pPr>
            <w:r>
              <w:rPr>
                <w:rFonts w:hint="eastAsia"/>
                <w:szCs w:val="21"/>
              </w:rPr>
              <w:t xml:space="preserve">            &lt;BnfType/&gt;  </w:t>
            </w:r>
          </w:p>
          <w:p>
            <w:pPr>
              <w:rPr>
                <w:szCs w:val="21"/>
              </w:rPr>
            </w:pPr>
            <w:r>
              <w:rPr>
                <w:rFonts w:hint="eastAsia"/>
                <w:szCs w:val="21"/>
              </w:rPr>
              <w:t xml:space="preserve">            &lt;!--受益人类别 --&gt;  </w:t>
            </w:r>
          </w:p>
          <w:p>
            <w:pPr>
              <w:rPr>
                <w:szCs w:val="21"/>
              </w:rPr>
            </w:pPr>
            <w:r>
              <w:rPr>
                <w:rFonts w:hint="eastAsia"/>
                <w:szCs w:val="21"/>
              </w:rPr>
              <w:t xml:space="preserve">            &lt;BnfNo/&gt;  </w:t>
            </w:r>
          </w:p>
          <w:p>
            <w:pPr>
              <w:rPr>
                <w:szCs w:val="21"/>
              </w:rPr>
            </w:pPr>
            <w:r>
              <w:rPr>
                <w:rFonts w:hint="eastAsia"/>
                <w:szCs w:val="21"/>
              </w:rPr>
              <w:t xml:space="preserve">            &lt;!--受益人序号 --&gt;  </w:t>
            </w:r>
          </w:p>
          <w:p>
            <w:pPr>
              <w:rPr>
                <w:szCs w:val="21"/>
              </w:rPr>
            </w:pPr>
            <w:r>
              <w:rPr>
                <w:rFonts w:hint="eastAsia"/>
                <w:szCs w:val="21"/>
              </w:rPr>
              <w:t xml:space="preserve">            &lt;BnfGrade/&gt;  </w:t>
            </w:r>
          </w:p>
          <w:p>
            <w:pPr>
              <w:rPr>
                <w:szCs w:val="21"/>
              </w:rPr>
            </w:pPr>
            <w:r>
              <w:rPr>
                <w:rFonts w:hint="eastAsia"/>
                <w:szCs w:val="21"/>
              </w:rPr>
              <w:t xml:space="preserve">            &lt;!--受益人级别 --&gt;  </w:t>
            </w:r>
          </w:p>
          <w:p>
            <w:pPr>
              <w:rPr>
                <w:szCs w:val="21"/>
              </w:rPr>
            </w:pPr>
            <w:r>
              <w:rPr>
                <w:rFonts w:hint="eastAsia"/>
                <w:szCs w:val="21"/>
              </w:rPr>
              <w:t xml:space="preserve">            &lt;RelationToInsured/&gt;  </w:t>
            </w:r>
          </w:p>
          <w:p>
            <w:pPr>
              <w:rPr>
                <w:szCs w:val="21"/>
              </w:rPr>
            </w:pPr>
            <w:r>
              <w:rPr>
                <w:rFonts w:hint="eastAsia"/>
                <w:szCs w:val="21"/>
              </w:rPr>
              <w:t xml:space="preserve">            &lt;!--与被保人关系 --&gt;  </w:t>
            </w:r>
          </w:p>
          <w:p>
            <w:pPr>
              <w:rPr>
                <w:szCs w:val="21"/>
              </w:rPr>
            </w:pPr>
            <w:r>
              <w:rPr>
                <w:rFonts w:hint="eastAsia"/>
                <w:szCs w:val="21"/>
              </w:rPr>
              <w:t xml:space="preserve">            &lt;BnfLot/&gt;  </w:t>
            </w:r>
          </w:p>
          <w:p>
            <w:pPr>
              <w:rPr>
                <w:szCs w:val="21"/>
              </w:rPr>
            </w:pPr>
            <w:r>
              <w:rPr>
                <w:rFonts w:hint="eastAsia"/>
                <w:szCs w:val="21"/>
              </w:rPr>
              <w:t xml:space="preserve">            &lt;!--受益份额 --&gt;  </w:t>
            </w:r>
          </w:p>
          <w:p>
            <w:pPr>
              <w:rPr>
                <w:szCs w:val="21"/>
              </w:rPr>
            </w:pPr>
            <w:r>
              <w:rPr>
                <w:rFonts w:hint="eastAsia"/>
                <w:szCs w:val="21"/>
              </w:rPr>
              <w:t xml:space="preserve">            &lt;CustomerNo/&gt;  </w:t>
            </w:r>
          </w:p>
          <w:p>
            <w:pPr>
              <w:rPr>
                <w:szCs w:val="21"/>
              </w:rPr>
            </w:pPr>
            <w:r>
              <w:rPr>
                <w:rFonts w:hint="eastAsia"/>
                <w:szCs w:val="21"/>
              </w:rPr>
              <w:t xml:space="preserve">            &lt;!--客户号码 --&gt;  </w:t>
            </w:r>
          </w:p>
          <w:p>
            <w:pPr>
              <w:rPr>
                <w:szCs w:val="21"/>
              </w:rPr>
            </w:pPr>
            <w:r>
              <w:rPr>
                <w:rFonts w:hint="eastAsia"/>
                <w:szCs w:val="21"/>
              </w:rPr>
              <w:t xml:space="preserve">            &lt;Name/&gt;  </w:t>
            </w:r>
          </w:p>
          <w:p>
            <w:pPr>
              <w:rPr>
                <w:szCs w:val="21"/>
              </w:rPr>
            </w:pPr>
            <w:r>
              <w:rPr>
                <w:rFonts w:hint="eastAsia"/>
                <w:szCs w:val="21"/>
              </w:rPr>
              <w:t xml:space="preserve">            &lt;!--客户姓名 --&gt;  </w:t>
            </w:r>
          </w:p>
          <w:p>
            <w:pPr>
              <w:rPr>
                <w:szCs w:val="21"/>
              </w:rPr>
            </w:pPr>
            <w:r>
              <w:rPr>
                <w:rFonts w:hint="eastAsia"/>
                <w:szCs w:val="21"/>
              </w:rPr>
              <w:t xml:space="preserve">            &lt;Sex/&gt;  </w:t>
            </w:r>
          </w:p>
          <w:p>
            <w:pPr>
              <w:rPr>
                <w:szCs w:val="21"/>
              </w:rPr>
            </w:pPr>
            <w:r>
              <w:rPr>
                <w:rFonts w:hint="eastAsia"/>
                <w:szCs w:val="21"/>
              </w:rPr>
              <w:t xml:space="preserve">            &lt;!--客户性别 --&gt;  </w:t>
            </w:r>
          </w:p>
          <w:p>
            <w:pPr>
              <w:rPr>
                <w:szCs w:val="21"/>
              </w:rPr>
            </w:pPr>
            <w:r>
              <w:rPr>
                <w:rFonts w:hint="eastAsia"/>
                <w:szCs w:val="21"/>
              </w:rPr>
              <w:t xml:space="preserve">            &lt;Birthday/&gt;  </w:t>
            </w:r>
          </w:p>
          <w:p>
            <w:pPr>
              <w:rPr>
                <w:szCs w:val="21"/>
              </w:rPr>
            </w:pPr>
            <w:r>
              <w:rPr>
                <w:rFonts w:hint="eastAsia"/>
                <w:szCs w:val="21"/>
              </w:rPr>
              <w:t xml:space="preserve">            &lt;!--客户出生日期 --&gt;  </w:t>
            </w:r>
          </w:p>
          <w:p>
            <w:pPr>
              <w:rPr>
                <w:szCs w:val="21"/>
              </w:rPr>
            </w:pPr>
            <w:r>
              <w:rPr>
                <w:rFonts w:hint="eastAsia"/>
                <w:szCs w:val="21"/>
              </w:rPr>
              <w:t xml:space="preserve">            &lt;idtype/&gt;  </w:t>
            </w:r>
          </w:p>
          <w:p>
            <w:pPr>
              <w:rPr>
                <w:szCs w:val="21"/>
              </w:rPr>
            </w:pPr>
            <w:r>
              <w:rPr>
                <w:rFonts w:hint="eastAsia"/>
                <w:szCs w:val="21"/>
              </w:rPr>
              <w:t xml:space="preserve">            &lt;!--证件类型 --&gt;  </w:t>
            </w:r>
          </w:p>
          <w:p>
            <w:pPr>
              <w:rPr>
                <w:szCs w:val="21"/>
              </w:rPr>
            </w:pPr>
            <w:r>
              <w:rPr>
                <w:rFonts w:hint="eastAsia"/>
                <w:szCs w:val="21"/>
              </w:rPr>
              <w:t xml:space="preserve">            &lt;IDNo/&gt;  </w:t>
            </w:r>
          </w:p>
          <w:p>
            <w:pPr>
              <w:rPr>
                <w:szCs w:val="21"/>
              </w:rPr>
            </w:pPr>
            <w:r>
              <w:rPr>
                <w:rFonts w:hint="eastAsia"/>
                <w:szCs w:val="21"/>
              </w:rPr>
              <w:t xml:space="preserve">            &lt;!--证件号码 --&gt;  </w:t>
            </w:r>
          </w:p>
          <w:p>
            <w:pPr>
              <w:rPr>
                <w:szCs w:val="21"/>
              </w:rPr>
            </w:pPr>
            <w:r>
              <w:rPr>
                <w:rFonts w:hint="eastAsia"/>
                <w:szCs w:val="21"/>
              </w:rPr>
              <w:t xml:space="preserve">            &lt;Operator/&gt;  </w:t>
            </w:r>
          </w:p>
          <w:p>
            <w:pPr>
              <w:rPr>
                <w:szCs w:val="21"/>
              </w:rPr>
            </w:pPr>
            <w:r>
              <w:rPr>
                <w:rFonts w:hint="eastAsia"/>
                <w:szCs w:val="21"/>
              </w:rPr>
              <w:t xml:space="preserve">            &lt;!--操作员 --&gt;  </w:t>
            </w:r>
          </w:p>
          <w:p>
            <w:pPr>
              <w:rPr>
                <w:szCs w:val="21"/>
              </w:rPr>
            </w:pPr>
            <w:r>
              <w:rPr>
                <w:rFonts w:hint="eastAsia"/>
                <w:szCs w:val="21"/>
              </w:rPr>
              <w:t xml:space="preserve">            &lt;MakeDate/&gt;  </w:t>
            </w:r>
          </w:p>
          <w:p>
            <w:pPr>
              <w:rPr>
                <w:szCs w:val="21"/>
              </w:rPr>
            </w:pPr>
            <w:r>
              <w:rPr>
                <w:rFonts w:hint="eastAsia"/>
                <w:szCs w:val="21"/>
              </w:rPr>
              <w:t xml:space="preserve">            &lt;!--入机日期 --&gt;  </w:t>
            </w:r>
          </w:p>
          <w:p>
            <w:pPr>
              <w:rPr>
                <w:szCs w:val="21"/>
              </w:rPr>
            </w:pPr>
            <w:r>
              <w:rPr>
                <w:rFonts w:hint="eastAsia"/>
                <w:szCs w:val="21"/>
              </w:rPr>
              <w:t xml:space="preserve">            &lt;MakeTime/&gt;  </w:t>
            </w:r>
          </w:p>
          <w:p>
            <w:pPr>
              <w:rPr>
                <w:szCs w:val="21"/>
              </w:rPr>
            </w:pPr>
            <w:r>
              <w:rPr>
                <w:rFonts w:hint="eastAsia"/>
                <w:szCs w:val="21"/>
              </w:rPr>
              <w:t xml:space="preserve">            &lt;!--入机时间 --&gt;  </w:t>
            </w:r>
          </w:p>
          <w:p>
            <w:pPr>
              <w:rPr>
                <w:szCs w:val="21"/>
              </w:rPr>
            </w:pPr>
            <w:r>
              <w:rPr>
                <w:rFonts w:hint="eastAsia"/>
                <w:szCs w:val="21"/>
              </w:rPr>
              <w:t xml:space="preserve">            &lt;ModifyDate/&gt;  </w:t>
            </w:r>
          </w:p>
          <w:p>
            <w:pPr>
              <w:rPr>
                <w:szCs w:val="21"/>
              </w:rPr>
            </w:pPr>
            <w:r>
              <w:rPr>
                <w:rFonts w:hint="eastAsia"/>
                <w:szCs w:val="21"/>
              </w:rPr>
              <w:t xml:space="preserve">            &lt;!--最后一次修改日期 --&gt;  </w:t>
            </w:r>
          </w:p>
          <w:p>
            <w:pPr>
              <w:rPr>
                <w:szCs w:val="21"/>
              </w:rPr>
            </w:pPr>
            <w:r>
              <w:rPr>
                <w:rFonts w:hint="eastAsia"/>
                <w:szCs w:val="21"/>
              </w:rPr>
              <w:t xml:space="preserve">            &lt;ModifyTime/&gt;  </w:t>
            </w:r>
          </w:p>
          <w:p>
            <w:pPr>
              <w:rPr>
                <w:szCs w:val="21"/>
              </w:rPr>
            </w:pPr>
            <w:r>
              <w:rPr>
                <w:rFonts w:hint="eastAsia"/>
                <w:szCs w:val="21"/>
              </w:rPr>
              <w:t xml:space="preserve">            &lt;!--最后一次修改时间 --&gt;  </w:t>
            </w:r>
          </w:p>
          <w:p>
            <w:pPr>
              <w:rPr>
                <w:szCs w:val="21"/>
              </w:rPr>
            </w:pPr>
            <w:r>
              <w:rPr>
                <w:rFonts w:hint="eastAsia"/>
                <w:szCs w:val="21"/>
              </w:rPr>
              <w:t xml:space="preserve">            &lt;IDTypeStartDate/&gt;  </w:t>
            </w:r>
          </w:p>
          <w:p>
            <w:pPr>
              <w:rPr>
                <w:szCs w:val="21"/>
              </w:rPr>
            </w:pPr>
            <w:r>
              <w:rPr>
                <w:rFonts w:hint="eastAsia"/>
                <w:szCs w:val="21"/>
              </w:rPr>
              <w:t xml:space="preserve">            &lt;!--证件类型有效起期 --&gt;  </w:t>
            </w:r>
          </w:p>
          <w:p>
            <w:pPr>
              <w:rPr>
                <w:szCs w:val="21"/>
              </w:rPr>
            </w:pPr>
            <w:r>
              <w:rPr>
                <w:rFonts w:hint="eastAsia"/>
                <w:szCs w:val="21"/>
              </w:rPr>
              <w:t xml:space="preserve">            &lt;IDTypeEndDate/&gt;  </w:t>
            </w:r>
          </w:p>
          <w:p>
            <w:pPr>
              <w:rPr>
                <w:szCs w:val="21"/>
              </w:rPr>
            </w:pPr>
            <w:r>
              <w:rPr>
                <w:rFonts w:hint="eastAsia"/>
                <w:szCs w:val="21"/>
              </w:rPr>
              <w:t xml:space="preserve">            &lt;!--证件类型有效止期 --&gt;  </w:t>
            </w:r>
          </w:p>
          <w:p>
            <w:pPr>
              <w:rPr>
                <w:szCs w:val="21"/>
              </w:rPr>
            </w:pPr>
            <w:r>
              <w:rPr>
                <w:rFonts w:hint="eastAsia"/>
                <w:szCs w:val="21"/>
              </w:rPr>
              <w:t xml:space="preserve">            &lt;NativePlace/&gt;  </w:t>
            </w:r>
          </w:p>
          <w:p>
            <w:pPr>
              <w:rPr>
                <w:szCs w:val="21"/>
              </w:rPr>
            </w:pPr>
            <w:r>
              <w:rPr>
                <w:rFonts w:hint="eastAsia"/>
                <w:szCs w:val="21"/>
              </w:rPr>
              <w:t xml:space="preserve">            &lt;!--国籍 --&gt;  </w:t>
            </w:r>
          </w:p>
          <w:p>
            <w:pPr>
              <w:rPr>
                <w:szCs w:val="21"/>
              </w:rPr>
            </w:pPr>
            <w:r>
              <w:rPr>
                <w:rFonts w:hint="eastAsia"/>
                <w:szCs w:val="21"/>
              </w:rPr>
              <w:t xml:space="preserve">            &lt;BnfAddress/&gt;  </w:t>
            </w:r>
          </w:p>
          <w:p>
            <w:pPr>
              <w:rPr>
                <w:szCs w:val="21"/>
              </w:rPr>
            </w:pPr>
            <w:r>
              <w:rPr>
                <w:rFonts w:hint="eastAsia"/>
                <w:szCs w:val="21"/>
              </w:rPr>
              <w:t xml:space="preserve">            &lt;!--联系地址 --&gt;  </w:t>
            </w:r>
          </w:p>
          <w:p>
            <w:pPr>
              <w:rPr>
                <w:szCs w:val="21"/>
              </w:rPr>
            </w:pPr>
            <w:r>
              <w:rPr>
                <w:rFonts w:hint="eastAsia"/>
                <w:szCs w:val="21"/>
              </w:rPr>
              <w:t xml:space="preserve">            &lt;OccupationCode/&gt;  </w:t>
            </w:r>
          </w:p>
          <w:p>
            <w:pPr>
              <w:rPr>
                <w:szCs w:val="21"/>
              </w:rPr>
            </w:pPr>
            <w:r>
              <w:rPr>
                <w:rFonts w:hint="eastAsia"/>
                <w:szCs w:val="21"/>
              </w:rPr>
              <w:t xml:space="preserve">            &lt;!--职业类别 --&gt;  </w:t>
            </w:r>
          </w:p>
          <w:p>
            <w:pPr>
              <w:rPr>
                <w:szCs w:val="21"/>
              </w:rPr>
            </w:pPr>
            <w:r>
              <w:rPr>
                <w:rFonts w:hint="eastAsia"/>
                <w:szCs w:val="21"/>
              </w:rPr>
              <w:t xml:space="preserve">            &lt;SwGetIntv/&gt;  </w:t>
            </w:r>
          </w:p>
          <w:p>
            <w:pPr>
              <w:rPr>
                <w:szCs w:val="21"/>
              </w:rPr>
            </w:pPr>
            <w:r>
              <w:rPr>
                <w:rFonts w:hint="eastAsia"/>
                <w:szCs w:val="21"/>
              </w:rPr>
              <w:t xml:space="preserve">            &lt;!--身故领取间隔 --&gt;  </w:t>
            </w:r>
          </w:p>
          <w:p>
            <w:pPr>
              <w:rPr>
                <w:szCs w:val="21"/>
              </w:rPr>
            </w:pPr>
            <w:r>
              <w:rPr>
                <w:rFonts w:hint="eastAsia"/>
                <w:szCs w:val="21"/>
              </w:rPr>
              <w:t xml:space="preserve">            &lt;GetLot/&gt;  </w:t>
            </w:r>
          </w:p>
          <w:p>
            <w:pPr>
              <w:rPr>
                <w:szCs w:val="21"/>
              </w:rPr>
            </w:pPr>
            <w:r>
              <w:rPr>
                <w:rFonts w:hint="eastAsia"/>
                <w:szCs w:val="21"/>
              </w:rPr>
              <w:t xml:space="preserve">            &lt;!--领取比例 --&gt;  </w:t>
            </w:r>
          </w:p>
          <w:p>
            <w:pPr>
              <w:rPr>
                <w:szCs w:val="21"/>
              </w:rPr>
            </w:pPr>
            <w:r>
              <w:rPr>
                <w:rFonts w:hint="eastAsia"/>
                <w:szCs w:val="21"/>
              </w:rPr>
              <w:t xml:space="preserve">            &lt;GetAge/&gt;  </w:t>
            </w:r>
          </w:p>
          <w:p>
            <w:pPr>
              <w:rPr>
                <w:szCs w:val="21"/>
              </w:rPr>
            </w:pPr>
            <w:r>
              <w:rPr>
                <w:rFonts w:hint="eastAsia"/>
                <w:szCs w:val="21"/>
              </w:rPr>
              <w:t xml:space="preserve">            &lt;!--领取年龄 --&gt;  </w:t>
            </w:r>
          </w:p>
          <w:p>
            <w:pPr>
              <w:rPr>
                <w:szCs w:val="21"/>
              </w:rPr>
            </w:pPr>
            <w:r>
              <w:rPr>
                <w:rFonts w:hint="eastAsia"/>
                <w:szCs w:val="21"/>
              </w:rPr>
              <w:t xml:space="preserve">            &lt;SingleGetAge/&gt;  </w:t>
            </w:r>
          </w:p>
          <w:p>
            <w:pPr>
              <w:rPr>
                <w:szCs w:val="21"/>
              </w:rPr>
            </w:pPr>
            <w:r>
              <w:rPr>
                <w:rFonts w:hint="eastAsia"/>
                <w:szCs w:val="21"/>
              </w:rPr>
              <w:t xml:space="preserve">            &lt;!--一次性领取年龄 --&gt;  </w:t>
            </w:r>
          </w:p>
          <w:p>
            <w:pPr>
              <w:rPr>
                <w:szCs w:val="21"/>
              </w:rPr>
            </w:pPr>
            <w:r>
              <w:rPr>
                <w:rFonts w:hint="eastAsia"/>
                <w:szCs w:val="21"/>
              </w:rPr>
              <w:t xml:space="preserve">            &lt;OrderNo/&gt;  </w:t>
            </w:r>
          </w:p>
          <w:p>
            <w:pPr>
              <w:rPr>
                <w:szCs w:val="21"/>
              </w:rPr>
            </w:pPr>
            <w:r>
              <w:rPr>
                <w:rFonts w:hint="eastAsia"/>
                <w:szCs w:val="21"/>
              </w:rPr>
              <w:t xml:space="preserve">            &lt;!--订单号 --&gt;  </w:t>
            </w:r>
          </w:p>
          <w:p>
            <w:pPr>
              <w:rPr>
                <w:szCs w:val="21"/>
              </w:rPr>
            </w:pPr>
            <w:r>
              <w:rPr>
                <w:rFonts w:hint="eastAsia"/>
                <w:szCs w:val="21"/>
              </w:rPr>
              <w:t xml:space="preserve">            &lt;ChannelType/&gt;  </w:t>
            </w:r>
          </w:p>
          <w:p>
            <w:pPr>
              <w:rPr>
                <w:szCs w:val="21"/>
              </w:rPr>
            </w:pPr>
            <w:r>
              <w:rPr>
                <w:rFonts w:hint="eastAsia"/>
                <w:szCs w:val="21"/>
              </w:rPr>
              <w:t xml:space="preserve">            &lt;!--渠道 --&gt;  </w:t>
            </w:r>
          </w:p>
          <w:p>
            <w:pPr>
              <w:rPr>
                <w:szCs w:val="21"/>
              </w:rPr>
            </w:pPr>
            <w:r>
              <w:rPr>
                <w:rFonts w:hint="eastAsia"/>
                <w:szCs w:val="21"/>
              </w:rPr>
              <w:t xml:space="preserve">            &lt;LegalBene/&gt;  </w:t>
            </w:r>
          </w:p>
          <w:p>
            <w:pPr>
              <w:rPr>
                <w:szCs w:val="21"/>
              </w:rPr>
            </w:pPr>
            <w:r>
              <w:rPr>
                <w:rFonts w:hint="eastAsia"/>
                <w:szCs w:val="21"/>
              </w:rPr>
              <w:t xml:space="preserve">            &lt;!--是否法定 --&gt;  </w:t>
            </w:r>
          </w:p>
          <w:p>
            <w:pPr>
              <w:rPr>
                <w:szCs w:val="21"/>
              </w:rPr>
            </w:pPr>
            <w:r>
              <w:rPr>
                <w:rFonts w:hint="eastAsia"/>
                <w:szCs w:val="21"/>
              </w:rPr>
              <w:t xml:space="preserve">            &lt;BenfProvCd/&gt;  </w:t>
            </w:r>
          </w:p>
          <w:p>
            <w:pPr>
              <w:rPr>
                <w:szCs w:val="21"/>
              </w:rPr>
            </w:pPr>
            <w:r>
              <w:rPr>
                <w:rFonts w:hint="eastAsia"/>
                <w:szCs w:val="21"/>
              </w:rPr>
              <w:t xml:space="preserve">            &lt;!--受益人省代码 --&gt;  </w:t>
            </w:r>
          </w:p>
          <w:p>
            <w:pPr>
              <w:rPr>
                <w:szCs w:val="21"/>
              </w:rPr>
            </w:pPr>
            <w:r>
              <w:rPr>
                <w:rFonts w:hint="eastAsia"/>
                <w:szCs w:val="21"/>
              </w:rPr>
              <w:t xml:space="preserve">            &lt;BenfCityCd/&gt;  </w:t>
            </w:r>
          </w:p>
          <w:p>
            <w:pPr>
              <w:rPr>
                <w:szCs w:val="21"/>
              </w:rPr>
            </w:pPr>
            <w:r>
              <w:rPr>
                <w:rFonts w:hint="eastAsia"/>
                <w:szCs w:val="21"/>
              </w:rPr>
              <w:t xml:space="preserve">            &lt;!--受益人市代码 --&gt;  </w:t>
            </w:r>
          </w:p>
          <w:p>
            <w:pPr>
              <w:rPr>
                <w:szCs w:val="21"/>
              </w:rPr>
            </w:pPr>
            <w:r>
              <w:rPr>
                <w:rFonts w:hint="eastAsia"/>
                <w:szCs w:val="21"/>
              </w:rPr>
              <w:t xml:space="preserve">            &lt;BenfCntyAndDstcCd/&gt;  </w:t>
            </w:r>
          </w:p>
          <w:p>
            <w:pPr>
              <w:rPr>
                <w:szCs w:val="21"/>
              </w:rPr>
            </w:pPr>
            <w:r>
              <w:rPr>
                <w:rFonts w:hint="eastAsia"/>
                <w:szCs w:val="21"/>
              </w:rPr>
              <w:t xml:space="preserve">            &lt;!--受益人区代码 --&gt;  </w:t>
            </w:r>
          </w:p>
          <w:p>
            <w:pPr>
              <w:rPr>
                <w:szCs w:val="21"/>
              </w:rPr>
            </w:pPr>
            <w:r>
              <w:rPr>
                <w:rFonts w:hint="eastAsia"/>
                <w:szCs w:val="21"/>
              </w:rPr>
              <w:t xml:space="preserve">            &lt;RelaToAppnt/&gt;  </w:t>
            </w:r>
          </w:p>
          <w:p>
            <w:pPr>
              <w:rPr>
                <w:szCs w:val="21"/>
              </w:rPr>
            </w:pPr>
            <w:r>
              <w:rPr>
                <w:rFonts w:hint="eastAsia"/>
                <w:szCs w:val="21"/>
              </w:rPr>
              <w:t xml:space="preserve">            &lt;!--受益人与投保人关系 --&gt;  </w:t>
            </w:r>
          </w:p>
          <w:p>
            <w:pPr>
              <w:rPr>
                <w:szCs w:val="21"/>
              </w:rPr>
            </w:pPr>
            <w:r>
              <w:rPr>
                <w:rFonts w:hint="eastAsia"/>
                <w:szCs w:val="21"/>
              </w:rPr>
              <w:t xml:space="preserve">            &lt;BelongToInsured/&gt;  </w:t>
            </w:r>
          </w:p>
          <w:p>
            <w:pPr>
              <w:rPr>
                <w:szCs w:val="21"/>
              </w:rPr>
            </w:pPr>
            <w:r>
              <w:rPr>
                <w:rFonts w:hint="eastAsia"/>
                <w:szCs w:val="21"/>
              </w:rPr>
              <w:t xml:space="preserve">            &lt;!--受益人所属被保险人客户号 --&gt;  </w:t>
            </w:r>
          </w:p>
          <w:p>
            <w:pPr>
              <w:rPr>
                <w:szCs w:val="21"/>
              </w:rPr>
            </w:pPr>
            <w:r>
              <w:rPr>
                <w:rFonts w:hint="eastAsia"/>
                <w:szCs w:val="21"/>
              </w:rPr>
              <w:t xml:space="preserve">            &lt;InsuSeqNo/&gt;  </w:t>
            </w:r>
          </w:p>
          <w:p>
            <w:pPr>
              <w:rPr>
                <w:szCs w:val="21"/>
              </w:rPr>
            </w:pPr>
            <w:r>
              <w:rPr>
                <w:rFonts w:hint="eastAsia"/>
                <w:szCs w:val="21"/>
              </w:rPr>
              <w:t xml:space="preserve">            &lt;!--受益人所属被保人编号 --&gt;  </w:t>
            </w:r>
          </w:p>
          <w:p>
            <w:pPr>
              <w:rPr>
                <w:szCs w:val="21"/>
              </w:rPr>
            </w:pPr>
            <w:r>
              <w:rPr>
                <w:rFonts w:hint="eastAsia"/>
                <w:szCs w:val="21"/>
              </w:rPr>
              <w:t xml:space="preserve">            &lt;FK_LCPol/&gt;  </w:t>
            </w:r>
          </w:p>
          <w:p>
            <w:pPr>
              <w:rPr>
                <w:szCs w:val="21"/>
              </w:rPr>
            </w:pPr>
            <w:r>
              <w:rPr>
                <w:rFonts w:hint="eastAsia"/>
                <w:szCs w:val="21"/>
              </w:rPr>
              <w:t xml:space="preserve">            &lt;!--外键_个人险种表 --&gt;  </w:t>
            </w:r>
          </w:p>
          <w:p>
            <w:pPr>
              <w:rPr>
                <w:szCs w:val="21"/>
              </w:rPr>
            </w:pPr>
            <w:r>
              <w:rPr>
                <w:rFonts w:hint="eastAsia"/>
                <w:szCs w:val="21"/>
              </w:rPr>
              <w:t xml:space="preserve">            &lt;FK_LCInsured/&gt;  </w:t>
            </w:r>
          </w:p>
          <w:p>
            <w:pPr>
              <w:rPr>
                <w:szCs w:val="21"/>
              </w:rPr>
            </w:pPr>
            <w:r>
              <w:rPr>
                <w:rFonts w:hint="eastAsia"/>
                <w:szCs w:val="21"/>
              </w:rPr>
              <w:t xml:space="preserve">            &lt;!--外键_个单被保人表 --&gt;  </w:t>
            </w:r>
          </w:p>
          <w:p>
            <w:pPr>
              <w:rPr>
                <w:szCs w:val="21"/>
              </w:rPr>
            </w:pPr>
            <w:r>
              <w:rPr>
                <w:rFonts w:hint="eastAsia"/>
                <w:szCs w:val="21"/>
              </w:rPr>
              <w:t xml:space="preserve">            &lt;!-- CRS信息节点--&gt;  </w:t>
            </w:r>
          </w:p>
          <w:p>
            <w:pPr>
              <w:rPr>
                <w:szCs w:val="21"/>
              </w:rPr>
            </w:pPr>
            <w:r>
              <w:rPr>
                <w:rFonts w:hint="eastAsia"/>
                <w:szCs w:val="21"/>
              </w:rPr>
              <w:t xml:space="preserve">            &lt;CRSInfo&gt; </w:t>
            </w:r>
          </w:p>
          <w:p>
            <w:pPr>
              <w:rPr>
                <w:szCs w:val="21"/>
              </w:rPr>
            </w:pPr>
            <w:r>
              <w:rPr>
                <w:rFonts w:hint="eastAsia"/>
                <w:szCs w:val="21"/>
              </w:rPr>
              <w:t xml:space="preserve">              &lt;!-- 个人CRS地址循环开始 --&gt;  </w:t>
            </w:r>
          </w:p>
          <w:p>
            <w:pPr>
              <w:rPr>
                <w:szCs w:val="21"/>
              </w:rPr>
            </w:pPr>
            <w:r>
              <w:rPr>
                <w:rFonts w:hint="eastAsia"/>
                <w:szCs w:val="21"/>
              </w:rPr>
              <w:t xml:space="preserve">              &lt;PersonalCRSInfos&gt; </w:t>
            </w:r>
          </w:p>
          <w:p>
            <w:pPr>
              <w:rPr>
                <w:szCs w:val="21"/>
              </w:rPr>
            </w:pPr>
            <w:r>
              <w:rPr>
                <w:rFonts w:hint="eastAsia"/>
                <w:szCs w:val="21"/>
              </w:rPr>
              <w:t xml:space="preserve">                &lt;PersonalCRSInfo&gt; </w:t>
            </w:r>
          </w:p>
          <w:p>
            <w:pPr>
              <w:rPr>
                <w:szCs w:val="21"/>
              </w:rPr>
            </w:pPr>
            <w:r>
              <w:rPr>
                <w:rFonts w:hint="eastAsia"/>
                <w:szCs w:val="21"/>
              </w:rPr>
              <w:t xml:space="preserve">                  &lt;!-- 联系信息类型代码 --&gt;  </w:t>
            </w:r>
          </w:p>
          <w:p>
            <w:pPr>
              <w:rPr>
                <w:szCs w:val="21"/>
              </w:rPr>
            </w:pPr>
            <w:r>
              <w:rPr>
                <w:rFonts w:hint="eastAsia"/>
                <w:szCs w:val="21"/>
              </w:rPr>
              <w:t xml:space="preserve">                  &lt;InformationTypeCode/&gt;  </w:t>
            </w:r>
          </w:p>
          <w:p>
            <w:pPr>
              <w:rPr>
                <w:szCs w:val="21"/>
              </w:rPr>
            </w:pPr>
            <w:r>
              <w:rPr>
                <w:rFonts w:hint="eastAsia"/>
                <w:szCs w:val="21"/>
              </w:rPr>
              <w:t xml:space="preserve">                  &lt;!-- 个人联系信息序号 --&gt;  </w:t>
            </w:r>
          </w:p>
          <w:p>
            <w:pPr>
              <w:rPr>
                <w:szCs w:val="21"/>
              </w:rPr>
            </w:pPr>
            <w:r>
              <w:rPr>
                <w:rFonts w:hint="eastAsia"/>
                <w:szCs w:val="21"/>
              </w:rPr>
              <w:t xml:space="preserve">                  &lt;ContactMsgSerialNo/&gt;  </w:t>
            </w:r>
          </w:p>
          <w:p>
            <w:pPr>
              <w:rPr>
                <w:szCs w:val="21"/>
              </w:rPr>
            </w:pPr>
            <w:r>
              <w:rPr>
                <w:rFonts w:hint="eastAsia"/>
                <w:szCs w:val="21"/>
              </w:rPr>
              <w:t xml:space="preserve">                  &lt;!-- 参与人名称语种代码 --&gt;  </w:t>
            </w:r>
          </w:p>
          <w:p>
            <w:pPr>
              <w:rPr>
                <w:szCs w:val="21"/>
              </w:rPr>
            </w:pPr>
            <w:r>
              <w:rPr>
                <w:rFonts w:hint="eastAsia"/>
                <w:szCs w:val="21"/>
              </w:rPr>
              <w:t xml:space="preserve">                  &lt;ParticipanteLanguageCode/&gt;  </w:t>
            </w:r>
          </w:p>
          <w:p>
            <w:pPr>
              <w:rPr>
                <w:szCs w:val="21"/>
              </w:rPr>
            </w:pPr>
            <w:r>
              <w:rPr>
                <w:rFonts w:hint="eastAsia"/>
                <w:szCs w:val="21"/>
              </w:rPr>
              <w:t xml:space="preserve">                  &lt;!-- 邮政编码 --&gt;  </w:t>
            </w:r>
          </w:p>
          <w:p>
            <w:pPr>
              <w:rPr>
                <w:szCs w:val="21"/>
              </w:rPr>
            </w:pPr>
            <w:r>
              <w:rPr>
                <w:rFonts w:hint="eastAsia"/>
                <w:szCs w:val="21"/>
              </w:rPr>
              <w:t xml:space="preserve">                  &lt;PostalCode/&gt;  </w:t>
            </w:r>
          </w:p>
          <w:p>
            <w:pPr>
              <w:rPr>
                <w:szCs w:val="21"/>
              </w:rPr>
            </w:pPr>
            <w:r>
              <w:rPr>
                <w:rFonts w:hint="eastAsia"/>
                <w:szCs w:val="21"/>
              </w:rPr>
              <w:t xml:space="preserve">                  &lt;!-- 国家地区代码 --&gt;  </w:t>
            </w:r>
          </w:p>
          <w:p>
            <w:pPr>
              <w:rPr>
                <w:szCs w:val="21"/>
              </w:rPr>
            </w:pPr>
            <w:r>
              <w:rPr>
                <w:rFonts w:hint="eastAsia"/>
                <w:szCs w:val="21"/>
              </w:rPr>
              <w:t xml:space="preserve">                  &lt;NationalCode/&gt;  </w:t>
            </w:r>
          </w:p>
          <w:p>
            <w:pPr>
              <w:rPr>
                <w:szCs w:val="21"/>
              </w:rPr>
            </w:pPr>
            <w:r>
              <w:rPr>
                <w:rFonts w:hint="eastAsia"/>
                <w:szCs w:val="21"/>
              </w:rPr>
              <w:t xml:space="preserve">                  &lt;!-- 省自治区代码 --&gt;  </w:t>
            </w:r>
          </w:p>
          <w:p>
            <w:pPr>
              <w:rPr>
                <w:szCs w:val="21"/>
              </w:rPr>
            </w:pPr>
            <w:r>
              <w:rPr>
                <w:rFonts w:hint="eastAsia"/>
                <w:szCs w:val="21"/>
              </w:rPr>
              <w:t xml:space="preserve">                  &lt;ProvinceCode/&gt;  </w:t>
            </w:r>
          </w:p>
          <w:p>
            <w:pPr>
              <w:rPr>
                <w:szCs w:val="21"/>
              </w:rPr>
            </w:pPr>
            <w:r>
              <w:rPr>
                <w:rFonts w:hint="eastAsia"/>
                <w:szCs w:val="21"/>
              </w:rPr>
              <w:t xml:space="preserve">                  &lt;!-- 城市代码 --&gt;  </w:t>
            </w:r>
          </w:p>
          <w:p>
            <w:pPr>
              <w:rPr>
                <w:szCs w:val="21"/>
              </w:rPr>
            </w:pPr>
            <w:r>
              <w:rPr>
                <w:rFonts w:hint="eastAsia"/>
                <w:szCs w:val="21"/>
              </w:rPr>
              <w:t xml:space="preserve">                  &lt;CityCode/&gt;  </w:t>
            </w:r>
          </w:p>
          <w:p>
            <w:pPr>
              <w:rPr>
                <w:szCs w:val="21"/>
              </w:rPr>
            </w:pPr>
            <w:r>
              <w:rPr>
                <w:rFonts w:hint="eastAsia"/>
                <w:szCs w:val="21"/>
              </w:rPr>
              <w:t xml:space="preserve">                  &lt;!-- 详细地址1内容 --&gt;  </w:t>
            </w:r>
          </w:p>
          <w:p>
            <w:pPr>
              <w:rPr>
                <w:szCs w:val="21"/>
              </w:rPr>
            </w:pPr>
            <w:r>
              <w:rPr>
                <w:rFonts w:hint="eastAsia"/>
                <w:szCs w:val="21"/>
              </w:rPr>
              <w:t xml:space="preserve">                  &lt;DetailedAddress1/&gt;  </w:t>
            </w:r>
          </w:p>
          <w:p>
            <w:pPr>
              <w:rPr>
                <w:szCs w:val="21"/>
              </w:rPr>
            </w:pPr>
            <w:r>
              <w:rPr>
                <w:rFonts w:hint="eastAsia"/>
                <w:szCs w:val="21"/>
              </w:rPr>
              <w:t xml:space="preserve">                  &lt;!-- 详细地址2内容 --&gt;  </w:t>
            </w:r>
          </w:p>
          <w:p>
            <w:pPr>
              <w:rPr>
                <w:szCs w:val="21"/>
              </w:rPr>
            </w:pPr>
            <w:r>
              <w:rPr>
                <w:rFonts w:hint="eastAsia"/>
                <w:szCs w:val="21"/>
              </w:rPr>
              <w:t xml:space="preserve">                  &lt;DetailedAddress2/&gt;  </w:t>
            </w:r>
          </w:p>
          <w:p>
            <w:pPr>
              <w:rPr>
                <w:szCs w:val="21"/>
              </w:rPr>
            </w:pPr>
            <w:r>
              <w:rPr>
                <w:rFonts w:hint="eastAsia"/>
                <w:szCs w:val="21"/>
              </w:rPr>
              <w:t xml:space="preserve">                  &lt;!-- 详细地址3内容 --&gt;  </w:t>
            </w:r>
          </w:p>
          <w:p>
            <w:pPr>
              <w:rPr>
                <w:szCs w:val="21"/>
              </w:rPr>
            </w:pPr>
            <w:r>
              <w:rPr>
                <w:rFonts w:hint="eastAsia"/>
                <w:szCs w:val="21"/>
              </w:rPr>
              <w:t xml:space="preserve">                  &lt;DetailedAddress3/&gt; </w:t>
            </w:r>
          </w:p>
          <w:p>
            <w:pPr>
              <w:rPr>
                <w:szCs w:val="21"/>
              </w:rPr>
            </w:pPr>
            <w:r>
              <w:rPr>
                <w:rFonts w:hint="eastAsia"/>
                <w:szCs w:val="21"/>
              </w:rPr>
              <w:t xml:space="preserve">                &lt;/PersonalCRSInfo&gt; </w:t>
            </w:r>
          </w:p>
          <w:p>
            <w:pPr>
              <w:rPr>
                <w:szCs w:val="21"/>
              </w:rPr>
            </w:pPr>
            <w:r>
              <w:rPr>
                <w:rFonts w:hint="eastAsia"/>
                <w:szCs w:val="21"/>
              </w:rPr>
              <w:t xml:space="preserve">              &lt;/PersonalCRSInfos&gt;  </w:t>
            </w:r>
          </w:p>
          <w:p>
            <w:pPr>
              <w:rPr>
                <w:szCs w:val="21"/>
              </w:rPr>
            </w:pPr>
            <w:r>
              <w:rPr>
                <w:rFonts w:hint="eastAsia"/>
                <w:szCs w:val="21"/>
              </w:rPr>
              <w:t xml:space="preserve">              &lt;!-- 税务管辖区循环开始 --&gt;  </w:t>
            </w:r>
          </w:p>
          <w:p>
            <w:pPr>
              <w:rPr>
                <w:szCs w:val="21"/>
              </w:rPr>
            </w:pPr>
            <w:r>
              <w:rPr>
                <w:rFonts w:hint="eastAsia"/>
                <w:szCs w:val="21"/>
              </w:rPr>
              <w:t xml:space="preserve">              &lt;TaxInfos&gt; </w:t>
            </w:r>
          </w:p>
          <w:p>
            <w:pPr>
              <w:rPr>
                <w:szCs w:val="21"/>
              </w:rPr>
            </w:pPr>
            <w:r>
              <w:rPr>
                <w:rFonts w:hint="eastAsia"/>
                <w:szCs w:val="21"/>
              </w:rPr>
              <w:t xml:space="preserve">                &lt;TaxInfo&gt; </w:t>
            </w:r>
          </w:p>
          <w:p>
            <w:pPr>
              <w:rPr>
                <w:szCs w:val="21"/>
              </w:rPr>
            </w:pPr>
            <w:r>
              <w:rPr>
                <w:rFonts w:hint="eastAsia"/>
                <w:szCs w:val="21"/>
              </w:rPr>
              <w:t xml:space="preserve">                  &lt;!-- 顺序号 --&gt;  </w:t>
            </w:r>
          </w:p>
          <w:p>
            <w:pPr>
              <w:rPr>
                <w:szCs w:val="21"/>
              </w:rPr>
            </w:pPr>
            <w:r>
              <w:rPr>
                <w:rFonts w:hint="eastAsia"/>
                <w:szCs w:val="21"/>
              </w:rPr>
              <w:t xml:space="preserve">                  &lt;SerialNo/&gt;  </w:t>
            </w:r>
          </w:p>
          <w:p>
            <w:pPr>
              <w:rPr>
                <w:szCs w:val="21"/>
              </w:rPr>
            </w:pPr>
            <w:r>
              <w:rPr>
                <w:rFonts w:hint="eastAsia"/>
                <w:szCs w:val="21"/>
              </w:rPr>
              <w:t xml:space="preserve">                  &lt;!-- TIN号码 --&gt;  </w:t>
            </w:r>
          </w:p>
          <w:p>
            <w:pPr>
              <w:rPr>
                <w:szCs w:val="21"/>
              </w:rPr>
            </w:pPr>
            <w:r>
              <w:rPr>
                <w:rFonts w:hint="eastAsia"/>
                <w:szCs w:val="21"/>
              </w:rPr>
              <w:t xml:space="preserve">                  &lt;TINNo/&gt;  </w:t>
            </w:r>
          </w:p>
          <w:p>
            <w:pPr>
              <w:rPr>
                <w:szCs w:val="21"/>
              </w:rPr>
            </w:pPr>
            <w:r>
              <w:rPr>
                <w:rFonts w:hint="eastAsia"/>
                <w:szCs w:val="21"/>
              </w:rPr>
              <w:t xml:space="preserve">                  &lt;!-- 国家地区代码 --&gt;  </w:t>
            </w:r>
          </w:p>
          <w:p>
            <w:pPr>
              <w:rPr>
                <w:szCs w:val="21"/>
              </w:rPr>
            </w:pPr>
            <w:r>
              <w:rPr>
                <w:rFonts w:hint="eastAsia"/>
                <w:szCs w:val="21"/>
              </w:rPr>
              <w:t xml:space="preserve">                  &lt;NationalCode/&gt;  </w:t>
            </w:r>
          </w:p>
          <w:p>
            <w:pPr>
              <w:rPr>
                <w:szCs w:val="21"/>
              </w:rPr>
            </w:pPr>
            <w:r>
              <w:rPr>
                <w:rFonts w:hint="eastAsia"/>
                <w:szCs w:val="21"/>
              </w:rPr>
              <w:t xml:space="preserve">                  &lt;!-- 邮政编码 --&gt;  </w:t>
            </w:r>
          </w:p>
          <w:p>
            <w:pPr>
              <w:rPr>
                <w:szCs w:val="21"/>
              </w:rPr>
            </w:pPr>
            <w:r>
              <w:rPr>
                <w:rFonts w:hint="eastAsia"/>
                <w:szCs w:val="21"/>
              </w:rPr>
              <w:t xml:space="preserve">                  &lt;PostalCode/&gt;  </w:t>
            </w:r>
          </w:p>
          <w:p>
            <w:pPr>
              <w:rPr>
                <w:szCs w:val="21"/>
              </w:rPr>
            </w:pPr>
            <w:r>
              <w:rPr>
                <w:rFonts w:hint="eastAsia"/>
                <w:szCs w:val="21"/>
              </w:rPr>
              <w:t xml:space="preserve">                  &lt;!-- 详细地址内容 --&gt;  </w:t>
            </w:r>
          </w:p>
          <w:p>
            <w:pPr>
              <w:rPr>
                <w:szCs w:val="21"/>
              </w:rPr>
            </w:pPr>
            <w:r>
              <w:rPr>
                <w:rFonts w:hint="eastAsia"/>
                <w:szCs w:val="21"/>
              </w:rPr>
              <w:t xml:space="preserve">                  &lt;DetailedAddress/&gt;  </w:t>
            </w:r>
          </w:p>
          <w:p>
            <w:pPr>
              <w:rPr>
                <w:szCs w:val="21"/>
              </w:rPr>
            </w:pPr>
            <w:r>
              <w:rPr>
                <w:rFonts w:hint="eastAsia"/>
                <w:szCs w:val="21"/>
              </w:rPr>
              <w:t xml:space="preserve">                  &lt;!-- 不提供纳税识别号码原因分类代码 --&gt;  </w:t>
            </w:r>
          </w:p>
          <w:p>
            <w:pPr>
              <w:rPr>
                <w:szCs w:val="21"/>
              </w:rPr>
            </w:pPr>
            <w:r>
              <w:rPr>
                <w:rFonts w:hint="eastAsia"/>
                <w:szCs w:val="21"/>
              </w:rPr>
              <w:t xml:space="preserve">                  &lt;NoTaxNoReasonCode/&gt;  </w:t>
            </w:r>
          </w:p>
          <w:p>
            <w:pPr>
              <w:rPr>
                <w:szCs w:val="21"/>
              </w:rPr>
            </w:pPr>
            <w:r>
              <w:rPr>
                <w:rFonts w:hint="eastAsia"/>
                <w:szCs w:val="21"/>
              </w:rPr>
              <w:t xml:space="preserve">                  &lt;!-- 无纳税识别号码原因描述 --&gt;  </w:t>
            </w:r>
          </w:p>
          <w:p>
            <w:pPr>
              <w:rPr>
                <w:szCs w:val="21"/>
              </w:rPr>
            </w:pPr>
            <w:r>
              <w:rPr>
                <w:rFonts w:hint="eastAsia"/>
                <w:szCs w:val="21"/>
              </w:rPr>
              <w:t xml:space="preserve">                  &lt;NoTaxReasonDescription/&gt;  </w:t>
            </w:r>
          </w:p>
          <w:p>
            <w:pPr>
              <w:rPr>
                <w:szCs w:val="21"/>
              </w:rPr>
            </w:pPr>
            <w:r>
              <w:rPr>
                <w:rFonts w:hint="eastAsia"/>
                <w:szCs w:val="21"/>
              </w:rPr>
              <w:t xml:space="preserve">                  &lt;!-- 税务管辖区状态代码 --&gt;  </w:t>
            </w:r>
          </w:p>
          <w:p>
            <w:pPr>
              <w:rPr>
                <w:szCs w:val="21"/>
              </w:rPr>
            </w:pPr>
            <w:r>
              <w:rPr>
                <w:rFonts w:hint="eastAsia"/>
                <w:szCs w:val="21"/>
              </w:rPr>
              <w:t xml:space="preserve">                  &lt;TaxJurisdictionStatusCode/&gt; </w:t>
            </w:r>
          </w:p>
          <w:p>
            <w:pPr>
              <w:rPr>
                <w:szCs w:val="21"/>
              </w:rPr>
            </w:pPr>
            <w:r>
              <w:rPr>
                <w:rFonts w:hint="eastAsia"/>
                <w:szCs w:val="21"/>
              </w:rPr>
              <w:t xml:space="preserve">                &lt;/TaxInfo&gt; </w:t>
            </w:r>
          </w:p>
          <w:p>
            <w:pPr>
              <w:rPr>
                <w:szCs w:val="21"/>
              </w:rPr>
            </w:pPr>
            <w:r>
              <w:rPr>
                <w:rFonts w:hint="eastAsia"/>
                <w:szCs w:val="21"/>
              </w:rPr>
              <w:t xml:space="preserve">              &lt;/TaxInfos&gt;  </w:t>
            </w:r>
          </w:p>
          <w:p>
            <w:pPr>
              <w:rPr>
                <w:szCs w:val="21"/>
              </w:rPr>
            </w:pPr>
            <w:r>
              <w:rPr>
                <w:rFonts w:hint="eastAsia"/>
                <w:szCs w:val="21"/>
              </w:rPr>
              <w:t xml:space="preserve">              &lt;!-- 对公客户申报准则信息组循环开始 --&gt;  </w:t>
            </w:r>
          </w:p>
          <w:p>
            <w:pPr>
              <w:rPr>
                <w:szCs w:val="21"/>
              </w:rPr>
            </w:pPr>
            <w:r>
              <w:rPr>
                <w:rFonts w:hint="eastAsia"/>
                <w:szCs w:val="21"/>
              </w:rPr>
              <w:t xml:space="preserve">              &lt;ApplicationInformations&gt; </w:t>
            </w:r>
          </w:p>
          <w:p>
            <w:pPr>
              <w:rPr>
                <w:szCs w:val="21"/>
              </w:rPr>
            </w:pPr>
            <w:r>
              <w:rPr>
                <w:rFonts w:hint="eastAsia"/>
                <w:szCs w:val="21"/>
              </w:rPr>
              <w:t xml:space="preserve">                &lt;ApplicationInformation&gt; </w:t>
            </w:r>
          </w:p>
          <w:p>
            <w:pPr>
              <w:rPr>
                <w:szCs w:val="21"/>
              </w:rPr>
            </w:pPr>
            <w:r>
              <w:rPr>
                <w:rFonts w:hint="eastAsia"/>
                <w:szCs w:val="21"/>
              </w:rPr>
              <w:t xml:space="preserve">                  &lt;!-- CRS调查机构类型代码 --&gt;  </w:t>
            </w:r>
          </w:p>
          <w:p>
            <w:pPr>
              <w:rPr>
                <w:szCs w:val="21"/>
              </w:rPr>
            </w:pPr>
            <w:r>
              <w:rPr>
                <w:rFonts w:hint="eastAsia"/>
                <w:szCs w:val="21"/>
              </w:rPr>
              <w:t xml:space="preserve">                  &lt;ResearchInstitutionType/&gt;  </w:t>
            </w:r>
          </w:p>
          <w:p>
            <w:pPr>
              <w:rPr>
                <w:szCs w:val="21"/>
              </w:rPr>
            </w:pPr>
            <w:r>
              <w:rPr>
                <w:rFonts w:hint="eastAsia"/>
                <w:szCs w:val="21"/>
              </w:rPr>
              <w:t xml:space="preserve">                  &lt;!-- 机构税收居民身份类型代码 --&gt;  </w:t>
            </w:r>
          </w:p>
          <w:p>
            <w:pPr>
              <w:rPr>
                <w:szCs w:val="21"/>
              </w:rPr>
            </w:pPr>
            <w:r>
              <w:rPr>
                <w:rFonts w:hint="eastAsia"/>
                <w:szCs w:val="21"/>
              </w:rPr>
              <w:t xml:space="preserve">                  &lt;TaxResidentIDType/&gt;  </w:t>
            </w:r>
          </w:p>
          <w:p>
            <w:pPr>
              <w:rPr>
                <w:szCs w:val="21"/>
              </w:rPr>
            </w:pPr>
            <w:r>
              <w:rPr>
                <w:rFonts w:hint="eastAsia"/>
                <w:szCs w:val="21"/>
              </w:rPr>
              <w:t xml:space="preserve">                  &lt;!-- CRS账户持有人类型代码 --&gt;  </w:t>
            </w:r>
          </w:p>
          <w:p>
            <w:pPr>
              <w:rPr>
                <w:szCs w:val="21"/>
              </w:rPr>
            </w:pPr>
            <w:r>
              <w:rPr>
                <w:rFonts w:hint="eastAsia"/>
                <w:szCs w:val="21"/>
              </w:rPr>
              <w:t xml:space="preserve">                  &lt;AccountHolderType/&gt;  </w:t>
            </w:r>
          </w:p>
          <w:p>
            <w:pPr>
              <w:rPr>
                <w:szCs w:val="21"/>
              </w:rPr>
            </w:pPr>
            <w:r>
              <w:rPr>
                <w:rFonts w:hint="eastAsia"/>
                <w:szCs w:val="21"/>
              </w:rPr>
              <w:t xml:space="preserve">                  &lt;!-- 尽职调查豁免机构类型代码 --&gt;  </w:t>
            </w:r>
          </w:p>
          <w:p>
            <w:pPr>
              <w:rPr>
                <w:szCs w:val="21"/>
              </w:rPr>
            </w:pPr>
            <w:r>
              <w:rPr>
                <w:rFonts w:hint="eastAsia"/>
                <w:szCs w:val="21"/>
              </w:rPr>
              <w:t xml:space="preserve">                  &lt;SurveyTypeCode/&gt;  </w:t>
            </w:r>
          </w:p>
          <w:p>
            <w:pPr>
              <w:rPr>
                <w:szCs w:val="21"/>
              </w:rPr>
            </w:pPr>
            <w:r>
              <w:rPr>
                <w:rFonts w:hint="eastAsia"/>
                <w:szCs w:val="21"/>
              </w:rPr>
              <w:t xml:space="preserve">                  &lt;!-- 客户法定名称 --&gt;  </w:t>
            </w:r>
          </w:p>
          <w:p>
            <w:pPr>
              <w:rPr>
                <w:szCs w:val="21"/>
              </w:rPr>
            </w:pPr>
            <w:r>
              <w:rPr>
                <w:rFonts w:hint="eastAsia"/>
                <w:szCs w:val="21"/>
              </w:rPr>
              <w:t xml:space="preserve">                  &lt;CustomerLegalName/&gt;  </w:t>
            </w:r>
          </w:p>
          <w:p>
            <w:pPr>
              <w:rPr>
                <w:szCs w:val="21"/>
              </w:rPr>
            </w:pPr>
            <w:r>
              <w:rPr>
                <w:rFonts w:hint="eastAsia"/>
                <w:szCs w:val="21"/>
              </w:rPr>
              <w:t xml:space="preserve">                  &lt;!-- 豁免客户标志 --&gt;  </w:t>
            </w:r>
          </w:p>
          <w:p>
            <w:pPr>
              <w:rPr>
                <w:szCs w:val="21"/>
              </w:rPr>
            </w:pPr>
            <w:r>
              <w:rPr>
                <w:rFonts w:hint="eastAsia"/>
                <w:szCs w:val="21"/>
              </w:rPr>
              <w:t xml:space="preserve">                  &lt;ExemptCustomerSign/&gt;  </w:t>
            </w:r>
          </w:p>
          <w:p>
            <w:pPr>
              <w:rPr>
                <w:szCs w:val="21"/>
              </w:rPr>
            </w:pPr>
            <w:r>
              <w:rPr>
                <w:rFonts w:hint="eastAsia"/>
                <w:szCs w:val="21"/>
              </w:rPr>
              <w:t xml:space="preserve">                  &lt;!-- 查询历史标志 --&gt;  </w:t>
            </w:r>
          </w:p>
          <w:p>
            <w:pPr>
              <w:rPr>
                <w:szCs w:val="21"/>
              </w:rPr>
            </w:pPr>
            <w:r>
              <w:rPr>
                <w:rFonts w:hint="eastAsia"/>
                <w:szCs w:val="21"/>
              </w:rPr>
              <w:t xml:space="preserve">                  &lt;QueryHistoryFlag/&gt; </w:t>
            </w:r>
          </w:p>
          <w:p>
            <w:pPr>
              <w:rPr>
                <w:szCs w:val="21"/>
              </w:rPr>
            </w:pPr>
            <w:r>
              <w:rPr>
                <w:rFonts w:hint="eastAsia"/>
                <w:szCs w:val="21"/>
              </w:rPr>
              <w:t xml:space="preserve">                &lt;/ApplicationInformation&gt; </w:t>
            </w:r>
          </w:p>
          <w:p>
            <w:pPr>
              <w:rPr>
                <w:szCs w:val="21"/>
              </w:rPr>
            </w:pPr>
            <w:r>
              <w:rPr>
                <w:rFonts w:hint="eastAsia"/>
                <w:szCs w:val="21"/>
              </w:rPr>
              <w:t xml:space="preserve">              &lt;/ApplicationInformations&gt;  </w:t>
            </w:r>
          </w:p>
          <w:p>
            <w:pPr>
              <w:rPr>
                <w:szCs w:val="21"/>
              </w:rPr>
            </w:pPr>
            <w:r>
              <w:rPr>
                <w:rFonts w:hint="eastAsia"/>
                <w:szCs w:val="21"/>
              </w:rPr>
              <w:t xml:space="preserve">              &lt;!-- 机构中文地址循环开始 --&gt;  </w:t>
            </w:r>
          </w:p>
          <w:p>
            <w:pPr>
              <w:rPr>
                <w:szCs w:val="21"/>
              </w:rPr>
            </w:pPr>
            <w:r>
              <w:rPr>
                <w:rFonts w:hint="eastAsia"/>
                <w:szCs w:val="21"/>
              </w:rPr>
              <w:t xml:space="preserve">              &lt;InstitutionAddressInfos&gt; </w:t>
            </w:r>
          </w:p>
          <w:p>
            <w:pPr>
              <w:rPr>
                <w:szCs w:val="21"/>
              </w:rPr>
            </w:pPr>
            <w:r>
              <w:rPr>
                <w:rFonts w:hint="eastAsia"/>
                <w:szCs w:val="21"/>
              </w:rPr>
              <w:t xml:space="preserve">                &lt;InstitutionAddressInfo&gt; </w:t>
            </w:r>
          </w:p>
          <w:p>
            <w:pPr>
              <w:rPr>
                <w:szCs w:val="21"/>
              </w:rPr>
            </w:pPr>
            <w:r>
              <w:rPr>
                <w:rFonts w:hint="eastAsia"/>
                <w:szCs w:val="21"/>
              </w:rPr>
              <w:t xml:space="preserve">                  &lt;!-- 参与人邮政地址序号 --&gt;  </w:t>
            </w:r>
          </w:p>
          <w:p>
            <w:pPr>
              <w:rPr>
                <w:szCs w:val="21"/>
              </w:rPr>
            </w:pPr>
            <w:r>
              <w:rPr>
                <w:rFonts w:hint="eastAsia"/>
                <w:szCs w:val="21"/>
              </w:rPr>
              <w:t xml:space="preserve">                  &lt;ParticipantsAddressNo/&gt;  </w:t>
            </w:r>
          </w:p>
          <w:p>
            <w:pPr>
              <w:rPr>
                <w:szCs w:val="21"/>
              </w:rPr>
            </w:pPr>
            <w:r>
              <w:rPr>
                <w:rFonts w:hint="eastAsia"/>
                <w:szCs w:val="21"/>
              </w:rPr>
              <w:t xml:space="preserve">                  &lt;!-- 参与人邮政地址用途类型代码 --&gt;  </w:t>
            </w:r>
          </w:p>
          <w:p>
            <w:pPr>
              <w:rPr>
                <w:szCs w:val="21"/>
              </w:rPr>
            </w:pPr>
            <w:r>
              <w:rPr>
                <w:rFonts w:hint="eastAsia"/>
                <w:szCs w:val="21"/>
              </w:rPr>
              <w:t xml:space="preserve">                  &lt;ParticipantPostalAddressUsingCode/&gt;  </w:t>
            </w:r>
          </w:p>
          <w:p>
            <w:pPr>
              <w:rPr>
                <w:szCs w:val="21"/>
              </w:rPr>
            </w:pPr>
            <w:r>
              <w:rPr>
                <w:rFonts w:hint="eastAsia"/>
                <w:szCs w:val="21"/>
              </w:rPr>
              <w:t xml:space="preserve">                  &lt;!-- 参与人邮政地址生效日期 --&gt;  </w:t>
            </w:r>
          </w:p>
          <w:p>
            <w:pPr>
              <w:rPr>
                <w:szCs w:val="21"/>
              </w:rPr>
            </w:pPr>
            <w:r>
              <w:rPr>
                <w:rFonts w:hint="eastAsia"/>
                <w:szCs w:val="21"/>
              </w:rPr>
              <w:t xml:space="preserve">                  &lt;ParticipantPostalAddressStartDate/&gt;  </w:t>
            </w:r>
          </w:p>
          <w:p>
            <w:pPr>
              <w:rPr>
                <w:szCs w:val="21"/>
              </w:rPr>
            </w:pPr>
            <w:r>
              <w:rPr>
                <w:rFonts w:hint="eastAsia"/>
                <w:szCs w:val="21"/>
              </w:rPr>
              <w:t xml:space="preserve">                  &lt;!-- 参与人邮政地址失效日期 --&gt;  </w:t>
            </w:r>
          </w:p>
          <w:p>
            <w:pPr>
              <w:rPr>
                <w:szCs w:val="21"/>
              </w:rPr>
            </w:pPr>
            <w:r>
              <w:rPr>
                <w:rFonts w:hint="eastAsia"/>
                <w:szCs w:val="21"/>
              </w:rPr>
              <w:t xml:space="preserve">                  &lt;ParticipantPostalAddressEndDate/&gt;  </w:t>
            </w:r>
          </w:p>
          <w:p>
            <w:pPr>
              <w:rPr>
                <w:szCs w:val="21"/>
              </w:rPr>
            </w:pPr>
            <w:r>
              <w:rPr>
                <w:rFonts w:hint="eastAsia"/>
                <w:szCs w:val="21"/>
              </w:rPr>
              <w:t xml:space="preserve">                  &lt;!-- 国家地区代码 --&gt;  </w:t>
            </w:r>
          </w:p>
          <w:p>
            <w:pPr>
              <w:rPr>
                <w:szCs w:val="21"/>
              </w:rPr>
            </w:pPr>
            <w:r>
              <w:rPr>
                <w:rFonts w:hint="eastAsia"/>
                <w:szCs w:val="21"/>
              </w:rPr>
              <w:t xml:space="preserve">                  &lt;NationalCode/&gt;  </w:t>
            </w:r>
          </w:p>
          <w:p>
            <w:pPr>
              <w:rPr>
                <w:szCs w:val="21"/>
              </w:rPr>
            </w:pPr>
            <w:r>
              <w:rPr>
                <w:rFonts w:hint="eastAsia"/>
                <w:szCs w:val="21"/>
              </w:rPr>
              <w:t xml:space="preserve">                  &lt;!-- 省代码 --&gt;  </w:t>
            </w:r>
          </w:p>
          <w:p>
            <w:pPr>
              <w:rPr>
                <w:szCs w:val="21"/>
              </w:rPr>
            </w:pPr>
            <w:r>
              <w:rPr>
                <w:rFonts w:hint="eastAsia"/>
                <w:szCs w:val="21"/>
              </w:rPr>
              <w:t xml:space="preserve">                  &lt;ProvinceCode/&gt;  </w:t>
            </w:r>
          </w:p>
          <w:p>
            <w:pPr>
              <w:rPr>
                <w:szCs w:val="21"/>
              </w:rPr>
            </w:pPr>
            <w:r>
              <w:rPr>
                <w:rFonts w:hint="eastAsia"/>
                <w:szCs w:val="21"/>
              </w:rPr>
              <w:t xml:space="preserve">                  &lt;!-- 市代码 --&gt;  </w:t>
            </w:r>
          </w:p>
          <w:p>
            <w:pPr>
              <w:rPr>
                <w:szCs w:val="21"/>
              </w:rPr>
            </w:pPr>
            <w:r>
              <w:rPr>
                <w:rFonts w:hint="eastAsia"/>
                <w:szCs w:val="21"/>
              </w:rPr>
              <w:t xml:space="preserve">                  &lt;CityCode/&gt;  </w:t>
            </w:r>
          </w:p>
          <w:p>
            <w:pPr>
              <w:rPr>
                <w:szCs w:val="21"/>
              </w:rPr>
            </w:pPr>
            <w:r>
              <w:rPr>
                <w:rFonts w:hint="eastAsia"/>
                <w:szCs w:val="21"/>
              </w:rPr>
              <w:t xml:space="preserve">                  &lt;!-- 区县代码 --&gt;  </w:t>
            </w:r>
          </w:p>
          <w:p>
            <w:pPr>
              <w:rPr>
                <w:szCs w:val="21"/>
              </w:rPr>
            </w:pPr>
            <w:r>
              <w:rPr>
                <w:rFonts w:hint="eastAsia"/>
                <w:szCs w:val="21"/>
              </w:rPr>
              <w:t xml:space="preserve">                  &lt;CountryCode/&gt;  </w:t>
            </w:r>
          </w:p>
          <w:p>
            <w:pPr>
              <w:rPr>
                <w:szCs w:val="21"/>
              </w:rPr>
            </w:pPr>
            <w:r>
              <w:rPr>
                <w:rFonts w:hint="eastAsia"/>
                <w:szCs w:val="21"/>
              </w:rPr>
              <w:t xml:space="preserve">                  &lt;!-- 详细地址 --&gt;  </w:t>
            </w:r>
          </w:p>
          <w:p>
            <w:pPr>
              <w:rPr>
                <w:szCs w:val="21"/>
              </w:rPr>
            </w:pPr>
            <w:r>
              <w:rPr>
                <w:rFonts w:hint="eastAsia"/>
                <w:szCs w:val="21"/>
              </w:rPr>
              <w:t xml:space="preserve">                  &lt;DetailedAddress/&gt;  </w:t>
            </w:r>
          </w:p>
          <w:p>
            <w:pPr>
              <w:rPr>
                <w:szCs w:val="21"/>
              </w:rPr>
            </w:pPr>
            <w:r>
              <w:rPr>
                <w:rFonts w:hint="eastAsia"/>
                <w:szCs w:val="21"/>
              </w:rPr>
              <w:t xml:space="preserve">                  &lt;!-- 邮政编码 --&gt;  </w:t>
            </w:r>
          </w:p>
          <w:p>
            <w:pPr>
              <w:rPr>
                <w:szCs w:val="21"/>
              </w:rPr>
            </w:pPr>
            <w:r>
              <w:rPr>
                <w:rFonts w:hint="eastAsia"/>
                <w:szCs w:val="21"/>
              </w:rPr>
              <w:t xml:space="preserve">                  &lt;PostalCode/&gt; </w:t>
            </w:r>
          </w:p>
          <w:p>
            <w:pPr>
              <w:rPr>
                <w:szCs w:val="21"/>
              </w:rPr>
            </w:pPr>
            <w:r>
              <w:rPr>
                <w:rFonts w:hint="eastAsia"/>
                <w:szCs w:val="21"/>
              </w:rPr>
              <w:t xml:space="preserve">                &lt;/InstitutionAddressInfo&gt; </w:t>
            </w:r>
          </w:p>
          <w:p>
            <w:pPr>
              <w:rPr>
                <w:szCs w:val="21"/>
              </w:rPr>
            </w:pPr>
            <w:r>
              <w:rPr>
                <w:rFonts w:hint="eastAsia"/>
                <w:szCs w:val="21"/>
              </w:rPr>
              <w:t xml:space="preserve">              &lt;/InstitutionAddressInfos&gt;  </w:t>
            </w:r>
          </w:p>
          <w:p>
            <w:pPr>
              <w:rPr>
                <w:szCs w:val="21"/>
              </w:rPr>
            </w:pPr>
            <w:r>
              <w:rPr>
                <w:rFonts w:hint="eastAsia"/>
                <w:szCs w:val="21"/>
              </w:rPr>
              <w:t xml:space="preserve">              &lt;!-- 机构英文地址循环开始 --&gt;  </w:t>
            </w:r>
          </w:p>
          <w:p>
            <w:pPr>
              <w:rPr>
                <w:szCs w:val="21"/>
              </w:rPr>
            </w:pPr>
            <w:r>
              <w:rPr>
                <w:rFonts w:hint="eastAsia"/>
                <w:szCs w:val="21"/>
              </w:rPr>
              <w:t xml:space="preserve">              &lt;ENInstitutionAddressInfos&gt; </w:t>
            </w:r>
          </w:p>
          <w:p>
            <w:pPr>
              <w:rPr>
                <w:szCs w:val="21"/>
              </w:rPr>
            </w:pPr>
            <w:r>
              <w:rPr>
                <w:rFonts w:hint="eastAsia"/>
                <w:szCs w:val="21"/>
              </w:rPr>
              <w:t xml:space="preserve">                &lt;ENInstitutionAddressInfo&gt; </w:t>
            </w:r>
          </w:p>
          <w:p>
            <w:pPr>
              <w:rPr>
                <w:szCs w:val="21"/>
              </w:rPr>
            </w:pPr>
            <w:r>
              <w:rPr>
                <w:rFonts w:hint="eastAsia"/>
                <w:szCs w:val="21"/>
              </w:rPr>
              <w:t xml:space="preserve">                  &lt;!-- 参与人邮政地址序号 --&gt;  </w:t>
            </w:r>
          </w:p>
          <w:p>
            <w:pPr>
              <w:rPr>
                <w:szCs w:val="21"/>
              </w:rPr>
            </w:pPr>
            <w:r>
              <w:rPr>
                <w:rFonts w:hint="eastAsia"/>
                <w:szCs w:val="21"/>
              </w:rPr>
              <w:t xml:space="preserve">                  &lt;ENParticipantsAddressNo/&gt;  </w:t>
            </w:r>
          </w:p>
          <w:p>
            <w:pPr>
              <w:rPr>
                <w:szCs w:val="21"/>
              </w:rPr>
            </w:pPr>
            <w:r>
              <w:rPr>
                <w:rFonts w:hint="eastAsia"/>
                <w:szCs w:val="21"/>
              </w:rPr>
              <w:t xml:space="preserve">                  &lt;!-- 参与人邮政地址用途类型代码 --&gt;  </w:t>
            </w:r>
          </w:p>
          <w:p>
            <w:pPr>
              <w:rPr>
                <w:szCs w:val="21"/>
              </w:rPr>
            </w:pPr>
            <w:r>
              <w:rPr>
                <w:rFonts w:hint="eastAsia"/>
                <w:szCs w:val="21"/>
              </w:rPr>
              <w:t xml:space="preserve">                  &lt;ENParticipantPostalAddressUsingCode/&gt;  </w:t>
            </w:r>
          </w:p>
          <w:p>
            <w:pPr>
              <w:rPr>
                <w:szCs w:val="21"/>
              </w:rPr>
            </w:pPr>
            <w:r>
              <w:rPr>
                <w:rFonts w:hint="eastAsia"/>
                <w:szCs w:val="21"/>
              </w:rPr>
              <w:t xml:space="preserve">                  &lt;!-- 参与人邮政地址生效日期 --&gt;  </w:t>
            </w:r>
          </w:p>
          <w:p>
            <w:pPr>
              <w:rPr>
                <w:szCs w:val="21"/>
              </w:rPr>
            </w:pPr>
            <w:r>
              <w:rPr>
                <w:rFonts w:hint="eastAsia"/>
                <w:szCs w:val="21"/>
              </w:rPr>
              <w:t xml:space="preserve">                  &lt;ENParticipantPostalAddressStartDate/&gt;  </w:t>
            </w:r>
          </w:p>
          <w:p>
            <w:pPr>
              <w:rPr>
                <w:szCs w:val="21"/>
              </w:rPr>
            </w:pPr>
            <w:r>
              <w:rPr>
                <w:rFonts w:hint="eastAsia"/>
                <w:szCs w:val="21"/>
              </w:rPr>
              <w:t xml:space="preserve">                  &lt;!-- 参与人邮政地址失效日期 --&gt;  </w:t>
            </w:r>
          </w:p>
          <w:p>
            <w:pPr>
              <w:rPr>
                <w:szCs w:val="21"/>
              </w:rPr>
            </w:pPr>
            <w:r>
              <w:rPr>
                <w:rFonts w:hint="eastAsia"/>
                <w:szCs w:val="21"/>
              </w:rPr>
              <w:t xml:space="preserve">                  &lt;ENParticipantPostalAddressEndDate/&gt;  </w:t>
            </w:r>
          </w:p>
          <w:p>
            <w:pPr>
              <w:rPr>
                <w:szCs w:val="21"/>
              </w:rPr>
            </w:pPr>
            <w:r>
              <w:rPr>
                <w:rFonts w:hint="eastAsia"/>
                <w:szCs w:val="21"/>
              </w:rPr>
              <w:t xml:space="preserve">                  &lt;!-- 国家地区代码 --&gt;  </w:t>
            </w:r>
          </w:p>
          <w:p>
            <w:pPr>
              <w:rPr>
                <w:szCs w:val="21"/>
              </w:rPr>
            </w:pPr>
            <w:r>
              <w:rPr>
                <w:rFonts w:hint="eastAsia"/>
                <w:szCs w:val="21"/>
              </w:rPr>
              <w:t xml:space="preserve">                  &lt;ENNationalCode/&gt;  </w:t>
            </w:r>
          </w:p>
          <w:p>
            <w:pPr>
              <w:rPr>
                <w:szCs w:val="21"/>
              </w:rPr>
            </w:pPr>
            <w:r>
              <w:rPr>
                <w:rFonts w:hint="eastAsia"/>
                <w:szCs w:val="21"/>
              </w:rPr>
              <w:t xml:space="preserve">                  &lt;!-- 省代码 --&gt;  </w:t>
            </w:r>
          </w:p>
          <w:p>
            <w:pPr>
              <w:rPr>
                <w:szCs w:val="21"/>
              </w:rPr>
            </w:pPr>
            <w:r>
              <w:rPr>
                <w:rFonts w:hint="eastAsia"/>
                <w:szCs w:val="21"/>
              </w:rPr>
              <w:t xml:space="preserve">                  &lt;ENProvinceCode/&gt;  </w:t>
            </w:r>
          </w:p>
          <w:p>
            <w:pPr>
              <w:rPr>
                <w:szCs w:val="21"/>
              </w:rPr>
            </w:pPr>
            <w:r>
              <w:rPr>
                <w:rFonts w:hint="eastAsia"/>
                <w:szCs w:val="21"/>
              </w:rPr>
              <w:t xml:space="preserve">                  &lt;!-- 市代码 --&gt;  </w:t>
            </w:r>
          </w:p>
          <w:p>
            <w:pPr>
              <w:rPr>
                <w:szCs w:val="21"/>
              </w:rPr>
            </w:pPr>
            <w:r>
              <w:rPr>
                <w:rFonts w:hint="eastAsia"/>
                <w:szCs w:val="21"/>
              </w:rPr>
              <w:t xml:space="preserve">                  &lt;ENCityCode/&gt;  </w:t>
            </w:r>
          </w:p>
          <w:p>
            <w:pPr>
              <w:rPr>
                <w:szCs w:val="21"/>
              </w:rPr>
            </w:pPr>
            <w:r>
              <w:rPr>
                <w:rFonts w:hint="eastAsia"/>
                <w:szCs w:val="21"/>
              </w:rPr>
              <w:t xml:space="preserve">                  &lt;!-- 区县代码 --&gt;  </w:t>
            </w:r>
          </w:p>
          <w:p>
            <w:pPr>
              <w:rPr>
                <w:szCs w:val="21"/>
              </w:rPr>
            </w:pPr>
            <w:r>
              <w:rPr>
                <w:rFonts w:hint="eastAsia"/>
                <w:szCs w:val="21"/>
              </w:rPr>
              <w:t xml:space="preserve">                  &lt;ENCountryCode/&gt;  </w:t>
            </w:r>
          </w:p>
          <w:p>
            <w:pPr>
              <w:rPr>
                <w:szCs w:val="21"/>
              </w:rPr>
            </w:pPr>
            <w:r>
              <w:rPr>
                <w:rFonts w:hint="eastAsia"/>
                <w:szCs w:val="21"/>
              </w:rPr>
              <w:t xml:space="preserve">                  &lt;!-- 详细地址 --&gt;  </w:t>
            </w:r>
          </w:p>
          <w:p>
            <w:pPr>
              <w:rPr>
                <w:szCs w:val="21"/>
              </w:rPr>
            </w:pPr>
            <w:r>
              <w:rPr>
                <w:rFonts w:hint="eastAsia"/>
                <w:szCs w:val="21"/>
              </w:rPr>
              <w:t xml:space="preserve">                  &lt;ENDetailedAddress/&gt;  </w:t>
            </w:r>
          </w:p>
          <w:p>
            <w:pPr>
              <w:rPr>
                <w:szCs w:val="21"/>
              </w:rPr>
            </w:pPr>
            <w:r>
              <w:rPr>
                <w:rFonts w:hint="eastAsia"/>
                <w:szCs w:val="21"/>
              </w:rPr>
              <w:t xml:space="preserve">                  &lt;!-- 邮政编码 --&gt;  </w:t>
            </w:r>
          </w:p>
          <w:p>
            <w:pPr>
              <w:rPr>
                <w:szCs w:val="21"/>
              </w:rPr>
            </w:pPr>
            <w:r>
              <w:rPr>
                <w:rFonts w:hint="eastAsia"/>
                <w:szCs w:val="21"/>
              </w:rPr>
              <w:t xml:space="preserve">                  &lt;ENPostalCode/&gt; </w:t>
            </w:r>
          </w:p>
          <w:p>
            <w:pPr>
              <w:rPr>
                <w:szCs w:val="21"/>
              </w:rPr>
            </w:pPr>
            <w:r>
              <w:rPr>
                <w:rFonts w:hint="eastAsia"/>
                <w:szCs w:val="21"/>
              </w:rPr>
              <w:t xml:space="preserve">                &lt;/ENInstitutionAddressInfo&gt; </w:t>
            </w:r>
          </w:p>
          <w:p>
            <w:pPr>
              <w:rPr>
                <w:szCs w:val="21"/>
              </w:rPr>
            </w:pPr>
            <w:r>
              <w:rPr>
                <w:rFonts w:hint="eastAsia"/>
                <w:szCs w:val="21"/>
              </w:rPr>
              <w:t xml:space="preserve">              &lt;/ENInstitutionAddressInfos&gt; </w:t>
            </w:r>
          </w:p>
          <w:p>
            <w:pPr>
              <w:rPr>
                <w:szCs w:val="21"/>
              </w:rPr>
            </w:pPr>
            <w:r>
              <w:rPr>
                <w:rFonts w:hint="eastAsia"/>
                <w:szCs w:val="21"/>
              </w:rPr>
              <w:t xml:space="preserve">            &lt;/CRSInfo&gt; </w:t>
            </w:r>
          </w:p>
          <w:p>
            <w:pPr>
              <w:rPr>
                <w:szCs w:val="21"/>
              </w:rPr>
            </w:pPr>
            <w:r>
              <w:rPr>
                <w:rFonts w:hint="eastAsia"/>
                <w:szCs w:val="21"/>
              </w:rPr>
              <w:t xml:space="preserve">          &lt;/LCBnf&gt; </w:t>
            </w:r>
          </w:p>
          <w:p>
            <w:pPr>
              <w:rPr>
                <w:szCs w:val="21"/>
              </w:rPr>
            </w:pPr>
            <w:r>
              <w:rPr>
                <w:rFonts w:hint="eastAsia"/>
                <w:szCs w:val="21"/>
              </w:rPr>
              <w:t xml:space="preserve">        &lt;/LCBnfs&gt; </w:t>
            </w:r>
          </w:p>
          <w:p>
            <w:pPr>
              <w:rPr>
                <w:szCs w:val="21"/>
              </w:rPr>
            </w:pPr>
            <w:r>
              <w:rPr>
                <w:rFonts w:hint="eastAsia"/>
                <w:szCs w:val="21"/>
              </w:rPr>
              <w:t xml:space="preserve">      &lt;/LCInsured&gt; </w:t>
            </w:r>
          </w:p>
          <w:p>
            <w:pPr>
              <w:rPr>
                <w:szCs w:val="21"/>
              </w:rPr>
            </w:pPr>
            <w:r>
              <w:rPr>
                <w:rFonts w:hint="eastAsia"/>
                <w:szCs w:val="21"/>
              </w:rPr>
              <w:t xml:space="preserve">    &lt;/LCInsureds&gt;  </w:t>
            </w:r>
          </w:p>
          <w:p>
            <w:pPr>
              <w:rPr>
                <w:szCs w:val="21"/>
              </w:rPr>
            </w:pPr>
            <w:r>
              <w:rPr>
                <w:rFonts w:hint="eastAsia"/>
                <w:szCs w:val="21"/>
              </w:rPr>
              <w:t xml:space="preserve">    &lt;LCLoanInfo&gt; </w:t>
            </w:r>
          </w:p>
          <w:p>
            <w:pPr>
              <w:rPr>
                <w:szCs w:val="21"/>
              </w:rPr>
            </w:pPr>
            <w:r>
              <w:rPr>
                <w:rFonts w:hint="eastAsia"/>
                <w:szCs w:val="21"/>
              </w:rPr>
              <w:t xml:space="preserve">      &lt;LoanInfoID/&gt;  </w:t>
            </w:r>
          </w:p>
          <w:p>
            <w:pPr>
              <w:rPr>
                <w:szCs w:val="21"/>
              </w:rPr>
            </w:pPr>
            <w:r>
              <w:rPr>
                <w:rFonts w:hint="eastAsia"/>
                <w:szCs w:val="21"/>
              </w:rPr>
              <w:t xml:space="preserve">      &lt;!--贷款信息逻辑主键 --&gt;  </w:t>
            </w:r>
          </w:p>
          <w:p>
            <w:pPr>
              <w:rPr>
                <w:szCs w:val="21"/>
              </w:rPr>
            </w:pPr>
            <w:r>
              <w:rPr>
                <w:rFonts w:hint="eastAsia"/>
                <w:szCs w:val="21"/>
              </w:rPr>
              <w:t xml:space="preserve">      &lt;PolNo/&gt;  </w:t>
            </w:r>
          </w:p>
          <w:p>
            <w:pPr>
              <w:rPr>
                <w:szCs w:val="21"/>
              </w:rPr>
            </w:pPr>
            <w:r>
              <w:rPr>
                <w:rFonts w:hint="eastAsia"/>
                <w:szCs w:val="21"/>
              </w:rPr>
              <w:t xml:space="preserve">      &lt;!--贷款信息业务主键(保单号) --&gt;  </w:t>
            </w:r>
          </w:p>
          <w:p>
            <w:pPr>
              <w:rPr>
                <w:szCs w:val="21"/>
              </w:rPr>
            </w:pPr>
            <w:r>
              <w:rPr>
                <w:rFonts w:hint="eastAsia"/>
                <w:szCs w:val="21"/>
              </w:rPr>
              <w:t xml:space="preserve">      &lt;LoanType/&gt;  </w:t>
            </w:r>
          </w:p>
          <w:p>
            <w:pPr>
              <w:rPr>
                <w:szCs w:val="21"/>
              </w:rPr>
            </w:pPr>
            <w:r>
              <w:rPr>
                <w:rFonts w:hint="eastAsia"/>
                <w:szCs w:val="21"/>
              </w:rPr>
              <w:t xml:space="preserve">      &lt;!--贷款类型 --&gt;  </w:t>
            </w:r>
          </w:p>
          <w:p>
            <w:pPr>
              <w:rPr>
                <w:szCs w:val="21"/>
              </w:rPr>
            </w:pPr>
            <w:r>
              <w:rPr>
                <w:rFonts w:hint="eastAsia"/>
                <w:szCs w:val="21"/>
              </w:rPr>
              <w:t xml:space="preserve">      &lt;LoanConNo/&gt;  </w:t>
            </w:r>
          </w:p>
          <w:p>
            <w:pPr>
              <w:rPr>
                <w:szCs w:val="21"/>
              </w:rPr>
            </w:pPr>
            <w:r>
              <w:rPr>
                <w:rFonts w:hint="eastAsia"/>
                <w:szCs w:val="21"/>
              </w:rPr>
              <w:t xml:space="preserve">      &lt;!--贷款合同编号 --&gt;  </w:t>
            </w:r>
          </w:p>
          <w:p>
            <w:pPr>
              <w:rPr>
                <w:szCs w:val="21"/>
              </w:rPr>
            </w:pPr>
            <w:r>
              <w:rPr>
                <w:rFonts w:hint="eastAsia"/>
                <w:szCs w:val="21"/>
              </w:rPr>
              <w:t xml:space="preserve">      &lt;LoanBillNo/&gt;  </w:t>
            </w:r>
          </w:p>
          <w:p>
            <w:pPr>
              <w:rPr>
                <w:szCs w:val="21"/>
              </w:rPr>
            </w:pPr>
            <w:r>
              <w:rPr>
                <w:rFonts w:hint="eastAsia"/>
                <w:szCs w:val="21"/>
              </w:rPr>
              <w:t xml:space="preserve">      &lt;!--贷款凭证编号 --&gt;  </w:t>
            </w:r>
          </w:p>
          <w:p>
            <w:pPr>
              <w:rPr>
                <w:szCs w:val="21"/>
              </w:rPr>
            </w:pPr>
            <w:r>
              <w:rPr>
                <w:rFonts w:hint="eastAsia"/>
                <w:szCs w:val="21"/>
              </w:rPr>
              <w:t xml:space="preserve">      &lt;LoanStartDate/&gt;  </w:t>
            </w:r>
          </w:p>
          <w:p>
            <w:pPr>
              <w:rPr>
                <w:szCs w:val="21"/>
              </w:rPr>
            </w:pPr>
            <w:r>
              <w:rPr>
                <w:rFonts w:hint="eastAsia"/>
                <w:szCs w:val="21"/>
              </w:rPr>
              <w:t xml:space="preserve">      &lt;!--贷款起始日期 --&gt;  </w:t>
            </w:r>
          </w:p>
          <w:p>
            <w:pPr>
              <w:rPr>
                <w:szCs w:val="21"/>
              </w:rPr>
            </w:pPr>
            <w:r>
              <w:rPr>
                <w:rFonts w:hint="eastAsia"/>
                <w:szCs w:val="21"/>
              </w:rPr>
              <w:t xml:space="preserve">      &lt;LoanEndDate/&gt;  </w:t>
            </w:r>
          </w:p>
          <w:p>
            <w:pPr>
              <w:rPr>
                <w:szCs w:val="21"/>
              </w:rPr>
            </w:pPr>
            <w:r>
              <w:rPr>
                <w:rFonts w:hint="eastAsia"/>
                <w:szCs w:val="21"/>
              </w:rPr>
              <w:t xml:space="preserve">      &lt;!--贷款结束日期 --&gt;  </w:t>
            </w:r>
          </w:p>
          <w:p>
            <w:pPr>
              <w:rPr>
                <w:szCs w:val="21"/>
              </w:rPr>
            </w:pPr>
            <w:r>
              <w:rPr>
                <w:rFonts w:hint="eastAsia"/>
                <w:szCs w:val="21"/>
              </w:rPr>
              <w:t xml:space="preserve">      &lt;LoanAmount/&gt;  </w:t>
            </w:r>
          </w:p>
          <w:p>
            <w:pPr>
              <w:rPr>
                <w:szCs w:val="21"/>
              </w:rPr>
            </w:pPr>
            <w:r>
              <w:rPr>
                <w:rFonts w:hint="eastAsia"/>
                <w:szCs w:val="21"/>
              </w:rPr>
              <w:t xml:space="preserve">      &lt;!--贷款金额 --&gt;  </w:t>
            </w:r>
          </w:p>
          <w:p>
            <w:pPr>
              <w:rPr>
                <w:szCs w:val="21"/>
              </w:rPr>
            </w:pPr>
            <w:r>
              <w:rPr>
                <w:rFonts w:hint="eastAsia"/>
                <w:szCs w:val="21"/>
              </w:rPr>
              <w:t xml:space="preserve">      &lt;LoanAgent/&gt;  </w:t>
            </w:r>
          </w:p>
          <w:p>
            <w:pPr>
              <w:rPr>
                <w:szCs w:val="21"/>
              </w:rPr>
            </w:pPr>
            <w:r>
              <w:rPr>
                <w:rFonts w:hint="eastAsia"/>
                <w:szCs w:val="21"/>
              </w:rPr>
              <w:t xml:space="preserve">      &lt;!--发放贷款的金融机构 --&gt;  </w:t>
            </w:r>
          </w:p>
          <w:p>
            <w:pPr>
              <w:rPr>
                <w:szCs w:val="21"/>
              </w:rPr>
            </w:pPr>
            <w:r>
              <w:rPr>
                <w:rFonts w:hint="eastAsia"/>
                <w:szCs w:val="21"/>
              </w:rPr>
              <w:t xml:space="preserve">      &lt;CompanyID/&gt;  </w:t>
            </w:r>
          </w:p>
          <w:p>
            <w:pPr>
              <w:rPr>
                <w:szCs w:val="21"/>
              </w:rPr>
            </w:pPr>
            <w:r>
              <w:rPr>
                <w:rFonts w:hint="eastAsia"/>
                <w:szCs w:val="21"/>
              </w:rPr>
              <w:t xml:space="preserve">      &lt;!--公司ID --&gt;  </w:t>
            </w:r>
          </w:p>
          <w:p>
            <w:pPr>
              <w:rPr>
                <w:szCs w:val="21"/>
              </w:rPr>
            </w:pPr>
            <w:r>
              <w:rPr>
                <w:rFonts w:hint="eastAsia"/>
                <w:szCs w:val="21"/>
              </w:rPr>
              <w:t xml:space="preserve">      &lt;LocationID/&gt;  </w:t>
            </w:r>
          </w:p>
          <w:p>
            <w:pPr>
              <w:rPr>
                <w:szCs w:val="21"/>
              </w:rPr>
            </w:pPr>
            <w:r>
              <w:rPr>
                <w:rFonts w:hint="eastAsia"/>
                <w:szCs w:val="21"/>
              </w:rPr>
              <w:t xml:space="preserve">      &lt;!--区域代码 --&gt;  </w:t>
            </w:r>
          </w:p>
          <w:p>
            <w:pPr>
              <w:rPr>
                <w:szCs w:val="21"/>
              </w:rPr>
            </w:pPr>
            <w:r>
              <w:rPr>
                <w:rFonts w:hint="eastAsia"/>
                <w:szCs w:val="21"/>
              </w:rPr>
              <w:t xml:space="preserve">      &lt;Creator/&gt;  </w:t>
            </w:r>
          </w:p>
          <w:p>
            <w:pPr>
              <w:rPr>
                <w:szCs w:val="21"/>
              </w:rPr>
            </w:pPr>
            <w:r>
              <w:rPr>
                <w:rFonts w:hint="eastAsia"/>
                <w:szCs w:val="21"/>
              </w:rPr>
              <w:t xml:space="preserve">      &lt;!--创建者代码 --&gt;  </w:t>
            </w:r>
          </w:p>
          <w:p>
            <w:pPr>
              <w:rPr>
                <w:szCs w:val="21"/>
              </w:rPr>
            </w:pPr>
            <w:r>
              <w:rPr>
                <w:rFonts w:hint="eastAsia"/>
                <w:szCs w:val="21"/>
              </w:rPr>
              <w:t xml:space="preserve">      &lt;Operator/&gt;  </w:t>
            </w:r>
          </w:p>
          <w:p>
            <w:pPr>
              <w:rPr>
                <w:szCs w:val="21"/>
              </w:rPr>
            </w:pPr>
            <w:r>
              <w:rPr>
                <w:rFonts w:hint="eastAsia"/>
                <w:szCs w:val="21"/>
              </w:rPr>
              <w:t xml:space="preserve">      &lt;!--处理人工号 --&gt;  </w:t>
            </w:r>
          </w:p>
          <w:p>
            <w:pPr>
              <w:rPr>
                <w:szCs w:val="21"/>
              </w:rPr>
            </w:pPr>
            <w:r>
              <w:rPr>
                <w:rFonts w:hint="eastAsia"/>
                <w:szCs w:val="21"/>
              </w:rPr>
              <w:t xml:space="preserve">      &lt;MakeDate/&gt;  </w:t>
            </w:r>
          </w:p>
          <w:p>
            <w:pPr>
              <w:rPr>
                <w:szCs w:val="21"/>
              </w:rPr>
            </w:pPr>
            <w:r>
              <w:rPr>
                <w:rFonts w:hint="eastAsia"/>
                <w:szCs w:val="21"/>
              </w:rPr>
              <w:t xml:space="preserve">      &lt;!--创建日期 --&gt;  </w:t>
            </w:r>
          </w:p>
          <w:p>
            <w:pPr>
              <w:rPr>
                <w:szCs w:val="21"/>
              </w:rPr>
            </w:pPr>
            <w:r>
              <w:rPr>
                <w:rFonts w:hint="eastAsia"/>
                <w:szCs w:val="21"/>
              </w:rPr>
              <w:t xml:space="preserve">      &lt;MakeTime/&gt;  </w:t>
            </w:r>
          </w:p>
          <w:p>
            <w:pPr>
              <w:rPr>
                <w:szCs w:val="21"/>
              </w:rPr>
            </w:pPr>
            <w:r>
              <w:rPr>
                <w:rFonts w:hint="eastAsia"/>
                <w:szCs w:val="21"/>
              </w:rPr>
              <w:t xml:space="preserve">      &lt;!--创建时间 --&gt;  </w:t>
            </w:r>
          </w:p>
          <w:p>
            <w:pPr>
              <w:rPr>
                <w:szCs w:val="21"/>
              </w:rPr>
            </w:pPr>
            <w:r>
              <w:rPr>
                <w:rFonts w:hint="eastAsia"/>
                <w:szCs w:val="21"/>
              </w:rPr>
              <w:t xml:space="preserve">      &lt;ModifyDate/&gt;  </w:t>
            </w:r>
          </w:p>
          <w:p>
            <w:pPr>
              <w:rPr>
                <w:szCs w:val="21"/>
              </w:rPr>
            </w:pPr>
            <w:r>
              <w:rPr>
                <w:rFonts w:hint="eastAsia"/>
                <w:szCs w:val="21"/>
              </w:rPr>
              <w:t xml:space="preserve">      &lt;!--修改日期 --&gt;  </w:t>
            </w:r>
          </w:p>
          <w:p>
            <w:pPr>
              <w:rPr>
                <w:szCs w:val="21"/>
              </w:rPr>
            </w:pPr>
            <w:r>
              <w:rPr>
                <w:rFonts w:hint="eastAsia"/>
                <w:szCs w:val="21"/>
              </w:rPr>
              <w:t xml:space="preserve">      &lt;ModifyTime/&gt;  </w:t>
            </w:r>
          </w:p>
          <w:p>
            <w:pPr>
              <w:rPr>
                <w:szCs w:val="21"/>
              </w:rPr>
            </w:pPr>
            <w:r>
              <w:rPr>
                <w:rFonts w:hint="eastAsia"/>
                <w:szCs w:val="21"/>
              </w:rPr>
              <w:t xml:space="preserve">      &lt;!--修改时间 --&gt;  </w:t>
            </w:r>
          </w:p>
          <w:p>
            <w:pPr>
              <w:rPr>
                <w:szCs w:val="21"/>
              </w:rPr>
            </w:pPr>
            <w:r>
              <w:rPr>
                <w:rFonts w:hint="eastAsia"/>
                <w:szCs w:val="21"/>
              </w:rPr>
              <w:t xml:space="preserve">      &lt;Bak1/&gt;  </w:t>
            </w:r>
          </w:p>
          <w:p>
            <w:pPr>
              <w:rPr>
                <w:szCs w:val="21"/>
              </w:rPr>
            </w:pPr>
            <w:r>
              <w:rPr>
                <w:rFonts w:hint="eastAsia"/>
                <w:szCs w:val="21"/>
              </w:rPr>
              <w:t xml:space="preserve">      &lt;!--备用字段1 --&gt;  </w:t>
            </w:r>
          </w:p>
          <w:p>
            <w:pPr>
              <w:rPr>
                <w:szCs w:val="21"/>
              </w:rPr>
            </w:pPr>
            <w:r>
              <w:rPr>
                <w:rFonts w:hint="eastAsia"/>
                <w:szCs w:val="21"/>
              </w:rPr>
              <w:t xml:space="preserve">      &lt;Bak2/&gt;  </w:t>
            </w:r>
          </w:p>
          <w:p>
            <w:pPr>
              <w:rPr>
                <w:szCs w:val="21"/>
              </w:rPr>
            </w:pPr>
            <w:r>
              <w:rPr>
                <w:rFonts w:hint="eastAsia"/>
                <w:szCs w:val="21"/>
              </w:rPr>
              <w:t xml:space="preserve">      &lt;!--备用字段2 --&gt;  </w:t>
            </w:r>
          </w:p>
          <w:p>
            <w:pPr>
              <w:rPr>
                <w:szCs w:val="21"/>
              </w:rPr>
            </w:pPr>
            <w:r>
              <w:rPr>
                <w:rFonts w:hint="eastAsia"/>
                <w:szCs w:val="21"/>
              </w:rPr>
              <w:t xml:space="preserve">      &lt;Bak3/&gt;  </w:t>
            </w:r>
          </w:p>
          <w:p>
            <w:pPr>
              <w:rPr>
                <w:szCs w:val="21"/>
              </w:rPr>
            </w:pPr>
            <w:r>
              <w:rPr>
                <w:rFonts w:hint="eastAsia"/>
                <w:szCs w:val="21"/>
              </w:rPr>
              <w:t xml:space="preserve">      &lt;!--备用字段3 --&gt; </w:t>
            </w:r>
          </w:p>
          <w:p>
            <w:pPr>
              <w:rPr>
                <w:szCs w:val="21"/>
              </w:rPr>
            </w:pPr>
            <w:r>
              <w:rPr>
                <w:rFonts w:hint="eastAsia"/>
                <w:szCs w:val="21"/>
              </w:rPr>
              <w:t xml:space="preserve">    &lt;/LCLoanInfo&gt; </w:t>
            </w:r>
          </w:p>
          <w:p>
            <w:pPr>
              <w:rPr>
                <w:szCs w:val="21"/>
              </w:rPr>
            </w:pPr>
            <w:r>
              <w:rPr>
                <w:rFonts w:hint="eastAsia"/>
                <w:szCs w:val="21"/>
              </w:rPr>
              <w:t xml:space="preserve">  &lt;/LCCont&gt; </w:t>
            </w:r>
          </w:p>
          <w:p>
            <w:pPr>
              <w:rPr>
                <w:szCs w:val="21"/>
              </w:rPr>
            </w:pPr>
            <w:r>
              <w:rPr>
                <w:rFonts w:hint="eastAsia"/>
                <w:szCs w:val="21"/>
              </w:rPr>
              <w:t>&lt;/TranData&gt;</w:t>
            </w:r>
          </w:p>
        </w:tc>
      </w:tr>
    </w:tbl>
    <w:p>
      <w:pPr>
        <w:rPr>
          <w:szCs w:val="21"/>
        </w:rPr>
      </w:pPr>
    </w:p>
    <w:p>
      <w:pPr>
        <w:pStyle w:val="4"/>
        <w:rPr>
          <w:rFonts w:asciiTheme="minorHAnsi"/>
          <w:szCs w:val="21"/>
        </w:rPr>
      </w:pPr>
      <w:r>
        <w:rPr>
          <w:rFonts w:hint="eastAsia" w:asciiTheme="minorHAnsi"/>
          <w:szCs w:val="21"/>
        </w:rPr>
        <w:t>处理逻辑</w:t>
      </w:r>
    </w:p>
    <w:p>
      <w:pPr>
        <w:pStyle w:val="31"/>
        <w:numPr>
          <w:ilvl w:val="0"/>
          <w:numId w:val="3"/>
        </w:numPr>
        <w:ind w:firstLineChars="0"/>
        <w:rPr>
          <w:szCs w:val="21"/>
        </w:rPr>
      </w:pPr>
      <w:r>
        <w:rPr>
          <w:rFonts w:hint="eastAsia"/>
          <w:szCs w:val="21"/>
        </w:rPr>
        <w:t>接收请求报文，解析报文，得到数据；</w:t>
      </w:r>
    </w:p>
    <w:p>
      <w:pPr>
        <w:pStyle w:val="31"/>
        <w:numPr>
          <w:ilvl w:val="0"/>
          <w:numId w:val="3"/>
        </w:numPr>
        <w:ind w:firstLineChars="0"/>
        <w:rPr>
          <w:szCs w:val="21"/>
        </w:rPr>
      </w:pPr>
      <w:r>
        <w:rPr>
          <w:rFonts w:hint="eastAsia"/>
          <w:szCs w:val="21"/>
        </w:rPr>
        <w:t>正则表达式部分校验，投保规则校验；</w:t>
      </w:r>
    </w:p>
    <w:p>
      <w:pPr>
        <w:pStyle w:val="31"/>
        <w:numPr>
          <w:ilvl w:val="0"/>
          <w:numId w:val="3"/>
        </w:numPr>
        <w:ind w:firstLineChars="0"/>
        <w:rPr>
          <w:szCs w:val="21"/>
        </w:rPr>
      </w:pPr>
      <w:r>
        <w:rPr>
          <w:rFonts w:hint="eastAsia"/>
          <w:szCs w:val="21"/>
        </w:rPr>
        <w:t>数据落地；</w:t>
      </w:r>
    </w:p>
    <w:p>
      <w:pPr>
        <w:pStyle w:val="31"/>
        <w:numPr>
          <w:ilvl w:val="0"/>
          <w:numId w:val="3"/>
        </w:numPr>
        <w:ind w:firstLineChars="0"/>
        <w:rPr>
          <w:szCs w:val="21"/>
        </w:rPr>
      </w:pPr>
      <w:r>
        <w:rPr>
          <w:rFonts w:hint="eastAsia"/>
          <w:szCs w:val="21"/>
        </w:rPr>
        <w:t>核保规则校验；</w:t>
      </w:r>
    </w:p>
    <w:p>
      <w:pPr>
        <w:pStyle w:val="31"/>
        <w:numPr>
          <w:ilvl w:val="0"/>
          <w:numId w:val="3"/>
        </w:numPr>
        <w:ind w:firstLineChars="0"/>
        <w:rPr>
          <w:szCs w:val="21"/>
        </w:rPr>
      </w:pPr>
      <w:r>
        <w:rPr>
          <w:rFonts w:hint="eastAsia"/>
          <w:szCs w:val="21"/>
        </w:rPr>
        <w:t>生成反回报文，返回核保结果。</w:t>
      </w:r>
    </w:p>
    <w:p>
      <w:pPr>
        <w:pStyle w:val="3"/>
        <w:rPr>
          <w:rFonts w:asciiTheme="minorHAnsi"/>
          <w:sz w:val="21"/>
          <w:szCs w:val="21"/>
        </w:rPr>
      </w:pPr>
      <w:r>
        <w:rPr>
          <w:rFonts w:hint="eastAsia" w:asciiTheme="minorHAnsi"/>
          <w:sz w:val="21"/>
          <w:szCs w:val="21"/>
        </w:rPr>
        <w:t xml:space="preserve"> 新契约签单微服务</w:t>
      </w:r>
    </w:p>
    <w:p>
      <w:pPr>
        <w:pStyle w:val="4"/>
        <w:rPr>
          <w:rFonts w:asciiTheme="minorHAnsi"/>
          <w:szCs w:val="21"/>
        </w:rPr>
      </w:pPr>
      <w:r>
        <w:rPr>
          <w:rFonts w:hint="eastAsia" w:asciiTheme="minorHAnsi"/>
          <w:szCs w:val="21"/>
        </w:rPr>
        <w:t>主要信息</w:t>
      </w:r>
    </w:p>
    <w:tbl>
      <w:tblPr>
        <w:tblStyle w:val="23"/>
        <w:tblW w:w="750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0"/>
        <w:gridCol w:w="2070"/>
        <w:gridCol w:w="1890"/>
        <w:gridCol w:w="17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800" w:type="dxa"/>
            <w:shd w:val="clear" w:color="auto" w:fill="D0CECE" w:themeFill="background2" w:themeFillShade="E6"/>
          </w:tcPr>
          <w:p>
            <w:pPr>
              <w:rPr>
                <w:rFonts w:hAnsi="宋体" w:eastAsia="宋体" w:cs="宋体"/>
                <w:b/>
                <w:bCs/>
                <w:szCs w:val="21"/>
              </w:rPr>
            </w:pPr>
            <w:r>
              <w:rPr>
                <w:rFonts w:hint="eastAsia" w:hAnsi="宋体" w:eastAsia="宋体" w:cs="宋体"/>
                <w:b/>
                <w:bCs/>
                <w:szCs w:val="21"/>
              </w:rPr>
              <w:t>接口名称</w:t>
            </w:r>
          </w:p>
        </w:tc>
        <w:tc>
          <w:tcPr>
            <w:tcW w:w="2070" w:type="dxa"/>
            <w:shd w:val="clear" w:color="auto" w:fill="auto"/>
          </w:tcPr>
          <w:p>
            <w:pPr>
              <w:rPr>
                <w:rFonts w:hAnsi="宋体" w:eastAsia="宋体" w:cs="宋体"/>
                <w:bCs/>
                <w:szCs w:val="21"/>
              </w:rPr>
            </w:pPr>
            <w:r>
              <w:rPr>
                <w:rFonts w:hint="eastAsia" w:hAnsi="宋体" w:eastAsia="宋体" w:cs="宋体"/>
                <w:bCs/>
                <w:szCs w:val="21"/>
              </w:rPr>
              <w:t>新契约签单接口</w:t>
            </w:r>
          </w:p>
        </w:tc>
        <w:tc>
          <w:tcPr>
            <w:tcW w:w="1890" w:type="dxa"/>
            <w:shd w:val="clear" w:color="auto" w:fill="D0CECE" w:themeFill="background2" w:themeFillShade="E6"/>
          </w:tcPr>
          <w:p>
            <w:pPr>
              <w:rPr>
                <w:rFonts w:hAnsi="宋体" w:eastAsia="宋体" w:cs="宋体"/>
                <w:b/>
                <w:bCs/>
                <w:szCs w:val="21"/>
              </w:rPr>
            </w:pPr>
            <w:r>
              <w:rPr>
                <w:rFonts w:hint="eastAsia" w:hAnsi="宋体" w:eastAsia="宋体" w:cs="宋体"/>
                <w:b/>
                <w:bCs/>
                <w:szCs w:val="21"/>
              </w:rPr>
              <w:t>需求类型</w:t>
            </w:r>
          </w:p>
        </w:tc>
        <w:tc>
          <w:tcPr>
            <w:tcW w:w="1742" w:type="dxa"/>
          </w:tcPr>
          <w:p>
            <w:pPr>
              <w:rPr>
                <w:rFonts w:hAnsi="宋体" w:eastAsia="宋体"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0" w:hRule="atLeast"/>
        </w:trPr>
        <w:tc>
          <w:tcPr>
            <w:tcW w:w="1800" w:type="dxa"/>
            <w:shd w:val="clear" w:color="auto" w:fill="D0CECE" w:themeFill="background2" w:themeFillShade="E6"/>
          </w:tcPr>
          <w:p>
            <w:pPr>
              <w:rPr>
                <w:rFonts w:hAnsi="宋体" w:eastAsia="宋体" w:cs="宋体"/>
                <w:b/>
                <w:bCs/>
                <w:szCs w:val="21"/>
              </w:rPr>
            </w:pPr>
            <w:r>
              <w:rPr>
                <w:rFonts w:hint="eastAsia" w:hAnsi="宋体" w:eastAsia="宋体" w:cs="宋体"/>
                <w:b/>
                <w:bCs/>
                <w:szCs w:val="21"/>
              </w:rPr>
              <w:t>通讯方式</w:t>
            </w:r>
          </w:p>
        </w:tc>
        <w:tc>
          <w:tcPr>
            <w:tcW w:w="2070" w:type="dxa"/>
            <w:shd w:val="clear" w:color="auto" w:fill="auto"/>
          </w:tcPr>
          <w:p>
            <w:pPr>
              <w:rPr>
                <w:rFonts w:hAnsi="宋体" w:eastAsia="宋体" w:cs="宋体"/>
                <w:bCs/>
                <w:szCs w:val="21"/>
              </w:rPr>
            </w:pPr>
            <w:r>
              <w:rPr>
                <w:rFonts w:hint="eastAsia" w:hAnsi="宋体" w:eastAsia="宋体" w:cs="宋体"/>
                <w:bCs/>
                <w:szCs w:val="21"/>
              </w:rPr>
              <w:t>微服务调用</w:t>
            </w:r>
          </w:p>
        </w:tc>
        <w:tc>
          <w:tcPr>
            <w:tcW w:w="1890" w:type="dxa"/>
            <w:shd w:val="clear" w:color="auto" w:fill="D0CECE" w:themeFill="background2" w:themeFillShade="E6"/>
          </w:tcPr>
          <w:p>
            <w:pPr>
              <w:rPr>
                <w:rFonts w:hAnsi="宋体" w:eastAsia="宋体" w:cs="宋体"/>
                <w:b/>
                <w:bCs/>
                <w:szCs w:val="21"/>
              </w:rPr>
            </w:pPr>
            <w:r>
              <w:rPr>
                <w:rFonts w:hint="eastAsia" w:hAnsi="宋体" w:eastAsia="宋体" w:cs="宋体"/>
                <w:b/>
                <w:bCs/>
                <w:szCs w:val="21"/>
              </w:rPr>
              <w:t>所属系统</w:t>
            </w:r>
          </w:p>
        </w:tc>
        <w:tc>
          <w:tcPr>
            <w:tcW w:w="1742" w:type="dxa"/>
          </w:tcPr>
          <w:p>
            <w:pPr>
              <w:rPr>
                <w:rFonts w:hAnsi="宋体" w:eastAsia="宋体" w:cs="宋体"/>
                <w:bCs/>
                <w:szCs w:val="21"/>
              </w:rPr>
            </w:pPr>
            <w:r>
              <w:rPr>
                <w:rFonts w:hint="eastAsia" w:hAnsi="宋体" w:eastAsia="宋体" w:cs="宋体"/>
                <w:bCs/>
                <w:szCs w:val="21"/>
              </w:rPr>
              <w:t>互联网核心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shd w:val="clear" w:color="auto" w:fill="D0CECE" w:themeFill="background2" w:themeFillShade="E6"/>
          </w:tcPr>
          <w:p>
            <w:pPr>
              <w:rPr>
                <w:rFonts w:hAnsi="宋体" w:eastAsia="宋体" w:cs="宋体"/>
                <w:b/>
                <w:bCs/>
                <w:szCs w:val="21"/>
              </w:rPr>
            </w:pPr>
            <w:r>
              <w:rPr>
                <w:rFonts w:hint="eastAsia" w:hAnsi="宋体" w:eastAsia="宋体" w:cs="宋体"/>
                <w:b/>
                <w:bCs/>
                <w:szCs w:val="21"/>
              </w:rPr>
              <w:t>合作方式</w:t>
            </w:r>
          </w:p>
        </w:tc>
        <w:tc>
          <w:tcPr>
            <w:tcW w:w="2070" w:type="dxa"/>
            <w:shd w:val="clear" w:color="auto" w:fill="auto"/>
          </w:tcPr>
          <w:p>
            <w:pPr>
              <w:rPr>
                <w:rFonts w:hAnsi="宋体" w:eastAsia="宋体" w:cs="宋体"/>
                <w:bCs/>
                <w:szCs w:val="21"/>
              </w:rPr>
            </w:pPr>
            <w:r>
              <w:rPr>
                <w:rFonts w:hint="eastAsia" w:hAnsi="宋体" w:eastAsia="宋体" w:cs="宋体"/>
                <w:bCs/>
                <w:szCs w:val="21"/>
              </w:rPr>
              <w:t>微服务调用</w:t>
            </w:r>
          </w:p>
        </w:tc>
        <w:tc>
          <w:tcPr>
            <w:tcW w:w="1890" w:type="dxa"/>
            <w:shd w:val="clear" w:color="auto" w:fill="D0CECE" w:themeFill="background2" w:themeFillShade="E6"/>
          </w:tcPr>
          <w:p>
            <w:pPr>
              <w:rPr>
                <w:rFonts w:hAnsi="宋体" w:eastAsia="宋体" w:cs="宋体"/>
                <w:b/>
                <w:bCs/>
                <w:szCs w:val="21"/>
              </w:rPr>
            </w:pPr>
            <w:r>
              <w:rPr>
                <w:rFonts w:hint="eastAsia" w:hAnsi="宋体" w:eastAsia="宋体" w:cs="宋体"/>
                <w:b/>
                <w:bCs/>
                <w:szCs w:val="21"/>
              </w:rPr>
              <w:t>合作方名称</w:t>
            </w:r>
          </w:p>
        </w:tc>
        <w:tc>
          <w:tcPr>
            <w:tcW w:w="1742" w:type="dxa"/>
          </w:tcPr>
          <w:p>
            <w:pPr>
              <w:rPr>
                <w:rFonts w:hAnsi="宋体" w:eastAsia="宋体" w:cs="宋体"/>
                <w:bCs/>
                <w:szCs w:val="21"/>
              </w:rPr>
            </w:pPr>
            <w:r>
              <w:rPr>
                <w:rFonts w:hint="eastAsia" w:hAnsi="宋体" w:eastAsia="宋体" w:cs="宋体"/>
                <w:bCs/>
                <w:szCs w:val="21"/>
              </w:rPr>
              <w:t>银保通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shd w:val="clear" w:color="auto" w:fill="D0CECE" w:themeFill="background2" w:themeFillShade="E6"/>
          </w:tcPr>
          <w:p>
            <w:pPr>
              <w:rPr>
                <w:rFonts w:hAnsi="宋体" w:eastAsia="宋体" w:cs="宋体"/>
                <w:b/>
                <w:bCs/>
                <w:szCs w:val="21"/>
              </w:rPr>
            </w:pPr>
            <w:r>
              <w:rPr>
                <w:rFonts w:hint="eastAsia" w:hAnsi="宋体" w:eastAsia="宋体" w:cs="宋体"/>
                <w:b/>
                <w:bCs/>
                <w:szCs w:val="21"/>
              </w:rPr>
              <w:t>报文样例</w:t>
            </w:r>
          </w:p>
        </w:tc>
        <w:tc>
          <w:tcPr>
            <w:tcW w:w="2070" w:type="dxa"/>
            <w:shd w:val="clear" w:color="auto" w:fill="auto"/>
          </w:tcPr>
          <w:p>
            <w:pPr>
              <w:rPr>
                <w:rFonts w:hAnsi="宋体" w:eastAsia="宋体" w:cs="宋体"/>
                <w:bCs/>
                <w:szCs w:val="21"/>
              </w:rPr>
            </w:pPr>
            <w:r>
              <w:rPr>
                <w:rFonts w:hint="eastAsia" w:hAnsi="宋体" w:eastAsia="宋体" w:cs="宋体"/>
                <w:bCs/>
                <w:szCs w:val="21"/>
              </w:rPr>
              <w:t>合作方报文</w:t>
            </w:r>
          </w:p>
        </w:tc>
        <w:tc>
          <w:tcPr>
            <w:tcW w:w="1890" w:type="dxa"/>
            <w:shd w:val="clear" w:color="auto" w:fill="D0CECE" w:themeFill="background2" w:themeFillShade="E6"/>
          </w:tcPr>
          <w:p>
            <w:pPr>
              <w:rPr>
                <w:rFonts w:hAnsi="宋体" w:eastAsia="宋体" w:cs="宋体"/>
                <w:b/>
                <w:bCs/>
                <w:szCs w:val="21"/>
              </w:rPr>
            </w:pPr>
            <w:r>
              <w:rPr>
                <w:rFonts w:hint="eastAsia" w:hAnsi="宋体" w:eastAsia="宋体" w:cs="宋体"/>
                <w:b/>
                <w:bCs/>
                <w:szCs w:val="21"/>
              </w:rPr>
              <w:t>出单模式</w:t>
            </w:r>
          </w:p>
        </w:tc>
        <w:tc>
          <w:tcPr>
            <w:tcW w:w="1742" w:type="dxa"/>
          </w:tcPr>
          <w:p>
            <w:pPr>
              <w:rPr>
                <w:rFonts w:hAnsi="宋体" w:eastAsia="宋体" w:cs="宋体"/>
                <w:bCs/>
                <w:szCs w:val="21"/>
              </w:rPr>
            </w:pPr>
            <w:r>
              <w:rPr>
                <w:rFonts w:hint="eastAsia" w:hAnsi="宋体" w:eastAsia="宋体" w:cs="宋体"/>
                <w:bCs/>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shd w:val="clear" w:color="auto" w:fill="D0CECE" w:themeFill="background2" w:themeFillShade="E6"/>
          </w:tcPr>
          <w:p>
            <w:pPr>
              <w:rPr>
                <w:rFonts w:hAnsi="宋体" w:eastAsia="宋体" w:cs="宋体"/>
                <w:b/>
                <w:bCs/>
                <w:szCs w:val="21"/>
              </w:rPr>
            </w:pPr>
            <w:r>
              <w:rPr>
                <w:rFonts w:hint="eastAsia" w:hAnsi="宋体" w:eastAsia="宋体" w:cs="宋体"/>
                <w:b/>
                <w:bCs/>
                <w:szCs w:val="21"/>
              </w:rPr>
              <w:t>承保模式</w:t>
            </w:r>
          </w:p>
        </w:tc>
        <w:tc>
          <w:tcPr>
            <w:tcW w:w="2070" w:type="dxa"/>
            <w:shd w:val="clear" w:color="auto" w:fill="auto"/>
          </w:tcPr>
          <w:p>
            <w:pPr>
              <w:rPr>
                <w:rFonts w:hAnsi="宋体" w:eastAsia="宋体" w:cs="宋体"/>
                <w:bCs/>
                <w:szCs w:val="21"/>
              </w:rPr>
            </w:pPr>
            <w:r>
              <w:rPr>
                <w:rFonts w:hint="eastAsia" w:hAnsi="宋体" w:eastAsia="宋体" w:cs="宋体"/>
                <w:bCs/>
                <w:szCs w:val="21"/>
              </w:rPr>
              <w:t>-</w:t>
            </w:r>
          </w:p>
        </w:tc>
        <w:tc>
          <w:tcPr>
            <w:tcW w:w="1890" w:type="dxa"/>
            <w:shd w:val="clear" w:color="auto" w:fill="D0CECE" w:themeFill="background2" w:themeFillShade="E6"/>
          </w:tcPr>
          <w:p>
            <w:pPr>
              <w:rPr>
                <w:rFonts w:hAnsi="宋体" w:eastAsia="宋体" w:cs="宋体"/>
                <w:b/>
                <w:bCs/>
                <w:szCs w:val="21"/>
              </w:rPr>
            </w:pPr>
            <w:r>
              <w:rPr>
                <w:rFonts w:hint="eastAsia" w:hAnsi="宋体" w:eastAsia="宋体" w:cs="宋体"/>
                <w:b/>
                <w:bCs/>
                <w:szCs w:val="21"/>
              </w:rPr>
              <w:t>支付方式</w:t>
            </w:r>
          </w:p>
        </w:tc>
        <w:tc>
          <w:tcPr>
            <w:tcW w:w="1742" w:type="dxa"/>
          </w:tcPr>
          <w:p>
            <w:pPr>
              <w:rPr>
                <w:rFonts w:hAnsi="宋体" w:eastAsia="宋体" w:cs="宋体"/>
                <w:bCs/>
                <w:szCs w:val="21"/>
              </w:rPr>
            </w:pPr>
            <w:r>
              <w:rPr>
                <w:rFonts w:hint="eastAsia" w:hAnsi="宋体" w:eastAsia="宋体" w:cs="宋体"/>
                <w:bCs/>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1800" w:type="dxa"/>
            <w:shd w:val="clear" w:color="auto" w:fill="D0CECE" w:themeFill="background2" w:themeFillShade="E6"/>
          </w:tcPr>
          <w:p>
            <w:pPr>
              <w:rPr>
                <w:rFonts w:hAnsi="宋体" w:eastAsia="宋体" w:cs="宋体"/>
                <w:b/>
                <w:bCs/>
                <w:szCs w:val="21"/>
              </w:rPr>
            </w:pPr>
            <w:r>
              <w:rPr>
                <w:rFonts w:hint="eastAsia" w:hAnsi="宋体" w:eastAsia="宋体" w:cs="宋体"/>
                <w:b/>
                <w:bCs/>
                <w:szCs w:val="21"/>
              </w:rPr>
              <w:t>是否发送短信</w:t>
            </w:r>
          </w:p>
        </w:tc>
        <w:tc>
          <w:tcPr>
            <w:tcW w:w="2070" w:type="dxa"/>
            <w:shd w:val="clear" w:color="auto" w:fill="auto"/>
          </w:tcPr>
          <w:p>
            <w:pPr>
              <w:rPr>
                <w:rFonts w:hAnsi="宋体" w:eastAsia="宋体" w:cs="宋体"/>
                <w:bCs/>
                <w:szCs w:val="21"/>
              </w:rPr>
            </w:pPr>
            <w:r>
              <w:rPr>
                <w:rFonts w:hint="eastAsia" w:hAnsi="宋体" w:eastAsia="宋体" w:cs="宋体"/>
                <w:bCs/>
                <w:szCs w:val="21"/>
              </w:rPr>
              <w:t>是</w:t>
            </w:r>
          </w:p>
        </w:tc>
        <w:tc>
          <w:tcPr>
            <w:tcW w:w="1890" w:type="dxa"/>
            <w:shd w:val="clear" w:color="auto" w:fill="D0CECE" w:themeFill="background2" w:themeFillShade="E6"/>
          </w:tcPr>
          <w:p>
            <w:pPr>
              <w:rPr>
                <w:rFonts w:hAnsi="宋体" w:eastAsia="宋体" w:cs="宋体"/>
                <w:b/>
                <w:bCs/>
                <w:szCs w:val="21"/>
              </w:rPr>
            </w:pPr>
            <w:r>
              <w:rPr>
                <w:rFonts w:hint="eastAsia" w:hAnsi="宋体" w:eastAsia="宋体" w:cs="宋体"/>
                <w:b/>
                <w:bCs/>
                <w:szCs w:val="21"/>
              </w:rPr>
              <w:t>是否发送邮件</w:t>
            </w:r>
          </w:p>
        </w:tc>
        <w:tc>
          <w:tcPr>
            <w:tcW w:w="1742" w:type="dxa"/>
          </w:tcPr>
          <w:p>
            <w:pPr>
              <w:rPr>
                <w:rFonts w:hAnsi="宋体" w:eastAsia="宋体" w:cs="宋体"/>
                <w:bCs/>
                <w:szCs w:val="21"/>
              </w:rPr>
            </w:pPr>
            <w:r>
              <w:rPr>
                <w:rFonts w:hint="eastAsia" w:hAnsi="宋体" w:eastAsia="宋体" w:cs="宋体"/>
                <w:bCs/>
                <w:szCs w:val="21"/>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shd w:val="clear" w:color="auto" w:fill="D0CECE" w:themeFill="background2" w:themeFillShade="E6"/>
          </w:tcPr>
          <w:p>
            <w:pPr>
              <w:rPr>
                <w:rFonts w:hAnsi="宋体" w:eastAsia="宋体" w:cs="宋体"/>
                <w:b/>
                <w:bCs/>
                <w:szCs w:val="21"/>
              </w:rPr>
            </w:pPr>
            <w:r>
              <w:rPr>
                <w:rFonts w:hint="eastAsia" w:hAnsi="宋体" w:eastAsia="宋体" w:cs="宋体"/>
                <w:b/>
                <w:bCs/>
                <w:szCs w:val="21"/>
              </w:rPr>
              <w:t>接口业务描述</w:t>
            </w:r>
          </w:p>
        </w:tc>
        <w:tc>
          <w:tcPr>
            <w:tcW w:w="5702" w:type="dxa"/>
            <w:gridSpan w:val="3"/>
            <w:shd w:val="clear" w:color="auto" w:fill="auto"/>
          </w:tcPr>
          <w:p>
            <w:pPr>
              <w:rPr>
                <w:rFonts w:hAnsi="宋体" w:eastAsia="宋体" w:cs="宋体"/>
                <w:bCs/>
                <w:szCs w:val="21"/>
              </w:rPr>
            </w:pPr>
            <w:r>
              <w:rPr>
                <w:rFonts w:hint="eastAsia" w:hAnsi="宋体" w:eastAsia="宋体" w:cs="宋体"/>
                <w:bCs/>
                <w:szCs w:val="21"/>
              </w:rPr>
              <w:t>调用签单微服务，互联网核心校验保单数据是否合法，返回签单结果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800" w:type="dxa"/>
            <w:shd w:val="clear" w:color="auto" w:fill="D0CECE" w:themeFill="background2" w:themeFillShade="E6"/>
          </w:tcPr>
          <w:p>
            <w:pPr>
              <w:rPr>
                <w:rFonts w:hAnsi="宋体" w:eastAsia="宋体" w:cs="宋体"/>
                <w:b/>
                <w:bCs/>
                <w:szCs w:val="21"/>
              </w:rPr>
            </w:pPr>
            <w:r>
              <w:rPr>
                <w:rFonts w:hint="eastAsia" w:hAnsi="宋体" w:eastAsia="宋体" w:cs="宋体"/>
                <w:b/>
                <w:bCs/>
                <w:szCs w:val="21"/>
              </w:rPr>
              <w:t>接口输入</w:t>
            </w:r>
          </w:p>
        </w:tc>
        <w:tc>
          <w:tcPr>
            <w:tcW w:w="5702" w:type="dxa"/>
            <w:gridSpan w:val="3"/>
            <w:shd w:val="clear" w:color="auto" w:fill="auto"/>
          </w:tcPr>
          <w:p>
            <w:pPr>
              <w:rPr>
                <w:rFonts w:hAnsi="宋体" w:eastAsia="宋体" w:cs="宋体"/>
                <w:bCs/>
                <w:szCs w:val="21"/>
              </w:rPr>
            </w:pPr>
            <w:r>
              <w:rPr>
                <w:rFonts w:hint="eastAsia" w:hAnsi="宋体" w:eastAsia="宋体" w:cs="宋体"/>
                <w:bCs/>
                <w:szCs w:val="21"/>
              </w:rPr>
              <w:t>签单请求报文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1" w:hRule="atLeast"/>
        </w:trPr>
        <w:tc>
          <w:tcPr>
            <w:tcW w:w="1800" w:type="dxa"/>
            <w:shd w:val="clear" w:color="auto" w:fill="D0CECE" w:themeFill="background2" w:themeFillShade="E6"/>
          </w:tcPr>
          <w:p>
            <w:pPr>
              <w:rPr>
                <w:rFonts w:hAnsi="宋体" w:eastAsia="宋体" w:cs="宋体"/>
                <w:b/>
                <w:bCs/>
                <w:szCs w:val="21"/>
              </w:rPr>
            </w:pPr>
            <w:r>
              <w:rPr>
                <w:rFonts w:hint="eastAsia" w:hAnsi="宋体" w:eastAsia="宋体" w:cs="宋体"/>
                <w:b/>
                <w:bCs/>
                <w:szCs w:val="21"/>
              </w:rPr>
              <w:t>接口输出</w:t>
            </w:r>
          </w:p>
        </w:tc>
        <w:tc>
          <w:tcPr>
            <w:tcW w:w="5702" w:type="dxa"/>
            <w:gridSpan w:val="3"/>
            <w:shd w:val="clear" w:color="auto" w:fill="auto"/>
          </w:tcPr>
          <w:p>
            <w:pPr>
              <w:rPr>
                <w:rFonts w:hAnsi="宋体" w:eastAsia="宋体" w:cs="宋体"/>
                <w:bCs/>
                <w:szCs w:val="21"/>
              </w:rPr>
            </w:pPr>
            <w:r>
              <w:rPr>
                <w:rFonts w:hint="eastAsia" w:hAnsi="宋体" w:eastAsia="宋体" w:cs="宋体"/>
                <w:bCs/>
                <w:szCs w:val="21"/>
              </w:rPr>
              <w:t>承保结果</w:t>
            </w:r>
          </w:p>
        </w:tc>
      </w:tr>
    </w:tbl>
    <w:p>
      <w:pPr>
        <w:pStyle w:val="4"/>
        <w:rPr>
          <w:rFonts w:asciiTheme="minorHAnsi"/>
          <w:szCs w:val="21"/>
        </w:rPr>
      </w:pPr>
      <w:r>
        <w:rPr>
          <w:rFonts w:hint="eastAsia" w:asciiTheme="minorHAnsi"/>
          <w:szCs w:val="21"/>
        </w:rPr>
        <w:t>流程图</w:t>
      </w:r>
    </w:p>
    <w:p/>
    <w:p>
      <w:pPr>
        <w:pStyle w:val="4"/>
        <w:rPr>
          <w:rFonts w:asciiTheme="minorHAnsi"/>
          <w:szCs w:val="21"/>
        </w:rPr>
      </w:pPr>
      <w:r>
        <w:rPr>
          <w:rFonts w:hint="eastAsia" w:asciiTheme="minorHAnsi"/>
          <w:szCs w:val="21"/>
        </w:rPr>
        <w:t>请求报文样例及说明</w:t>
      </w:r>
    </w:p>
    <w:p/>
    <w:p>
      <w:pPr>
        <w:pStyle w:val="5"/>
        <w:numPr>
          <w:ilvl w:val="0"/>
          <w:numId w:val="2"/>
        </w:numPr>
      </w:pPr>
      <w:r>
        <w:rPr>
          <w:rFonts w:hint="eastAsia"/>
        </w:rPr>
        <w:t>请求报文</w:t>
      </w:r>
      <w:r>
        <w:rPr>
          <w:rFonts w:hint="eastAsia" w:asciiTheme="minorHAnsi"/>
          <w:szCs w:val="21"/>
        </w:rPr>
        <w:t>样例</w:t>
      </w:r>
    </w:p>
    <w:tbl>
      <w:tblPr>
        <w:tblStyle w:val="24"/>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56" w:type="dxa"/>
          </w:tcPr>
          <w:p>
            <w:pPr>
              <w:rPr>
                <w:rFonts w:hAnsi="宋体" w:eastAsia="宋体" w:cs="宋体"/>
                <w:szCs w:val="21"/>
              </w:rPr>
            </w:pPr>
            <w:r>
              <w:rPr>
                <w:rFonts w:hint="eastAsia" w:hAnsi="宋体" w:eastAsia="宋体" w:cs="宋体"/>
                <w:szCs w:val="21"/>
              </w:rPr>
              <w:t>&lt;?xml version="1.0" encoding="UTF-8"?&gt;</w:t>
            </w:r>
          </w:p>
          <w:p>
            <w:pPr>
              <w:rPr>
                <w:rFonts w:hAnsi="宋体" w:eastAsia="宋体" w:cs="宋体"/>
                <w:szCs w:val="21"/>
              </w:rPr>
            </w:pPr>
            <w:r>
              <w:rPr>
                <w:rFonts w:hint="eastAsia" w:hAnsi="宋体" w:eastAsia="宋体" w:cs="宋体"/>
                <w:szCs w:val="21"/>
              </w:rPr>
              <w:t>&lt;TradeData&gt;</w:t>
            </w:r>
          </w:p>
          <w:p>
            <w:pPr>
              <w:rPr>
                <w:rFonts w:hAnsi="宋体" w:eastAsia="宋体" w:cs="宋体"/>
                <w:szCs w:val="21"/>
              </w:rPr>
            </w:pPr>
            <w:r>
              <w:rPr>
                <w:rFonts w:hint="eastAsia" w:hAnsi="宋体" w:eastAsia="宋体" w:cs="宋体"/>
                <w:szCs w:val="21"/>
              </w:rPr>
              <w:t xml:space="preserve">    &lt;!--报文头--&gt;</w:t>
            </w:r>
          </w:p>
          <w:p>
            <w:pPr>
              <w:rPr>
                <w:rFonts w:hAnsi="宋体" w:eastAsia="宋体" w:cs="宋体"/>
                <w:szCs w:val="21"/>
              </w:rPr>
            </w:pPr>
            <w:r>
              <w:rPr>
                <w:rFonts w:hint="eastAsia" w:hAnsi="宋体" w:eastAsia="宋体" w:cs="宋体"/>
                <w:szCs w:val="21"/>
              </w:rPr>
              <w:t>&lt;BaseInfo&gt;</w:t>
            </w:r>
          </w:p>
          <w:p>
            <w:pPr>
              <w:rPr>
                <w:rFonts w:hAnsi="宋体" w:eastAsia="宋体" w:cs="宋体"/>
                <w:szCs w:val="21"/>
              </w:rPr>
            </w:pPr>
            <w:r>
              <w:rPr>
                <w:rFonts w:hint="eastAsia" w:hAnsi="宋体" w:eastAsia="宋体" w:cs="宋体"/>
                <w:szCs w:val="21"/>
              </w:rPr>
              <w:t xml:space="preserve">    &lt;!--交易日期--&gt;</w:t>
            </w:r>
          </w:p>
          <w:p>
            <w:pPr>
              <w:rPr>
                <w:rFonts w:hAnsi="宋体" w:eastAsia="宋体" w:cs="宋体"/>
                <w:szCs w:val="21"/>
              </w:rPr>
            </w:pPr>
            <w:r>
              <w:rPr>
                <w:rFonts w:hint="eastAsia" w:hAnsi="宋体" w:eastAsia="宋体" w:cs="宋体"/>
                <w:szCs w:val="21"/>
              </w:rPr>
              <w:t>&lt;TranDate&gt;20180201&lt;/TranDate&gt;</w:t>
            </w:r>
          </w:p>
          <w:p>
            <w:pPr>
              <w:rPr>
                <w:rFonts w:hAnsi="宋体" w:eastAsia="宋体" w:cs="宋体"/>
                <w:szCs w:val="21"/>
              </w:rPr>
            </w:pPr>
            <w:r>
              <w:rPr>
                <w:rFonts w:hint="eastAsia" w:hAnsi="宋体" w:eastAsia="宋体" w:cs="宋体"/>
                <w:szCs w:val="21"/>
              </w:rPr>
              <w:t xml:space="preserve">    &lt;!--交易时间--&gt;</w:t>
            </w:r>
          </w:p>
          <w:p>
            <w:pPr>
              <w:rPr>
                <w:rFonts w:hAnsi="宋体" w:eastAsia="宋体" w:cs="宋体"/>
                <w:szCs w:val="21"/>
              </w:rPr>
            </w:pPr>
            <w:r>
              <w:rPr>
                <w:rFonts w:hint="eastAsia" w:hAnsi="宋体" w:eastAsia="宋体" w:cs="宋体"/>
                <w:szCs w:val="21"/>
              </w:rPr>
              <w:t>&lt;TranTime&gt;174951&lt;/TranTime&gt;</w:t>
            </w:r>
          </w:p>
          <w:p>
            <w:pPr>
              <w:rPr>
                <w:rFonts w:hAnsi="宋体" w:eastAsia="宋体" w:cs="宋体"/>
                <w:szCs w:val="21"/>
              </w:rPr>
            </w:pPr>
            <w:r>
              <w:rPr>
                <w:rFonts w:hint="eastAsia" w:hAnsi="宋体" w:eastAsia="宋体" w:cs="宋体"/>
                <w:szCs w:val="21"/>
              </w:rPr>
              <w:t xml:space="preserve">    &lt;!--交易流水号--&gt;</w:t>
            </w:r>
          </w:p>
          <w:p>
            <w:pPr>
              <w:rPr>
                <w:rFonts w:hAnsi="宋体" w:eastAsia="宋体" w:cs="宋体"/>
                <w:szCs w:val="21"/>
              </w:rPr>
            </w:pPr>
            <w:r>
              <w:rPr>
                <w:rFonts w:hint="eastAsia" w:hAnsi="宋体" w:eastAsia="宋体" w:cs="宋体"/>
                <w:szCs w:val="21"/>
              </w:rPr>
              <w:t>&lt;TranNo&gt;1023330003&lt;/TranNo&gt;</w:t>
            </w:r>
          </w:p>
          <w:p>
            <w:pPr>
              <w:rPr>
                <w:rFonts w:hAnsi="宋体" w:eastAsia="宋体" w:cs="宋体"/>
                <w:szCs w:val="21"/>
              </w:rPr>
            </w:pPr>
            <w:r>
              <w:rPr>
                <w:rFonts w:hint="eastAsia" w:hAnsi="宋体" w:eastAsia="宋体" w:cs="宋体"/>
                <w:szCs w:val="21"/>
              </w:rPr>
              <w:t xml:space="preserve">    &lt;!--交易代码--&gt;</w:t>
            </w:r>
          </w:p>
          <w:p>
            <w:pPr>
              <w:rPr>
                <w:rFonts w:hAnsi="宋体" w:eastAsia="宋体" w:cs="宋体"/>
                <w:szCs w:val="21"/>
              </w:rPr>
            </w:pPr>
            <w:r>
              <w:rPr>
                <w:rFonts w:hint="eastAsia" w:hAnsi="宋体" w:eastAsia="宋体" w:cs="宋体"/>
                <w:szCs w:val="21"/>
              </w:rPr>
              <w:t>&lt;FuncFlag&gt;03&lt;/FuncFlag&gt;</w:t>
            </w:r>
          </w:p>
          <w:p>
            <w:pPr>
              <w:rPr>
                <w:rFonts w:hAnsi="宋体" w:eastAsia="宋体" w:cs="宋体"/>
                <w:szCs w:val="21"/>
              </w:rPr>
            </w:pPr>
            <w:r>
              <w:rPr>
                <w:rFonts w:hint="eastAsia" w:hAnsi="宋体" w:eastAsia="宋体" w:cs="宋体"/>
                <w:szCs w:val="21"/>
              </w:rPr>
              <w:t xml:space="preserve">    &lt;!--接入方编码--&gt;</w:t>
            </w:r>
          </w:p>
          <w:p>
            <w:pPr>
              <w:rPr>
                <w:rFonts w:hAnsi="宋体" w:eastAsia="宋体" w:cs="宋体"/>
                <w:szCs w:val="21"/>
              </w:rPr>
            </w:pPr>
            <w:r>
              <w:rPr>
                <w:rFonts w:hint="eastAsia" w:hAnsi="宋体" w:eastAsia="宋体" w:cs="宋体"/>
                <w:szCs w:val="21"/>
              </w:rPr>
              <w:t>&lt;AccessCode&gt;ybt&lt;/AccessCode&gt;</w:t>
            </w:r>
          </w:p>
          <w:p>
            <w:pPr>
              <w:rPr>
                <w:rFonts w:hAnsi="宋体" w:eastAsia="宋体" w:cs="宋体"/>
                <w:szCs w:val="21"/>
              </w:rPr>
            </w:pPr>
            <w:r>
              <w:rPr>
                <w:rFonts w:hint="eastAsia" w:hAnsi="宋体" w:eastAsia="宋体" w:cs="宋体"/>
                <w:szCs w:val="21"/>
              </w:rPr>
              <w:t>&lt;/BaseInfo&gt;</w:t>
            </w:r>
          </w:p>
          <w:p>
            <w:pPr>
              <w:rPr>
                <w:rFonts w:hAnsi="宋体" w:eastAsia="宋体" w:cs="宋体"/>
                <w:szCs w:val="21"/>
              </w:rPr>
            </w:pPr>
            <w:r>
              <w:rPr>
                <w:rFonts w:hint="eastAsia" w:hAnsi="宋体" w:eastAsia="宋体" w:cs="宋体"/>
                <w:szCs w:val="21"/>
              </w:rPr>
              <w:t xml:space="preserve">    &lt;!--报文体--&gt;</w:t>
            </w:r>
          </w:p>
          <w:p>
            <w:pPr>
              <w:rPr>
                <w:rFonts w:hAnsi="宋体" w:eastAsia="宋体" w:cs="宋体"/>
                <w:szCs w:val="21"/>
              </w:rPr>
            </w:pPr>
            <w:r>
              <w:rPr>
                <w:rFonts w:hint="eastAsia" w:hAnsi="宋体" w:eastAsia="宋体" w:cs="宋体"/>
                <w:szCs w:val="21"/>
              </w:rPr>
              <w:t>&lt;ContInfo&gt;</w:t>
            </w:r>
          </w:p>
          <w:p>
            <w:pPr>
              <w:rPr>
                <w:rFonts w:hAnsi="宋体" w:eastAsia="宋体" w:cs="宋体"/>
                <w:szCs w:val="21"/>
              </w:rPr>
            </w:pPr>
            <w:r>
              <w:rPr>
                <w:rFonts w:hint="eastAsia" w:hAnsi="宋体" w:eastAsia="宋体" w:cs="宋体"/>
                <w:szCs w:val="21"/>
              </w:rPr>
              <w:t>&lt;LCCont&gt;</w:t>
            </w:r>
          </w:p>
          <w:p>
            <w:pPr>
              <w:rPr>
                <w:rFonts w:hAnsi="宋体" w:eastAsia="宋体" w:cs="宋体"/>
                <w:szCs w:val="21"/>
              </w:rPr>
            </w:pPr>
            <w:r>
              <w:rPr>
                <w:rFonts w:hint="eastAsia" w:hAnsi="宋体" w:eastAsia="宋体" w:cs="宋体"/>
                <w:szCs w:val="21"/>
              </w:rPr>
              <w:t xml:space="preserve">    &lt;!--交易流水号--&gt;</w:t>
            </w:r>
          </w:p>
          <w:p>
            <w:pPr>
              <w:rPr>
                <w:rFonts w:hAnsi="宋体" w:eastAsia="宋体" w:cs="宋体"/>
                <w:szCs w:val="21"/>
              </w:rPr>
            </w:pPr>
            <w:r>
              <w:rPr>
                <w:rFonts w:hint="eastAsia" w:hAnsi="宋体" w:eastAsia="宋体" w:cs="宋体"/>
                <w:szCs w:val="21"/>
              </w:rPr>
              <w:t>&lt;TransactionNo&gt;1023330003&lt;/TransactionNo&gt;</w:t>
            </w:r>
          </w:p>
          <w:p>
            <w:pPr>
              <w:rPr>
                <w:rFonts w:hAnsi="宋体" w:eastAsia="宋体" w:cs="宋体"/>
                <w:szCs w:val="21"/>
              </w:rPr>
            </w:pPr>
            <w:r>
              <w:rPr>
                <w:rFonts w:hint="eastAsia" w:hAnsi="宋体" w:eastAsia="宋体" w:cs="宋体"/>
                <w:szCs w:val="21"/>
              </w:rPr>
              <w:t xml:space="preserve">    &lt;!--订单号--&gt;</w:t>
            </w:r>
          </w:p>
          <w:p>
            <w:pPr>
              <w:rPr>
                <w:rFonts w:hAnsi="宋体" w:eastAsia="宋体" w:cs="宋体"/>
                <w:szCs w:val="21"/>
              </w:rPr>
            </w:pPr>
            <w:r>
              <w:rPr>
                <w:rFonts w:hint="eastAsia" w:hAnsi="宋体" w:eastAsia="宋体" w:cs="宋体"/>
                <w:szCs w:val="21"/>
              </w:rPr>
              <w:t>&lt;OrderNo&gt;600275250236308&lt;/OrderNo&gt;</w:t>
            </w:r>
          </w:p>
          <w:p>
            <w:pPr>
              <w:rPr>
                <w:rFonts w:hAnsi="宋体" w:eastAsia="宋体" w:cs="宋体"/>
                <w:szCs w:val="21"/>
              </w:rPr>
            </w:pPr>
            <w:r>
              <w:rPr>
                <w:rFonts w:hint="eastAsia" w:hAnsi="宋体" w:eastAsia="宋体" w:cs="宋体"/>
                <w:szCs w:val="21"/>
              </w:rPr>
              <w:t xml:space="preserve">    &lt;!--投保单号--&gt;</w:t>
            </w:r>
          </w:p>
          <w:p>
            <w:pPr>
              <w:rPr>
                <w:rFonts w:hAnsi="宋体" w:eastAsia="宋体" w:cs="宋体"/>
                <w:szCs w:val="21"/>
              </w:rPr>
            </w:pPr>
            <w:r>
              <w:rPr>
                <w:rFonts w:hint="eastAsia" w:hAnsi="宋体" w:eastAsia="宋体" w:cs="宋体"/>
                <w:szCs w:val="21"/>
              </w:rPr>
              <w:t>&lt;ProposalContNo&gt;600275250236308&lt;/ProposalContNo&gt;</w:t>
            </w:r>
          </w:p>
          <w:p>
            <w:pPr>
              <w:rPr>
                <w:rFonts w:hAnsi="宋体" w:eastAsia="宋体" w:cs="宋体"/>
                <w:szCs w:val="21"/>
              </w:rPr>
            </w:pPr>
            <w:r>
              <w:rPr>
                <w:rFonts w:hint="eastAsia" w:hAnsi="宋体" w:eastAsia="宋体" w:cs="宋体"/>
                <w:szCs w:val="21"/>
              </w:rPr>
              <w:t xml:space="preserve">    &lt;!--支付状态--&gt;</w:t>
            </w:r>
          </w:p>
          <w:p>
            <w:pPr>
              <w:rPr>
                <w:rFonts w:hAnsi="宋体" w:eastAsia="宋体" w:cs="宋体"/>
                <w:szCs w:val="21"/>
              </w:rPr>
            </w:pPr>
            <w:r>
              <w:rPr>
                <w:rFonts w:hint="eastAsia" w:hAnsi="宋体" w:eastAsia="宋体" w:cs="宋体"/>
                <w:szCs w:val="21"/>
              </w:rPr>
              <w:t>&lt;PayMentStatus&gt;100&lt;/PayMentStatus&gt;</w:t>
            </w:r>
          </w:p>
          <w:p>
            <w:pPr>
              <w:rPr>
                <w:rFonts w:hAnsi="宋体" w:eastAsia="宋体" w:cs="宋体"/>
                <w:szCs w:val="21"/>
              </w:rPr>
            </w:pPr>
            <w:r>
              <w:rPr>
                <w:rFonts w:hint="eastAsia" w:hAnsi="宋体" w:eastAsia="宋体" w:cs="宋体"/>
                <w:szCs w:val="21"/>
              </w:rPr>
              <w:t xml:space="preserve">    &lt;!--首期银行编码--&gt;</w:t>
            </w:r>
          </w:p>
          <w:p>
            <w:pPr>
              <w:rPr>
                <w:rFonts w:hAnsi="宋体" w:eastAsia="宋体" w:cs="宋体"/>
                <w:szCs w:val="21"/>
              </w:rPr>
            </w:pPr>
            <w:r>
              <w:rPr>
                <w:rFonts w:hint="eastAsia" w:hAnsi="宋体" w:eastAsia="宋体" w:cs="宋体"/>
                <w:szCs w:val="21"/>
              </w:rPr>
              <w:t>&lt;NewBankCode&gt;&lt;/NewBankCode&gt;</w:t>
            </w:r>
          </w:p>
          <w:p>
            <w:pPr>
              <w:rPr>
                <w:rFonts w:hAnsi="宋体" w:eastAsia="宋体" w:cs="宋体"/>
                <w:szCs w:val="21"/>
              </w:rPr>
            </w:pPr>
            <w:r>
              <w:rPr>
                <w:rFonts w:hint="eastAsia" w:hAnsi="宋体" w:eastAsia="宋体" w:cs="宋体"/>
                <w:szCs w:val="21"/>
              </w:rPr>
              <w:t xml:space="preserve">    &lt;!--首期交费银行名称--&gt;</w:t>
            </w:r>
          </w:p>
          <w:p>
            <w:pPr>
              <w:rPr>
                <w:rFonts w:hAnsi="宋体" w:eastAsia="宋体" w:cs="宋体"/>
                <w:szCs w:val="21"/>
              </w:rPr>
            </w:pPr>
            <w:r>
              <w:rPr>
                <w:rFonts w:hint="eastAsia" w:hAnsi="宋体" w:eastAsia="宋体" w:cs="宋体"/>
                <w:szCs w:val="21"/>
              </w:rPr>
              <w:t>&lt;NewBankName&gt;&lt;/NewBankName&gt;</w:t>
            </w:r>
          </w:p>
          <w:p>
            <w:pPr>
              <w:rPr>
                <w:rFonts w:hAnsi="宋体" w:eastAsia="宋体" w:cs="宋体"/>
                <w:szCs w:val="21"/>
              </w:rPr>
            </w:pPr>
            <w:r>
              <w:rPr>
                <w:rFonts w:hint="eastAsia" w:hAnsi="宋体" w:eastAsia="宋体" w:cs="宋体"/>
                <w:szCs w:val="21"/>
              </w:rPr>
              <w:t xml:space="preserve">    &lt;!--首期银行帐号--&gt;</w:t>
            </w:r>
          </w:p>
          <w:p>
            <w:pPr>
              <w:rPr>
                <w:rFonts w:hAnsi="宋体" w:eastAsia="宋体" w:cs="宋体"/>
                <w:szCs w:val="21"/>
              </w:rPr>
            </w:pPr>
            <w:r>
              <w:rPr>
                <w:rFonts w:hint="eastAsia" w:hAnsi="宋体" w:eastAsia="宋体" w:cs="宋体"/>
                <w:szCs w:val="21"/>
              </w:rPr>
              <w:t>&lt;NewBankAccNo&gt;4270193425340028&lt;/NewBankAccNo&gt;</w:t>
            </w:r>
          </w:p>
          <w:p>
            <w:pPr>
              <w:rPr>
                <w:rFonts w:hAnsi="宋体" w:eastAsia="宋体" w:cs="宋体"/>
                <w:szCs w:val="21"/>
              </w:rPr>
            </w:pPr>
            <w:r>
              <w:rPr>
                <w:rFonts w:hint="eastAsia" w:hAnsi="宋体" w:eastAsia="宋体" w:cs="宋体"/>
                <w:szCs w:val="21"/>
              </w:rPr>
              <w:t xml:space="preserve">    &lt;!--首期银行帐户名--&gt;</w:t>
            </w:r>
          </w:p>
          <w:p>
            <w:pPr>
              <w:rPr>
                <w:rFonts w:hAnsi="宋体" w:eastAsia="宋体" w:cs="宋体"/>
                <w:szCs w:val="21"/>
              </w:rPr>
            </w:pPr>
            <w:r>
              <w:rPr>
                <w:rFonts w:hint="eastAsia" w:hAnsi="宋体" w:eastAsia="宋体" w:cs="宋体"/>
                <w:szCs w:val="21"/>
              </w:rPr>
              <w:t>&lt;NewAccName&gt;&lt;/NewAccName&gt;</w:t>
            </w:r>
          </w:p>
          <w:p>
            <w:pPr>
              <w:rPr>
                <w:rFonts w:hAnsi="宋体" w:eastAsia="宋体" w:cs="宋体"/>
                <w:szCs w:val="21"/>
              </w:rPr>
            </w:pPr>
            <w:r>
              <w:rPr>
                <w:rFonts w:hint="eastAsia" w:hAnsi="宋体" w:eastAsia="宋体" w:cs="宋体"/>
                <w:szCs w:val="21"/>
              </w:rPr>
              <w:t xml:space="preserve">    &lt;!-保费--&gt;</w:t>
            </w:r>
          </w:p>
          <w:p>
            <w:pPr>
              <w:rPr>
                <w:rFonts w:hAnsi="宋体" w:eastAsia="宋体" w:cs="宋体"/>
                <w:szCs w:val="21"/>
              </w:rPr>
            </w:pPr>
            <w:r>
              <w:rPr>
                <w:rFonts w:hint="eastAsia" w:hAnsi="宋体" w:eastAsia="宋体" w:cs="宋体"/>
                <w:szCs w:val="21"/>
              </w:rPr>
              <w:t>&lt;Prem&gt;&lt;/Prem&gt;</w:t>
            </w:r>
          </w:p>
          <w:p>
            <w:pPr>
              <w:rPr>
                <w:rFonts w:hAnsi="宋体" w:eastAsia="宋体" w:cs="宋体"/>
                <w:szCs w:val="21"/>
              </w:rPr>
            </w:pPr>
            <w:r>
              <w:rPr>
                <w:rFonts w:hint="eastAsia" w:hAnsi="宋体" w:eastAsia="宋体" w:cs="宋体"/>
                <w:szCs w:val="21"/>
              </w:rPr>
              <w:t xml:space="preserve">    &lt;!--首期交费日期--&gt;</w:t>
            </w:r>
          </w:p>
          <w:p>
            <w:pPr>
              <w:rPr>
                <w:rFonts w:hAnsi="宋体" w:eastAsia="宋体" w:cs="宋体"/>
                <w:szCs w:val="21"/>
              </w:rPr>
            </w:pPr>
            <w:r>
              <w:rPr>
                <w:rFonts w:hint="eastAsia" w:hAnsi="宋体" w:eastAsia="宋体" w:cs="宋体"/>
                <w:szCs w:val="21"/>
              </w:rPr>
              <w:t>&lt;FirstPayDate&gt;20180201&lt;/FirstPayDate&gt;</w:t>
            </w:r>
          </w:p>
          <w:p>
            <w:pPr>
              <w:rPr>
                <w:rFonts w:hAnsi="宋体" w:eastAsia="宋体" w:cs="宋体"/>
                <w:szCs w:val="21"/>
              </w:rPr>
            </w:pPr>
            <w:r>
              <w:rPr>
                <w:rFonts w:hint="eastAsia" w:hAnsi="宋体" w:eastAsia="宋体" w:cs="宋体"/>
                <w:szCs w:val="21"/>
              </w:rPr>
              <w:t>&lt;/LCCont&gt;</w:t>
            </w:r>
          </w:p>
          <w:p>
            <w:pPr>
              <w:rPr>
                <w:rFonts w:hAnsi="宋体" w:eastAsia="宋体" w:cs="宋体"/>
                <w:szCs w:val="21"/>
              </w:rPr>
            </w:pPr>
            <w:r>
              <w:rPr>
                <w:rFonts w:hint="eastAsia" w:hAnsi="宋体" w:eastAsia="宋体" w:cs="宋体"/>
                <w:szCs w:val="21"/>
              </w:rPr>
              <w:t>&lt;/ContInfo&gt;</w:t>
            </w:r>
          </w:p>
          <w:p>
            <w:pPr>
              <w:rPr>
                <w:rFonts w:hAnsi="宋体" w:eastAsia="宋体" w:cs="宋体"/>
                <w:szCs w:val="21"/>
              </w:rPr>
            </w:pPr>
            <w:r>
              <w:rPr>
                <w:rFonts w:hint="eastAsia" w:hAnsi="宋体" w:eastAsia="宋体" w:cs="宋体"/>
                <w:szCs w:val="21"/>
              </w:rPr>
              <w:t>&lt;/TradeData&gt;</w:t>
            </w:r>
          </w:p>
        </w:tc>
      </w:tr>
    </w:tbl>
    <w:p>
      <w:pPr>
        <w:pStyle w:val="5"/>
        <w:numPr>
          <w:ilvl w:val="0"/>
          <w:numId w:val="2"/>
        </w:numPr>
      </w:pPr>
      <w:r>
        <w:rPr>
          <w:rFonts w:hint="eastAsia"/>
        </w:rPr>
        <w:t>请求报文说明</w:t>
      </w:r>
    </w:p>
    <w:p/>
    <w:tbl>
      <w:tblPr>
        <w:tblStyle w:val="23"/>
        <w:tblW w:w="8812" w:type="dxa"/>
        <w:jc w:val="cente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549"/>
        <w:gridCol w:w="1795"/>
        <w:gridCol w:w="1664"/>
        <w:gridCol w:w="1048"/>
        <w:gridCol w:w="1878"/>
        <w:gridCol w:w="1878"/>
      </w:tblGrid>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380" w:hRule="atLeast"/>
          <w:jc w:val="center"/>
        </w:trPr>
        <w:tc>
          <w:tcPr>
            <w:tcW w:w="549" w:type="dxa"/>
            <w:shd w:val="clear" w:color="auto" w:fill="7F7F7F" w:themeFill="background1" w:themeFillShade="80"/>
          </w:tcPr>
          <w:p>
            <w:pPr>
              <w:rPr>
                <w:b/>
              </w:rPr>
            </w:pPr>
            <w:r>
              <w:rPr>
                <w:rFonts w:hint="eastAsia"/>
                <w:b/>
              </w:rPr>
              <w:t>No.</w:t>
            </w:r>
          </w:p>
        </w:tc>
        <w:tc>
          <w:tcPr>
            <w:tcW w:w="1795" w:type="dxa"/>
            <w:shd w:val="clear" w:color="auto" w:fill="7F7F7F" w:themeFill="background1" w:themeFillShade="80"/>
          </w:tcPr>
          <w:p>
            <w:pPr>
              <w:rPr>
                <w:b/>
              </w:rPr>
            </w:pPr>
            <w:r>
              <w:rPr>
                <w:rFonts w:hint="eastAsia"/>
                <w:b/>
              </w:rPr>
              <w:t>字段</w:t>
            </w:r>
          </w:p>
        </w:tc>
        <w:tc>
          <w:tcPr>
            <w:tcW w:w="1664" w:type="dxa"/>
            <w:shd w:val="clear" w:color="auto" w:fill="7F7F7F" w:themeFill="background1" w:themeFillShade="80"/>
          </w:tcPr>
          <w:p>
            <w:pPr>
              <w:rPr>
                <w:b/>
              </w:rPr>
            </w:pPr>
            <w:r>
              <w:rPr>
                <w:rFonts w:hint="eastAsia"/>
                <w:b/>
              </w:rPr>
              <w:t>字段名</w:t>
            </w:r>
          </w:p>
        </w:tc>
        <w:tc>
          <w:tcPr>
            <w:tcW w:w="1048" w:type="dxa"/>
            <w:shd w:val="clear" w:color="auto" w:fill="7F7F7F" w:themeFill="background1" w:themeFillShade="80"/>
          </w:tcPr>
          <w:p>
            <w:pPr>
              <w:rPr>
                <w:b/>
              </w:rPr>
            </w:pPr>
            <w:r>
              <w:rPr>
                <w:rFonts w:hint="eastAsia"/>
                <w:b/>
              </w:rPr>
              <w:t>类型</w:t>
            </w:r>
          </w:p>
        </w:tc>
        <w:tc>
          <w:tcPr>
            <w:tcW w:w="1878" w:type="dxa"/>
            <w:shd w:val="clear" w:color="auto" w:fill="7F7F7F" w:themeFill="background1" w:themeFillShade="80"/>
          </w:tcPr>
          <w:p>
            <w:pPr>
              <w:rPr>
                <w:b/>
              </w:rPr>
            </w:pPr>
            <w:r>
              <w:rPr>
                <w:rFonts w:hint="eastAsia"/>
                <w:b/>
              </w:rPr>
              <w:t>是否必录</w:t>
            </w:r>
          </w:p>
        </w:tc>
        <w:tc>
          <w:tcPr>
            <w:tcW w:w="1878" w:type="dxa"/>
            <w:shd w:val="clear" w:color="auto" w:fill="7F7F7F" w:themeFill="background1" w:themeFillShade="80"/>
          </w:tcPr>
          <w:p>
            <w:pPr>
              <w:rPr>
                <w:b/>
              </w:rPr>
            </w:pPr>
            <w:r>
              <w:rPr>
                <w:rFonts w:hint="eastAsia"/>
                <w:b/>
              </w:rPr>
              <w:t>备注</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90" w:hRule="atLeast"/>
          <w:jc w:val="center"/>
        </w:trPr>
        <w:tc>
          <w:tcPr>
            <w:tcW w:w="549" w:type="dxa"/>
          </w:tcPr>
          <w:p>
            <w:r>
              <w:rPr>
                <w:rFonts w:hint="eastAsia"/>
              </w:rPr>
              <w:t>1</w:t>
            </w:r>
          </w:p>
        </w:tc>
        <w:tc>
          <w:tcPr>
            <w:tcW w:w="1795" w:type="dxa"/>
            <w:vAlign w:val="center"/>
          </w:tcPr>
          <w:p>
            <w:r>
              <w:rPr>
                <w:rFonts w:hint="eastAsia"/>
              </w:rPr>
              <w:t>TranDate</w:t>
            </w:r>
          </w:p>
        </w:tc>
        <w:tc>
          <w:tcPr>
            <w:tcW w:w="1664" w:type="dxa"/>
            <w:vAlign w:val="center"/>
          </w:tcPr>
          <w:p>
            <w:r>
              <w:rPr>
                <w:rFonts w:hint="eastAsia"/>
              </w:rPr>
              <w:t>交易日期</w:t>
            </w:r>
          </w:p>
        </w:tc>
        <w:tc>
          <w:tcPr>
            <w:tcW w:w="1048" w:type="dxa"/>
            <w:vAlign w:val="center"/>
          </w:tcPr>
          <w:p>
            <w:pPr>
              <w:rPr>
                <w:kern w:val="0"/>
              </w:rPr>
            </w:pPr>
            <w:r>
              <w:rPr>
                <w:rFonts w:hint="eastAsia"/>
                <w:kern w:val="0"/>
              </w:rPr>
              <w:t>String</w:t>
            </w:r>
          </w:p>
        </w:tc>
        <w:tc>
          <w:tcPr>
            <w:tcW w:w="1878" w:type="dxa"/>
            <w:vAlign w:val="center"/>
          </w:tcPr>
          <w:p>
            <w:pPr>
              <w:rPr>
                <w:kern w:val="0"/>
              </w:rPr>
            </w:pPr>
            <w:r>
              <w:rPr>
                <w:rFonts w:hint="eastAsia"/>
                <w:kern w:val="0"/>
              </w:rPr>
              <w:t>Y</w:t>
            </w:r>
          </w:p>
        </w:tc>
        <w:tc>
          <w:tcPr>
            <w:tcW w:w="1878" w:type="dxa"/>
            <w:vAlign w:val="center"/>
          </w:tcPr>
          <w:p>
            <w:pPr>
              <w:rPr>
                <w:highlight w:val="green"/>
              </w:rPr>
            </w:pPr>
            <w:r>
              <w:rPr>
                <w:rFonts w:hint="eastAsia"/>
              </w:rPr>
              <w:t>YYYYMMDD</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226" w:hRule="atLeast"/>
          <w:jc w:val="center"/>
        </w:trPr>
        <w:tc>
          <w:tcPr>
            <w:tcW w:w="549" w:type="dxa"/>
          </w:tcPr>
          <w:p>
            <w:r>
              <w:rPr>
                <w:rFonts w:hint="eastAsia"/>
              </w:rPr>
              <w:t>2</w:t>
            </w:r>
          </w:p>
        </w:tc>
        <w:tc>
          <w:tcPr>
            <w:tcW w:w="1795" w:type="dxa"/>
            <w:vAlign w:val="center"/>
          </w:tcPr>
          <w:p>
            <w:r>
              <w:rPr>
                <w:rFonts w:hint="eastAsia"/>
              </w:rPr>
              <w:t>TranTime</w:t>
            </w:r>
          </w:p>
        </w:tc>
        <w:tc>
          <w:tcPr>
            <w:tcW w:w="1664" w:type="dxa"/>
            <w:vAlign w:val="center"/>
          </w:tcPr>
          <w:p>
            <w:r>
              <w:rPr>
                <w:rFonts w:hint="eastAsia"/>
              </w:rPr>
              <w:t>交易时间</w:t>
            </w:r>
          </w:p>
        </w:tc>
        <w:tc>
          <w:tcPr>
            <w:tcW w:w="1048" w:type="dxa"/>
            <w:vAlign w:val="center"/>
          </w:tcPr>
          <w:p>
            <w:pPr>
              <w:rPr>
                <w:kern w:val="0"/>
              </w:rPr>
            </w:pPr>
            <w:r>
              <w:rPr>
                <w:rFonts w:hint="eastAsia"/>
                <w:kern w:val="0"/>
              </w:rPr>
              <w:t>String</w:t>
            </w:r>
          </w:p>
        </w:tc>
        <w:tc>
          <w:tcPr>
            <w:tcW w:w="1878" w:type="dxa"/>
            <w:vAlign w:val="center"/>
          </w:tcPr>
          <w:p>
            <w:pPr>
              <w:rPr>
                <w:kern w:val="0"/>
              </w:rPr>
            </w:pPr>
            <w:r>
              <w:rPr>
                <w:rFonts w:hint="eastAsia"/>
                <w:kern w:val="0"/>
              </w:rPr>
              <w:t>Y</w:t>
            </w:r>
          </w:p>
        </w:tc>
        <w:tc>
          <w:tcPr>
            <w:tcW w:w="1878" w:type="dxa"/>
            <w:vAlign w:val="center"/>
          </w:tcPr>
          <w:p>
            <w:pPr>
              <w:rPr>
                <w:highlight w:val="green"/>
              </w:rPr>
            </w:pPr>
            <w:r>
              <w:rPr>
                <w:rFonts w:hint="eastAsia"/>
              </w:rPr>
              <w:t>HHmmss</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226" w:hRule="atLeast"/>
          <w:jc w:val="center"/>
        </w:trPr>
        <w:tc>
          <w:tcPr>
            <w:tcW w:w="549" w:type="dxa"/>
          </w:tcPr>
          <w:p>
            <w:r>
              <w:rPr>
                <w:rFonts w:hint="eastAsia"/>
              </w:rPr>
              <w:t>3</w:t>
            </w:r>
          </w:p>
        </w:tc>
        <w:tc>
          <w:tcPr>
            <w:tcW w:w="1795" w:type="dxa"/>
            <w:vAlign w:val="center"/>
          </w:tcPr>
          <w:p>
            <w:r>
              <w:rPr>
                <w:rFonts w:hint="eastAsia"/>
              </w:rPr>
              <w:t>TranNo</w:t>
            </w:r>
          </w:p>
        </w:tc>
        <w:tc>
          <w:tcPr>
            <w:tcW w:w="1664" w:type="dxa"/>
            <w:vAlign w:val="center"/>
          </w:tcPr>
          <w:p>
            <w:r>
              <w:rPr>
                <w:rFonts w:hint="eastAsia"/>
              </w:rPr>
              <w:t>交易流水号</w:t>
            </w:r>
          </w:p>
        </w:tc>
        <w:tc>
          <w:tcPr>
            <w:tcW w:w="1048" w:type="dxa"/>
            <w:vAlign w:val="center"/>
          </w:tcPr>
          <w:p>
            <w:pPr>
              <w:rPr>
                <w:kern w:val="0"/>
              </w:rPr>
            </w:pPr>
            <w:r>
              <w:rPr>
                <w:rFonts w:hint="eastAsia"/>
                <w:kern w:val="0"/>
              </w:rPr>
              <w:t>String</w:t>
            </w:r>
          </w:p>
        </w:tc>
        <w:tc>
          <w:tcPr>
            <w:tcW w:w="1878" w:type="dxa"/>
            <w:vAlign w:val="center"/>
          </w:tcPr>
          <w:p>
            <w:pPr>
              <w:rPr>
                <w:kern w:val="0"/>
              </w:rPr>
            </w:pPr>
            <w:r>
              <w:rPr>
                <w:rFonts w:hint="eastAsia"/>
                <w:kern w:val="0"/>
              </w:rPr>
              <w:t>Y</w:t>
            </w:r>
          </w:p>
        </w:tc>
        <w:tc>
          <w:tcPr>
            <w:tcW w:w="1878" w:type="dxa"/>
            <w:vAlign w:val="center"/>
          </w:tcPr>
          <w:p>
            <w:pPr>
              <w:rPr>
                <w:highlight w:val="green"/>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226" w:hRule="atLeast"/>
          <w:jc w:val="center"/>
        </w:trPr>
        <w:tc>
          <w:tcPr>
            <w:tcW w:w="549" w:type="dxa"/>
          </w:tcPr>
          <w:p>
            <w:r>
              <w:rPr>
                <w:rFonts w:hint="eastAsia"/>
              </w:rPr>
              <w:t>4</w:t>
            </w:r>
          </w:p>
        </w:tc>
        <w:tc>
          <w:tcPr>
            <w:tcW w:w="1795" w:type="dxa"/>
            <w:vAlign w:val="center"/>
          </w:tcPr>
          <w:p>
            <w:r>
              <w:rPr>
                <w:rFonts w:hint="eastAsia"/>
              </w:rPr>
              <w:t>FuncFlag</w:t>
            </w:r>
          </w:p>
        </w:tc>
        <w:tc>
          <w:tcPr>
            <w:tcW w:w="1664" w:type="dxa"/>
            <w:vAlign w:val="center"/>
          </w:tcPr>
          <w:p>
            <w:r>
              <w:rPr>
                <w:rFonts w:hint="eastAsia"/>
              </w:rPr>
              <w:t>交易代码</w:t>
            </w:r>
          </w:p>
        </w:tc>
        <w:tc>
          <w:tcPr>
            <w:tcW w:w="1048" w:type="dxa"/>
            <w:vAlign w:val="center"/>
          </w:tcPr>
          <w:p>
            <w:pPr>
              <w:rPr>
                <w:kern w:val="0"/>
              </w:rPr>
            </w:pPr>
            <w:r>
              <w:rPr>
                <w:rFonts w:hint="eastAsia"/>
                <w:kern w:val="0"/>
              </w:rPr>
              <w:t>String</w:t>
            </w:r>
          </w:p>
        </w:tc>
        <w:tc>
          <w:tcPr>
            <w:tcW w:w="1878" w:type="dxa"/>
            <w:vAlign w:val="center"/>
          </w:tcPr>
          <w:p>
            <w:pPr>
              <w:rPr>
                <w:kern w:val="0"/>
              </w:rPr>
            </w:pPr>
            <w:r>
              <w:rPr>
                <w:rFonts w:hint="eastAsia"/>
                <w:kern w:val="0"/>
              </w:rPr>
              <w:t>Y</w:t>
            </w:r>
          </w:p>
        </w:tc>
        <w:tc>
          <w:tcPr>
            <w:tcW w:w="1878" w:type="dxa"/>
            <w:vAlign w:val="center"/>
          </w:tcPr>
          <w:p>
            <w:pPr>
              <w:rPr>
                <w:highlight w:val="green"/>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226" w:hRule="atLeast"/>
          <w:jc w:val="center"/>
        </w:trPr>
        <w:tc>
          <w:tcPr>
            <w:tcW w:w="549" w:type="dxa"/>
          </w:tcPr>
          <w:p>
            <w:r>
              <w:rPr>
                <w:rFonts w:hint="eastAsia"/>
              </w:rPr>
              <w:t>5</w:t>
            </w:r>
          </w:p>
        </w:tc>
        <w:tc>
          <w:tcPr>
            <w:tcW w:w="1795" w:type="dxa"/>
            <w:vAlign w:val="center"/>
          </w:tcPr>
          <w:p>
            <w:r>
              <w:rPr>
                <w:rFonts w:hint="eastAsia"/>
              </w:rPr>
              <w:t>AccessCode</w:t>
            </w:r>
          </w:p>
        </w:tc>
        <w:tc>
          <w:tcPr>
            <w:tcW w:w="1664" w:type="dxa"/>
            <w:vAlign w:val="center"/>
          </w:tcPr>
          <w:p>
            <w:r>
              <w:rPr>
                <w:rFonts w:hint="eastAsia"/>
              </w:rPr>
              <w:t>接入方编码</w:t>
            </w:r>
          </w:p>
        </w:tc>
        <w:tc>
          <w:tcPr>
            <w:tcW w:w="1048" w:type="dxa"/>
            <w:vAlign w:val="center"/>
          </w:tcPr>
          <w:p>
            <w:pPr>
              <w:rPr>
                <w:kern w:val="0"/>
              </w:rPr>
            </w:pPr>
            <w:r>
              <w:rPr>
                <w:rFonts w:hint="eastAsia"/>
                <w:kern w:val="0"/>
              </w:rPr>
              <w:t>String</w:t>
            </w:r>
          </w:p>
        </w:tc>
        <w:tc>
          <w:tcPr>
            <w:tcW w:w="1878" w:type="dxa"/>
            <w:vAlign w:val="center"/>
          </w:tcPr>
          <w:p>
            <w:pPr>
              <w:rPr>
                <w:kern w:val="0"/>
              </w:rPr>
            </w:pPr>
            <w:r>
              <w:rPr>
                <w:rFonts w:hint="eastAsia"/>
                <w:kern w:val="0"/>
              </w:rPr>
              <w:t>Y</w:t>
            </w:r>
          </w:p>
        </w:tc>
        <w:tc>
          <w:tcPr>
            <w:tcW w:w="1878" w:type="dxa"/>
            <w:vAlign w:val="center"/>
          </w:tc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226" w:hRule="atLeast"/>
          <w:jc w:val="center"/>
        </w:trPr>
        <w:tc>
          <w:tcPr>
            <w:tcW w:w="549" w:type="dxa"/>
          </w:tcPr>
          <w:p>
            <w:r>
              <w:rPr>
                <w:rFonts w:hint="eastAsia"/>
              </w:rPr>
              <w:t>6</w:t>
            </w:r>
          </w:p>
        </w:tc>
        <w:tc>
          <w:tcPr>
            <w:tcW w:w="1795" w:type="dxa"/>
            <w:vAlign w:val="center"/>
          </w:tcPr>
          <w:p>
            <w:r>
              <w:rPr>
                <w:rFonts w:hint="eastAsia" w:hAnsi="宋体" w:eastAsia="宋体" w:cs="宋体"/>
                <w:szCs w:val="21"/>
              </w:rPr>
              <w:t>TransactionNo</w:t>
            </w:r>
          </w:p>
        </w:tc>
        <w:tc>
          <w:tcPr>
            <w:tcW w:w="1664" w:type="dxa"/>
            <w:vAlign w:val="center"/>
          </w:tcPr>
          <w:p>
            <w:r>
              <w:rPr>
                <w:rFonts w:hint="eastAsia"/>
              </w:rPr>
              <w:t>交易流水号</w:t>
            </w:r>
          </w:p>
        </w:tc>
        <w:tc>
          <w:tcPr>
            <w:tcW w:w="1048" w:type="dxa"/>
            <w:vAlign w:val="center"/>
          </w:tcPr>
          <w:p>
            <w:pPr>
              <w:rPr>
                <w:kern w:val="0"/>
              </w:rPr>
            </w:pPr>
            <w:r>
              <w:rPr>
                <w:rFonts w:hint="eastAsia"/>
                <w:kern w:val="0"/>
              </w:rPr>
              <w:t>String</w:t>
            </w:r>
          </w:p>
        </w:tc>
        <w:tc>
          <w:tcPr>
            <w:tcW w:w="1878" w:type="dxa"/>
            <w:vAlign w:val="center"/>
          </w:tcPr>
          <w:p>
            <w:pPr>
              <w:rPr>
                <w:kern w:val="0"/>
              </w:rPr>
            </w:pPr>
            <w:r>
              <w:rPr>
                <w:rFonts w:hint="eastAsia"/>
                <w:kern w:val="0"/>
              </w:rPr>
              <w:t>Y</w:t>
            </w:r>
          </w:p>
        </w:tc>
        <w:tc>
          <w:tcPr>
            <w:tcW w:w="1878" w:type="dxa"/>
            <w:vAlign w:val="center"/>
          </w:tcPr>
          <w:p>
            <w:pPr>
              <w:rPr>
                <w:highlight w:val="green"/>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226" w:hRule="atLeast"/>
          <w:jc w:val="center"/>
        </w:trPr>
        <w:tc>
          <w:tcPr>
            <w:tcW w:w="549" w:type="dxa"/>
          </w:tcPr>
          <w:p>
            <w:r>
              <w:rPr>
                <w:rFonts w:hint="eastAsia"/>
              </w:rPr>
              <w:t>7</w:t>
            </w:r>
          </w:p>
        </w:tc>
        <w:tc>
          <w:tcPr>
            <w:tcW w:w="1795" w:type="dxa"/>
            <w:vAlign w:val="center"/>
          </w:tcPr>
          <w:p>
            <w:r>
              <w:rPr>
                <w:rFonts w:hint="eastAsia" w:hAnsi="宋体" w:eastAsia="宋体" w:cs="宋体"/>
                <w:szCs w:val="21"/>
              </w:rPr>
              <w:t>OrderNo</w:t>
            </w:r>
          </w:p>
        </w:tc>
        <w:tc>
          <w:tcPr>
            <w:tcW w:w="1664" w:type="dxa"/>
            <w:vAlign w:val="center"/>
          </w:tcPr>
          <w:p>
            <w:r>
              <w:rPr>
                <w:rFonts w:hint="eastAsia"/>
              </w:rPr>
              <w:t>订单号</w:t>
            </w:r>
          </w:p>
        </w:tc>
        <w:tc>
          <w:tcPr>
            <w:tcW w:w="1048" w:type="dxa"/>
            <w:vAlign w:val="center"/>
          </w:tcPr>
          <w:p>
            <w:pPr>
              <w:rPr>
                <w:kern w:val="0"/>
              </w:rPr>
            </w:pPr>
            <w:r>
              <w:rPr>
                <w:rFonts w:hint="eastAsia"/>
                <w:kern w:val="0"/>
              </w:rPr>
              <w:t>String</w:t>
            </w:r>
          </w:p>
        </w:tc>
        <w:tc>
          <w:tcPr>
            <w:tcW w:w="1878" w:type="dxa"/>
            <w:vAlign w:val="center"/>
          </w:tcPr>
          <w:p>
            <w:pPr>
              <w:rPr>
                <w:kern w:val="0"/>
              </w:rPr>
            </w:pPr>
            <w:r>
              <w:rPr>
                <w:rFonts w:hint="eastAsia"/>
                <w:kern w:val="0"/>
              </w:rPr>
              <w:t>Y</w:t>
            </w:r>
          </w:p>
        </w:tc>
        <w:tc>
          <w:tcPr>
            <w:tcW w:w="1878" w:type="dxa"/>
            <w:vAlign w:val="center"/>
          </w:tcPr>
          <w:p>
            <w:pPr>
              <w:rPr>
                <w:highlight w:val="green"/>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226" w:hRule="atLeast"/>
          <w:jc w:val="center"/>
        </w:trPr>
        <w:tc>
          <w:tcPr>
            <w:tcW w:w="549" w:type="dxa"/>
          </w:tcPr>
          <w:p>
            <w:r>
              <w:rPr>
                <w:rFonts w:hint="eastAsia"/>
              </w:rPr>
              <w:t>8</w:t>
            </w:r>
          </w:p>
        </w:tc>
        <w:tc>
          <w:tcPr>
            <w:tcW w:w="1795" w:type="dxa"/>
            <w:vAlign w:val="center"/>
          </w:tcPr>
          <w:p>
            <w:r>
              <w:rPr>
                <w:rFonts w:hint="eastAsia" w:hAnsi="宋体" w:eastAsia="宋体" w:cs="宋体"/>
                <w:szCs w:val="21"/>
              </w:rPr>
              <w:t>ProposalContNo</w:t>
            </w:r>
          </w:p>
        </w:tc>
        <w:tc>
          <w:tcPr>
            <w:tcW w:w="1664" w:type="dxa"/>
            <w:vAlign w:val="center"/>
          </w:tcPr>
          <w:p>
            <w:r>
              <w:rPr>
                <w:rFonts w:hint="eastAsia"/>
              </w:rPr>
              <w:t>投保单号</w:t>
            </w:r>
          </w:p>
        </w:tc>
        <w:tc>
          <w:tcPr>
            <w:tcW w:w="1048" w:type="dxa"/>
            <w:vAlign w:val="center"/>
          </w:tcPr>
          <w:p>
            <w:pPr>
              <w:rPr>
                <w:kern w:val="0"/>
              </w:rPr>
            </w:pPr>
            <w:r>
              <w:rPr>
                <w:rFonts w:hint="eastAsia"/>
                <w:kern w:val="0"/>
              </w:rPr>
              <w:t>String</w:t>
            </w:r>
          </w:p>
        </w:tc>
        <w:tc>
          <w:tcPr>
            <w:tcW w:w="1878" w:type="dxa"/>
            <w:vAlign w:val="center"/>
          </w:tcPr>
          <w:p>
            <w:pPr>
              <w:rPr>
                <w:kern w:val="0"/>
              </w:rPr>
            </w:pPr>
            <w:r>
              <w:rPr>
                <w:rFonts w:hint="eastAsia"/>
                <w:kern w:val="0"/>
              </w:rPr>
              <w:t>Y</w:t>
            </w:r>
          </w:p>
        </w:tc>
        <w:tc>
          <w:tcPr>
            <w:tcW w:w="1878" w:type="dxa"/>
            <w:vAlign w:val="center"/>
          </w:tcPr>
          <w:p>
            <w:pPr>
              <w:rPr>
                <w:highlight w:val="green"/>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386" w:hRule="atLeast"/>
          <w:jc w:val="center"/>
        </w:trPr>
        <w:tc>
          <w:tcPr>
            <w:tcW w:w="549" w:type="dxa"/>
          </w:tcPr>
          <w:p>
            <w:r>
              <w:rPr>
                <w:rFonts w:hint="eastAsia"/>
              </w:rPr>
              <w:t>9</w:t>
            </w:r>
          </w:p>
        </w:tc>
        <w:tc>
          <w:tcPr>
            <w:tcW w:w="1795" w:type="dxa"/>
            <w:vAlign w:val="center"/>
          </w:tcPr>
          <w:p>
            <w:r>
              <w:rPr>
                <w:rFonts w:hint="eastAsia" w:hAnsi="宋体" w:eastAsia="宋体" w:cs="宋体"/>
                <w:szCs w:val="21"/>
              </w:rPr>
              <w:t>PayMentStatus</w:t>
            </w:r>
          </w:p>
        </w:tc>
        <w:tc>
          <w:tcPr>
            <w:tcW w:w="1664" w:type="dxa"/>
            <w:vAlign w:val="center"/>
          </w:tcPr>
          <w:p>
            <w:r>
              <w:rPr>
                <w:rFonts w:hint="eastAsia"/>
              </w:rPr>
              <w:t>支付状态</w:t>
            </w:r>
          </w:p>
        </w:tc>
        <w:tc>
          <w:tcPr>
            <w:tcW w:w="1048" w:type="dxa"/>
            <w:vAlign w:val="center"/>
          </w:tcPr>
          <w:p>
            <w:pPr>
              <w:rPr>
                <w:kern w:val="0"/>
              </w:rPr>
            </w:pPr>
            <w:r>
              <w:rPr>
                <w:rFonts w:hint="eastAsia"/>
                <w:kern w:val="0"/>
              </w:rPr>
              <w:t>String</w:t>
            </w:r>
          </w:p>
        </w:tc>
        <w:tc>
          <w:tcPr>
            <w:tcW w:w="1878" w:type="dxa"/>
            <w:vAlign w:val="center"/>
          </w:tcPr>
          <w:p>
            <w:pPr>
              <w:rPr>
                <w:kern w:val="0"/>
              </w:rPr>
            </w:pPr>
            <w:r>
              <w:rPr>
                <w:rFonts w:hint="eastAsia"/>
                <w:kern w:val="0"/>
              </w:rPr>
              <w:t>Y</w:t>
            </w:r>
          </w:p>
        </w:tc>
        <w:tc>
          <w:tcPr>
            <w:tcW w:w="1878" w:type="dxa"/>
            <w:vAlign w:val="center"/>
          </w:tcPr>
          <w:p>
            <w:pPr>
              <w:rPr>
                <w:highlight w:val="green"/>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226" w:hRule="atLeast"/>
          <w:jc w:val="center"/>
        </w:trPr>
        <w:tc>
          <w:tcPr>
            <w:tcW w:w="549" w:type="dxa"/>
          </w:tcPr>
          <w:p>
            <w:r>
              <w:rPr>
                <w:rFonts w:hint="eastAsia"/>
              </w:rPr>
              <w:t>10</w:t>
            </w:r>
          </w:p>
        </w:tc>
        <w:tc>
          <w:tcPr>
            <w:tcW w:w="1795" w:type="dxa"/>
            <w:vAlign w:val="center"/>
          </w:tcPr>
          <w:p>
            <w:r>
              <w:rPr>
                <w:rFonts w:hint="eastAsia" w:hAnsi="宋体" w:eastAsia="宋体" w:cs="宋体"/>
                <w:szCs w:val="21"/>
              </w:rPr>
              <w:t>NewBankCode</w:t>
            </w:r>
          </w:p>
        </w:tc>
        <w:tc>
          <w:tcPr>
            <w:tcW w:w="1664" w:type="dxa"/>
            <w:vAlign w:val="center"/>
          </w:tcPr>
          <w:p>
            <w:r>
              <w:rPr>
                <w:rFonts w:hint="eastAsia"/>
              </w:rPr>
              <w:t>首期银行编码</w:t>
            </w:r>
          </w:p>
        </w:tc>
        <w:tc>
          <w:tcPr>
            <w:tcW w:w="1048" w:type="dxa"/>
            <w:vAlign w:val="center"/>
          </w:tcPr>
          <w:p>
            <w:pPr>
              <w:rPr>
                <w:kern w:val="0"/>
              </w:rPr>
            </w:pPr>
            <w:r>
              <w:rPr>
                <w:rFonts w:hint="eastAsia"/>
                <w:kern w:val="0"/>
              </w:rPr>
              <w:t>String</w:t>
            </w:r>
          </w:p>
        </w:tc>
        <w:tc>
          <w:tcPr>
            <w:tcW w:w="1878" w:type="dxa"/>
            <w:vAlign w:val="center"/>
          </w:tcPr>
          <w:p>
            <w:pPr>
              <w:rPr>
                <w:kern w:val="0"/>
              </w:rPr>
            </w:pPr>
            <w:r>
              <w:rPr>
                <w:rFonts w:hint="eastAsia"/>
                <w:kern w:val="0"/>
              </w:rPr>
              <w:t>Y</w:t>
            </w:r>
          </w:p>
        </w:tc>
        <w:tc>
          <w:tcPr>
            <w:tcW w:w="1878" w:type="dxa"/>
            <w:vAlign w:val="center"/>
          </w:tcPr>
          <w:p>
            <w:pPr>
              <w:rPr>
                <w:highlight w:val="green"/>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226" w:hRule="atLeast"/>
          <w:jc w:val="center"/>
        </w:trPr>
        <w:tc>
          <w:tcPr>
            <w:tcW w:w="549" w:type="dxa"/>
          </w:tcPr>
          <w:p>
            <w:r>
              <w:rPr>
                <w:rFonts w:hint="eastAsia"/>
              </w:rPr>
              <w:t>11</w:t>
            </w:r>
          </w:p>
        </w:tc>
        <w:tc>
          <w:tcPr>
            <w:tcW w:w="1795" w:type="dxa"/>
          </w:tcPr>
          <w:p>
            <w:r>
              <w:rPr>
                <w:rFonts w:hint="eastAsia" w:hAnsi="宋体" w:eastAsia="宋体" w:cs="宋体"/>
                <w:szCs w:val="21"/>
              </w:rPr>
              <w:t>NewBankName</w:t>
            </w:r>
          </w:p>
        </w:tc>
        <w:tc>
          <w:tcPr>
            <w:tcW w:w="1664" w:type="dxa"/>
          </w:tcPr>
          <w:p>
            <w:r>
              <w:rPr>
                <w:rFonts w:hint="eastAsia"/>
              </w:rPr>
              <w:t>首期交费银行名称</w:t>
            </w:r>
          </w:p>
        </w:tc>
        <w:tc>
          <w:tcPr>
            <w:tcW w:w="1048" w:type="dxa"/>
          </w:tcPr>
          <w:p>
            <w:r>
              <w:rPr>
                <w:rFonts w:hint="eastAsia"/>
                <w:kern w:val="0"/>
              </w:rPr>
              <w:t>String</w:t>
            </w:r>
          </w:p>
        </w:tc>
        <w:tc>
          <w:tcPr>
            <w:tcW w:w="1878" w:type="dxa"/>
          </w:tcPr>
          <w:p>
            <w:pPr>
              <w:rPr>
                <w:kern w:val="0"/>
              </w:rPr>
            </w:pPr>
            <w:r>
              <w:rPr>
                <w:rFonts w:hint="eastAsia"/>
                <w:kern w:val="0"/>
              </w:rPr>
              <w:t>Y</w:t>
            </w:r>
          </w:p>
        </w:tc>
        <w:tc>
          <w:tcPr>
            <w:tcW w:w="1878" w:type="dxa"/>
          </w:tcPr>
          <w:p>
            <w:pPr>
              <w:rPr>
                <w:highlight w:val="green"/>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226" w:hRule="atLeast"/>
          <w:jc w:val="center"/>
        </w:trPr>
        <w:tc>
          <w:tcPr>
            <w:tcW w:w="549" w:type="dxa"/>
          </w:tcPr>
          <w:p>
            <w:r>
              <w:rPr>
                <w:rFonts w:hint="eastAsia"/>
              </w:rPr>
              <w:t>12</w:t>
            </w:r>
          </w:p>
        </w:tc>
        <w:tc>
          <w:tcPr>
            <w:tcW w:w="1795" w:type="dxa"/>
          </w:tcPr>
          <w:p>
            <w:r>
              <w:rPr>
                <w:rFonts w:hint="eastAsia" w:hAnsi="宋体" w:eastAsia="宋体" w:cs="宋体"/>
                <w:szCs w:val="21"/>
              </w:rPr>
              <w:t>NewBankAccNo</w:t>
            </w:r>
          </w:p>
        </w:tc>
        <w:tc>
          <w:tcPr>
            <w:tcW w:w="1664" w:type="dxa"/>
          </w:tcPr>
          <w:p>
            <w:r>
              <w:rPr>
                <w:rFonts w:hint="eastAsia"/>
              </w:rPr>
              <w:t>首期银行帐号</w:t>
            </w:r>
          </w:p>
        </w:tc>
        <w:tc>
          <w:tcPr>
            <w:tcW w:w="1048" w:type="dxa"/>
          </w:tcPr>
          <w:p>
            <w:r>
              <w:rPr>
                <w:rFonts w:hint="eastAsia"/>
                <w:kern w:val="0"/>
              </w:rPr>
              <w:t>String</w:t>
            </w:r>
          </w:p>
        </w:tc>
        <w:tc>
          <w:tcPr>
            <w:tcW w:w="1878" w:type="dxa"/>
          </w:tcPr>
          <w:p>
            <w:pPr>
              <w:rPr>
                <w:kern w:val="0"/>
              </w:rPr>
            </w:pPr>
            <w:r>
              <w:rPr>
                <w:rFonts w:hint="eastAsia"/>
                <w:kern w:val="0"/>
              </w:rPr>
              <w:t>N</w:t>
            </w:r>
          </w:p>
        </w:tc>
        <w:tc>
          <w:tcPr>
            <w:tcW w:w="1878" w:type="dxa"/>
          </w:tcPr>
          <w:p>
            <w:pPr>
              <w:rPr>
                <w:highlight w:val="green"/>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226" w:hRule="atLeast"/>
          <w:jc w:val="center"/>
        </w:trPr>
        <w:tc>
          <w:tcPr>
            <w:tcW w:w="549" w:type="dxa"/>
          </w:tcPr>
          <w:p>
            <w:r>
              <w:rPr>
                <w:rFonts w:hint="eastAsia"/>
              </w:rPr>
              <w:t>13</w:t>
            </w:r>
          </w:p>
        </w:tc>
        <w:tc>
          <w:tcPr>
            <w:tcW w:w="1795" w:type="dxa"/>
          </w:tcPr>
          <w:p>
            <w:r>
              <w:rPr>
                <w:rFonts w:hint="eastAsia" w:hAnsi="宋体" w:eastAsia="宋体" w:cs="宋体"/>
                <w:szCs w:val="21"/>
              </w:rPr>
              <w:t>NewAccName</w:t>
            </w:r>
          </w:p>
        </w:tc>
        <w:tc>
          <w:tcPr>
            <w:tcW w:w="1664" w:type="dxa"/>
          </w:tcPr>
          <w:p>
            <w:r>
              <w:rPr>
                <w:rFonts w:hint="eastAsia"/>
              </w:rPr>
              <w:t>首期银行账户名</w:t>
            </w:r>
          </w:p>
        </w:tc>
        <w:tc>
          <w:tcPr>
            <w:tcW w:w="1048" w:type="dxa"/>
          </w:tcPr>
          <w:p>
            <w:r>
              <w:rPr>
                <w:rFonts w:hint="eastAsia"/>
                <w:kern w:val="0"/>
              </w:rPr>
              <w:t>String</w:t>
            </w:r>
          </w:p>
        </w:tc>
        <w:tc>
          <w:tcPr>
            <w:tcW w:w="1878" w:type="dxa"/>
          </w:tcPr>
          <w:p>
            <w:pPr>
              <w:rPr>
                <w:kern w:val="0"/>
              </w:rPr>
            </w:pPr>
            <w:r>
              <w:rPr>
                <w:rFonts w:hint="eastAsia"/>
                <w:kern w:val="0"/>
              </w:rPr>
              <w:t>N</w:t>
            </w:r>
          </w:p>
        </w:tc>
        <w:tc>
          <w:tcPr>
            <w:tcW w:w="1878" w:type="dxa"/>
          </w:tcPr>
          <w:p>
            <w:pPr>
              <w:rPr>
                <w:highlight w:val="green"/>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226" w:hRule="atLeast"/>
          <w:jc w:val="center"/>
        </w:trPr>
        <w:tc>
          <w:tcPr>
            <w:tcW w:w="549" w:type="dxa"/>
          </w:tcPr>
          <w:p>
            <w:r>
              <w:rPr>
                <w:rFonts w:hint="eastAsia"/>
              </w:rPr>
              <w:t>14</w:t>
            </w:r>
          </w:p>
        </w:tc>
        <w:tc>
          <w:tcPr>
            <w:tcW w:w="1795" w:type="dxa"/>
          </w:tcPr>
          <w:p>
            <w:r>
              <w:rPr>
                <w:rFonts w:hint="eastAsia" w:hAnsi="宋体" w:eastAsia="宋体" w:cs="宋体"/>
                <w:szCs w:val="21"/>
              </w:rPr>
              <w:t>Prem</w:t>
            </w:r>
          </w:p>
        </w:tc>
        <w:tc>
          <w:tcPr>
            <w:tcW w:w="1664" w:type="dxa"/>
          </w:tcPr>
          <w:p>
            <w:r>
              <w:rPr>
                <w:rFonts w:hint="eastAsia"/>
              </w:rPr>
              <w:t>保费</w:t>
            </w:r>
          </w:p>
        </w:tc>
        <w:tc>
          <w:tcPr>
            <w:tcW w:w="1048" w:type="dxa"/>
          </w:tcPr>
          <w:p>
            <w:r>
              <w:rPr>
                <w:rFonts w:hint="eastAsia"/>
                <w:kern w:val="0"/>
              </w:rPr>
              <w:t>String</w:t>
            </w:r>
          </w:p>
        </w:tc>
        <w:tc>
          <w:tcPr>
            <w:tcW w:w="1878" w:type="dxa"/>
          </w:tcPr>
          <w:p>
            <w:pPr>
              <w:rPr>
                <w:kern w:val="0"/>
              </w:rPr>
            </w:pPr>
            <w:r>
              <w:rPr>
                <w:rFonts w:hint="eastAsia"/>
                <w:kern w:val="0"/>
              </w:rPr>
              <w:t>N</w:t>
            </w:r>
          </w:p>
        </w:tc>
        <w:tc>
          <w:tcPr>
            <w:tcW w:w="1878" w:type="dxa"/>
          </w:tcPr>
          <w:p>
            <w:pPr>
              <w:rPr>
                <w:highlight w:val="green"/>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226" w:hRule="atLeast"/>
          <w:jc w:val="center"/>
        </w:trPr>
        <w:tc>
          <w:tcPr>
            <w:tcW w:w="549" w:type="dxa"/>
          </w:tcPr>
          <w:p>
            <w:r>
              <w:rPr>
                <w:rFonts w:hint="eastAsia"/>
              </w:rPr>
              <w:t>15</w:t>
            </w:r>
          </w:p>
        </w:tc>
        <w:tc>
          <w:tcPr>
            <w:tcW w:w="1795" w:type="dxa"/>
          </w:tcPr>
          <w:p>
            <w:r>
              <w:rPr>
                <w:rFonts w:hint="eastAsia" w:hAnsi="宋体" w:eastAsia="宋体" w:cs="宋体"/>
                <w:szCs w:val="21"/>
              </w:rPr>
              <w:t>FirstPayDate</w:t>
            </w:r>
          </w:p>
        </w:tc>
        <w:tc>
          <w:tcPr>
            <w:tcW w:w="1664" w:type="dxa"/>
          </w:tcPr>
          <w:p>
            <w:r>
              <w:rPr>
                <w:rFonts w:hint="eastAsia"/>
              </w:rPr>
              <w:t>首期交费日期</w:t>
            </w:r>
          </w:p>
        </w:tc>
        <w:tc>
          <w:tcPr>
            <w:tcW w:w="1048" w:type="dxa"/>
          </w:tcPr>
          <w:p>
            <w:pPr>
              <w:rPr>
                <w:kern w:val="0"/>
              </w:rPr>
            </w:pPr>
            <w:r>
              <w:rPr>
                <w:rFonts w:hint="eastAsia"/>
                <w:kern w:val="0"/>
              </w:rPr>
              <w:t>String</w:t>
            </w:r>
          </w:p>
        </w:tc>
        <w:tc>
          <w:tcPr>
            <w:tcW w:w="1878" w:type="dxa"/>
          </w:tcPr>
          <w:p>
            <w:pPr>
              <w:rPr>
                <w:kern w:val="0"/>
              </w:rPr>
            </w:pPr>
            <w:r>
              <w:rPr>
                <w:rFonts w:hint="eastAsia"/>
                <w:kern w:val="0"/>
              </w:rPr>
              <w:t>N</w:t>
            </w:r>
          </w:p>
        </w:tc>
        <w:tc>
          <w:tcPr>
            <w:tcW w:w="1878" w:type="dxa"/>
          </w:tcPr>
          <w:p>
            <w:pPr>
              <w:rPr>
                <w:highlight w:val="green"/>
              </w:rPr>
            </w:pPr>
          </w:p>
        </w:tc>
      </w:tr>
    </w:tbl>
    <w:p>
      <w:pPr>
        <w:rPr>
          <w:rFonts w:hAnsi="宋体" w:eastAsia="宋体" w:cs="宋体"/>
          <w:szCs w:val="21"/>
        </w:rPr>
      </w:pPr>
    </w:p>
    <w:p>
      <w:pPr>
        <w:pStyle w:val="4"/>
        <w:rPr>
          <w:rFonts w:asciiTheme="minorHAnsi"/>
          <w:szCs w:val="21"/>
        </w:rPr>
      </w:pPr>
      <w:r>
        <w:rPr>
          <w:rFonts w:hint="eastAsia" w:asciiTheme="minorHAnsi"/>
          <w:szCs w:val="21"/>
        </w:rPr>
        <w:t>返回报文样例及说明</w:t>
      </w:r>
    </w:p>
    <w:p/>
    <w:p>
      <w:r>
        <w:rPr>
          <w:rFonts w:hint="eastAsia"/>
          <w:szCs w:val="21"/>
        </w:rPr>
        <w:t>报文样例</w:t>
      </w:r>
    </w:p>
    <w:tbl>
      <w:tblPr>
        <w:tblStyle w:val="24"/>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56" w:type="dxa"/>
          </w:tcPr>
          <w:p>
            <w:pPr>
              <w:rPr>
                <w:szCs w:val="21"/>
              </w:rPr>
            </w:pPr>
            <w:r>
              <w:rPr>
                <w:rFonts w:hint="eastAsia"/>
                <w:szCs w:val="21"/>
              </w:rPr>
              <w:t>&lt;?xml version="1.0" encoding="utf-8"?&gt;</w:t>
            </w:r>
          </w:p>
          <w:p>
            <w:pPr>
              <w:rPr>
                <w:szCs w:val="21"/>
              </w:rPr>
            </w:pPr>
          </w:p>
          <w:p>
            <w:pPr>
              <w:rPr>
                <w:szCs w:val="21"/>
              </w:rPr>
            </w:pPr>
            <w:r>
              <w:rPr>
                <w:rFonts w:hint="eastAsia"/>
                <w:szCs w:val="21"/>
              </w:rPr>
              <w:t xml:space="preserve">&lt;TranData&gt; </w:t>
            </w:r>
          </w:p>
          <w:p>
            <w:pPr>
              <w:rPr>
                <w:szCs w:val="21"/>
              </w:rPr>
            </w:pPr>
            <w:r>
              <w:rPr>
                <w:rFonts w:hint="eastAsia"/>
                <w:szCs w:val="21"/>
              </w:rPr>
              <w:t xml:space="preserve">  &lt;RetData&gt; </w:t>
            </w:r>
          </w:p>
          <w:p>
            <w:pPr>
              <w:rPr>
                <w:szCs w:val="21"/>
              </w:rPr>
            </w:pPr>
            <w:r>
              <w:rPr>
                <w:rFonts w:hint="eastAsia"/>
                <w:szCs w:val="21"/>
              </w:rPr>
              <w:t xml:space="preserve">    &lt;Flag&gt;1&lt;/Flag&gt;  </w:t>
            </w:r>
          </w:p>
          <w:p>
            <w:pPr>
              <w:rPr>
                <w:szCs w:val="21"/>
              </w:rPr>
            </w:pPr>
            <w:r>
              <w:rPr>
                <w:rFonts w:hint="eastAsia"/>
                <w:szCs w:val="21"/>
              </w:rPr>
              <w:t xml:space="preserve">    &lt;Desc/&gt;  </w:t>
            </w:r>
          </w:p>
          <w:p>
            <w:pPr>
              <w:rPr>
                <w:szCs w:val="21"/>
              </w:rPr>
            </w:pPr>
            <w:r>
              <w:rPr>
                <w:rFonts w:hint="eastAsia"/>
                <w:szCs w:val="21"/>
              </w:rPr>
              <w:t xml:space="preserve">    &lt;ProposalContNo/&gt;  </w:t>
            </w:r>
          </w:p>
          <w:p>
            <w:pPr>
              <w:rPr>
                <w:szCs w:val="21"/>
              </w:rPr>
            </w:pPr>
            <w:r>
              <w:rPr>
                <w:rFonts w:hint="eastAsia"/>
                <w:szCs w:val="21"/>
              </w:rPr>
              <w:t xml:space="preserve">    &lt;TransrNo&gt;lC1023330003&lt;/TransrNo&gt; </w:t>
            </w:r>
          </w:p>
          <w:p>
            <w:pPr>
              <w:rPr>
                <w:szCs w:val="21"/>
              </w:rPr>
            </w:pPr>
            <w:r>
              <w:rPr>
                <w:rFonts w:hint="eastAsia"/>
                <w:szCs w:val="21"/>
              </w:rPr>
              <w:t xml:space="preserve">  &lt;/RetData&gt;  </w:t>
            </w:r>
          </w:p>
          <w:p>
            <w:pPr>
              <w:rPr>
                <w:szCs w:val="21"/>
              </w:rPr>
            </w:pPr>
            <w:r>
              <w:rPr>
                <w:rFonts w:hint="eastAsia"/>
                <w:szCs w:val="21"/>
              </w:rPr>
              <w:t xml:space="preserve">  &lt;YBTCOMMONINFO&gt; </w:t>
            </w:r>
          </w:p>
          <w:p>
            <w:pPr>
              <w:rPr>
                <w:szCs w:val="21"/>
              </w:rPr>
            </w:pPr>
            <w:r>
              <w:rPr>
                <w:rFonts w:hint="eastAsia"/>
                <w:szCs w:val="21"/>
              </w:rPr>
              <w:t xml:space="preserve">    &lt;ID&gt;15603294&lt;/ID&gt;  </w:t>
            </w:r>
          </w:p>
          <w:p>
            <w:pPr>
              <w:rPr>
                <w:szCs w:val="21"/>
              </w:rPr>
            </w:pPr>
            <w:r>
              <w:rPr>
                <w:rFonts w:hint="eastAsia"/>
                <w:szCs w:val="21"/>
              </w:rPr>
              <w:t xml:space="preserve">    &lt;TranNo&gt;LU567567574800007&lt;/TranNo&gt;  </w:t>
            </w:r>
          </w:p>
          <w:p>
            <w:pPr>
              <w:rPr>
                <w:szCs w:val="21"/>
              </w:rPr>
            </w:pPr>
            <w:r>
              <w:rPr>
                <w:rFonts w:hint="eastAsia"/>
                <w:szCs w:val="21"/>
              </w:rPr>
              <w:t xml:space="preserve">    &lt;ContNo&gt;600275250236308&lt;/ContNo&gt;  </w:t>
            </w:r>
          </w:p>
          <w:p>
            <w:pPr>
              <w:rPr>
                <w:szCs w:val="21"/>
              </w:rPr>
            </w:pPr>
            <w:r>
              <w:rPr>
                <w:rFonts w:hint="eastAsia"/>
                <w:szCs w:val="21"/>
              </w:rPr>
              <w:t xml:space="preserve">    &lt;BankDate&gt;20180131&lt;/BankDate&gt;  </w:t>
            </w:r>
          </w:p>
          <w:p>
            <w:pPr>
              <w:rPr>
                <w:szCs w:val="21"/>
              </w:rPr>
            </w:pPr>
            <w:r>
              <w:rPr>
                <w:rFonts w:hint="eastAsia"/>
                <w:szCs w:val="21"/>
              </w:rPr>
              <w:t xml:space="preserve">    &lt;BankTime&gt;135551&lt;/BankTime&gt;  </w:t>
            </w:r>
          </w:p>
          <w:p>
            <w:pPr>
              <w:rPr>
                <w:szCs w:val="21"/>
              </w:rPr>
            </w:pPr>
            <w:r>
              <w:rPr>
                <w:rFonts w:hint="eastAsia"/>
                <w:szCs w:val="21"/>
              </w:rPr>
              <w:t xml:space="preserve">    &lt;BankCode&gt;1008&lt;/BankCode&gt;  </w:t>
            </w:r>
          </w:p>
          <w:p>
            <w:pPr>
              <w:rPr>
                <w:szCs w:val="21"/>
              </w:rPr>
            </w:pPr>
            <w:r>
              <w:rPr>
                <w:rFonts w:hint="eastAsia"/>
                <w:szCs w:val="21"/>
              </w:rPr>
              <w:t xml:space="preserve">    &lt;ZoneNo&gt;310&lt;/ZoneNo&gt;  </w:t>
            </w:r>
          </w:p>
          <w:p>
            <w:pPr>
              <w:ind w:firstLine="405"/>
              <w:rPr>
                <w:szCs w:val="21"/>
              </w:rPr>
            </w:pPr>
            <w:r>
              <w:rPr>
                <w:rFonts w:hint="eastAsia"/>
                <w:szCs w:val="21"/>
              </w:rPr>
              <w:t xml:space="preserve">&lt;BrNo&gt;10080501010101&lt;/BrNo&gt;  </w:t>
            </w:r>
          </w:p>
          <w:p>
            <w:pPr>
              <w:ind w:firstLine="405"/>
              <w:rPr>
                <w:szCs w:val="21"/>
              </w:rPr>
            </w:pPr>
            <w:r>
              <w:rPr>
                <w:rFonts w:hint="eastAsia"/>
                <w:szCs w:val="21"/>
              </w:rPr>
              <w:t>&lt;</w:t>
            </w:r>
            <w:r>
              <w:rPr>
                <w:szCs w:val="21"/>
              </w:rPr>
              <w:t>Lv1BrNo</w:t>
            </w:r>
            <w:r>
              <w:rPr>
                <w:rFonts w:hint="eastAsia"/>
                <w:szCs w:val="21"/>
              </w:rPr>
              <w:t>&gt;10080501010101&lt;/</w:t>
            </w:r>
            <w:r>
              <w:rPr>
                <w:szCs w:val="21"/>
              </w:rPr>
              <w:t>Lv1BrNo</w:t>
            </w:r>
            <w:r>
              <w:rPr>
                <w:rFonts w:hint="eastAsia"/>
                <w:szCs w:val="21"/>
              </w:rPr>
              <w:t>&gt;</w:t>
            </w:r>
          </w:p>
          <w:p>
            <w:pPr>
              <w:ind w:firstLine="405"/>
              <w:rPr>
                <w:szCs w:val="21"/>
              </w:rPr>
            </w:pPr>
            <w:r>
              <w:rPr>
                <w:rFonts w:hint="eastAsia"/>
                <w:szCs w:val="21"/>
              </w:rPr>
              <w:t>&lt;</w:t>
            </w:r>
            <w:r>
              <w:rPr>
                <w:szCs w:val="21"/>
              </w:rPr>
              <w:t xml:space="preserve">APBrNo </w:t>
            </w:r>
            <w:r>
              <w:rPr>
                <w:rFonts w:hint="eastAsia"/>
                <w:szCs w:val="21"/>
              </w:rPr>
              <w:t>&gt;10080501010101&lt;/</w:t>
            </w:r>
            <w:r>
              <w:rPr>
                <w:szCs w:val="21"/>
              </w:rPr>
              <w:t xml:space="preserve">APBrNo </w:t>
            </w:r>
            <w:r>
              <w:rPr>
                <w:rFonts w:hint="eastAsia"/>
                <w:szCs w:val="21"/>
              </w:rPr>
              <w:t>&gt;</w:t>
            </w:r>
          </w:p>
          <w:p>
            <w:pPr>
              <w:rPr>
                <w:szCs w:val="21"/>
              </w:rPr>
            </w:pPr>
            <w:r>
              <w:rPr>
                <w:rFonts w:hint="eastAsia"/>
                <w:szCs w:val="21"/>
              </w:rPr>
              <w:t xml:space="preserve">    &lt;TellerNo&gt;93910092&lt;/TellerNo&gt;  </w:t>
            </w:r>
          </w:p>
          <w:p>
            <w:pPr>
              <w:rPr>
                <w:szCs w:val="21"/>
              </w:rPr>
            </w:pPr>
            <w:r>
              <w:rPr>
                <w:rFonts w:hint="eastAsia"/>
                <w:szCs w:val="21"/>
              </w:rPr>
              <w:t xml:space="preserve">    &lt;InsuID&gt;010019&lt;/InsuID&gt;  </w:t>
            </w:r>
          </w:p>
          <w:p>
            <w:pPr>
              <w:rPr>
                <w:szCs w:val="21"/>
              </w:rPr>
            </w:pPr>
            <w:r>
              <w:rPr>
                <w:rFonts w:hint="eastAsia"/>
                <w:szCs w:val="21"/>
              </w:rPr>
              <w:t xml:space="preserve">    &lt;BankBranchAgentId&gt;123456Test&lt;/BankBranchAgentId&gt;  </w:t>
            </w:r>
          </w:p>
          <w:p>
            <w:pPr>
              <w:rPr>
                <w:szCs w:val="21"/>
              </w:rPr>
            </w:pPr>
            <w:r>
              <w:rPr>
                <w:rFonts w:hint="eastAsia"/>
                <w:szCs w:val="21"/>
              </w:rPr>
              <w:t xml:space="preserve">    &lt;BankManagerAgentId&gt;10501&lt;/BankManagerAgentId&gt;  </w:t>
            </w:r>
          </w:p>
          <w:p>
            <w:pPr>
              <w:rPr>
                <w:szCs w:val="21"/>
              </w:rPr>
            </w:pPr>
            <w:r>
              <w:rPr>
                <w:rFonts w:hint="eastAsia"/>
                <w:szCs w:val="21"/>
              </w:rPr>
              <w:t xml:space="preserve">    &lt;BankBranchName&gt;建行上海分行黄浦支行南外滩支行&lt;/BankBranchName&gt;  </w:t>
            </w:r>
          </w:p>
          <w:p>
            <w:pPr>
              <w:rPr>
                <w:szCs w:val="21"/>
              </w:rPr>
            </w:pPr>
            <w:r>
              <w:rPr>
                <w:rFonts w:hint="eastAsia"/>
                <w:szCs w:val="21"/>
              </w:rPr>
              <w:t xml:space="preserve">    &lt;BankManagerName&gt;南外滩&lt;/BankManagerName&gt;  </w:t>
            </w:r>
          </w:p>
          <w:p>
            <w:pPr>
              <w:rPr>
                <w:szCs w:val="21"/>
              </w:rPr>
            </w:pPr>
            <w:r>
              <w:rPr>
                <w:rFonts w:hint="eastAsia"/>
                <w:szCs w:val="21"/>
              </w:rPr>
              <w:t xml:space="preserve">    &lt;BankManagerNo&gt;310764600002&lt;/BankManagerNo&gt;  </w:t>
            </w:r>
          </w:p>
          <w:p>
            <w:pPr>
              <w:rPr>
                <w:szCs w:val="21"/>
              </w:rPr>
            </w:pPr>
            <w:r>
              <w:rPr>
                <w:rFonts w:hint="eastAsia"/>
                <w:szCs w:val="21"/>
              </w:rPr>
              <w:t xml:space="preserve">    &lt;InsureCompany&gt;华泰人寿上海分公司&lt;/InsureCompany&gt;  </w:t>
            </w:r>
          </w:p>
          <w:p>
            <w:pPr>
              <w:rPr>
                <w:szCs w:val="21"/>
              </w:rPr>
            </w:pPr>
            <w:r>
              <w:rPr>
                <w:rFonts w:hint="eastAsia"/>
                <w:szCs w:val="21"/>
              </w:rPr>
              <w:t xml:space="preserve">    &lt;InsureComAddr&gt;上海市浦东新区世纪大道1589号长泰国际金融大厦23楼&lt;/InsureComAddr&gt;  </w:t>
            </w:r>
          </w:p>
          <w:p>
            <w:pPr>
              <w:rPr>
                <w:szCs w:val="21"/>
              </w:rPr>
            </w:pPr>
            <w:r>
              <w:rPr>
                <w:rFonts w:hint="eastAsia"/>
                <w:szCs w:val="21"/>
              </w:rPr>
              <w:t xml:space="preserve">    &lt;AgentCode&gt;1050100060571&lt;/AgentCode&gt;  </w:t>
            </w:r>
          </w:p>
          <w:p>
            <w:pPr>
              <w:rPr>
                <w:szCs w:val="21"/>
              </w:rPr>
            </w:pPr>
            <w:r>
              <w:rPr>
                <w:rFonts w:hint="eastAsia"/>
                <w:szCs w:val="21"/>
              </w:rPr>
              <w:t xml:space="preserve">    &lt;AgentName&gt;赵菱&lt;/AgentName&gt;  </w:t>
            </w:r>
          </w:p>
          <w:p>
            <w:pPr>
              <w:rPr>
                <w:szCs w:val="21"/>
              </w:rPr>
            </w:pPr>
            <w:r>
              <w:rPr>
                <w:rFonts w:hint="eastAsia"/>
                <w:szCs w:val="21"/>
              </w:rPr>
              <w:t xml:space="preserve">    &lt;BankAgentName&gt;建行上海分行黄浦支行南外滩支行&lt;/BankAgentName&gt;  </w:t>
            </w:r>
          </w:p>
          <w:p>
            <w:pPr>
              <w:rPr>
                <w:szCs w:val="21"/>
              </w:rPr>
            </w:pPr>
            <w:r>
              <w:rPr>
                <w:rFonts w:hint="eastAsia"/>
                <w:szCs w:val="21"/>
              </w:rPr>
              <w:t xml:space="preserve">    &lt;SellerName&gt;南外滩&lt;/SellerName&gt;  </w:t>
            </w:r>
          </w:p>
          <w:p>
            <w:pPr>
              <w:rPr>
                <w:szCs w:val="21"/>
              </w:rPr>
            </w:pPr>
            <w:r>
              <w:rPr>
                <w:rFonts w:hint="eastAsia"/>
                <w:szCs w:val="21"/>
              </w:rPr>
              <w:t xml:space="preserve">    &lt;AgentComId&gt;1050100016002&lt;/AgentComId&gt; </w:t>
            </w:r>
          </w:p>
          <w:p>
            <w:pPr>
              <w:rPr>
                <w:szCs w:val="21"/>
              </w:rPr>
            </w:pPr>
            <w:r>
              <w:rPr>
                <w:rFonts w:hint="eastAsia"/>
                <w:szCs w:val="21"/>
              </w:rPr>
              <w:t xml:space="preserve">  &lt;/YBTCOMMONINFO&gt;  </w:t>
            </w:r>
          </w:p>
          <w:p>
            <w:pPr>
              <w:rPr>
                <w:szCs w:val="21"/>
              </w:rPr>
            </w:pPr>
            <w:r>
              <w:rPr>
                <w:rFonts w:hint="eastAsia"/>
                <w:szCs w:val="21"/>
              </w:rPr>
              <w:t xml:space="preserve">  &lt;LCCont&gt; </w:t>
            </w:r>
          </w:p>
          <w:p>
            <w:pPr>
              <w:rPr>
                <w:szCs w:val="21"/>
              </w:rPr>
            </w:pPr>
            <w:r>
              <w:rPr>
                <w:rFonts w:hint="eastAsia"/>
                <w:szCs w:val="21"/>
              </w:rPr>
              <w:t xml:space="preserve">    &lt;ContID&gt;15603295&lt;/ContID&gt;  </w:t>
            </w:r>
          </w:p>
          <w:p>
            <w:pPr>
              <w:rPr>
                <w:szCs w:val="21"/>
              </w:rPr>
            </w:pPr>
            <w:r>
              <w:rPr>
                <w:rFonts w:hint="eastAsia"/>
                <w:szCs w:val="21"/>
              </w:rPr>
              <w:t xml:space="preserve">    &lt;GrpContNo&gt;00000000000000000000&lt;/GrpContNo&gt;  </w:t>
            </w:r>
          </w:p>
          <w:p>
            <w:pPr>
              <w:rPr>
                <w:szCs w:val="21"/>
              </w:rPr>
            </w:pPr>
            <w:r>
              <w:rPr>
                <w:rFonts w:hint="eastAsia"/>
                <w:szCs w:val="21"/>
              </w:rPr>
              <w:t xml:space="preserve">    &lt;ContNo&gt;600275250236308&lt;/ContNo&gt;  </w:t>
            </w:r>
          </w:p>
          <w:p>
            <w:pPr>
              <w:rPr>
                <w:szCs w:val="21"/>
              </w:rPr>
            </w:pPr>
            <w:r>
              <w:rPr>
                <w:rFonts w:hint="eastAsia"/>
                <w:szCs w:val="21"/>
              </w:rPr>
              <w:t xml:space="preserve">    &lt;ProposalContNo&gt;600275250236308&lt;/ProposalContNo&gt;  </w:t>
            </w:r>
          </w:p>
          <w:p>
            <w:pPr>
              <w:rPr>
                <w:szCs w:val="21"/>
              </w:rPr>
            </w:pPr>
            <w:r>
              <w:rPr>
                <w:rFonts w:hint="eastAsia"/>
                <w:szCs w:val="21"/>
              </w:rPr>
              <w:t xml:space="preserve">    &lt;PrtNo&gt;800003359631510&lt;/PrtNo&gt;  </w:t>
            </w:r>
          </w:p>
          <w:p>
            <w:pPr>
              <w:rPr>
                <w:szCs w:val="21"/>
              </w:rPr>
            </w:pPr>
            <w:r>
              <w:rPr>
                <w:rFonts w:hint="eastAsia"/>
                <w:szCs w:val="21"/>
              </w:rPr>
              <w:t xml:space="preserve">    &lt;ContType&gt;1&lt;/ContType&gt;  </w:t>
            </w:r>
          </w:p>
          <w:p>
            <w:pPr>
              <w:rPr>
                <w:szCs w:val="21"/>
              </w:rPr>
            </w:pPr>
            <w:r>
              <w:rPr>
                <w:rFonts w:hint="eastAsia"/>
                <w:szCs w:val="21"/>
              </w:rPr>
              <w:t xml:space="preserve">    &lt;PolType&gt;0&lt;/PolType&gt;  </w:t>
            </w:r>
          </w:p>
          <w:p>
            <w:pPr>
              <w:rPr>
                <w:szCs w:val="21"/>
              </w:rPr>
            </w:pPr>
            <w:r>
              <w:rPr>
                <w:rFonts w:hint="eastAsia"/>
                <w:szCs w:val="21"/>
              </w:rPr>
              <w:t xml:space="preserve">    &lt;CardFlag&gt;0&lt;/CardFlag&gt;  </w:t>
            </w:r>
          </w:p>
          <w:p>
            <w:pPr>
              <w:rPr>
                <w:szCs w:val="21"/>
              </w:rPr>
            </w:pPr>
            <w:r>
              <w:rPr>
                <w:rFonts w:hint="eastAsia"/>
                <w:szCs w:val="21"/>
              </w:rPr>
              <w:t xml:space="preserve">    &lt;ManageCom&gt;86110000&lt;/ManageCom&gt;  </w:t>
            </w:r>
          </w:p>
          <w:p>
            <w:pPr>
              <w:rPr>
                <w:szCs w:val="21"/>
              </w:rPr>
            </w:pPr>
            <w:r>
              <w:rPr>
                <w:rFonts w:hint="eastAsia"/>
                <w:szCs w:val="21"/>
              </w:rPr>
              <w:t xml:space="preserve">    &lt;ExecuteCom&gt;86110000&lt;/ExecuteCom&gt;  </w:t>
            </w:r>
          </w:p>
          <w:p>
            <w:pPr>
              <w:rPr>
                <w:szCs w:val="21"/>
              </w:rPr>
            </w:pPr>
            <w:r>
              <w:rPr>
                <w:rFonts w:hint="eastAsia"/>
                <w:szCs w:val="21"/>
              </w:rPr>
              <w:t xml:space="preserve">    &lt;AgentCode&gt;E11000001&lt;/AgentCode&gt;  </w:t>
            </w:r>
          </w:p>
          <w:p>
            <w:pPr>
              <w:rPr>
                <w:szCs w:val="21"/>
              </w:rPr>
            </w:pPr>
            <w:r>
              <w:rPr>
                <w:rFonts w:hint="eastAsia"/>
                <w:szCs w:val="21"/>
              </w:rPr>
              <w:t xml:space="preserve">    &lt;AgentGroup&gt;000000000025&lt;/AgentGroup&gt;  </w:t>
            </w:r>
          </w:p>
          <w:p>
            <w:pPr>
              <w:rPr>
                <w:szCs w:val="21"/>
              </w:rPr>
            </w:pPr>
            <w:r>
              <w:rPr>
                <w:rFonts w:hint="eastAsia"/>
                <w:szCs w:val="21"/>
              </w:rPr>
              <w:t xml:space="preserve">    &lt;AgentType&gt;HT00001&lt;/AgentType&gt;  </w:t>
            </w:r>
          </w:p>
          <w:p>
            <w:pPr>
              <w:rPr>
                <w:szCs w:val="21"/>
              </w:rPr>
            </w:pPr>
            <w:r>
              <w:rPr>
                <w:rFonts w:hint="eastAsia"/>
                <w:szCs w:val="21"/>
              </w:rPr>
              <w:t xml:space="preserve">    &lt;SaleChnl&gt;11&lt;/SaleChnl&gt;  </w:t>
            </w:r>
          </w:p>
          <w:p>
            <w:pPr>
              <w:rPr>
                <w:szCs w:val="21"/>
              </w:rPr>
            </w:pPr>
            <w:r>
              <w:rPr>
                <w:rFonts w:hint="eastAsia"/>
                <w:szCs w:val="21"/>
              </w:rPr>
              <w:t xml:space="preserve">    &lt;Handler&gt;ybt&lt;/Handler&gt;  </w:t>
            </w:r>
          </w:p>
          <w:p>
            <w:pPr>
              <w:rPr>
                <w:szCs w:val="21"/>
              </w:rPr>
            </w:pPr>
            <w:r>
              <w:rPr>
                <w:rFonts w:hint="eastAsia"/>
                <w:szCs w:val="21"/>
              </w:rPr>
              <w:t xml:space="preserve">    &lt;AppntNo&gt;0001939151&lt;/AppntNo&gt;  </w:t>
            </w:r>
          </w:p>
          <w:p>
            <w:pPr>
              <w:rPr>
                <w:szCs w:val="21"/>
              </w:rPr>
            </w:pPr>
            <w:r>
              <w:rPr>
                <w:rFonts w:hint="eastAsia"/>
                <w:szCs w:val="21"/>
              </w:rPr>
              <w:t xml:space="preserve">    &lt;AppntName&gt;山高高&lt;/AppntName&gt;  </w:t>
            </w:r>
          </w:p>
          <w:p>
            <w:pPr>
              <w:rPr>
                <w:szCs w:val="21"/>
              </w:rPr>
            </w:pPr>
            <w:r>
              <w:rPr>
                <w:rFonts w:hint="eastAsia"/>
                <w:szCs w:val="21"/>
              </w:rPr>
              <w:t xml:space="preserve">    &lt;AppntSex&gt;0&lt;/AppntSex&gt;  </w:t>
            </w:r>
          </w:p>
          <w:p>
            <w:pPr>
              <w:rPr>
                <w:szCs w:val="21"/>
              </w:rPr>
            </w:pPr>
            <w:r>
              <w:rPr>
                <w:rFonts w:hint="eastAsia"/>
                <w:szCs w:val="21"/>
              </w:rPr>
              <w:t xml:space="preserve">    &lt;AppntBirthday&gt;19850822&lt;/AppntBirthday&gt;  </w:t>
            </w:r>
          </w:p>
          <w:p>
            <w:pPr>
              <w:rPr>
                <w:szCs w:val="21"/>
              </w:rPr>
            </w:pPr>
            <w:r>
              <w:rPr>
                <w:rFonts w:hint="eastAsia"/>
                <w:szCs w:val="21"/>
              </w:rPr>
              <w:t xml:space="preserve">    &lt;appntidtype&gt;0&lt;/appntidtype&gt;  </w:t>
            </w:r>
          </w:p>
          <w:p>
            <w:pPr>
              <w:rPr>
                <w:szCs w:val="21"/>
              </w:rPr>
            </w:pPr>
            <w:r>
              <w:rPr>
                <w:rFonts w:hint="eastAsia"/>
                <w:szCs w:val="21"/>
              </w:rPr>
              <w:t xml:space="preserve">    &lt;AppntIDNo&gt;350101198508220230&lt;/AppntIDNo&gt;  </w:t>
            </w:r>
          </w:p>
          <w:p>
            <w:pPr>
              <w:rPr>
                <w:szCs w:val="21"/>
              </w:rPr>
            </w:pPr>
            <w:r>
              <w:rPr>
                <w:rFonts w:hint="eastAsia"/>
                <w:szCs w:val="21"/>
              </w:rPr>
              <w:t xml:space="preserve">    &lt;InsuredNo&gt;0001939151&lt;/InsuredNo&gt;  </w:t>
            </w:r>
          </w:p>
          <w:p>
            <w:pPr>
              <w:rPr>
                <w:szCs w:val="21"/>
              </w:rPr>
            </w:pPr>
            <w:r>
              <w:rPr>
                <w:rFonts w:hint="eastAsia"/>
                <w:szCs w:val="21"/>
              </w:rPr>
              <w:t xml:space="preserve">    &lt;InsuredName&gt;山高高&lt;/InsuredName&gt;  </w:t>
            </w:r>
          </w:p>
          <w:p>
            <w:pPr>
              <w:rPr>
                <w:szCs w:val="21"/>
              </w:rPr>
            </w:pPr>
            <w:r>
              <w:rPr>
                <w:rFonts w:hint="eastAsia"/>
                <w:szCs w:val="21"/>
              </w:rPr>
              <w:t xml:space="preserve">    &lt;InsuredSex&gt;0&lt;/InsuredSex&gt;  </w:t>
            </w:r>
          </w:p>
          <w:p>
            <w:pPr>
              <w:rPr>
                <w:szCs w:val="21"/>
              </w:rPr>
            </w:pPr>
            <w:r>
              <w:rPr>
                <w:rFonts w:hint="eastAsia"/>
                <w:szCs w:val="21"/>
              </w:rPr>
              <w:t xml:space="preserve">    &lt;InsuredBirthday&gt;19850822&lt;/InsuredBirthday&gt;  </w:t>
            </w:r>
          </w:p>
          <w:p>
            <w:pPr>
              <w:rPr>
                <w:szCs w:val="21"/>
              </w:rPr>
            </w:pPr>
            <w:r>
              <w:rPr>
                <w:rFonts w:hint="eastAsia"/>
                <w:szCs w:val="21"/>
              </w:rPr>
              <w:t xml:space="preserve">    &lt;insuredidtype&gt;0&lt;/insuredidtype&gt;  </w:t>
            </w:r>
          </w:p>
          <w:p>
            <w:pPr>
              <w:rPr>
                <w:szCs w:val="21"/>
              </w:rPr>
            </w:pPr>
            <w:r>
              <w:rPr>
                <w:rFonts w:hint="eastAsia"/>
                <w:szCs w:val="21"/>
              </w:rPr>
              <w:t xml:space="preserve">    &lt;InsuredIDNo&gt;350101198508220230&lt;/InsuredIDNo&gt;  </w:t>
            </w:r>
          </w:p>
          <w:p>
            <w:pPr>
              <w:rPr>
                <w:szCs w:val="21"/>
              </w:rPr>
            </w:pPr>
            <w:r>
              <w:rPr>
                <w:rFonts w:hint="eastAsia"/>
                <w:szCs w:val="21"/>
              </w:rPr>
              <w:t xml:space="preserve">    &lt;PayIntv&gt;0&lt;/PayIntv&gt;  </w:t>
            </w:r>
          </w:p>
          <w:p>
            <w:pPr>
              <w:rPr>
                <w:szCs w:val="21"/>
              </w:rPr>
            </w:pPr>
            <w:r>
              <w:rPr>
                <w:rFonts w:hint="eastAsia"/>
                <w:szCs w:val="21"/>
              </w:rPr>
              <w:t xml:space="preserve">    &lt;PayMode&gt;1&lt;/PayMode&gt;  </w:t>
            </w:r>
          </w:p>
          <w:p>
            <w:pPr>
              <w:rPr>
                <w:szCs w:val="21"/>
              </w:rPr>
            </w:pPr>
            <w:r>
              <w:rPr>
                <w:rFonts w:hint="eastAsia"/>
                <w:szCs w:val="21"/>
              </w:rPr>
              <w:t xml:space="preserve">    &lt;GetPolMode&gt;6&lt;/GetPolMode&gt;  </w:t>
            </w:r>
          </w:p>
          <w:p>
            <w:pPr>
              <w:rPr>
                <w:szCs w:val="21"/>
              </w:rPr>
            </w:pPr>
            <w:r>
              <w:rPr>
                <w:rFonts w:hint="eastAsia"/>
                <w:szCs w:val="21"/>
              </w:rPr>
              <w:t xml:space="preserve">    &lt;SignCom&gt;86110000&lt;/SignCom&gt;  </w:t>
            </w:r>
          </w:p>
          <w:p>
            <w:pPr>
              <w:rPr>
                <w:szCs w:val="21"/>
              </w:rPr>
            </w:pPr>
            <w:r>
              <w:rPr>
                <w:rFonts w:hint="eastAsia"/>
                <w:szCs w:val="21"/>
              </w:rPr>
              <w:t xml:space="preserve">    &lt;SignDate&gt;20180323&lt;/SignDate&gt;  </w:t>
            </w:r>
          </w:p>
          <w:p>
            <w:pPr>
              <w:rPr>
                <w:szCs w:val="21"/>
              </w:rPr>
            </w:pPr>
            <w:r>
              <w:rPr>
                <w:rFonts w:hint="eastAsia"/>
                <w:szCs w:val="21"/>
              </w:rPr>
              <w:t xml:space="preserve">    &lt;SignTime&gt;17:38:44&lt;/SignTime&gt;  </w:t>
            </w:r>
          </w:p>
          <w:p>
            <w:pPr>
              <w:rPr>
                <w:szCs w:val="21"/>
              </w:rPr>
            </w:pPr>
            <w:r>
              <w:rPr>
                <w:rFonts w:hint="eastAsia"/>
                <w:szCs w:val="21"/>
              </w:rPr>
              <w:t xml:space="preserve">    &lt;PrintCount&gt;0&lt;/PrintCount&gt;  </w:t>
            </w:r>
          </w:p>
          <w:p>
            <w:pPr>
              <w:rPr>
                <w:szCs w:val="21"/>
              </w:rPr>
            </w:pPr>
            <w:r>
              <w:rPr>
                <w:rFonts w:hint="eastAsia"/>
                <w:szCs w:val="21"/>
              </w:rPr>
              <w:t xml:space="preserve">    &lt;LostTimes&gt;0&lt;/LostTimes&gt;  </w:t>
            </w:r>
          </w:p>
          <w:p>
            <w:pPr>
              <w:rPr>
                <w:szCs w:val="21"/>
              </w:rPr>
            </w:pPr>
            <w:r>
              <w:rPr>
                <w:rFonts w:hint="eastAsia"/>
                <w:szCs w:val="21"/>
              </w:rPr>
              <w:t xml:space="preserve">    &lt;Peoples&gt;1&lt;/Peoples&gt;  </w:t>
            </w:r>
          </w:p>
          <w:p>
            <w:pPr>
              <w:rPr>
                <w:szCs w:val="21"/>
              </w:rPr>
            </w:pPr>
            <w:r>
              <w:rPr>
                <w:rFonts w:hint="eastAsia"/>
                <w:szCs w:val="21"/>
              </w:rPr>
              <w:t xml:space="preserve">    &lt;Mult&gt;0.0&lt;/Mult&gt;  </w:t>
            </w:r>
          </w:p>
          <w:p>
            <w:pPr>
              <w:rPr>
                <w:szCs w:val="21"/>
              </w:rPr>
            </w:pPr>
            <w:r>
              <w:rPr>
                <w:rFonts w:hint="eastAsia"/>
                <w:szCs w:val="21"/>
              </w:rPr>
              <w:t xml:space="preserve">    &lt;Prem&gt;60000.0&lt;/Prem&gt;  </w:t>
            </w:r>
          </w:p>
          <w:p>
            <w:pPr>
              <w:rPr>
                <w:szCs w:val="21"/>
              </w:rPr>
            </w:pPr>
            <w:r>
              <w:rPr>
                <w:rFonts w:hint="eastAsia"/>
                <w:szCs w:val="21"/>
              </w:rPr>
              <w:t xml:space="preserve">    &lt;Amnt&gt;48355.8&lt;/Amnt&gt;  </w:t>
            </w:r>
          </w:p>
          <w:p>
            <w:pPr>
              <w:rPr>
                <w:szCs w:val="21"/>
              </w:rPr>
            </w:pPr>
            <w:r>
              <w:rPr>
                <w:rFonts w:hint="eastAsia"/>
                <w:szCs w:val="21"/>
              </w:rPr>
              <w:t xml:space="preserve">    &lt;SumPrem&gt;60000.0&lt;/SumPrem&gt;  </w:t>
            </w:r>
          </w:p>
          <w:p>
            <w:pPr>
              <w:rPr>
                <w:szCs w:val="21"/>
              </w:rPr>
            </w:pPr>
            <w:r>
              <w:rPr>
                <w:rFonts w:hint="eastAsia"/>
                <w:szCs w:val="21"/>
              </w:rPr>
              <w:t xml:space="preserve">    &lt;Dif&gt;0.0&lt;/Dif&gt;  </w:t>
            </w:r>
          </w:p>
          <w:p>
            <w:pPr>
              <w:rPr>
                <w:szCs w:val="21"/>
              </w:rPr>
            </w:pPr>
            <w:r>
              <w:rPr>
                <w:rFonts w:hint="eastAsia"/>
                <w:szCs w:val="21"/>
              </w:rPr>
              <w:t xml:space="preserve">    &lt;PaytoDate&gt;20230324&lt;/PaytoDate&gt;  </w:t>
            </w:r>
          </w:p>
          <w:p>
            <w:pPr>
              <w:rPr>
                <w:szCs w:val="21"/>
              </w:rPr>
            </w:pPr>
            <w:r>
              <w:rPr>
                <w:rFonts w:hint="eastAsia"/>
                <w:szCs w:val="21"/>
              </w:rPr>
              <w:t xml:space="preserve">    &lt;CValiDate&gt;20180324&lt;/CValiDate&gt;  </w:t>
            </w:r>
          </w:p>
          <w:p>
            <w:pPr>
              <w:rPr>
                <w:szCs w:val="21"/>
              </w:rPr>
            </w:pPr>
            <w:r>
              <w:rPr>
                <w:rFonts w:hint="eastAsia"/>
                <w:szCs w:val="21"/>
              </w:rPr>
              <w:t xml:space="preserve">    &lt;ApproveFlag&gt;9&lt;/ApproveFlag&gt;  </w:t>
            </w:r>
          </w:p>
          <w:p>
            <w:pPr>
              <w:rPr>
                <w:szCs w:val="21"/>
              </w:rPr>
            </w:pPr>
            <w:r>
              <w:rPr>
                <w:rFonts w:hint="eastAsia"/>
                <w:szCs w:val="21"/>
              </w:rPr>
              <w:t xml:space="preserve">    &lt;ApproveCode&gt;001&lt;/ApproveCode&gt;  </w:t>
            </w:r>
          </w:p>
          <w:p>
            <w:pPr>
              <w:rPr>
                <w:szCs w:val="21"/>
              </w:rPr>
            </w:pPr>
            <w:r>
              <w:rPr>
                <w:rFonts w:hint="eastAsia"/>
                <w:szCs w:val="21"/>
              </w:rPr>
              <w:t xml:space="preserve">    &lt;ApproveDate&gt;20180323&lt;/ApproveDate&gt;  </w:t>
            </w:r>
          </w:p>
          <w:p>
            <w:pPr>
              <w:rPr>
                <w:szCs w:val="21"/>
              </w:rPr>
            </w:pPr>
            <w:r>
              <w:rPr>
                <w:rFonts w:hint="eastAsia"/>
                <w:szCs w:val="21"/>
              </w:rPr>
              <w:t xml:space="preserve">    &lt;ApproveTime&gt;17:38:04&lt;/ApproveTime&gt;  </w:t>
            </w:r>
          </w:p>
          <w:p>
            <w:pPr>
              <w:rPr>
                <w:szCs w:val="21"/>
              </w:rPr>
            </w:pPr>
            <w:r>
              <w:rPr>
                <w:rFonts w:hint="eastAsia"/>
                <w:szCs w:val="21"/>
              </w:rPr>
              <w:t xml:space="preserve">    &lt;UWFlag&gt;9&lt;/UWFlag&gt;  </w:t>
            </w:r>
          </w:p>
          <w:p>
            <w:pPr>
              <w:rPr>
                <w:szCs w:val="21"/>
              </w:rPr>
            </w:pPr>
            <w:r>
              <w:rPr>
                <w:rFonts w:hint="eastAsia"/>
                <w:szCs w:val="21"/>
              </w:rPr>
              <w:t xml:space="preserve">    &lt;UWOperator&gt;001&lt;/UWOperator&gt;  </w:t>
            </w:r>
          </w:p>
          <w:p>
            <w:pPr>
              <w:rPr>
                <w:szCs w:val="21"/>
              </w:rPr>
            </w:pPr>
            <w:r>
              <w:rPr>
                <w:rFonts w:hint="eastAsia"/>
                <w:szCs w:val="21"/>
              </w:rPr>
              <w:t xml:space="preserve">    &lt;UWDate&gt;20180323&lt;/UWDate&gt;  </w:t>
            </w:r>
          </w:p>
          <w:p>
            <w:pPr>
              <w:rPr>
                <w:szCs w:val="21"/>
              </w:rPr>
            </w:pPr>
            <w:r>
              <w:rPr>
                <w:rFonts w:hint="eastAsia"/>
                <w:szCs w:val="21"/>
              </w:rPr>
              <w:t xml:space="preserve">    &lt;UWTime&gt;17:38:04&lt;/UWTime&gt;  </w:t>
            </w:r>
          </w:p>
          <w:p>
            <w:pPr>
              <w:rPr>
                <w:szCs w:val="21"/>
              </w:rPr>
            </w:pPr>
            <w:r>
              <w:rPr>
                <w:rFonts w:hint="eastAsia"/>
                <w:szCs w:val="21"/>
              </w:rPr>
              <w:t xml:space="preserve">    &lt;AppFlag&gt;1&lt;/AppFlag&gt;  </w:t>
            </w:r>
          </w:p>
          <w:p>
            <w:pPr>
              <w:rPr>
                <w:szCs w:val="21"/>
              </w:rPr>
            </w:pPr>
            <w:r>
              <w:rPr>
                <w:rFonts w:hint="eastAsia"/>
                <w:szCs w:val="21"/>
              </w:rPr>
              <w:t xml:space="preserve">    &lt;PolApplyDate&gt;20180131&lt;/PolApplyDate&gt;  </w:t>
            </w:r>
          </w:p>
          <w:p>
            <w:pPr>
              <w:rPr>
                <w:szCs w:val="21"/>
              </w:rPr>
            </w:pPr>
            <w:r>
              <w:rPr>
                <w:rFonts w:hint="eastAsia"/>
                <w:szCs w:val="21"/>
              </w:rPr>
              <w:t xml:space="preserve">    &lt;GetPolDate&gt;20180323&lt;/GetPolDate&gt;  </w:t>
            </w:r>
          </w:p>
          <w:p>
            <w:pPr>
              <w:rPr>
                <w:szCs w:val="21"/>
              </w:rPr>
            </w:pPr>
            <w:r>
              <w:rPr>
                <w:rFonts w:hint="eastAsia"/>
                <w:szCs w:val="21"/>
              </w:rPr>
              <w:t xml:space="preserve">    &lt;CustomGetPolDate&gt;20180324&lt;/CustomGetPolDate&gt;  </w:t>
            </w:r>
          </w:p>
          <w:p>
            <w:pPr>
              <w:rPr>
                <w:szCs w:val="21"/>
              </w:rPr>
            </w:pPr>
            <w:r>
              <w:rPr>
                <w:rFonts w:hint="eastAsia"/>
                <w:szCs w:val="21"/>
              </w:rPr>
              <w:t xml:space="preserve">    &lt;Operator&gt;93910092&lt;/Operator&gt;  </w:t>
            </w:r>
          </w:p>
          <w:p>
            <w:pPr>
              <w:rPr>
                <w:szCs w:val="21"/>
              </w:rPr>
            </w:pPr>
            <w:r>
              <w:rPr>
                <w:rFonts w:hint="eastAsia"/>
                <w:szCs w:val="21"/>
              </w:rPr>
              <w:t xml:space="preserve">    &lt;MakeDate&gt;20180323&lt;/MakeDate&gt;  </w:t>
            </w:r>
          </w:p>
          <w:p>
            <w:pPr>
              <w:rPr>
                <w:szCs w:val="21"/>
              </w:rPr>
            </w:pPr>
            <w:r>
              <w:rPr>
                <w:rFonts w:hint="eastAsia"/>
                <w:szCs w:val="21"/>
              </w:rPr>
              <w:t xml:space="preserve">    &lt;MakeTime&gt;17:37:53&lt;/MakeTime&gt;  </w:t>
            </w:r>
          </w:p>
          <w:p>
            <w:pPr>
              <w:rPr>
                <w:szCs w:val="21"/>
              </w:rPr>
            </w:pPr>
            <w:r>
              <w:rPr>
                <w:rFonts w:hint="eastAsia"/>
                <w:szCs w:val="21"/>
              </w:rPr>
              <w:t xml:space="preserve">    &lt;ModifyDate&gt;20180323&lt;/ModifyDate&gt;  </w:t>
            </w:r>
          </w:p>
          <w:p>
            <w:pPr>
              <w:rPr>
                <w:szCs w:val="21"/>
              </w:rPr>
            </w:pPr>
            <w:r>
              <w:rPr>
                <w:rFonts w:hint="eastAsia"/>
                <w:szCs w:val="21"/>
              </w:rPr>
              <w:t xml:space="preserve">    &lt;ModifyTime&gt;17:38:04&lt;/ModifyTime&gt;  </w:t>
            </w:r>
          </w:p>
          <w:p>
            <w:pPr>
              <w:rPr>
                <w:szCs w:val="21"/>
              </w:rPr>
            </w:pPr>
            <w:r>
              <w:rPr>
                <w:rFonts w:hint="eastAsia"/>
                <w:szCs w:val="21"/>
              </w:rPr>
              <w:t xml:space="preserve">    &lt;SellType&gt;29&lt;/SellType&gt;  </w:t>
            </w:r>
          </w:p>
          <w:p>
            <w:pPr>
              <w:rPr>
                <w:szCs w:val="21"/>
              </w:rPr>
            </w:pPr>
            <w:r>
              <w:rPr>
                <w:rFonts w:hint="eastAsia"/>
                <w:szCs w:val="21"/>
              </w:rPr>
              <w:t xml:space="preserve">    &lt;ForceUWFlag&gt;0&lt;/ForceUWFlag&gt;  </w:t>
            </w:r>
          </w:p>
          <w:p>
            <w:pPr>
              <w:rPr>
                <w:szCs w:val="21"/>
              </w:rPr>
            </w:pPr>
            <w:r>
              <w:rPr>
                <w:rFonts w:hint="eastAsia"/>
                <w:szCs w:val="21"/>
              </w:rPr>
              <w:t xml:space="preserve">    &lt;NewBankAccNo&gt;4270193425340028&lt;/NewBankAccNo&gt;  </w:t>
            </w:r>
          </w:p>
          <w:p>
            <w:pPr>
              <w:rPr>
                <w:szCs w:val="21"/>
              </w:rPr>
            </w:pPr>
            <w:r>
              <w:rPr>
                <w:rFonts w:hint="eastAsia"/>
                <w:szCs w:val="21"/>
              </w:rPr>
              <w:t xml:space="preserve">    &lt;NewAccName&gt;山高高&lt;/NewAccName&gt;  </w:t>
            </w:r>
          </w:p>
          <w:p>
            <w:pPr>
              <w:rPr>
                <w:szCs w:val="21"/>
              </w:rPr>
            </w:pPr>
            <w:r>
              <w:rPr>
                <w:rFonts w:hint="eastAsia"/>
                <w:szCs w:val="21"/>
              </w:rPr>
              <w:t xml:space="preserve">    &lt;AppnCount&gt;1&lt;/AppnCount&gt;  </w:t>
            </w:r>
          </w:p>
          <w:p>
            <w:pPr>
              <w:rPr>
                <w:szCs w:val="21"/>
              </w:rPr>
            </w:pPr>
            <w:r>
              <w:rPr>
                <w:rFonts w:hint="eastAsia"/>
                <w:szCs w:val="21"/>
              </w:rPr>
              <w:t xml:space="preserve">    &lt;PayWarnFlag&gt;0&lt;/PayWarnFlag&gt;  </w:t>
            </w:r>
          </w:p>
          <w:p>
            <w:pPr>
              <w:rPr>
                <w:szCs w:val="21"/>
              </w:rPr>
            </w:pPr>
            <w:r>
              <w:rPr>
                <w:rFonts w:hint="eastAsia"/>
                <w:szCs w:val="21"/>
              </w:rPr>
              <w:t xml:space="preserve">    &lt;BusinessChnl&gt;11&lt;/BusinessChnl&gt;  </w:t>
            </w:r>
          </w:p>
          <w:p>
            <w:pPr>
              <w:rPr>
                <w:szCs w:val="21"/>
              </w:rPr>
            </w:pPr>
            <w:r>
              <w:rPr>
                <w:rFonts w:hint="eastAsia"/>
                <w:szCs w:val="21"/>
              </w:rPr>
              <w:t xml:space="preserve">    &lt;EContNo&gt;11108898001800045603&lt;/EContNo&gt;  </w:t>
            </w:r>
          </w:p>
          <w:p>
            <w:pPr>
              <w:rPr>
                <w:szCs w:val="21"/>
              </w:rPr>
            </w:pPr>
            <w:r>
              <w:rPr>
                <w:rFonts w:hint="eastAsia"/>
                <w:szCs w:val="21"/>
              </w:rPr>
              <w:t xml:space="preserve">    &lt;ContSource&gt;3&lt;/ContSource&gt;  </w:t>
            </w:r>
          </w:p>
          <w:p>
            <w:pPr>
              <w:rPr>
                <w:szCs w:val="21"/>
              </w:rPr>
            </w:pPr>
            <w:r>
              <w:rPr>
                <w:rFonts w:hint="eastAsia"/>
                <w:szCs w:val="21"/>
              </w:rPr>
              <w:t xml:space="preserve">    &lt;TransactionNo&gt;LU567567574800007&lt;/TransactionNo&gt;  </w:t>
            </w:r>
          </w:p>
          <w:p>
            <w:pPr>
              <w:rPr>
                <w:szCs w:val="21"/>
              </w:rPr>
            </w:pPr>
            <w:r>
              <w:rPr>
                <w:rFonts w:hint="eastAsia"/>
                <w:szCs w:val="21"/>
              </w:rPr>
              <w:t xml:space="preserve">    &lt;OrderNo&gt;ybt00000000000000000095306&lt;/OrderNo&gt;  </w:t>
            </w:r>
          </w:p>
          <w:p>
            <w:pPr>
              <w:rPr>
                <w:szCs w:val="21"/>
              </w:rPr>
            </w:pPr>
            <w:r>
              <w:rPr>
                <w:rFonts w:hint="eastAsia"/>
                <w:szCs w:val="21"/>
              </w:rPr>
              <w:t xml:space="preserve">    &lt;AptValiDateFlag&gt;N&lt;/AptValiDateFlag&gt;  </w:t>
            </w:r>
          </w:p>
          <w:p>
            <w:pPr>
              <w:rPr>
                <w:szCs w:val="21"/>
              </w:rPr>
            </w:pPr>
            <w:r>
              <w:rPr>
                <w:rFonts w:hint="eastAsia"/>
                <w:szCs w:val="21"/>
              </w:rPr>
              <w:t xml:space="preserve">    &lt;UwDebtFlag&gt;N&lt;/UwDebtFlag&gt;  </w:t>
            </w:r>
          </w:p>
          <w:p>
            <w:pPr>
              <w:rPr>
                <w:szCs w:val="21"/>
              </w:rPr>
            </w:pPr>
            <w:r>
              <w:rPr>
                <w:rFonts w:hint="eastAsia"/>
                <w:szCs w:val="21"/>
              </w:rPr>
              <w:t xml:space="preserve">    &lt;ReNewAccNo&gt;6227002349131587067&lt;/ReNewAccNo&gt;  </w:t>
            </w:r>
          </w:p>
          <w:p>
            <w:pPr>
              <w:rPr>
                <w:szCs w:val="21"/>
              </w:rPr>
            </w:pPr>
            <w:r>
              <w:rPr>
                <w:rFonts w:hint="eastAsia"/>
                <w:szCs w:val="21"/>
              </w:rPr>
              <w:t xml:space="preserve">    &lt;BdgtAmt&gt;0.0&lt;/BdgtAmt&gt;  </w:t>
            </w:r>
          </w:p>
          <w:p>
            <w:pPr>
              <w:rPr>
                <w:szCs w:val="21"/>
              </w:rPr>
            </w:pPr>
            <w:r>
              <w:rPr>
                <w:rFonts w:hint="eastAsia"/>
                <w:szCs w:val="21"/>
              </w:rPr>
              <w:t xml:space="preserve">    &lt;LCAppnt&gt; </w:t>
            </w:r>
          </w:p>
          <w:p>
            <w:pPr>
              <w:rPr>
                <w:szCs w:val="21"/>
              </w:rPr>
            </w:pPr>
            <w:r>
              <w:rPr>
                <w:rFonts w:hint="eastAsia"/>
                <w:szCs w:val="21"/>
              </w:rPr>
              <w:t xml:space="preserve">      &lt;AppntID&gt;15603297&lt;/AppntID&gt;  </w:t>
            </w:r>
          </w:p>
          <w:p>
            <w:pPr>
              <w:rPr>
                <w:szCs w:val="21"/>
              </w:rPr>
            </w:pPr>
            <w:r>
              <w:rPr>
                <w:rFonts w:hint="eastAsia"/>
                <w:szCs w:val="21"/>
              </w:rPr>
              <w:t xml:space="preserve">      &lt;GrpContNo&gt;00000000000000000000&lt;/GrpContNo&gt;  </w:t>
            </w:r>
          </w:p>
          <w:p>
            <w:pPr>
              <w:rPr>
                <w:szCs w:val="21"/>
              </w:rPr>
            </w:pPr>
            <w:r>
              <w:rPr>
                <w:rFonts w:hint="eastAsia"/>
                <w:szCs w:val="21"/>
              </w:rPr>
              <w:t xml:space="preserve">      &lt;ContNo&gt;600275250236308&lt;/ContNo&gt;  </w:t>
            </w:r>
          </w:p>
          <w:p>
            <w:pPr>
              <w:rPr>
                <w:szCs w:val="21"/>
              </w:rPr>
            </w:pPr>
            <w:r>
              <w:rPr>
                <w:rFonts w:hint="eastAsia"/>
                <w:szCs w:val="21"/>
              </w:rPr>
              <w:t xml:space="preserve">      &lt;PrtNo&gt;800003359631510&lt;/PrtNo&gt;  </w:t>
            </w:r>
          </w:p>
          <w:p>
            <w:pPr>
              <w:rPr>
                <w:szCs w:val="21"/>
              </w:rPr>
            </w:pPr>
            <w:r>
              <w:rPr>
                <w:rFonts w:hint="eastAsia"/>
                <w:szCs w:val="21"/>
              </w:rPr>
              <w:t xml:space="preserve">      &lt;AppntNo&gt;0001939151&lt;/AppntNo&gt;  </w:t>
            </w:r>
          </w:p>
          <w:p>
            <w:pPr>
              <w:rPr>
                <w:szCs w:val="21"/>
              </w:rPr>
            </w:pPr>
            <w:r>
              <w:rPr>
                <w:rFonts w:hint="eastAsia"/>
                <w:szCs w:val="21"/>
              </w:rPr>
              <w:t xml:space="preserve">      &lt;AppntName&gt;山高高&lt;/AppntName&gt;  </w:t>
            </w:r>
          </w:p>
          <w:p>
            <w:pPr>
              <w:rPr>
                <w:szCs w:val="21"/>
              </w:rPr>
            </w:pPr>
            <w:r>
              <w:rPr>
                <w:rFonts w:hint="eastAsia"/>
                <w:szCs w:val="21"/>
              </w:rPr>
              <w:t xml:space="preserve">      &lt;AppntSex&gt;0&lt;/AppntSex&gt;  </w:t>
            </w:r>
          </w:p>
          <w:p>
            <w:pPr>
              <w:rPr>
                <w:szCs w:val="21"/>
              </w:rPr>
            </w:pPr>
            <w:r>
              <w:rPr>
                <w:rFonts w:hint="eastAsia"/>
                <w:szCs w:val="21"/>
              </w:rPr>
              <w:t xml:space="preserve">      &lt;AppntBirthday&gt;19850822&lt;/AppntBirthday&gt;  </w:t>
            </w:r>
          </w:p>
          <w:p>
            <w:pPr>
              <w:rPr>
                <w:szCs w:val="21"/>
              </w:rPr>
            </w:pPr>
            <w:r>
              <w:rPr>
                <w:rFonts w:hint="eastAsia"/>
                <w:szCs w:val="21"/>
              </w:rPr>
              <w:t xml:space="preserve">      &lt;AppntType&gt;0&lt;/AppntType&gt;  </w:t>
            </w:r>
          </w:p>
          <w:p>
            <w:pPr>
              <w:rPr>
                <w:szCs w:val="21"/>
              </w:rPr>
            </w:pPr>
            <w:r>
              <w:rPr>
                <w:rFonts w:hint="eastAsia"/>
                <w:szCs w:val="21"/>
              </w:rPr>
              <w:t xml:space="preserve">      &lt;AddressNo&gt;2&lt;/AddressNo&gt;  </w:t>
            </w:r>
          </w:p>
          <w:p>
            <w:pPr>
              <w:rPr>
                <w:szCs w:val="21"/>
              </w:rPr>
            </w:pPr>
            <w:r>
              <w:rPr>
                <w:rFonts w:hint="eastAsia"/>
                <w:szCs w:val="21"/>
              </w:rPr>
              <w:t xml:space="preserve">      &lt;idtype&gt;0&lt;/idtype&gt;  </w:t>
            </w:r>
          </w:p>
          <w:p>
            <w:pPr>
              <w:rPr>
                <w:szCs w:val="21"/>
              </w:rPr>
            </w:pPr>
            <w:r>
              <w:rPr>
                <w:rFonts w:hint="eastAsia"/>
                <w:szCs w:val="21"/>
              </w:rPr>
              <w:t xml:space="preserve">      &lt;IDNo&gt;350101198508220230&lt;/IDNo&gt;  </w:t>
            </w:r>
          </w:p>
          <w:p>
            <w:pPr>
              <w:rPr>
                <w:szCs w:val="21"/>
              </w:rPr>
            </w:pPr>
            <w:r>
              <w:rPr>
                <w:rFonts w:hint="eastAsia"/>
                <w:szCs w:val="21"/>
              </w:rPr>
              <w:t xml:space="preserve">      &lt;NativePlace&gt;156&lt;/NativePlace&gt;  </w:t>
            </w:r>
          </w:p>
          <w:p>
            <w:pPr>
              <w:rPr>
                <w:szCs w:val="21"/>
              </w:rPr>
            </w:pPr>
            <w:r>
              <w:rPr>
                <w:rFonts w:hint="eastAsia"/>
                <w:szCs w:val="21"/>
              </w:rPr>
              <w:t xml:space="preserve">      &lt;Health&gt;N&lt;/Health&gt;  </w:t>
            </w:r>
          </w:p>
          <w:p>
            <w:pPr>
              <w:rPr>
                <w:szCs w:val="21"/>
              </w:rPr>
            </w:pPr>
            <w:r>
              <w:rPr>
                <w:rFonts w:hint="eastAsia"/>
                <w:szCs w:val="21"/>
              </w:rPr>
              <w:t xml:space="preserve">      &lt;Stature&gt;0.0&lt;/Stature&gt;  </w:t>
            </w:r>
          </w:p>
          <w:p>
            <w:pPr>
              <w:rPr>
                <w:szCs w:val="21"/>
              </w:rPr>
            </w:pPr>
            <w:r>
              <w:rPr>
                <w:rFonts w:hint="eastAsia"/>
                <w:szCs w:val="21"/>
              </w:rPr>
              <w:t xml:space="preserve">      &lt;Avoirdupois&gt;0.0&lt;/Avoirdupois&gt;  </w:t>
            </w:r>
          </w:p>
          <w:p>
            <w:pPr>
              <w:rPr>
                <w:szCs w:val="21"/>
              </w:rPr>
            </w:pPr>
            <w:r>
              <w:rPr>
                <w:rFonts w:hint="eastAsia"/>
                <w:szCs w:val="21"/>
              </w:rPr>
              <w:t xml:space="preserve">      &lt;BankAccNo&gt;4270193425340028&lt;/BankAccNo&gt;  </w:t>
            </w:r>
          </w:p>
          <w:p>
            <w:pPr>
              <w:rPr>
                <w:szCs w:val="21"/>
              </w:rPr>
            </w:pPr>
            <w:r>
              <w:rPr>
                <w:rFonts w:hint="eastAsia"/>
                <w:szCs w:val="21"/>
              </w:rPr>
              <w:t xml:space="preserve">      &lt;Salary&gt;0.0&lt;/Salary&gt;  </w:t>
            </w:r>
          </w:p>
          <w:p>
            <w:pPr>
              <w:rPr>
                <w:szCs w:val="21"/>
              </w:rPr>
            </w:pPr>
            <w:r>
              <w:rPr>
                <w:rFonts w:hint="eastAsia"/>
                <w:szCs w:val="21"/>
              </w:rPr>
              <w:t xml:space="preserve">      &lt;OccupationCode&gt;0000000&lt;/OccupationCode&gt;  </w:t>
            </w:r>
          </w:p>
          <w:p>
            <w:pPr>
              <w:rPr>
                <w:szCs w:val="21"/>
              </w:rPr>
            </w:pPr>
            <w:r>
              <w:rPr>
                <w:rFonts w:hint="eastAsia"/>
                <w:szCs w:val="21"/>
              </w:rPr>
              <w:t xml:space="preserve">      &lt;Operator&gt;93910092&lt;/Operator&gt;  </w:t>
            </w:r>
          </w:p>
          <w:p>
            <w:pPr>
              <w:rPr>
                <w:szCs w:val="21"/>
              </w:rPr>
            </w:pPr>
            <w:r>
              <w:rPr>
                <w:rFonts w:hint="eastAsia"/>
                <w:szCs w:val="21"/>
              </w:rPr>
              <w:t xml:space="preserve">      &lt;ManageCom&gt;86110000&lt;/ManageCom&gt;  </w:t>
            </w:r>
          </w:p>
          <w:p>
            <w:pPr>
              <w:rPr>
                <w:szCs w:val="21"/>
              </w:rPr>
            </w:pPr>
            <w:r>
              <w:rPr>
                <w:rFonts w:hint="eastAsia"/>
                <w:szCs w:val="21"/>
              </w:rPr>
              <w:t xml:space="preserve">      &lt;MakeDate&gt;20180323&lt;/MakeDate&gt;  </w:t>
            </w:r>
          </w:p>
          <w:p>
            <w:pPr>
              <w:rPr>
                <w:szCs w:val="21"/>
              </w:rPr>
            </w:pPr>
            <w:r>
              <w:rPr>
                <w:rFonts w:hint="eastAsia"/>
                <w:szCs w:val="21"/>
              </w:rPr>
              <w:t xml:space="preserve">      &lt;MakeTime&gt;17:37:53&lt;/MakeTime&gt;  </w:t>
            </w:r>
          </w:p>
          <w:p>
            <w:pPr>
              <w:rPr>
                <w:szCs w:val="21"/>
              </w:rPr>
            </w:pPr>
            <w:r>
              <w:rPr>
                <w:rFonts w:hint="eastAsia"/>
                <w:szCs w:val="21"/>
              </w:rPr>
              <w:t xml:space="preserve">      &lt;ModifyDate&gt;20180323&lt;/ModifyDate&gt;  </w:t>
            </w:r>
          </w:p>
          <w:p>
            <w:pPr>
              <w:rPr>
                <w:szCs w:val="21"/>
              </w:rPr>
            </w:pPr>
            <w:r>
              <w:rPr>
                <w:rFonts w:hint="eastAsia"/>
                <w:szCs w:val="21"/>
              </w:rPr>
              <w:t xml:space="preserve">      &lt;ModifyTime&gt;17:38:44&lt;/ModifyTime&gt;  </w:t>
            </w:r>
          </w:p>
          <w:p>
            <w:pPr>
              <w:rPr>
                <w:szCs w:val="21"/>
              </w:rPr>
            </w:pPr>
            <w:r>
              <w:rPr>
                <w:rFonts w:hint="eastAsia"/>
                <w:szCs w:val="21"/>
              </w:rPr>
              <w:t xml:space="preserve">      &lt;BMI&gt;0.0&lt;/BMI&gt;  </w:t>
            </w:r>
          </w:p>
          <w:p>
            <w:pPr>
              <w:rPr>
                <w:szCs w:val="21"/>
              </w:rPr>
            </w:pPr>
            <w:r>
              <w:rPr>
                <w:rFonts w:hint="eastAsia"/>
                <w:szCs w:val="21"/>
              </w:rPr>
              <w:t xml:space="preserve">      &lt;IDTypeStartDate&gt;20100325&lt;/IDTypeStartDate&gt;  </w:t>
            </w:r>
          </w:p>
          <w:p>
            <w:pPr>
              <w:rPr>
                <w:szCs w:val="21"/>
              </w:rPr>
            </w:pPr>
            <w:r>
              <w:rPr>
                <w:rFonts w:hint="eastAsia"/>
                <w:szCs w:val="21"/>
              </w:rPr>
              <w:t xml:space="preserve">      &lt;IDTypeEndDate&gt;20300325&lt;/IDTypeEndDate&gt;  </w:t>
            </w:r>
          </w:p>
          <w:p>
            <w:pPr>
              <w:rPr>
                <w:szCs w:val="21"/>
              </w:rPr>
            </w:pPr>
            <w:r>
              <w:rPr>
                <w:rFonts w:hint="eastAsia"/>
                <w:szCs w:val="21"/>
              </w:rPr>
              <w:t xml:space="preserve">      &lt;FamilySalary&gt;120.0&lt;/FamilySalary&gt;  </w:t>
            </w:r>
          </w:p>
          <w:p>
            <w:pPr>
              <w:rPr>
                <w:szCs w:val="21"/>
              </w:rPr>
            </w:pPr>
            <w:r>
              <w:rPr>
                <w:rFonts w:hint="eastAsia"/>
                <w:szCs w:val="21"/>
              </w:rPr>
              <w:t xml:space="preserve">      &lt;OrderNo&gt;ybt00000000000000000095306&lt;/OrderNo&gt;  </w:t>
            </w:r>
          </w:p>
          <w:p>
            <w:pPr>
              <w:rPr>
                <w:rFonts w:hint="eastAsia"/>
                <w:szCs w:val="21"/>
              </w:rPr>
            </w:pPr>
            <w:r>
              <w:rPr>
                <w:rFonts w:hint="eastAsia"/>
                <w:szCs w:val="21"/>
              </w:rPr>
              <w:t xml:space="preserve">      &lt;MedInsurance&gt;N&lt;/MedInsurance&gt;  </w:t>
            </w:r>
          </w:p>
          <w:p>
            <w:pPr>
              <w:rPr>
                <w:rFonts w:hAnsi="宋体" w:eastAsia="宋体" w:cs="宋体"/>
                <w:szCs w:val="21"/>
              </w:rPr>
            </w:pPr>
            <w:r>
              <w:rPr>
                <w:rFonts w:hint="eastAsia"/>
                <w:szCs w:val="21"/>
                <w:lang w:val="en-US" w:eastAsia="zh-CN"/>
              </w:rPr>
              <w:t xml:space="preserve"> </w:t>
            </w:r>
            <w:r>
              <w:rPr>
                <w:rFonts w:hint="eastAsia" w:hAnsi="宋体" w:eastAsia="宋体" w:cs="宋体"/>
                <w:szCs w:val="21"/>
                <w:lang w:val="en-US" w:eastAsia="zh-CN"/>
              </w:rPr>
              <w:t xml:space="preserve">  </w:t>
            </w:r>
            <w:r>
              <w:rPr>
                <w:rFonts w:hint="eastAsia" w:hAnsi="宋体" w:eastAsia="宋体" w:cs="宋体"/>
                <w:szCs w:val="21"/>
              </w:rPr>
              <w:t xml:space="preserve">&lt;!-- </w:t>
            </w:r>
            <w:r>
              <w:rPr>
                <w:rFonts w:hint="eastAsia" w:hAnsi="宋体" w:eastAsia="宋体" w:cs="宋体"/>
                <w:szCs w:val="21"/>
                <w:lang w:eastAsia="zh-CN"/>
              </w:rPr>
              <w:t>是否拥有其他费用补偿型医疗保险</w:t>
            </w:r>
            <w:r>
              <w:rPr>
                <w:rFonts w:hint="eastAsia" w:hAnsi="宋体" w:eastAsia="宋体" w:cs="宋体"/>
                <w:szCs w:val="21"/>
              </w:rPr>
              <w:t xml:space="preserve">--&gt;  </w:t>
            </w:r>
          </w:p>
          <w:p>
            <w:pPr>
              <w:ind w:firstLine="0" w:firstLineChars="0"/>
              <w:rPr>
                <w:rFonts w:hint="eastAsia" w:eastAsiaTheme="minorEastAsia"/>
                <w:szCs w:val="21"/>
                <w:lang w:val="en-US" w:eastAsia="zh-CN"/>
              </w:rPr>
            </w:pPr>
            <w:r>
              <w:rPr>
                <w:rFonts w:hint="eastAsia" w:hAnsi="宋体" w:eastAsia="宋体" w:cs="宋体"/>
                <w:szCs w:val="21"/>
              </w:rPr>
              <w:t xml:space="preserve">      &lt;CostReiMedInsurance/&gt;  </w:t>
            </w:r>
          </w:p>
          <w:p>
            <w:pPr>
              <w:rPr>
                <w:szCs w:val="21"/>
              </w:rPr>
            </w:pPr>
            <w:r>
              <w:rPr>
                <w:rFonts w:hint="eastAsia"/>
                <w:szCs w:val="21"/>
              </w:rPr>
              <w:t xml:space="preserve">      &lt;RelaToMainInsured&gt;00&lt;/RelaToMainInsured&gt;  </w:t>
            </w:r>
          </w:p>
          <w:p>
            <w:pPr>
              <w:rPr>
                <w:szCs w:val="21"/>
              </w:rPr>
            </w:pPr>
            <w:r>
              <w:rPr>
                <w:rFonts w:hint="eastAsia"/>
                <w:szCs w:val="21"/>
              </w:rPr>
              <w:t xml:space="preserve">      &lt;AnnualIncome&gt;30.0&lt;/AnnualIncome&gt;  </w:t>
            </w:r>
          </w:p>
          <w:p>
            <w:pPr>
              <w:rPr>
                <w:szCs w:val="21"/>
              </w:rPr>
            </w:pPr>
            <w:r>
              <w:rPr>
                <w:rFonts w:hint="eastAsia"/>
                <w:szCs w:val="21"/>
              </w:rPr>
              <w:t xml:space="preserve">      &lt;JobContent&gt;N&lt;/JobContent&gt;  </w:t>
            </w:r>
          </w:p>
          <w:p>
            <w:pPr>
              <w:rPr>
                <w:szCs w:val="21"/>
              </w:rPr>
            </w:pPr>
            <w:r>
              <w:rPr>
                <w:rFonts w:hint="eastAsia"/>
                <w:szCs w:val="21"/>
              </w:rPr>
              <w:t xml:space="preserve">      &lt;LCAddress&gt; </w:t>
            </w:r>
          </w:p>
          <w:p>
            <w:pPr>
              <w:rPr>
                <w:szCs w:val="21"/>
              </w:rPr>
            </w:pPr>
            <w:r>
              <w:rPr>
                <w:rFonts w:hint="eastAsia"/>
                <w:szCs w:val="21"/>
              </w:rPr>
              <w:t xml:space="preserve">        &lt;AddressID&gt;15603296&lt;/AddressID&gt;  </w:t>
            </w:r>
          </w:p>
          <w:p>
            <w:pPr>
              <w:rPr>
                <w:szCs w:val="21"/>
              </w:rPr>
            </w:pPr>
            <w:r>
              <w:rPr>
                <w:rFonts w:hint="eastAsia"/>
                <w:szCs w:val="21"/>
              </w:rPr>
              <w:t xml:space="preserve">        &lt;CustomerNo&gt;0001939151&lt;/CustomerNo&gt;  </w:t>
            </w:r>
          </w:p>
          <w:p>
            <w:pPr>
              <w:rPr>
                <w:szCs w:val="21"/>
              </w:rPr>
            </w:pPr>
            <w:r>
              <w:rPr>
                <w:rFonts w:hint="eastAsia"/>
                <w:szCs w:val="21"/>
              </w:rPr>
              <w:t xml:space="preserve">        &lt;AddressNo&gt;2&lt;/AddressNo&gt;  </w:t>
            </w:r>
          </w:p>
          <w:p>
            <w:pPr>
              <w:rPr>
                <w:szCs w:val="21"/>
              </w:rPr>
            </w:pPr>
            <w:r>
              <w:rPr>
                <w:rFonts w:hint="eastAsia"/>
                <w:szCs w:val="21"/>
              </w:rPr>
              <w:t xml:space="preserve">        &lt;PostalAddress&gt;中国山东省济南市市中区泺源大街229号&lt;/PostalAddress&gt;  </w:t>
            </w:r>
          </w:p>
          <w:p>
            <w:pPr>
              <w:rPr>
                <w:szCs w:val="21"/>
              </w:rPr>
            </w:pPr>
            <w:r>
              <w:rPr>
                <w:rFonts w:hint="eastAsia"/>
                <w:szCs w:val="21"/>
              </w:rPr>
              <w:t xml:space="preserve">        &lt;ZipCode&gt;250002&lt;/ZipCode&gt;  </w:t>
            </w:r>
          </w:p>
          <w:p>
            <w:pPr>
              <w:rPr>
                <w:szCs w:val="21"/>
              </w:rPr>
            </w:pPr>
            <w:r>
              <w:rPr>
                <w:rFonts w:hint="eastAsia"/>
                <w:szCs w:val="21"/>
              </w:rPr>
              <w:t xml:space="preserve">        &lt;HomePhone&gt;37007649&lt;/HomePhone&gt;  </w:t>
            </w:r>
          </w:p>
          <w:p>
            <w:pPr>
              <w:rPr>
                <w:szCs w:val="21"/>
              </w:rPr>
            </w:pPr>
            <w:r>
              <w:rPr>
                <w:rFonts w:hint="eastAsia"/>
                <w:szCs w:val="21"/>
              </w:rPr>
              <w:t xml:space="preserve">        &lt;Mobile&gt;13283899599&lt;/Mobile&gt;  </w:t>
            </w:r>
          </w:p>
          <w:p>
            <w:pPr>
              <w:rPr>
                <w:szCs w:val="21"/>
              </w:rPr>
            </w:pPr>
            <w:r>
              <w:rPr>
                <w:rFonts w:hint="eastAsia"/>
                <w:szCs w:val="21"/>
              </w:rPr>
              <w:t xml:space="preserve">        &lt;EMail&gt;Lq42024433@163.com&lt;/EMail&gt;  </w:t>
            </w:r>
          </w:p>
          <w:p>
            <w:pPr>
              <w:rPr>
                <w:szCs w:val="21"/>
              </w:rPr>
            </w:pPr>
            <w:r>
              <w:rPr>
                <w:rFonts w:hint="eastAsia"/>
                <w:szCs w:val="21"/>
              </w:rPr>
              <w:t xml:space="preserve">        &lt;Operator&gt;93910092&lt;/Operator&gt;  </w:t>
            </w:r>
          </w:p>
          <w:p>
            <w:pPr>
              <w:rPr>
                <w:szCs w:val="21"/>
              </w:rPr>
            </w:pPr>
            <w:r>
              <w:rPr>
                <w:rFonts w:hint="eastAsia"/>
                <w:szCs w:val="21"/>
              </w:rPr>
              <w:t xml:space="preserve">        &lt;MakeDate&gt;20180323&lt;/MakeDate&gt;  </w:t>
            </w:r>
          </w:p>
          <w:p>
            <w:pPr>
              <w:rPr>
                <w:szCs w:val="21"/>
              </w:rPr>
            </w:pPr>
            <w:r>
              <w:rPr>
                <w:rFonts w:hint="eastAsia"/>
                <w:szCs w:val="21"/>
              </w:rPr>
              <w:t xml:space="preserve">        &lt;MakeTime&gt;17:37:53&lt;/MakeTime&gt;  </w:t>
            </w:r>
          </w:p>
          <w:p>
            <w:pPr>
              <w:rPr>
                <w:szCs w:val="21"/>
              </w:rPr>
            </w:pPr>
            <w:r>
              <w:rPr>
                <w:rFonts w:hint="eastAsia"/>
                <w:szCs w:val="21"/>
              </w:rPr>
              <w:t xml:space="preserve">        &lt;ModifyDate&gt;20180323&lt;/ModifyDate&gt;  </w:t>
            </w:r>
          </w:p>
          <w:p>
            <w:pPr>
              <w:rPr>
                <w:szCs w:val="21"/>
              </w:rPr>
            </w:pPr>
            <w:r>
              <w:rPr>
                <w:rFonts w:hint="eastAsia"/>
                <w:szCs w:val="21"/>
              </w:rPr>
              <w:t xml:space="preserve">        &lt;ModifyTime&gt;17:37:53&lt;/ModifyTime&gt;  </w:t>
            </w:r>
          </w:p>
          <w:p>
            <w:pPr>
              <w:rPr>
                <w:szCs w:val="21"/>
              </w:rPr>
            </w:pPr>
            <w:r>
              <w:rPr>
                <w:rFonts w:hint="eastAsia"/>
                <w:szCs w:val="21"/>
              </w:rPr>
              <w:t xml:space="preserve">        &lt;Address&gt;中国山东省济南市市中区泺源大街229号&lt;/Address&gt; </w:t>
            </w:r>
          </w:p>
          <w:p>
            <w:pPr>
              <w:rPr>
                <w:szCs w:val="21"/>
              </w:rPr>
            </w:pPr>
            <w:r>
              <w:rPr>
                <w:rFonts w:hint="eastAsia"/>
                <w:szCs w:val="21"/>
              </w:rPr>
              <w:t xml:space="preserve">      &lt;/LCAddress&gt; </w:t>
            </w:r>
          </w:p>
          <w:p>
            <w:pPr>
              <w:rPr>
                <w:szCs w:val="21"/>
              </w:rPr>
            </w:pPr>
            <w:r>
              <w:rPr>
                <w:rFonts w:hint="eastAsia"/>
                <w:szCs w:val="21"/>
              </w:rPr>
              <w:t xml:space="preserve">    &lt;/LCAppnt&gt;  </w:t>
            </w:r>
          </w:p>
          <w:p>
            <w:pPr>
              <w:rPr>
                <w:szCs w:val="21"/>
              </w:rPr>
            </w:pPr>
            <w:r>
              <w:rPr>
                <w:rFonts w:hint="eastAsia"/>
                <w:szCs w:val="21"/>
              </w:rPr>
              <w:t xml:space="preserve">    &lt;LCInsureds&gt; </w:t>
            </w:r>
          </w:p>
          <w:p>
            <w:pPr>
              <w:rPr>
                <w:szCs w:val="21"/>
              </w:rPr>
            </w:pPr>
            <w:r>
              <w:rPr>
                <w:rFonts w:hint="eastAsia"/>
                <w:szCs w:val="21"/>
              </w:rPr>
              <w:t xml:space="preserve">      &lt;LCInsured&gt; </w:t>
            </w:r>
          </w:p>
          <w:p>
            <w:pPr>
              <w:rPr>
                <w:szCs w:val="21"/>
              </w:rPr>
            </w:pPr>
            <w:r>
              <w:rPr>
                <w:rFonts w:hint="eastAsia"/>
                <w:szCs w:val="21"/>
              </w:rPr>
              <w:t xml:space="preserve">        &lt;InsuredID&gt;15603298&lt;/InsuredID&gt;  </w:t>
            </w:r>
          </w:p>
          <w:p>
            <w:pPr>
              <w:rPr>
                <w:szCs w:val="21"/>
              </w:rPr>
            </w:pPr>
            <w:r>
              <w:rPr>
                <w:rFonts w:hint="eastAsia"/>
                <w:szCs w:val="21"/>
              </w:rPr>
              <w:t xml:space="preserve">        &lt;GrpContNo&gt;00000000000000000000&lt;/GrpContNo&gt;  </w:t>
            </w:r>
          </w:p>
          <w:p>
            <w:pPr>
              <w:rPr>
                <w:szCs w:val="21"/>
              </w:rPr>
            </w:pPr>
            <w:r>
              <w:rPr>
                <w:rFonts w:hint="eastAsia"/>
                <w:szCs w:val="21"/>
              </w:rPr>
              <w:t xml:space="preserve">        &lt;ContNo&gt;600275250236308&lt;/ContNo&gt;  </w:t>
            </w:r>
          </w:p>
          <w:p>
            <w:pPr>
              <w:rPr>
                <w:szCs w:val="21"/>
              </w:rPr>
            </w:pPr>
            <w:r>
              <w:rPr>
                <w:rFonts w:hint="eastAsia"/>
                <w:szCs w:val="21"/>
              </w:rPr>
              <w:t xml:space="preserve">        &lt;InsuredNo&gt;0001939151&lt;/InsuredNo&gt;  </w:t>
            </w:r>
          </w:p>
          <w:p>
            <w:pPr>
              <w:rPr>
                <w:szCs w:val="21"/>
              </w:rPr>
            </w:pPr>
            <w:r>
              <w:rPr>
                <w:rFonts w:hint="eastAsia"/>
                <w:szCs w:val="21"/>
              </w:rPr>
              <w:t xml:space="preserve">        &lt;PrtNo&gt;800003359631510&lt;/PrtNo&gt;  </w:t>
            </w:r>
          </w:p>
          <w:p>
            <w:pPr>
              <w:rPr>
                <w:szCs w:val="21"/>
              </w:rPr>
            </w:pPr>
            <w:r>
              <w:rPr>
                <w:rFonts w:hint="eastAsia"/>
                <w:szCs w:val="21"/>
              </w:rPr>
              <w:t xml:space="preserve">        &lt;AppntNo&gt;0001939151&lt;/AppntNo&gt;  </w:t>
            </w:r>
          </w:p>
          <w:p>
            <w:pPr>
              <w:rPr>
                <w:szCs w:val="21"/>
              </w:rPr>
            </w:pPr>
            <w:r>
              <w:rPr>
                <w:rFonts w:hint="eastAsia"/>
                <w:szCs w:val="21"/>
              </w:rPr>
              <w:t xml:space="preserve">        &lt;ManageCom&gt;86110000&lt;/ManageCom&gt;  </w:t>
            </w:r>
          </w:p>
          <w:p>
            <w:pPr>
              <w:rPr>
                <w:szCs w:val="21"/>
              </w:rPr>
            </w:pPr>
            <w:r>
              <w:rPr>
                <w:rFonts w:hint="eastAsia"/>
                <w:szCs w:val="21"/>
              </w:rPr>
              <w:t xml:space="preserve">        &lt;ExecuteCom&gt;86110000&lt;/ExecuteCom&gt;  </w:t>
            </w:r>
          </w:p>
          <w:p>
            <w:pPr>
              <w:rPr>
                <w:szCs w:val="21"/>
              </w:rPr>
            </w:pPr>
            <w:r>
              <w:rPr>
                <w:rFonts w:hint="eastAsia"/>
                <w:szCs w:val="21"/>
              </w:rPr>
              <w:t xml:space="preserve">        &lt;RelationToMainInsured&gt;00&lt;/RelationToMainInsured&gt;  </w:t>
            </w:r>
          </w:p>
          <w:p>
            <w:pPr>
              <w:rPr>
                <w:szCs w:val="21"/>
              </w:rPr>
            </w:pPr>
            <w:r>
              <w:rPr>
                <w:rFonts w:hint="eastAsia"/>
                <w:szCs w:val="21"/>
              </w:rPr>
              <w:t xml:space="preserve">        &lt;RelationToAppnt&gt;00&lt;/RelationToAppnt&gt;  </w:t>
            </w:r>
          </w:p>
          <w:p>
            <w:pPr>
              <w:rPr>
                <w:szCs w:val="21"/>
              </w:rPr>
            </w:pPr>
            <w:r>
              <w:rPr>
                <w:rFonts w:hint="eastAsia"/>
                <w:szCs w:val="21"/>
              </w:rPr>
              <w:t xml:space="preserve">        &lt;AddressNo&gt;2&lt;/AddressNo&gt;  </w:t>
            </w:r>
          </w:p>
          <w:p>
            <w:pPr>
              <w:rPr>
                <w:szCs w:val="21"/>
              </w:rPr>
            </w:pPr>
            <w:r>
              <w:rPr>
                <w:rFonts w:hint="eastAsia"/>
                <w:szCs w:val="21"/>
              </w:rPr>
              <w:t xml:space="preserve">        &lt;SequenceNo&gt;1&lt;/SequenceNo&gt;  </w:t>
            </w:r>
          </w:p>
          <w:p>
            <w:pPr>
              <w:rPr>
                <w:szCs w:val="21"/>
              </w:rPr>
            </w:pPr>
            <w:r>
              <w:rPr>
                <w:rFonts w:hint="eastAsia"/>
                <w:szCs w:val="21"/>
              </w:rPr>
              <w:t xml:space="preserve">        &lt;Name&gt;山高高&lt;/Name&gt;  </w:t>
            </w:r>
          </w:p>
          <w:p>
            <w:pPr>
              <w:rPr>
                <w:szCs w:val="21"/>
              </w:rPr>
            </w:pPr>
            <w:r>
              <w:rPr>
                <w:rFonts w:hint="eastAsia"/>
                <w:szCs w:val="21"/>
              </w:rPr>
              <w:t xml:space="preserve">        &lt;Sex&gt;0&lt;/Sex&gt;  </w:t>
            </w:r>
          </w:p>
          <w:p>
            <w:pPr>
              <w:rPr>
                <w:szCs w:val="21"/>
              </w:rPr>
            </w:pPr>
            <w:r>
              <w:rPr>
                <w:rFonts w:hint="eastAsia"/>
                <w:szCs w:val="21"/>
              </w:rPr>
              <w:t xml:space="preserve">        &lt;Birthday&gt;19850822&lt;/Birthday&gt;  </w:t>
            </w:r>
          </w:p>
          <w:p>
            <w:pPr>
              <w:rPr>
                <w:szCs w:val="21"/>
              </w:rPr>
            </w:pPr>
            <w:r>
              <w:rPr>
                <w:rFonts w:hint="eastAsia"/>
                <w:szCs w:val="21"/>
              </w:rPr>
              <w:t xml:space="preserve">        &lt;idtype&gt;0&lt;/idtype&gt;  </w:t>
            </w:r>
          </w:p>
          <w:p>
            <w:pPr>
              <w:rPr>
                <w:szCs w:val="21"/>
              </w:rPr>
            </w:pPr>
            <w:r>
              <w:rPr>
                <w:rFonts w:hint="eastAsia"/>
                <w:szCs w:val="21"/>
              </w:rPr>
              <w:t xml:space="preserve">        &lt;IDNo&gt;350101198508220230&lt;/IDNo&gt;  </w:t>
            </w:r>
          </w:p>
          <w:p>
            <w:pPr>
              <w:rPr>
                <w:szCs w:val="21"/>
              </w:rPr>
            </w:pPr>
            <w:r>
              <w:rPr>
                <w:rFonts w:hint="eastAsia"/>
                <w:szCs w:val="21"/>
              </w:rPr>
              <w:t xml:space="preserve">        &lt;NativePlace&gt;156&lt;/NativePlace&gt;  </w:t>
            </w:r>
          </w:p>
          <w:p>
            <w:pPr>
              <w:rPr>
                <w:szCs w:val="21"/>
              </w:rPr>
            </w:pPr>
            <w:r>
              <w:rPr>
                <w:rFonts w:hint="eastAsia"/>
                <w:szCs w:val="21"/>
              </w:rPr>
              <w:t xml:space="preserve">        &lt;Health&gt;N&lt;/Health&gt;  </w:t>
            </w:r>
          </w:p>
          <w:p>
            <w:pPr>
              <w:rPr>
                <w:szCs w:val="21"/>
              </w:rPr>
            </w:pPr>
            <w:r>
              <w:rPr>
                <w:rFonts w:hint="eastAsia"/>
                <w:szCs w:val="21"/>
              </w:rPr>
              <w:t xml:space="preserve">        &lt;Stature&gt;0.0&lt;/Stature&gt;  </w:t>
            </w:r>
          </w:p>
          <w:p>
            <w:pPr>
              <w:rPr>
                <w:szCs w:val="21"/>
              </w:rPr>
            </w:pPr>
            <w:r>
              <w:rPr>
                <w:rFonts w:hint="eastAsia"/>
                <w:szCs w:val="21"/>
              </w:rPr>
              <w:t xml:space="preserve">        &lt;Avoirdupois&gt;0.0&lt;/Avoirdupois&gt;  </w:t>
            </w:r>
          </w:p>
          <w:p>
            <w:pPr>
              <w:rPr>
                <w:szCs w:val="21"/>
              </w:rPr>
            </w:pPr>
            <w:r>
              <w:rPr>
                <w:rFonts w:hint="eastAsia"/>
                <w:szCs w:val="21"/>
              </w:rPr>
              <w:t xml:space="preserve">        &lt;Salary&gt;0.0&lt;/Salary&gt;  </w:t>
            </w:r>
          </w:p>
          <w:p>
            <w:pPr>
              <w:rPr>
                <w:szCs w:val="21"/>
              </w:rPr>
            </w:pPr>
            <w:r>
              <w:rPr>
                <w:rFonts w:hint="eastAsia"/>
                <w:szCs w:val="21"/>
              </w:rPr>
              <w:t xml:space="preserve">        &lt;OccupationCode&gt;0000000&lt;/OccupationCode&gt;  </w:t>
            </w:r>
          </w:p>
          <w:p>
            <w:pPr>
              <w:rPr>
                <w:szCs w:val="21"/>
              </w:rPr>
            </w:pPr>
            <w:r>
              <w:rPr>
                <w:rFonts w:hint="eastAsia"/>
                <w:szCs w:val="21"/>
              </w:rPr>
              <w:t xml:space="preserve">        &lt;Operator&gt;93910092&lt;/Operator&gt;  </w:t>
            </w:r>
          </w:p>
          <w:p>
            <w:pPr>
              <w:rPr>
                <w:szCs w:val="21"/>
              </w:rPr>
            </w:pPr>
            <w:r>
              <w:rPr>
                <w:rFonts w:hint="eastAsia"/>
                <w:szCs w:val="21"/>
              </w:rPr>
              <w:t xml:space="preserve">        &lt;MakeDate&gt;20180323&lt;/MakeDate&gt;  </w:t>
            </w:r>
          </w:p>
          <w:p>
            <w:pPr>
              <w:rPr>
                <w:szCs w:val="21"/>
              </w:rPr>
            </w:pPr>
            <w:r>
              <w:rPr>
                <w:rFonts w:hint="eastAsia"/>
                <w:szCs w:val="21"/>
              </w:rPr>
              <w:t xml:space="preserve">        &lt;MakeTime&gt;17:37:53&lt;/MakeTime&gt;  </w:t>
            </w:r>
          </w:p>
          <w:p>
            <w:pPr>
              <w:rPr>
                <w:szCs w:val="21"/>
              </w:rPr>
            </w:pPr>
            <w:r>
              <w:rPr>
                <w:rFonts w:hint="eastAsia"/>
                <w:szCs w:val="21"/>
              </w:rPr>
              <w:t xml:space="preserve">        &lt;ModifyDate&gt;20180323&lt;/ModifyDate&gt;  </w:t>
            </w:r>
          </w:p>
          <w:p>
            <w:pPr>
              <w:rPr>
                <w:szCs w:val="21"/>
              </w:rPr>
            </w:pPr>
            <w:r>
              <w:rPr>
                <w:rFonts w:hint="eastAsia"/>
                <w:szCs w:val="21"/>
              </w:rPr>
              <w:t xml:space="preserve">        &lt;ModifyTime&gt;17:38:44&lt;/ModifyTime&gt;  </w:t>
            </w:r>
          </w:p>
          <w:p>
            <w:pPr>
              <w:rPr>
                <w:szCs w:val="21"/>
              </w:rPr>
            </w:pPr>
            <w:r>
              <w:rPr>
                <w:rFonts w:hint="eastAsia"/>
                <w:szCs w:val="21"/>
              </w:rPr>
              <w:t xml:space="preserve">        &lt;BMI&gt;0.0&lt;/BMI&gt;  </w:t>
            </w:r>
          </w:p>
          <w:p>
            <w:pPr>
              <w:rPr>
                <w:szCs w:val="21"/>
              </w:rPr>
            </w:pPr>
            <w:r>
              <w:rPr>
                <w:rFonts w:hint="eastAsia"/>
                <w:szCs w:val="21"/>
              </w:rPr>
              <w:t xml:space="preserve">        &lt;InsuredPeoples&gt;0&lt;/InsuredPeoples&gt;  </w:t>
            </w:r>
          </w:p>
          <w:p>
            <w:pPr>
              <w:rPr>
                <w:szCs w:val="21"/>
              </w:rPr>
            </w:pPr>
            <w:r>
              <w:rPr>
                <w:rFonts w:hint="eastAsia"/>
                <w:szCs w:val="21"/>
              </w:rPr>
              <w:t xml:space="preserve">        &lt;CustomerSeqNo&gt;0&lt;/CustomerSeqNo&gt;  </w:t>
            </w:r>
          </w:p>
          <w:p>
            <w:pPr>
              <w:rPr>
                <w:szCs w:val="21"/>
              </w:rPr>
            </w:pPr>
            <w:r>
              <w:rPr>
                <w:rFonts w:hint="eastAsia"/>
                <w:szCs w:val="21"/>
              </w:rPr>
              <w:t xml:space="preserve">        &lt;IDTypeStartDate&gt;20100325&lt;/IDTypeStartDate&gt;  </w:t>
            </w:r>
          </w:p>
          <w:p>
            <w:pPr>
              <w:rPr>
                <w:szCs w:val="21"/>
              </w:rPr>
            </w:pPr>
            <w:r>
              <w:rPr>
                <w:rFonts w:hint="eastAsia"/>
                <w:szCs w:val="21"/>
              </w:rPr>
              <w:t xml:space="preserve">        &lt;IDTypeEndDate&gt;20300325&lt;/IDTypeEndDate&gt;  </w:t>
            </w:r>
          </w:p>
          <w:p>
            <w:pPr>
              <w:rPr>
                <w:szCs w:val="21"/>
              </w:rPr>
            </w:pPr>
            <w:r>
              <w:rPr>
                <w:rFonts w:hint="eastAsia"/>
                <w:szCs w:val="21"/>
              </w:rPr>
              <w:t xml:space="preserve">        &lt;ContPlanMult&gt;0&lt;/ContPlanMult&gt;  </w:t>
            </w:r>
          </w:p>
          <w:p>
            <w:pPr>
              <w:rPr>
                <w:szCs w:val="21"/>
              </w:rPr>
            </w:pPr>
            <w:r>
              <w:rPr>
                <w:rFonts w:hint="eastAsia"/>
                <w:szCs w:val="21"/>
              </w:rPr>
              <w:t xml:space="preserve">        &lt;OrderNo&gt;ybt00000000000000000095306&lt;/OrderNo&gt;  </w:t>
            </w:r>
          </w:p>
          <w:p>
            <w:pPr>
              <w:rPr>
                <w:rFonts w:hint="eastAsia"/>
                <w:szCs w:val="21"/>
              </w:rPr>
            </w:pPr>
            <w:r>
              <w:rPr>
                <w:rFonts w:hint="eastAsia"/>
                <w:szCs w:val="21"/>
              </w:rPr>
              <w:t xml:space="preserve">        &lt;MedInsurance&gt;N&lt;/MedInsurance&gt;  </w:t>
            </w:r>
          </w:p>
          <w:p>
            <w:pPr>
              <w:rPr>
                <w:rFonts w:hint="eastAsia" w:hAnsi="宋体" w:eastAsia="宋体" w:cs="宋体"/>
                <w:szCs w:val="21"/>
              </w:rPr>
            </w:pPr>
            <w:r>
              <w:rPr>
                <w:rFonts w:hint="eastAsia" w:hAnsi="宋体" w:eastAsia="宋体" w:cs="宋体"/>
                <w:szCs w:val="21"/>
              </w:rPr>
              <w:t xml:space="preserve">&lt;!-- </w:t>
            </w:r>
            <w:r>
              <w:rPr>
                <w:rFonts w:hint="eastAsia" w:hAnsi="宋体" w:eastAsia="宋体" w:cs="宋体"/>
                <w:szCs w:val="21"/>
                <w:lang w:eastAsia="zh-CN"/>
              </w:rPr>
              <w:t>是否拥有其他费用补偿型医疗保险</w:t>
            </w:r>
            <w:r>
              <w:rPr>
                <w:rFonts w:hint="eastAsia" w:hAnsi="宋体" w:eastAsia="宋体" w:cs="宋体"/>
                <w:szCs w:val="21"/>
              </w:rPr>
              <w:t xml:space="preserve">--&gt;  </w:t>
            </w:r>
          </w:p>
          <w:p>
            <w:pPr>
              <w:ind w:firstLine="630" w:firstLineChars="300"/>
              <w:rPr>
                <w:rFonts w:hint="eastAsia"/>
                <w:szCs w:val="21"/>
              </w:rPr>
            </w:pPr>
            <w:r>
              <w:rPr>
                <w:rFonts w:hint="eastAsia" w:hAnsi="宋体" w:eastAsia="宋体" w:cs="宋体"/>
                <w:szCs w:val="21"/>
              </w:rPr>
              <w:t>&lt;</w:t>
            </w:r>
            <w:r>
              <w:rPr>
                <w:rFonts w:hint="eastAsia" w:hAnsi="宋体" w:eastAsia="宋体" w:cs="宋体"/>
                <w:szCs w:val="21"/>
                <w:lang w:val="en-US" w:eastAsia="zh-CN"/>
              </w:rPr>
              <w:t>I</w:t>
            </w:r>
            <w:r>
              <w:rPr>
                <w:rFonts w:hint="eastAsia" w:hAnsi="宋体" w:eastAsia="宋体" w:cs="宋体"/>
                <w:szCs w:val="21"/>
              </w:rPr>
              <w:t xml:space="preserve">nsuredCostReiMedInsurance/&gt;  </w:t>
            </w:r>
          </w:p>
          <w:p>
            <w:pPr>
              <w:rPr>
                <w:szCs w:val="21"/>
              </w:rPr>
            </w:pPr>
            <w:r>
              <w:rPr>
                <w:rFonts w:hint="eastAsia"/>
                <w:szCs w:val="21"/>
              </w:rPr>
              <w:t xml:space="preserve">        &lt;AnnualIncome&gt;0.0&lt;/AnnualIncome&gt;  </w:t>
            </w:r>
          </w:p>
          <w:p>
            <w:pPr>
              <w:rPr>
                <w:szCs w:val="21"/>
              </w:rPr>
            </w:pPr>
            <w:r>
              <w:rPr>
                <w:rFonts w:hint="eastAsia"/>
                <w:szCs w:val="21"/>
              </w:rPr>
              <w:t xml:space="preserve">        &lt;JobContent&gt;N&lt;/JobContent&gt;  </w:t>
            </w:r>
          </w:p>
          <w:p>
            <w:pPr>
              <w:rPr>
                <w:szCs w:val="21"/>
              </w:rPr>
            </w:pPr>
            <w:r>
              <w:rPr>
                <w:rFonts w:hint="eastAsia"/>
                <w:szCs w:val="21"/>
              </w:rPr>
              <w:t xml:space="preserve">        &lt;InsuredTotalFaceAmount&gt;0.0&lt;/InsuredTotalFaceAmount&gt;  </w:t>
            </w:r>
          </w:p>
          <w:p>
            <w:pPr>
              <w:rPr>
                <w:szCs w:val="21"/>
              </w:rPr>
            </w:pPr>
            <w:r>
              <w:rPr>
                <w:rFonts w:hint="eastAsia"/>
                <w:szCs w:val="21"/>
              </w:rPr>
              <w:t xml:space="preserve">        &lt;LCAddress&gt; </w:t>
            </w:r>
          </w:p>
          <w:p>
            <w:pPr>
              <w:rPr>
                <w:szCs w:val="21"/>
              </w:rPr>
            </w:pPr>
            <w:r>
              <w:rPr>
                <w:rFonts w:hint="eastAsia"/>
                <w:szCs w:val="21"/>
              </w:rPr>
              <w:t xml:space="preserve">          &lt;AddressID&gt;15603296&lt;/AddressID&gt;  </w:t>
            </w:r>
          </w:p>
          <w:p>
            <w:pPr>
              <w:rPr>
                <w:szCs w:val="21"/>
              </w:rPr>
            </w:pPr>
            <w:r>
              <w:rPr>
                <w:rFonts w:hint="eastAsia"/>
                <w:szCs w:val="21"/>
              </w:rPr>
              <w:t xml:space="preserve">          &lt;CustomerNo&gt;0001939151&lt;/CustomerNo&gt;  </w:t>
            </w:r>
          </w:p>
          <w:p>
            <w:pPr>
              <w:rPr>
                <w:szCs w:val="21"/>
              </w:rPr>
            </w:pPr>
            <w:r>
              <w:rPr>
                <w:rFonts w:hint="eastAsia"/>
                <w:szCs w:val="21"/>
              </w:rPr>
              <w:t xml:space="preserve">          &lt;AddressNo&gt;2&lt;/AddressNo&gt;  </w:t>
            </w:r>
          </w:p>
          <w:p>
            <w:pPr>
              <w:rPr>
                <w:szCs w:val="21"/>
              </w:rPr>
            </w:pPr>
            <w:r>
              <w:rPr>
                <w:rFonts w:hint="eastAsia"/>
                <w:szCs w:val="21"/>
              </w:rPr>
              <w:t xml:space="preserve">          &lt;PostalAddress&gt;中国山东省济南市市中区泺源大街229号&lt;/PostalAddress&gt;  </w:t>
            </w:r>
          </w:p>
          <w:p>
            <w:pPr>
              <w:rPr>
                <w:szCs w:val="21"/>
              </w:rPr>
            </w:pPr>
            <w:r>
              <w:rPr>
                <w:rFonts w:hint="eastAsia"/>
                <w:szCs w:val="21"/>
              </w:rPr>
              <w:t xml:space="preserve">          &lt;ZipCode&gt;250002&lt;/ZipCode&gt;  </w:t>
            </w:r>
          </w:p>
          <w:p>
            <w:pPr>
              <w:rPr>
                <w:szCs w:val="21"/>
              </w:rPr>
            </w:pPr>
            <w:r>
              <w:rPr>
                <w:rFonts w:hint="eastAsia"/>
                <w:szCs w:val="21"/>
              </w:rPr>
              <w:t xml:space="preserve">          &lt;HomePhone&gt;37007649&lt;/HomePhone&gt;  </w:t>
            </w:r>
          </w:p>
          <w:p>
            <w:pPr>
              <w:rPr>
                <w:szCs w:val="21"/>
              </w:rPr>
            </w:pPr>
            <w:r>
              <w:rPr>
                <w:rFonts w:hint="eastAsia"/>
                <w:szCs w:val="21"/>
              </w:rPr>
              <w:t xml:space="preserve">          &lt;Mobile&gt;13283899599&lt;/Mobile&gt;  </w:t>
            </w:r>
          </w:p>
          <w:p>
            <w:pPr>
              <w:rPr>
                <w:szCs w:val="21"/>
              </w:rPr>
            </w:pPr>
            <w:r>
              <w:rPr>
                <w:rFonts w:hint="eastAsia"/>
                <w:szCs w:val="21"/>
              </w:rPr>
              <w:t xml:space="preserve">          &lt;EMail&gt;Lq42024433@163.com&lt;/EMail&gt;  </w:t>
            </w:r>
          </w:p>
          <w:p>
            <w:pPr>
              <w:rPr>
                <w:szCs w:val="21"/>
              </w:rPr>
            </w:pPr>
            <w:r>
              <w:rPr>
                <w:rFonts w:hint="eastAsia"/>
                <w:szCs w:val="21"/>
              </w:rPr>
              <w:t xml:space="preserve">          &lt;Operator&gt;93910092&lt;/Operator&gt;  </w:t>
            </w:r>
          </w:p>
          <w:p>
            <w:pPr>
              <w:rPr>
                <w:szCs w:val="21"/>
              </w:rPr>
            </w:pPr>
            <w:r>
              <w:rPr>
                <w:rFonts w:hint="eastAsia"/>
                <w:szCs w:val="21"/>
              </w:rPr>
              <w:t xml:space="preserve">          &lt;MakeDate&gt;20180323&lt;/MakeDate&gt;  </w:t>
            </w:r>
          </w:p>
          <w:p>
            <w:pPr>
              <w:rPr>
                <w:szCs w:val="21"/>
              </w:rPr>
            </w:pPr>
            <w:r>
              <w:rPr>
                <w:rFonts w:hint="eastAsia"/>
                <w:szCs w:val="21"/>
              </w:rPr>
              <w:t xml:space="preserve">          &lt;MakeTime&gt;17:37:53&lt;/MakeTime&gt;  </w:t>
            </w:r>
          </w:p>
          <w:p>
            <w:pPr>
              <w:rPr>
                <w:szCs w:val="21"/>
              </w:rPr>
            </w:pPr>
            <w:r>
              <w:rPr>
                <w:rFonts w:hint="eastAsia"/>
                <w:szCs w:val="21"/>
              </w:rPr>
              <w:t xml:space="preserve">          &lt;ModifyDate&gt;20180323&lt;/ModifyDate&gt;  </w:t>
            </w:r>
          </w:p>
          <w:p>
            <w:pPr>
              <w:rPr>
                <w:szCs w:val="21"/>
              </w:rPr>
            </w:pPr>
            <w:r>
              <w:rPr>
                <w:rFonts w:hint="eastAsia"/>
                <w:szCs w:val="21"/>
              </w:rPr>
              <w:t xml:space="preserve">          &lt;ModifyTime&gt;17:37:53&lt;/ModifyTime&gt;  </w:t>
            </w:r>
          </w:p>
          <w:p>
            <w:pPr>
              <w:rPr>
                <w:szCs w:val="21"/>
              </w:rPr>
            </w:pPr>
            <w:r>
              <w:rPr>
                <w:rFonts w:hint="eastAsia"/>
                <w:szCs w:val="21"/>
              </w:rPr>
              <w:t xml:space="preserve">          &lt;Address&gt;中国山东省济南市市中区泺源大街229号&lt;/Address&gt; </w:t>
            </w:r>
          </w:p>
          <w:p>
            <w:pPr>
              <w:rPr>
                <w:szCs w:val="21"/>
              </w:rPr>
            </w:pPr>
            <w:r>
              <w:rPr>
                <w:rFonts w:hint="eastAsia"/>
                <w:szCs w:val="21"/>
              </w:rPr>
              <w:t xml:space="preserve">        &lt;/LCAddress&gt;  </w:t>
            </w:r>
          </w:p>
          <w:p>
            <w:pPr>
              <w:rPr>
                <w:szCs w:val="21"/>
              </w:rPr>
            </w:pPr>
            <w:r>
              <w:rPr>
                <w:rFonts w:hint="eastAsia"/>
                <w:szCs w:val="21"/>
              </w:rPr>
              <w:t xml:space="preserve">        &lt;LCPOLS&gt; </w:t>
            </w:r>
          </w:p>
          <w:p>
            <w:pPr>
              <w:rPr>
                <w:szCs w:val="21"/>
              </w:rPr>
            </w:pPr>
            <w:r>
              <w:rPr>
                <w:rFonts w:hint="eastAsia"/>
                <w:szCs w:val="21"/>
              </w:rPr>
              <w:t xml:space="preserve">          &lt;LCPol&gt; </w:t>
            </w:r>
          </w:p>
          <w:p>
            <w:pPr>
              <w:rPr>
                <w:szCs w:val="21"/>
              </w:rPr>
            </w:pPr>
            <w:r>
              <w:rPr>
                <w:rFonts w:hint="eastAsia"/>
                <w:szCs w:val="21"/>
              </w:rPr>
              <w:t xml:space="preserve">            &lt;PolID&gt;15603299&lt;/PolID&gt;  </w:t>
            </w:r>
          </w:p>
          <w:p>
            <w:pPr>
              <w:rPr>
                <w:szCs w:val="21"/>
              </w:rPr>
            </w:pPr>
            <w:r>
              <w:rPr>
                <w:rFonts w:hint="eastAsia"/>
                <w:szCs w:val="21"/>
              </w:rPr>
              <w:t xml:space="preserve">            &lt;GrpContNo&gt;00000000000000000000&lt;/GrpContNo&gt;  </w:t>
            </w:r>
          </w:p>
          <w:p>
            <w:pPr>
              <w:rPr>
                <w:szCs w:val="21"/>
              </w:rPr>
            </w:pPr>
            <w:r>
              <w:rPr>
                <w:rFonts w:hint="eastAsia"/>
                <w:szCs w:val="21"/>
              </w:rPr>
              <w:t xml:space="preserve">            &lt;GrpPolNo&gt;00000000000000000000&lt;/GrpPolNo&gt;  </w:t>
            </w:r>
          </w:p>
          <w:p>
            <w:pPr>
              <w:rPr>
                <w:szCs w:val="21"/>
              </w:rPr>
            </w:pPr>
            <w:r>
              <w:rPr>
                <w:rFonts w:hint="eastAsia"/>
                <w:szCs w:val="21"/>
              </w:rPr>
              <w:t xml:space="preserve">            &lt;ContNo&gt;600275250236308&lt;/ContNo&gt;  </w:t>
            </w:r>
          </w:p>
          <w:p>
            <w:pPr>
              <w:rPr>
                <w:szCs w:val="21"/>
              </w:rPr>
            </w:pPr>
            <w:r>
              <w:rPr>
                <w:rFonts w:hint="eastAsia"/>
                <w:szCs w:val="21"/>
              </w:rPr>
              <w:t xml:space="preserve">            &lt;PolNo&gt;222110000054105&lt;/PolNo&gt;  </w:t>
            </w:r>
          </w:p>
          <w:p>
            <w:pPr>
              <w:rPr>
                <w:szCs w:val="21"/>
              </w:rPr>
            </w:pPr>
            <w:r>
              <w:rPr>
                <w:rFonts w:hint="eastAsia"/>
                <w:szCs w:val="21"/>
              </w:rPr>
              <w:t xml:space="preserve">            &lt;ProposalNo&gt;111110000198909&lt;/ProposalNo&gt;  </w:t>
            </w:r>
          </w:p>
          <w:p>
            <w:pPr>
              <w:rPr>
                <w:szCs w:val="21"/>
              </w:rPr>
            </w:pPr>
            <w:r>
              <w:rPr>
                <w:rFonts w:hint="eastAsia"/>
                <w:szCs w:val="21"/>
              </w:rPr>
              <w:t xml:space="preserve">            &lt;PrtNo&gt;800003359631510&lt;/PrtNo&gt;  </w:t>
            </w:r>
          </w:p>
          <w:p>
            <w:pPr>
              <w:rPr>
                <w:szCs w:val="21"/>
              </w:rPr>
            </w:pPr>
            <w:r>
              <w:rPr>
                <w:rFonts w:hint="eastAsia"/>
                <w:szCs w:val="21"/>
              </w:rPr>
              <w:t xml:space="preserve">            &lt;ContType&gt;1&lt;/ContType&gt;  </w:t>
            </w:r>
          </w:p>
          <w:p>
            <w:pPr>
              <w:rPr>
                <w:szCs w:val="21"/>
              </w:rPr>
            </w:pPr>
            <w:r>
              <w:rPr>
                <w:rFonts w:hint="eastAsia"/>
                <w:szCs w:val="21"/>
              </w:rPr>
              <w:t xml:space="preserve">            &lt;PolTypeFlag&gt;0&lt;/PolTypeFlag&gt;  </w:t>
            </w:r>
          </w:p>
          <w:p>
            <w:pPr>
              <w:rPr>
                <w:szCs w:val="21"/>
              </w:rPr>
            </w:pPr>
            <w:r>
              <w:rPr>
                <w:rFonts w:hint="eastAsia"/>
                <w:szCs w:val="21"/>
              </w:rPr>
              <w:t xml:space="preserve">            &lt;MainPolNo&gt;222110000054105&lt;/MainPolNo&gt;  </w:t>
            </w:r>
          </w:p>
          <w:p>
            <w:pPr>
              <w:rPr>
                <w:szCs w:val="21"/>
              </w:rPr>
            </w:pPr>
            <w:r>
              <w:rPr>
                <w:rFonts w:hint="eastAsia"/>
                <w:szCs w:val="21"/>
              </w:rPr>
              <w:t xml:space="preserve">            &lt;KindCode&gt;L&lt;/KindCode&gt;  </w:t>
            </w:r>
          </w:p>
          <w:p>
            <w:pPr>
              <w:rPr>
                <w:szCs w:val="21"/>
              </w:rPr>
            </w:pPr>
            <w:r>
              <w:rPr>
                <w:rFonts w:hint="eastAsia"/>
                <w:szCs w:val="21"/>
              </w:rPr>
              <w:t xml:space="preserve">            &lt;RiskCode&gt;10021702&lt;/RiskCode&gt;  </w:t>
            </w:r>
          </w:p>
          <w:p>
            <w:pPr>
              <w:rPr>
                <w:szCs w:val="21"/>
              </w:rPr>
            </w:pPr>
            <w:r>
              <w:rPr>
                <w:rFonts w:hint="eastAsia"/>
                <w:szCs w:val="21"/>
              </w:rPr>
              <w:t xml:space="preserve">            &lt;MainRiskCode&gt;10021702&lt;/MainRiskCode&gt;  </w:t>
            </w:r>
          </w:p>
          <w:p>
            <w:pPr>
              <w:rPr>
                <w:szCs w:val="21"/>
              </w:rPr>
            </w:pPr>
            <w:r>
              <w:rPr>
                <w:rFonts w:hint="eastAsia"/>
                <w:szCs w:val="21"/>
              </w:rPr>
              <w:t xml:space="preserve">            &lt;RiskVersion&gt;2017&lt;/RiskVersion&gt;  </w:t>
            </w:r>
          </w:p>
          <w:p>
            <w:pPr>
              <w:rPr>
                <w:szCs w:val="21"/>
              </w:rPr>
            </w:pPr>
            <w:r>
              <w:rPr>
                <w:rFonts w:hint="eastAsia"/>
                <w:szCs w:val="21"/>
              </w:rPr>
              <w:t xml:space="preserve">            &lt;ManageCom&gt;86110000&lt;/ManageCom&gt;  </w:t>
            </w:r>
          </w:p>
          <w:p>
            <w:pPr>
              <w:rPr>
                <w:szCs w:val="21"/>
              </w:rPr>
            </w:pPr>
            <w:r>
              <w:rPr>
                <w:rFonts w:hint="eastAsia"/>
                <w:szCs w:val="21"/>
              </w:rPr>
              <w:t xml:space="preserve">            &lt;AgentCode&gt;E11000001&lt;/AgentCode&gt;  </w:t>
            </w:r>
          </w:p>
          <w:p>
            <w:pPr>
              <w:rPr>
                <w:szCs w:val="21"/>
              </w:rPr>
            </w:pPr>
            <w:r>
              <w:rPr>
                <w:rFonts w:hint="eastAsia"/>
                <w:szCs w:val="21"/>
              </w:rPr>
              <w:t xml:space="preserve">            &lt;AgentGroup&gt;000000000025&lt;/AgentGroup&gt;  </w:t>
            </w:r>
          </w:p>
          <w:p>
            <w:pPr>
              <w:rPr>
                <w:szCs w:val="21"/>
              </w:rPr>
            </w:pPr>
            <w:r>
              <w:rPr>
                <w:rFonts w:hint="eastAsia"/>
                <w:szCs w:val="21"/>
              </w:rPr>
              <w:t xml:space="preserve">            &lt;SaleChnl&gt;11&lt;/SaleChnl&gt;  </w:t>
            </w:r>
          </w:p>
          <w:p>
            <w:pPr>
              <w:rPr>
                <w:szCs w:val="21"/>
              </w:rPr>
            </w:pPr>
            <w:r>
              <w:rPr>
                <w:rFonts w:hint="eastAsia"/>
                <w:szCs w:val="21"/>
              </w:rPr>
              <w:t xml:space="preserve">            &lt;InsuredNo&gt;0001939151&lt;/InsuredNo&gt;  </w:t>
            </w:r>
          </w:p>
          <w:p>
            <w:pPr>
              <w:rPr>
                <w:szCs w:val="21"/>
              </w:rPr>
            </w:pPr>
            <w:r>
              <w:rPr>
                <w:rFonts w:hint="eastAsia"/>
                <w:szCs w:val="21"/>
              </w:rPr>
              <w:t xml:space="preserve">            &lt;InsuredName&gt;山高高&lt;/InsuredName&gt;  </w:t>
            </w:r>
          </w:p>
          <w:p>
            <w:pPr>
              <w:rPr>
                <w:szCs w:val="21"/>
              </w:rPr>
            </w:pPr>
            <w:r>
              <w:rPr>
                <w:rFonts w:hint="eastAsia"/>
                <w:szCs w:val="21"/>
              </w:rPr>
              <w:t xml:space="preserve">            &lt;InsuredSex&gt;0&lt;/InsuredSex&gt;  </w:t>
            </w:r>
          </w:p>
          <w:p>
            <w:pPr>
              <w:rPr>
                <w:szCs w:val="21"/>
              </w:rPr>
            </w:pPr>
            <w:r>
              <w:rPr>
                <w:rFonts w:hint="eastAsia"/>
                <w:szCs w:val="21"/>
              </w:rPr>
              <w:t xml:space="preserve">            &lt;InsuredBirthday&gt;19850822&lt;/InsuredBirthday&gt;  </w:t>
            </w:r>
          </w:p>
          <w:p>
            <w:pPr>
              <w:rPr>
                <w:szCs w:val="21"/>
              </w:rPr>
            </w:pPr>
            <w:r>
              <w:rPr>
                <w:rFonts w:hint="eastAsia"/>
                <w:szCs w:val="21"/>
              </w:rPr>
              <w:t xml:space="preserve">            &lt;InsuredAppAge&gt;32&lt;/InsuredAppAge&gt;  </w:t>
            </w:r>
          </w:p>
          <w:p>
            <w:pPr>
              <w:rPr>
                <w:szCs w:val="21"/>
              </w:rPr>
            </w:pPr>
            <w:r>
              <w:rPr>
                <w:rFonts w:hint="eastAsia"/>
                <w:szCs w:val="21"/>
              </w:rPr>
              <w:t xml:space="preserve">            &lt;InsuredPeoples&gt;1&lt;/InsuredPeoples&gt;  </w:t>
            </w:r>
          </w:p>
          <w:p>
            <w:pPr>
              <w:rPr>
                <w:szCs w:val="21"/>
              </w:rPr>
            </w:pPr>
            <w:r>
              <w:rPr>
                <w:rFonts w:hint="eastAsia"/>
                <w:szCs w:val="21"/>
              </w:rPr>
              <w:t xml:space="preserve">            &lt;AppntNo&gt;0001939151&lt;/AppntNo&gt;  </w:t>
            </w:r>
          </w:p>
          <w:p>
            <w:pPr>
              <w:rPr>
                <w:szCs w:val="21"/>
              </w:rPr>
            </w:pPr>
            <w:r>
              <w:rPr>
                <w:rFonts w:hint="eastAsia"/>
                <w:szCs w:val="21"/>
              </w:rPr>
              <w:t xml:space="preserve">            &lt;AppntName&gt;山高高&lt;/AppntName&gt;  </w:t>
            </w:r>
          </w:p>
          <w:p>
            <w:pPr>
              <w:rPr>
                <w:szCs w:val="21"/>
              </w:rPr>
            </w:pPr>
            <w:r>
              <w:rPr>
                <w:rFonts w:hint="eastAsia"/>
                <w:szCs w:val="21"/>
              </w:rPr>
              <w:t xml:space="preserve">            &lt;CValiDate&gt;20180324&lt;/CValiDate&gt;  </w:t>
            </w:r>
          </w:p>
          <w:p>
            <w:pPr>
              <w:rPr>
                <w:szCs w:val="21"/>
              </w:rPr>
            </w:pPr>
            <w:r>
              <w:rPr>
                <w:rFonts w:hint="eastAsia"/>
                <w:szCs w:val="21"/>
              </w:rPr>
              <w:t xml:space="preserve">            &lt;SignCom&gt;86110000&lt;/SignCom&gt;  </w:t>
            </w:r>
          </w:p>
          <w:p>
            <w:pPr>
              <w:rPr>
                <w:szCs w:val="21"/>
              </w:rPr>
            </w:pPr>
            <w:r>
              <w:rPr>
                <w:rFonts w:hint="eastAsia"/>
                <w:szCs w:val="21"/>
              </w:rPr>
              <w:t xml:space="preserve">            &lt;SignDate&gt;20180323&lt;/SignDate&gt;  </w:t>
            </w:r>
          </w:p>
          <w:p>
            <w:pPr>
              <w:rPr>
                <w:szCs w:val="21"/>
              </w:rPr>
            </w:pPr>
            <w:r>
              <w:rPr>
                <w:rFonts w:hint="eastAsia"/>
                <w:szCs w:val="21"/>
              </w:rPr>
              <w:t xml:space="preserve">            &lt;SignTime&gt;17:38:44&lt;/SignTime&gt;  </w:t>
            </w:r>
          </w:p>
          <w:p>
            <w:pPr>
              <w:rPr>
                <w:szCs w:val="21"/>
              </w:rPr>
            </w:pPr>
            <w:r>
              <w:rPr>
                <w:rFonts w:hint="eastAsia"/>
                <w:szCs w:val="21"/>
              </w:rPr>
              <w:t xml:space="preserve">            &lt;FirstPayDate&gt;20180201&lt;/FirstPayDate&gt;  </w:t>
            </w:r>
          </w:p>
          <w:p>
            <w:pPr>
              <w:rPr>
                <w:szCs w:val="21"/>
              </w:rPr>
            </w:pPr>
            <w:r>
              <w:rPr>
                <w:rFonts w:hint="eastAsia"/>
                <w:szCs w:val="21"/>
              </w:rPr>
              <w:t xml:space="preserve">            &lt;PayEndDate&gt;20230324&lt;/PayEndDate&gt;  </w:t>
            </w:r>
          </w:p>
          <w:p>
            <w:pPr>
              <w:rPr>
                <w:szCs w:val="21"/>
              </w:rPr>
            </w:pPr>
            <w:r>
              <w:rPr>
                <w:rFonts w:hint="eastAsia"/>
                <w:szCs w:val="21"/>
              </w:rPr>
              <w:t xml:space="preserve">            &lt;PaytoDate&gt;20230324&lt;/PaytoDate&gt;  </w:t>
            </w:r>
          </w:p>
          <w:p>
            <w:pPr>
              <w:rPr>
                <w:szCs w:val="21"/>
              </w:rPr>
            </w:pPr>
            <w:r>
              <w:rPr>
                <w:rFonts w:hint="eastAsia"/>
                <w:szCs w:val="21"/>
              </w:rPr>
              <w:t xml:space="preserve">            &lt;GetStartDate&gt;20180324&lt;/GetStartDate&gt;  </w:t>
            </w:r>
          </w:p>
          <w:p>
            <w:pPr>
              <w:rPr>
                <w:szCs w:val="21"/>
              </w:rPr>
            </w:pPr>
            <w:r>
              <w:rPr>
                <w:rFonts w:hint="eastAsia"/>
                <w:szCs w:val="21"/>
              </w:rPr>
              <w:t xml:space="preserve">            &lt;EndDate&gt;20380323&lt;/EndDate&gt;  </w:t>
            </w:r>
          </w:p>
          <w:p>
            <w:pPr>
              <w:rPr>
                <w:szCs w:val="21"/>
              </w:rPr>
            </w:pPr>
            <w:r>
              <w:rPr>
                <w:rFonts w:hint="eastAsia"/>
                <w:szCs w:val="21"/>
              </w:rPr>
              <w:t xml:space="preserve">            &lt;GetYearFlag&gt;Y&lt;/GetYearFlag&gt;  </w:t>
            </w:r>
          </w:p>
          <w:p>
            <w:pPr>
              <w:rPr>
                <w:szCs w:val="21"/>
              </w:rPr>
            </w:pPr>
            <w:r>
              <w:rPr>
                <w:rFonts w:hint="eastAsia"/>
                <w:szCs w:val="21"/>
              </w:rPr>
              <w:t xml:space="preserve">            &lt;GetYear&gt;0&lt;/GetYear&gt;  </w:t>
            </w:r>
          </w:p>
          <w:p>
            <w:pPr>
              <w:rPr>
                <w:szCs w:val="21"/>
              </w:rPr>
            </w:pPr>
            <w:r>
              <w:rPr>
                <w:rFonts w:hint="eastAsia"/>
                <w:szCs w:val="21"/>
              </w:rPr>
              <w:t xml:space="preserve">            &lt;PayEndYearFlag&gt;Y&lt;/PayEndYearFlag&gt;  </w:t>
            </w:r>
          </w:p>
          <w:p>
            <w:pPr>
              <w:rPr>
                <w:szCs w:val="21"/>
              </w:rPr>
            </w:pPr>
            <w:r>
              <w:rPr>
                <w:rFonts w:hint="eastAsia"/>
                <w:szCs w:val="21"/>
              </w:rPr>
              <w:t xml:space="preserve">            &lt;PayEndYear&gt;5&lt;/PayEndYear&gt;  </w:t>
            </w:r>
          </w:p>
          <w:p>
            <w:pPr>
              <w:rPr>
                <w:szCs w:val="21"/>
              </w:rPr>
            </w:pPr>
            <w:r>
              <w:rPr>
                <w:rFonts w:hint="eastAsia"/>
                <w:szCs w:val="21"/>
              </w:rPr>
              <w:t xml:space="preserve">            &lt;InsuYearFlag&gt;Y&lt;/InsuYearFlag&gt;  </w:t>
            </w:r>
          </w:p>
          <w:p>
            <w:pPr>
              <w:rPr>
                <w:szCs w:val="21"/>
              </w:rPr>
            </w:pPr>
            <w:r>
              <w:rPr>
                <w:rFonts w:hint="eastAsia"/>
                <w:szCs w:val="21"/>
              </w:rPr>
              <w:t xml:space="preserve">            &lt;InsuYear&gt;20&lt;/InsuYear&gt;  </w:t>
            </w:r>
          </w:p>
          <w:p>
            <w:pPr>
              <w:rPr>
                <w:szCs w:val="21"/>
              </w:rPr>
            </w:pPr>
            <w:r>
              <w:rPr>
                <w:rFonts w:hint="eastAsia"/>
                <w:szCs w:val="21"/>
              </w:rPr>
              <w:t xml:space="preserve">            &lt;AcciYear&gt;0&lt;/AcciYear&gt;  </w:t>
            </w:r>
          </w:p>
          <w:p>
            <w:pPr>
              <w:rPr>
                <w:szCs w:val="21"/>
              </w:rPr>
            </w:pPr>
            <w:r>
              <w:rPr>
                <w:rFonts w:hint="eastAsia"/>
                <w:szCs w:val="21"/>
              </w:rPr>
              <w:t xml:space="preserve">            &lt;SpecifyValiDate&gt;N&lt;/SpecifyValiDate&gt;  </w:t>
            </w:r>
          </w:p>
          <w:p>
            <w:pPr>
              <w:rPr>
                <w:szCs w:val="21"/>
              </w:rPr>
            </w:pPr>
            <w:r>
              <w:rPr>
                <w:rFonts w:hint="eastAsia"/>
                <w:szCs w:val="21"/>
              </w:rPr>
              <w:t xml:space="preserve">            &lt;PayIntv&gt;12&lt;/PayIntv&gt;  </w:t>
            </w:r>
          </w:p>
          <w:p>
            <w:pPr>
              <w:rPr>
                <w:szCs w:val="21"/>
              </w:rPr>
            </w:pPr>
            <w:r>
              <w:rPr>
                <w:rFonts w:hint="eastAsia"/>
                <w:szCs w:val="21"/>
              </w:rPr>
              <w:t xml:space="preserve">            &lt;GetIntv&gt;0&lt;/GetIntv&gt;  </w:t>
            </w:r>
          </w:p>
          <w:p>
            <w:pPr>
              <w:rPr>
                <w:szCs w:val="21"/>
              </w:rPr>
            </w:pPr>
            <w:r>
              <w:rPr>
                <w:rFonts w:hint="eastAsia"/>
                <w:szCs w:val="21"/>
              </w:rPr>
              <w:t xml:space="preserve">            &lt;PayYears&gt;5&lt;/PayYears&gt;  </w:t>
            </w:r>
          </w:p>
          <w:p>
            <w:pPr>
              <w:rPr>
                <w:szCs w:val="21"/>
              </w:rPr>
            </w:pPr>
            <w:r>
              <w:rPr>
                <w:rFonts w:hint="eastAsia"/>
                <w:szCs w:val="21"/>
              </w:rPr>
              <w:t xml:space="preserve">            &lt;Years&gt;20&lt;/Years&gt;  </w:t>
            </w:r>
          </w:p>
          <w:p>
            <w:pPr>
              <w:rPr>
                <w:szCs w:val="21"/>
              </w:rPr>
            </w:pPr>
            <w:r>
              <w:rPr>
                <w:rFonts w:hint="eastAsia"/>
                <w:szCs w:val="21"/>
              </w:rPr>
              <w:t xml:space="preserve">            &lt;ManageFeeRate&gt;0.0&lt;/ManageFeeRate&gt;  </w:t>
            </w:r>
          </w:p>
          <w:p>
            <w:pPr>
              <w:rPr>
                <w:szCs w:val="21"/>
              </w:rPr>
            </w:pPr>
            <w:r>
              <w:rPr>
                <w:rFonts w:hint="eastAsia"/>
                <w:szCs w:val="21"/>
              </w:rPr>
              <w:t xml:space="preserve">            &lt;FloatRate&gt;0.0&lt;/FloatRate&gt;  </w:t>
            </w:r>
          </w:p>
          <w:p>
            <w:pPr>
              <w:rPr>
                <w:szCs w:val="21"/>
              </w:rPr>
            </w:pPr>
            <w:r>
              <w:rPr>
                <w:rFonts w:hint="eastAsia"/>
                <w:szCs w:val="21"/>
              </w:rPr>
              <w:t xml:space="preserve">            &lt;Mult&gt;60.0&lt;/Mult&gt;  </w:t>
            </w:r>
          </w:p>
          <w:p>
            <w:pPr>
              <w:rPr>
                <w:szCs w:val="21"/>
              </w:rPr>
            </w:pPr>
            <w:r>
              <w:rPr>
                <w:rFonts w:hint="eastAsia"/>
                <w:szCs w:val="21"/>
              </w:rPr>
              <w:t xml:space="preserve">            &lt;StandPrem&gt;60000.0&lt;/StandPrem&gt;  </w:t>
            </w:r>
          </w:p>
          <w:p>
            <w:pPr>
              <w:rPr>
                <w:szCs w:val="21"/>
              </w:rPr>
            </w:pPr>
            <w:r>
              <w:rPr>
                <w:rFonts w:hint="eastAsia"/>
                <w:szCs w:val="21"/>
              </w:rPr>
              <w:t xml:space="preserve">            &lt;Prem&gt;60000.0&lt;/Prem&gt;  </w:t>
            </w:r>
          </w:p>
          <w:p>
            <w:pPr>
              <w:rPr>
                <w:szCs w:val="21"/>
              </w:rPr>
            </w:pPr>
            <w:r>
              <w:rPr>
                <w:rFonts w:hint="eastAsia"/>
                <w:szCs w:val="21"/>
              </w:rPr>
              <w:t xml:space="preserve">            &lt;SumPrem&gt;60000.0&lt;/SumPrem&gt;  </w:t>
            </w:r>
          </w:p>
          <w:p>
            <w:pPr>
              <w:rPr>
                <w:szCs w:val="21"/>
              </w:rPr>
            </w:pPr>
            <w:r>
              <w:rPr>
                <w:rFonts w:hint="eastAsia"/>
                <w:szCs w:val="21"/>
              </w:rPr>
              <w:t xml:space="preserve">            &lt;Amnt&gt;48355.8&lt;/Amnt&gt;  </w:t>
            </w:r>
          </w:p>
          <w:p>
            <w:pPr>
              <w:rPr>
                <w:szCs w:val="21"/>
              </w:rPr>
            </w:pPr>
            <w:r>
              <w:rPr>
                <w:rFonts w:hint="eastAsia"/>
                <w:szCs w:val="21"/>
              </w:rPr>
              <w:t xml:space="preserve">            &lt;RiskAmnt&gt;48376.2&lt;/RiskAmnt&gt;  </w:t>
            </w:r>
          </w:p>
          <w:p>
            <w:pPr>
              <w:rPr>
                <w:szCs w:val="21"/>
              </w:rPr>
            </w:pPr>
            <w:r>
              <w:rPr>
                <w:rFonts w:hint="eastAsia"/>
                <w:szCs w:val="21"/>
              </w:rPr>
              <w:t xml:space="preserve">            &lt;LeavingMoney&gt;0.0&lt;/LeavingMoney&gt;  </w:t>
            </w:r>
          </w:p>
          <w:p>
            <w:pPr>
              <w:rPr>
                <w:szCs w:val="21"/>
              </w:rPr>
            </w:pPr>
            <w:r>
              <w:rPr>
                <w:rFonts w:hint="eastAsia"/>
                <w:szCs w:val="21"/>
              </w:rPr>
              <w:t xml:space="preserve">            &lt;EndorseTimes&gt;0&lt;/EndorseTimes&gt;  </w:t>
            </w:r>
          </w:p>
          <w:p>
            <w:pPr>
              <w:rPr>
                <w:szCs w:val="21"/>
              </w:rPr>
            </w:pPr>
            <w:r>
              <w:rPr>
                <w:rFonts w:hint="eastAsia"/>
                <w:szCs w:val="21"/>
              </w:rPr>
              <w:t xml:space="preserve">            &lt;ClaimTimes&gt;0&lt;/ClaimTimes&gt;  </w:t>
            </w:r>
          </w:p>
          <w:p>
            <w:pPr>
              <w:rPr>
                <w:szCs w:val="21"/>
              </w:rPr>
            </w:pPr>
            <w:r>
              <w:rPr>
                <w:rFonts w:hint="eastAsia"/>
                <w:szCs w:val="21"/>
              </w:rPr>
              <w:t xml:space="preserve">            &lt;LiveTimes&gt;0&lt;/LiveTimes&gt;  </w:t>
            </w:r>
          </w:p>
          <w:p>
            <w:pPr>
              <w:rPr>
                <w:szCs w:val="21"/>
              </w:rPr>
            </w:pPr>
            <w:r>
              <w:rPr>
                <w:rFonts w:hint="eastAsia"/>
                <w:szCs w:val="21"/>
              </w:rPr>
              <w:t xml:space="preserve">            &lt;RenewCount&gt;0&lt;/RenewCount&gt;  </w:t>
            </w:r>
          </w:p>
          <w:p>
            <w:pPr>
              <w:rPr>
                <w:szCs w:val="21"/>
              </w:rPr>
            </w:pPr>
            <w:r>
              <w:rPr>
                <w:rFonts w:hint="eastAsia"/>
                <w:szCs w:val="21"/>
              </w:rPr>
              <w:t xml:space="preserve">            &lt;LastRevDate&gt;20180324&lt;/LastRevDate&gt;  </w:t>
            </w:r>
          </w:p>
          <w:p>
            <w:pPr>
              <w:rPr>
                <w:szCs w:val="21"/>
              </w:rPr>
            </w:pPr>
            <w:r>
              <w:rPr>
                <w:rFonts w:hint="eastAsia"/>
                <w:szCs w:val="21"/>
              </w:rPr>
              <w:t xml:space="preserve">            &lt;RnewFlag&gt;-2&lt;/RnewFlag&gt;  </w:t>
            </w:r>
          </w:p>
          <w:p>
            <w:pPr>
              <w:rPr>
                <w:szCs w:val="21"/>
              </w:rPr>
            </w:pPr>
            <w:r>
              <w:rPr>
                <w:rFonts w:hint="eastAsia"/>
                <w:szCs w:val="21"/>
              </w:rPr>
              <w:t xml:space="preserve">            &lt;AutoPayFlag&gt;0&lt;/AutoPayFlag&gt;  </w:t>
            </w:r>
          </w:p>
          <w:p>
            <w:pPr>
              <w:rPr>
                <w:szCs w:val="21"/>
              </w:rPr>
            </w:pPr>
            <w:r>
              <w:rPr>
                <w:rFonts w:hint="eastAsia"/>
                <w:szCs w:val="21"/>
              </w:rPr>
              <w:t xml:space="preserve">            &lt;AutoRenewFlag&gt;1&lt;/AutoRenewFlag&gt;  </w:t>
            </w:r>
          </w:p>
          <w:p>
            <w:pPr>
              <w:rPr>
                <w:szCs w:val="21"/>
              </w:rPr>
            </w:pPr>
            <w:r>
              <w:rPr>
                <w:rFonts w:hint="eastAsia"/>
                <w:szCs w:val="21"/>
              </w:rPr>
              <w:t xml:space="preserve">            &lt;BnfFlag&gt;0&lt;/BnfFlag&gt;  </w:t>
            </w:r>
          </w:p>
          <w:p>
            <w:pPr>
              <w:rPr>
                <w:szCs w:val="21"/>
              </w:rPr>
            </w:pPr>
            <w:r>
              <w:rPr>
                <w:rFonts w:hint="eastAsia"/>
                <w:szCs w:val="21"/>
              </w:rPr>
              <w:t xml:space="preserve">            &lt;ImpartFlag&gt;0&lt;/ImpartFlag&gt;  </w:t>
            </w:r>
          </w:p>
          <w:p>
            <w:pPr>
              <w:rPr>
                <w:szCs w:val="21"/>
              </w:rPr>
            </w:pPr>
            <w:r>
              <w:rPr>
                <w:rFonts w:hint="eastAsia"/>
                <w:szCs w:val="21"/>
              </w:rPr>
              <w:t xml:space="preserve">            &lt;ApproveFlag&gt;9&lt;/ApproveFlag&gt;  </w:t>
            </w:r>
          </w:p>
          <w:p>
            <w:pPr>
              <w:rPr>
                <w:szCs w:val="21"/>
              </w:rPr>
            </w:pPr>
            <w:r>
              <w:rPr>
                <w:rFonts w:hint="eastAsia"/>
                <w:szCs w:val="21"/>
              </w:rPr>
              <w:t xml:space="preserve">            &lt;ApproveCode&gt;001&lt;/ApproveCode&gt;  </w:t>
            </w:r>
          </w:p>
          <w:p>
            <w:pPr>
              <w:rPr>
                <w:szCs w:val="21"/>
              </w:rPr>
            </w:pPr>
            <w:r>
              <w:rPr>
                <w:rFonts w:hint="eastAsia"/>
                <w:szCs w:val="21"/>
              </w:rPr>
              <w:t xml:space="preserve">            &lt;ApproveDate&gt;20180323&lt;/ApproveDate&gt;  </w:t>
            </w:r>
          </w:p>
          <w:p>
            <w:pPr>
              <w:rPr>
                <w:szCs w:val="21"/>
              </w:rPr>
            </w:pPr>
            <w:r>
              <w:rPr>
                <w:rFonts w:hint="eastAsia"/>
                <w:szCs w:val="21"/>
              </w:rPr>
              <w:t xml:space="preserve">            &lt;ApproveTime&gt;17:37:58&lt;/ApproveTime&gt;  </w:t>
            </w:r>
          </w:p>
          <w:p>
            <w:pPr>
              <w:rPr>
                <w:szCs w:val="21"/>
              </w:rPr>
            </w:pPr>
            <w:r>
              <w:rPr>
                <w:rFonts w:hint="eastAsia"/>
                <w:szCs w:val="21"/>
              </w:rPr>
              <w:t xml:space="preserve">            &lt;UWFlag&gt;9&lt;/UWFlag&gt;  </w:t>
            </w:r>
          </w:p>
          <w:p>
            <w:pPr>
              <w:rPr>
                <w:szCs w:val="21"/>
              </w:rPr>
            </w:pPr>
            <w:r>
              <w:rPr>
                <w:rFonts w:hint="eastAsia"/>
                <w:szCs w:val="21"/>
              </w:rPr>
              <w:t xml:space="preserve">            &lt;UWCode&gt;001&lt;/UWCode&gt;  </w:t>
            </w:r>
          </w:p>
          <w:p>
            <w:pPr>
              <w:rPr>
                <w:szCs w:val="21"/>
              </w:rPr>
            </w:pPr>
            <w:r>
              <w:rPr>
                <w:rFonts w:hint="eastAsia"/>
                <w:szCs w:val="21"/>
              </w:rPr>
              <w:t xml:space="preserve">            &lt;UWDate&gt;20180323&lt;/UWDate&gt;  </w:t>
            </w:r>
          </w:p>
          <w:p>
            <w:pPr>
              <w:rPr>
                <w:szCs w:val="21"/>
              </w:rPr>
            </w:pPr>
            <w:r>
              <w:rPr>
                <w:rFonts w:hint="eastAsia"/>
                <w:szCs w:val="21"/>
              </w:rPr>
              <w:t xml:space="preserve">            &lt;UWTime&gt;17:37:58&lt;/UWTime&gt;  </w:t>
            </w:r>
          </w:p>
          <w:p>
            <w:pPr>
              <w:rPr>
                <w:szCs w:val="21"/>
              </w:rPr>
            </w:pPr>
            <w:r>
              <w:rPr>
                <w:rFonts w:hint="eastAsia"/>
                <w:szCs w:val="21"/>
              </w:rPr>
              <w:t xml:space="preserve">            &lt;PolApplyDate&gt;20180131&lt;/PolApplyDate&gt;  </w:t>
            </w:r>
          </w:p>
          <w:p>
            <w:pPr>
              <w:rPr>
                <w:szCs w:val="21"/>
              </w:rPr>
            </w:pPr>
            <w:r>
              <w:rPr>
                <w:rFonts w:hint="eastAsia"/>
                <w:szCs w:val="21"/>
              </w:rPr>
              <w:t xml:space="preserve">            &lt;AppFlag&gt;1&lt;/AppFlag&gt;  </w:t>
            </w:r>
          </w:p>
          <w:p>
            <w:pPr>
              <w:rPr>
                <w:szCs w:val="21"/>
              </w:rPr>
            </w:pPr>
            <w:r>
              <w:rPr>
                <w:rFonts w:hint="eastAsia"/>
                <w:szCs w:val="21"/>
              </w:rPr>
              <w:t xml:space="preserve">            &lt;PolState&gt;00019999&lt;/PolState&gt;  </w:t>
            </w:r>
          </w:p>
          <w:p>
            <w:pPr>
              <w:rPr>
                <w:szCs w:val="21"/>
              </w:rPr>
            </w:pPr>
            <w:r>
              <w:rPr>
                <w:rFonts w:hint="eastAsia"/>
                <w:szCs w:val="21"/>
              </w:rPr>
              <w:t xml:space="preserve">            &lt;Operator&gt;001&lt;/Operator&gt;  </w:t>
            </w:r>
          </w:p>
          <w:p>
            <w:pPr>
              <w:rPr>
                <w:szCs w:val="21"/>
              </w:rPr>
            </w:pPr>
            <w:r>
              <w:rPr>
                <w:rFonts w:hint="eastAsia"/>
                <w:szCs w:val="21"/>
              </w:rPr>
              <w:t xml:space="preserve">            &lt;MakeDate&gt;20180323&lt;/MakeDate&gt;  </w:t>
            </w:r>
          </w:p>
          <w:p>
            <w:pPr>
              <w:rPr>
                <w:szCs w:val="21"/>
              </w:rPr>
            </w:pPr>
            <w:r>
              <w:rPr>
                <w:rFonts w:hint="eastAsia"/>
                <w:szCs w:val="21"/>
              </w:rPr>
              <w:t xml:space="preserve">            &lt;MakeTime&gt;17:37:54&lt;/MakeTime&gt;  </w:t>
            </w:r>
          </w:p>
          <w:p>
            <w:pPr>
              <w:rPr>
                <w:szCs w:val="21"/>
              </w:rPr>
            </w:pPr>
            <w:r>
              <w:rPr>
                <w:rFonts w:hint="eastAsia"/>
                <w:szCs w:val="21"/>
              </w:rPr>
              <w:t xml:space="preserve">            &lt;ModifyDate&gt;20180323&lt;/ModifyDate&gt;  </w:t>
            </w:r>
          </w:p>
          <w:p>
            <w:pPr>
              <w:rPr>
                <w:szCs w:val="21"/>
              </w:rPr>
            </w:pPr>
            <w:r>
              <w:rPr>
                <w:rFonts w:hint="eastAsia"/>
                <w:szCs w:val="21"/>
              </w:rPr>
              <w:t xml:space="preserve">            &lt;ModifyTime&gt;17:38:43&lt;/ModifyTime&gt;  </w:t>
            </w:r>
          </w:p>
          <w:p>
            <w:pPr>
              <w:rPr>
                <w:szCs w:val="21"/>
              </w:rPr>
            </w:pPr>
            <w:r>
              <w:rPr>
                <w:rFonts w:hint="eastAsia"/>
                <w:szCs w:val="21"/>
              </w:rPr>
              <w:t xml:space="preserve">            &lt;WaitPeriod&gt;0&lt;/WaitPeriod&gt;  </w:t>
            </w:r>
          </w:p>
          <w:p>
            <w:pPr>
              <w:rPr>
                <w:szCs w:val="21"/>
              </w:rPr>
            </w:pPr>
            <w:r>
              <w:rPr>
                <w:rFonts w:hint="eastAsia"/>
                <w:szCs w:val="21"/>
              </w:rPr>
              <w:t xml:space="preserve">            &lt;GetBankCode&gt;03&lt;/GetBankCode&gt;  </w:t>
            </w:r>
          </w:p>
          <w:p>
            <w:pPr>
              <w:rPr>
                <w:szCs w:val="21"/>
              </w:rPr>
            </w:pPr>
            <w:r>
              <w:rPr>
                <w:rFonts w:hint="eastAsia"/>
                <w:szCs w:val="21"/>
              </w:rPr>
              <w:t xml:space="preserve">            &lt;OrderNo&gt;ybt00000000000000000095306&lt;/OrderNo&gt;  </w:t>
            </w:r>
          </w:p>
          <w:p>
            <w:pPr>
              <w:rPr>
                <w:szCs w:val="21"/>
              </w:rPr>
            </w:pPr>
            <w:r>
              <w:rPr>
                <w:rFonts w:hint="eastAsia"/>
                <w:szCs w:val="21"/>
              </w:rPr>
              <w:t xml:space="preserve">            &lt;HighRiskOccupation&gt;N&lt;/HighRiskOccupation&gt;  </w:t>
            </w:r>
          </w:p>
          <w:p>
            <w:pPr>
              <w:rPr>
                <w:szCs w:val="21"/>
              </w:rPr>
            </w:pPr>
            <w:r>
              <w:rPr>
                <w:rFonts w:hint="eastAsia"/>
                <w:szCs w:val="21"/>
              </w:rPr>
              <w:t xml:space="preserve">            &lt;InsuSeqNo&gt;1&lt;/InsuSeqNo&gt;  </w:t>
            </w:r>
          </w:p>
          <w:p>
            <w:pPr>
              <w:rPr>
                <w:szCs w:val="21"/>
              </w:rPr>
            </w:pPr>
            <w:r>
              <w:rPr>
                <w:rFonts w:hint="eastAsia"/>
                <w:szCs w:val="21"/>
              </w:rPr>
              <w:t xml:space="preserve">            &lt;Rate&gt;1&lt;/Rate&gt;  </w:t>
            </w:r>
          </w:p>
          <w:p>
            <w:pPr>
              <w:rPr>
                <w:szCs w:val="21"/>
              </w:rPr>
            </w:pPr>
            <w:r>
              <w:rPr>
                <w:rFonts w:hint="eastAsia"/>
                <w:szCs w:val="21"/>
              </w:rPr>
              <w:t xml:space="preserve">            &lt;RiskName&gt;金享连年年金保险&lt;/RiskName&gt;  </w:t>
            </w:r>
          </w:p>
          <w:p>
            <w:pPr>
              <w:rPr>
                <w:ins w:id="160" w:author="刘超" w:date="2021-01-11T19:12:03Z"/>
                <w:rFonts w:hint="eastAsia"/>
                <w:szCs w:val="21"/>
              </w:rPr>
            </w:pPr>
            <w:r>
              <w:rPr>
                <w:rFonts w:hint="eastAsia"/>
                <w:szCs w:val="21"/>
              </w:rPr>
              <w:t xml:space="preserve">            &lt;HealthPrem&gt;0&lt;/HealthPrem&gt;  </w:t>
            </w:r>
          </w:p>
          <w:p>
            <w:pPr>
              <w:rPr>
                <w:ins w:id="161" w:author="刘超" w:date="2021-01-11T19:12:05Z"/>
                <w:rFonts w:hint="eastAsia"/>
                <w:szCs w:val="21"/>
                <w:lang w:val="en-US" w:eastAsia="zh-CN"/>
              </w:rPr>
            </w:pPr>
            <w:ins w:id="162" w:author="刘超" w:date="2021-01-11T19:12:03Z">
              <w:r>
                <w:rPr>
                  <w:rFonts w:hint="eastAsia"/>
                  <w:szCs w:val="21"/>
                  <w:lang w:val="en-US" w:eastAsia="zh-CN"/>
                </w:rPr>
                <w:t xml:space="preserve">    </w:t>
              </w:r>
            </w:ins>
            <w:ins w:id="163" w:author="刘超" w:date="2021-01-11T19:12:04Z">
              <w:r>
                <w:rPr>
                  <w:rFonts w:hint="eastAsia"/>
                  <w:szCs w:val="21"/>
                  <w:lang w:val="en-US" w:eastAsia="zh-CN"/>
                </w:rPr>
                <w:t xml:space="preserve">       </w:t>
              </w:r>
            </w:ins>
            <w:ins w:id="164" w:author="刘超" w:date="2021-01-11T19:12:05Z">
              <w:r>
                <w:rPr>
                  <w:rFonts w:hint="eastAsia"/>
                  <w:szCs w:val="21"/>
                  <w:lang w:val="en-US" w:eastAsia="zh-CN"/>
                </w:rPr>
                <w:t xml:space="preserve"> &lt;!-- 账户信息节点--&gt;   </w:t>
              </w:r>
            </w:ins>
          </w:p>
          <w:p>
            <w:pPr>
              <w:rPr>
                <w:ins w:id="165" w:author="刘超" w:date="2021-01-11T19:12:05Z"/>
                <w:rFonts w:hint="eastAsia"/>
                <w:szCs w:val="21"/>
                <w:lang w:val="en-US" w:eastAsia="zh-CN"/>
              </w:rPr>
            </w:pPr>
            <w:ins w:id="166" w:author="刘超" w:date="2021-01-11T19:12:05Z">
              <w:r>
                <w:rPr>
                  <w:rFonts w:hint="eastAsia"/>
                  <w:szCs w:val="21"/>
                  <w:lang w:val="en-US" w:eastAsia="zh-CN"/>
                </w:rPr>
                <w:t xml:space="preserve">        </w:t>
              </w:r>
            </w:ins>
            <w:ins w:id="167" w:author="刘超" w:date="2021-01-11T19:12:07Z">
              <w:r>
                <w:rPr>
                  <w:rFonts w:hint="eastAsia"/>
                  <w:szCs w:val="21"/>
                  <w:lang w:val="en-US" w:eastAsia="zh-CN"/>
                </w:rPr>
                <w:t xml:space="preserve">    </w:t>
              </w:r>
            </w:ins>
            <w:ins w:id="168" w:author="刘超" w:date="2021-01-11T19:12:05Z">
              <w:r>
                <w:rPr>
                  <w:rFonts w:hint="eastAsia"/>
                  <w:szCs w:val="21"/>
                  <w:lang w:val="en-US" w:eastAsia="zh-CN"/>
                </w:rPr>
                <w:t xml:space="preserve">&lt;LCINSUACCINPS&gt; </w:t>
              </w:r>
            </w:ins>
          </w:p>
          <w:p>
            <w:pPr>
              <w:rPr>
                <w:ins w:id="169" w:author="刘超" w:date="2021-01-11T19:12:05Z"/>
                <w:rFonts w:hint="eastAsia"/>
                <w:szCs w:val="21"/>
                <w:lang w:val="en-US" w:eastAsia="zh-CN"/>
              </w:rPr>
            </w:pPr>
            <w:ins w:id="170" w:author="刘超" w:date="2021-01-11T19:12:05Z">
              <w:r>
                <w:rPr>
                  <w:rFonts w:hint="eastAsia"/>
                  <w:szCs w:val="21"/>
                  <w:lang w:val="en-US" w:eastAsia="zh-CN"/>
                </w:rPr>
                <w:tab/>
              </w:r>
            </w:ins>
            <w:ins w:id="171" w:author="刘超" w:date="2021-01-11T19:12:05Z">
              <w:r>
                <w:rPr>
                  <w:rFonts w:hint="eastAsia"/>
                  <w:szCs w:val="21"/>
                  <w:lang w:val="en-US" w:eastAsia="zh-CN"/>
                </w:rPr>
                <w:tab/>
              </w:r>
            </w:ins>
            <w:ins w:id="172" w:author="刘超" w:date="2021-01-11T19:12:05Z">
              <w:r>
                <w:rPr>
                  <w:rFonts w:hint="eastAsia"/>
                  <w:szCs w:val="21"/>
                  <w:lang w:val="en-US" w:eastAsia="zh-CN"/>
                </w:rPr>
                <w:t xml:space="preserve"> </w:t>
              </w:r>
            </w:ins>
            <w:ins w:id="173" w:author="刘超" w:date="2021-01-11T19:12:10Z">
              <w:r>
                <w:rPr>
                  <w:rFonts w:hint="eastAsia"/>
                  <w:szCs w:val="21"/>
                  <w:lang w:val="en-US" w:eastAsia="zh-CN"/>
                </w:rPr>
                <w:t xml:space="preserve"> </w:t>
              </w:r>
            </w:ins>
            <w:ins w:id="174" w:author="刘超" w:date="2021-01-11T19:12:11Z">
              <w:r>
                <w:rPr>
                  <w:rFonts w:hint="eastAsia"/>
                  <w:szCs w:val="21"/>
                  <w:lang w:val="en-US" w:eastAsia="zh-CN"/>
                </w:rPr>
                <w:t xml:space="preserve">  </w:t>
              </w:r>
            </w:ins>
            <w:ins w:id="175" w:author="刘超" w:date="2021-01-11T19:12:12Z">
              <w:r>
                <w:rPr>
                  <w:rFonts w:hint="eastAsia"/>
                  <w:szCs w:val="21"/>
                  <w:lang w:val="en-US" w:eastAsia="zh-CN"/>
                </w:rPr>
                <w:t xml:space="preserve"> </w:t>
              </w:r>
            </w:ins>
            <w:ins w:id="176" w:author="刘超" w:date="2021-01-11T19:12:05Z">
              <w:r>
                <w:rPr>
                  <w:rFonts w:hint="eastAsia"/>
                  <w:szCs w:val="21"/>
                  <w:lang w:val="en-US" w:eastAsia="zh-CN"/>
                </w:rPr>
                <w:t xml:space="preserve"> &lt;LCINSUACCINP&gt; </w:t>
              </w:r>
            </w:ins>
          </w:p>
          <w:p>
            <w:pPr>
              <w:rPr>
                <w:ins w:id="177" w:author="刘超" w:date="2021-01-11T19:12:05Z"/>
                <w:rFonts w:hint="eastAsia"/>
                <w:szCs w:val="21"/>
                <w:lang w:val="en-US" w:eastAsia="zh-CN"/>
              </w:rPr>
            </w:pPr>
            <w:ins w:id="178" w:author="刘超" w:date="2021-01-11T19:12:05Z">
              <w:r>
                <w:rPr>
                  <w:rFonts w:hint="eastAsia"/>
                  <w:szCs w:val="21"/>
                  <w:lang w:val="en-US" w:eastAsia="zh-CN"/>
                </w:rPr>
                <w:t xml:space="preserve">     </w:t>
              </w:r>
            </w:ins>
            <w:ins w:id="179" w:author="刘超" w:date="2021-01-11T19:12:12Z">
              <w:r>
                <w:rPr>
                  <w:rFonts w:hint="eastAsia"/>
                  <w:szCs w:val="21"/>
                  <w:lang w:val="en-US" w:eastAsia="zh-CN"/>
                </w:rPr>
                <w:t xml:space="preserve"> </w:t>
              </w:r>
            </w:ins>
            <w:ins w:id="180" w:author="刘超" w:date="2021-01-11T19:12:13Z">
              <w:r>
                <w:rPr>
                  <w:rFonts w:hint="eastAsia"/>
                  <w:szCs w:val="21"/>
                  <w:lang w:val="en-US" w:eastAsia="zh-CN"/>
                </w:rPr>
                <w:t xml:space="preserve">      </w:t>
              </w:r>
            </w:ins>
            <w:ins w:id="181" w:author="刘超" w:date="2021-01-11T19:12:05Z">
              <w:r>
                <w:rPr>
                  <w:rFonts w:hint="eastAsia"/>
                  <w:szCs w:val="21"/>
                  <w:lang w:val="en-US" w:eastAsia="zh-CN"/>
                </w:rPr>
                <w:t xml:space="preserve"> &lt;!-- 投资账户类型--&gt;  </w:t>
              </w:r>
            </w:ins>
          </w:p>
          <w:p>
            <w:pPr>
              <w:rPr>
                <w:ins w:id="182" w:author="刘超" w:date="2021-01-11T19:12:05Z"/>
                <w:rFonts w:hint="eastAsia"/>
                <w:szCs w:val="21"/>
                <w:lang w:val="en-US" w:eastAsia="zh-CN"/>
              </w:rPr>
            </w:pPr>
            <w:ins w:id="183" w:author="刘超" w:date="2021-01-11T19:12:05Z">
              <w:r>
                <w:rPr>
                  <w:rFonts w:hint="eastAsia"/>
                  <w:szCs w:val="21"/>
                  <w:lang w:val="en-US" w:eastAsia="zh-CN"/>
                </w:rPr>
                <w:t xml:space="preserve">       </w:t>
              </w:r>
            </w:ins>
            <w:ins w:id="184" w:author="刘超" w:date="2021-01-11T19:12:14Z">
              <w:r>
                <w:rPr>
                  <w:rFonts w:hint="eastAsia"/>
                  <w:szCs w:val="21"/>
                  <w:lang w:val="en-US" w:eastAsia="zh-CN"/>
                </w:rPr>
                <w:t xml:space="preserve">  </w:t>
              </w:r>
            </w:ins>
            <w:ins w:id="185" w:author="刘超" w:date="2021-01-11T19:12:15Z">
              <w:r>
                <w:rPr>
                  <w:rFonts w:hint="eastAsia"/>
                  <w:szCs w:val="21"/>
                  <w:lang w:val="en-US" w:eastAsia="zh-CN"/>
                </w:rPr>
                <w:t xml:space="preserve">   </w:t>
              </w:r>
            </w:ins>
            <w:ins w:id="186" w:author="刘超" w:date="2021-01-11T19:12:05Z">
              <w:r>
                <w:rPr>
                  <w:rFonts w:hint="eastAsia"/>
                  <w:szCs w:val="21"/>
                  <w:lang w:val="en-US" w:eastAsia="zh-CN"/>
                </w:rPr>
                <w:t xml:space="preserve">   &lt;InsuAccNo/&gt;</w:t>
              </w:r>
            </w:ins>
          </w:p>
          <w:p>
            <w:pPr>
              <w:rPr>
                <w:ins w:id="187" w:author="刘超" w:date="2021-01-11T19:12:05Z"/>
                <w:rFonts w:hint="eastAsia"/>
                <w:szCs w:val="21"/>
                <w:lang w:val="en-US" w:eastAsia="zh-CN"/>
              </w:rPr>
            </w:pPr>
            <w:ins w:id="188" w:author="刘超" w:date="2021-01-11T19:12:05Z">
              <w:r>
                <w:rPr>
                  <w:rFonts w:hint="eastAsia"/>
                  <w:szCs w:val="21"/>
                  <w:lang w:val="en-US" w:eastAsia="zh-CN"/>
                </w:rPr>
                <w:t xml:space="preserve">     </w:t>
              </w:r>
            </w:ins>
            <w:ins w:id="189" w:author="刘超" w:date="2021-01-11T19:12:16Z">
              <w:r>
                <w:rPr>
                  <w:rFonts w:hint="eastAsia"/>
                  <w:szCs w:val="21"/>
                  <w:lang w:val="en-US" w:eastAsia="zh-CN"/>
                </w:rPr>
                <w:t xml:space="preserve">     </w:t>
              </w:r>
            </w:ins>
            <w:ins w:id="190" w:author="刘超" w:date="2021-01-11T19:12:17Z">
              <w:r>
                <w:rPr>
                  <w:rFonts w:hint="eastAsia"/>
                  <w:szCs w:val="21"/>
                  <w:lang w:val="en-US" w:eastAsia="zh-CN"/>
                </w:rPr>
                <w:t xml:space="preserve">  </w:t>
              </w:r>
            </w:ins>
            <w:ins w:id="191" w:author="刘超" w:date="2021-01-11T19:12:05Z">
              <w:r>
                <w:rPr>
                  <w:rFonts w:hint="eastAsia"/>
                  <w:szCs w:val="21"/>
                  <w:lang w:val="en-US" w:eastAsia="zh-CN"/>
                </w:rPr>
                <w:t xml:space="preserve"> &lt;!-- 投资账户分配比例--&gt;    </w:t>
              </w:r>
            </w:ins>
          </w:p>
          <w:p>
            <w:pPr>
              <w:rPr>
                <w:ins w:id="192" w:author="刘超" w:date="2021-01-11T19:12:05Z"/>
                <w:rFonts w:hint="eastAsia"/>
                <w:szCs w:val="21"/>
                <w:lang w:val="en-US" w:eastAsia="zh-CN"/>
              </w:rPr>
            </w:pPr>
            <w:ins w:id="193" w:author="刘超" w:date="2021-01-11T19:12:05Z">
              <w:r>
                <w:rPr>
                  <w:rFonts w:hint="eastAsia"/>
                  <w:szCs w:val="21"/>
                  <w:lang w:val="en-US" w:eastAsia="zh-CN"/>
                </w:rPr>
                <w:t xml:space="preserve">     </w:t>
              </w:r>
            </w:ins>
            <w:ins w:id="194" w:author="刘超" w:date="2021-01-11T19:12:18Z">
              <w:r>
                <w:rPr>
                  <w:rFonts w:hint="eastAsia"/>
                  <w:szCs w:val="21"/>
                  <w:lang w:val="en-US" w:eastAsia="zh-CN"/>
                </w:rPr>
                <w:t xml:space="preserve">   </w:t>
              </w:r>
            </w:ins>
            <w:ins w:id="195" w:author="刘超" w:date="2021-01-11T19:12:05Z">
              <w:r>
                <w:rPr>
                  <w:rFonts w:hint="eastAsia"/>
                  <w:szCs w:val="21"/>
                  <w:lang w:val="en-US" w:eastAsia="zh-CN"/>
                </w:rPr>
                <w:t xml:space="preserve">     &lt;InvestRate/&gt; </w:t>
              </w:r>
            </w:ins>
          </w:p>
          <w:p>
            <w:pPr>
              <w:rPr>
                <w:ins w:id="196" w:author="刘超" w:date="2021-01-11T19:12:05Z"/>
                <w:rFonts w:hint="eastAsia"/>
                <w:szCs w:val="21"/>
                <w:lang w:val="en-US" w:eastAsia="zh-CN"/>
              </w:rPr>
            </w:pPr>
            <w:ins w:id="197" w:author="刘超" w:date="2021-01-11T19:12:05Z">
              <w:r>
                <w:rPr>
                  <w:rFonts w:hint="eastAsia"/>
                  <w:szCs w:val="21"/>
                  <w:lang w:val="en-US" w:eastAsia="zh-CN"/>
                </w:rPr>
                <w:t xml:space="preserve">   </w:t>
              </w:r>
            </w:ins>
            <w:ins w:id="198" w:author="刘超" w:date="2021-01-11T19:12:19Z">
              <w:r>
                <w:rPr>
                  <w:rFonts w:hint="eastAsia"/>
                  <w:szCs w:val="21"/>
                  <w:lang w:val="en-US" w:eastAsia="zh-CN"/>
                </w:rPr>
                <w:t xml:space="preserve">    </w:t>
              </w:r>
            </w:ins>
            <w:ins w:id="199" w:author="刘超" w:date="2021-01-11T19:12:20Z">
              <w:r>
                <w:rPr>
                  <w:rFonts w:hint="eastAsia"/>
                  <w:szCs w:val="21"/>
                  <w:lang w:val="en-US" w:eastAsia="zh-CN"/>
                </w:rPr>
                <w:t xml:space="preserve">    </w:t>
              </w:r>
            </w:ins>
            <w:ins w:id="200" w:author="刘超" w:date="2021-01-11T19:12:05Z">
              <w:r>
                <w:rPr>
                  <w:rFonts w:hint="eastAsia"/>
                  <w:szCs w:val="21"/>
                  <w:lang w:val="en-US" w:eastAsia="zh-CN"/>
                </w:rPr>
                <w:t xml:space="preserve"> &lt;/LCINSUACCINP&gt; </w:t>
              </w:r>
            </w:ins>
          </w:p>
          <w:p>
            <w:pPr>
              <w:rPr>
                <w:rFonts w:hint="default" w:eastAsiaTheme="minorEastAsia"/>
                <w:szCs w:val="21"/>
                <w:lang w:val="en-US" w:eastAsia="zh-CN"/>
              </w:rPr>
            </w:pPr>
            <w:ins w:id="201" w:author="刘超" w:date="2021-01-11T19:12:05Z">
              <w:r>
                <w:rPr>
                  <w:rFonts w:hint="eastAsia"/>
                  <w:szCs w:val="21"/>
                  <w:lang w:val="en-US" w:eastAsia="zh-CN"/>
                </w:rPr>
                <w:t xml:space="preserve">    </w:t>
              </w:r>
            </w:ins>
            <w:ins w:id="202" w:author="刘超" w:date="2021-01-11T19:12:21Z">
              <w:r>
                <w:rPr>
                  <w:rFonts w:hint="eastAsia"/>
                  <w:szCs w:val="21"/>
                  <w:lang w:val="en-US" w:eastAsia="zh-CN"/>
                </w:rPr>
                <w:t xml:space="preserve">    </w:t>
              </w:r>
            </w:ins>
            <w:ins w:id="203" w:author="刘超" w:date="2021-01-11T19:12:05Z">
              <w:r>
                <w:rPr>
                  <w:rFonts w:hint="eastAsia"/>
                  <w:szCs w:val="21"/>
                  <w:lang w:val="en-US" w:eastAsia="zh-CN"/>
                </w:rPr>
                <w:t xml:space="preserve">    &lt;/LCINSUACCINPS&gt; </w:t>
              </w:r>
            </w:ins>
          </w:p>
          <w:p>
            <w:pPr>
              <w:rPr>
                <w:szCs w:val="21"/>
              </w:rPr>
            </w:pPr>
            <w:r>
              <w:rPr>
                <w:rFonts w:hint="eastAsia"/>
                <w:szCs w:val="21"/>
              </w:rPr>
              <w:t xml:space="preserve">            &lt;CashValues&gt; </w:t>
            </w:r>
          </w:p>
          <w:p>
            <w:pPr>
              <w:rPr>
                <w:szCs w:val="21"/>
              </w:rPr>
            </w:pPr>
            <w:r>
              <w:rPr>
                <w:rFonts w:hint="eastAsia"/>
                <w:szCs w:val="21"/>
              </w:rPr>
              <w:t xml:space="preserve">              &lt;CashValue&gt; </w:t>
            </w:r>
          </w:p>
          <w:p>
            <w:pPr>
              <w:rPr>
                <w:szCs w:val="21"/>
              </w:rPr>
            </w:pPr>
            <w:r>
              <w:rPr>
                <w:rFonts w:hint="eastAsia"/>
                <w:szCs w:val="21"/>
              </w:rPr>
              <w:t xml:space="preserve">                &lt;YEAR&gt;1&lt;/YEAR&gt;  </w:t>
            </w:r>
          </w:p>
          <w:p>
            <w:pPr>
              <w:rPr>
                <w:szCs w:val="21"/>
              </w:rPr>
            </w:pPr>
            <w:r>
              <w:rPr>
                <w:rFonts w:hint="eastAsia"/>
                <w:szCs w:val="21"/>
              </w:rPr>
              <w:t xml:space="preserve">                &lt;Cash&gt;651.26&lt;/Cash&gt; </w:t>
            </w:r>
          </w:p>
          <w:p>
            <w:pPr>
              <w:rPr>
                <w:szCs w:val="21"/>
              </w:rPr>
            </w:pPr>
            <w:r>
              <w:rPr>
                <w:rFonts w:hint="eastAsia"/>
                <w:szCs w:val="21"/>
              </w:rPr>
              <w:t xml:space="preserve">              &lt;/CashValue&gt;  </w:t>
            </w:r>
          </w:p>
          <w:p>
            <w:pPr>
              <w:rPr>
                <w:szCs w:val="21"/>
              </w:rPr>
            </w:pPr>
            <w:r>
              <w:rPr>
                <w:rFonts w:hint="eastAsia"/>
                <w:szCs w:val="21"/>
              </w:rPr>
              <w:t xml:space="preserve">              &lt;CashValue&gt; </w:t>
            </w:r>
          </w:p>
          <w:p>
            <w:pPr>
              <w:rPr>
                <w:szCs w:val="21"/>
              </w:rPr>
            </w:pPr>
            <w:r>
              <w:rPr>
                <w:rFonts w:hint="eastAsia"/>
                <w:szCs w:val="21"/>
              </w:rPr>
              <w:t xml:space="preserve">                &lt;YEAR&gt;2&lt;/YEAR&gt;  </w:t>
            </w:r>
          </w:p>
          <w:p>
            <w:pPr>
              <w:rPr>
                <w:szCs w:val="21"/>
              </w:rPr>
            </w:pPr>
            <w:r>
              <w:rPr>
                <w:rFonts w:hint="eastAsia"/>
                <w:szCs w:val="21"/>
              </w:rPr>
              <w:t xml:space="preserve">                &lt;Cash&gt;1393.70&lt;/Cash&gt; </w:t>
            </w:r>
          </w:p>
          <w:p>
            <w:pPr>
              <w:rPr>
                <w:szCs w:val="21"/>
              </w:rPr>
            </w:pPr>
            <w:r>
              <w:rPr>
                <w:rFonts w:hint="eastAsia"/>
                <w:szCs w:val="21"/>
              </w:rPr>
              <w:t xml:space="preserve">              &lt;/CashValue&gt;  </w:t>
            </w:r>
          </w:p>
          <w:p>
            <w:pPr>
              <w:rPr>
                <w:szCs w:val="21"/>
              </w:rPr>
            </w:pPr>
            <w:r>
              <w:rPr>
                <w:rFonts w:hint="eastAsia"/>
                <w:szCs w:val="21"/>
              </w:rPr>
              <w:t xml:space="preserve">              &lt;CashValue&gt; </w:t>
            </w:r>
          </w:p>
          <w:p>
            <w:pPr>
              <w:rPr>
                <w:szCs w:val="21"/>
              </w:rPr>
            </w:pPr>
            <w:r>
              <w:rPr>
                <w:rFonts w:hint="eastAsia"/>
                <w:szCs w:val="21"/>
              </w:rPr>
              <w:t xml:space="preserve">                &lt;YEAR&gt;3&lt;/YEAR&gt;  </w:t>
            </w:r>
          </w:p>
          <w:p>
            <w:pPr>
              <w:rPr>
                <w:szCs w:val="21"/>
              </w:rPr>
            </w:pPr>
            <w:r>
              <w:rPr>
                <w:rFonts w:hint="eastAsia"/>
                <w:szCs w:val="21"/>
              </w:rPr>
              <w:t xml:space="preserve">                &lt;Cash&gt;2227.39&lt;/Cash&gt; </w:t>
            </w:r>
          </w:p>
          <w:p>
            <w:pPr>
              <w:rPr>
                <w:szCs w:val="21"/>
              </w:rPr>
            </w:pPr>
            <w:r>
              <w:rPr>
                <w:rFonts w:hint="eastAsia"/>
                <w:szCs w:val="21"/>
              </w:rPr>
              <w:t xml:space="preserve">              &lt;/CashValue&gt;  </w:t>
            </w:r>
          </w:p>
          <w:p>
            <w:pPr>
              <w:rPr>
                <w:szCs w:val="21"/>
              </w:rPr>
            </w:pPr>
            <w:r>
              <w:rPr>
                <w:rFonts w:hint="eastAsia"/>
                <w:szCs w:val="21"/>
              </w:rPr>
              <w:t xml:space="preserve">              &lt;CashValue&gt; </w:t>
            </w:r>
          </w:p>
          <w:p>
            <w:pPr>
              <w:rPr>
                <w:szCs w:val="21"/>
              </w:rPr>
            </w:pPr>
            <w:r>
              <w:rPr>
                <w:rFonts w:hint="eastAsia"/>
                <w:szCs w:val="21"/>
              </w:rPr>
              <w:t xml:space="preserve">                &lt;YEAR&gt;4&lt;/YEAR&gt;  </w:t>
            </w:r>
          </w:p>
          <w:p>
            <w:pPr>
              <w:rPr>
                <w:szCs w:val="21"/>
              </w:rPr>
            </w:pPr>
            <w:r>
              <w:rPr>
                <w:rFonts w:hint="eastAsia"/>
                <w:szCs w:val="21"/>
              </w:rPr>
              <w:t xml:space="preserve">                &lt;Cash&gt;3183.78&lt;/Cash&gt; </w:t>
            </w:r>
          </w:p>
          <w:p>
            <w:pPr>
              <w:rPr>
                <w:szCs w:val="21"/>
              </w:rPr>
            </w:pPr>
            <w:r>
              <w:rPr>
                <w:rFonts w:hint="eastAsia"/>
                <w:szCs w:val="21"/>
              </w:rPr>
              <w:t xml:space="preserve">              &lt;/CashValue&gt;  </w:t>
            </w:r>
          </w:p>
          <w:p>
            <w:pPr>
              <w:rPr>
                <w:szCs w:val="21"/>
              </w:rPr>
            </w:pPr>
            <w:r>
              <w:rPr>
                <w:rFonts w:hint="eastAsia"/>
                <w:szCs w:val="21"/>
              </w:rPr>
              <w:t xml:space="preserve">              &lt;CashValue&gt; </w:t>
            </w:r>
          </w:p>
          <w:p>
            <w:pPr>
              <w:rPr>
                <w:szCs w:val="21"/>
              </w:rPr>
            </w:pPr>
            <w:r>
              <w:rPr>
                <w:rFonts w:hint="eastAsia"/>
                <w:szCs w:val="21"/>
              </w:rPr>
              <w:t xml:space="preserve">                &lt;YEAR&gt;5&lt;/YEAR&gt;  </w:t>
            </w:r>
          </w:p>
          <w:p>
            <w:pPr>
              <w:rPr>
                <w:szCs w:val="21"/>
              </w:rPr>
            </w:pPr>
            <w:r>
              <w:rPr>
                <w:rFonts w:hint="eastAsia"/>
                <w:szCs w:val="21"/>
              </w:rPr>
              <w:t xml:space="preserve">                &lt;Cash&gt;4071.98&lt;/Cash&gt; </w:t>
            </w:r>
          </w:p>
          <w:p>
            <w:pPr>
              <w:rPr>
                <w:szCs w:val="21"/>
              </w:rPr>
            </w:pPr>
            <w:r>
              <w:rPr>
                <w:rFonts w:hint="eastAsia"/>
                <w:szCs w:val="21"/>
              </w:rPr>
              <w:t xml:space="preserve">              &lt;/CashValue&gt;  </w:t>
            </w:r>
          </w:p>
          <w:p>
            <w:pPr>
              <w:rPr>
                <w:szCs w:val="21"/>
              </w:rPr>
            </w:pPr>
            <w:r>
              <w:rPr>
                <w:rFonts w:hint="eastAsia"/>
                <w:szCs w:val="21"/>
              </w:rPr>
              <w:t xml:space="preserve">              &lt;CashValue&gt; </w:t>
            </w:r>
          </w:p>
          <w:p>
            <w:pPr>
              <w:rPr>
                <w:szCs w:val="21"/>
              </w:rPr>
            </w:pPr>
            <w:r>
              <w:rPr>
                <w:rFonts w:hint="eastAsia"/>
                <w:szCs w:val="21"/>
              </w:rPr>
              <w:t xml:space="preserve">                &lt;YEAR&gt;6&lt;/YEAR&gt;  </w:t>
            </w:r>
          </w:p>
          <w:p>
            <w:pPr>
              <w:rPr>
                <w:szCs w:val="21"/>
              </w:rPr>
            </w:pPr>
            <w:r>
              <w:rPr>
                <w:rFonts w:hint="eastAsia"/>
                <w:szCs w:val="21"/>
              </w:rPr>
              <w:t xml:space="preserve">                &lt;Cash&gt;4147.24&lt;/Cash&gt; </w:t>
            </w:r>
          </w:p>
          <w:p>
            <w:pPr>
              <w:rPr>
                <w:szCs w:val="21"/>
              </w:rPr>
            </w:pPr>
            <w:r>
              <w:rPr>
                <w:rFonts w:hint="eastAsia"/>
                <w:szCs w:val="21"/>
              </w:rPr>
              <w:t xml:space="preserve">              &lt;/CashValue&gt;  </w:t>
            </w:r>
          </w:p>
          <w:p>
            <w:pPr>
              <w:rPr>
                <w:szCs w:val="21"/>
              </w:rPr>
            </w:pPr>
            <w:r>
              <w:rPr>
                <w:rFonts w:hint="eastAsia"/>
                <w:szCs w:val="21"/>
              </w:rPr>
              <w:t xml:space="preserve">              &lt;CashValue&gt; </w:t>
            </w:r>
          </w:p>
          <w:p>
            <w:pPr>
              <w:rPr>
                <w:szCs w:val="21"/>
              </w:rPr>
            </w:pPr>
            <w:r>
              <w:rPr>
                <w:rFonts w:hint="eastAsia"/>
                <w:szCs w:val="21"/>
              </w:rPr>
              <w:t xml:space="preserve">                &lt;YEAR&gt;7&lt;/YEAR&gt;  </w:t>
            </w:r>
          </w:p>
          <w:p>
            <w:pPr>
              <w:rPr>
                <w:szCs w:val="21"/>
              </w:rPr>
            </w:pPr>
            <w:r>
              <w:rPr>
                <w:rFonts w:hint="eastAsia"/>
                <w:szCs w:val="21"/>
              </w:rPr>
              <w:t xml:space="preserve">                &lt;Cash&gt;4219.00&lt;/Cash&gt; </w:t>
            </w:r>
          </w:p>
          <w:p>
            <w:pPr>
              <w:rPr>
                <w:szCs w:val="21"/>
              </w:rPr>
            </w:pPr>
            <w:r>
              <w:rPr>
                <w:rFonts w:hint="eastAsia"/>
                <w:szCs w:val="21"/>
              </w:rPr>
              <w:t xml:space="preserve">              &lt;/CashValue&gt;  </w:t>
            </w:r>
          </w:p>
          <w:p>
            <w:pPr>
              <w:rPr>
                <w:szCs w:val="21"/>
              </w:rPr>
            </w:pPr>
            <w:r>
              <w:rPr>
                <w:rFonts w:hint="eastAsia"/>
                <w:szCs w:val="21"/>
              </w:rPr>
              <w:t xml:space="preserve">              &lt;CashValue&gt; </w:t>
            </w:r>
          </w:p>
          <w:p>
            <w:pPr>
              <w:rPr>
                <w:szCs w:val="21"/>
              </w:rPr>
            </w:pPr>
            <w:r>
              <w:rPr>
                <w:rFonts w:hint="eastAsia"/>
                <w:szCs w:val="21"/>
              </w:rPr>
              <w:t xml:space="preserve">                &lt;YEAR&gt;8&lt;/YEAR&gt;  </w:t>
            </w:r>
          </w:p>
          <w:p>
            <w:pPr>
              <w:rPr>
                <w:szCs w:val="21"/>
              </w:rPr>
            </w:pPr>
            <w:r>
              <w:rPr>
                <w:rFonts w:hint="eastAsia"/>
                <w:szCs w:val="21"/>
              </w:rPr>
              <w:t xml:space="preserve">                &lt;Cash&gt;4287.03&lt;/Cash&gt; </w:t>
            </w:r>
          </w:p>
          <w:p>
            <w:pPr>
              <w:rPr>
                <w:szCs w:val="21"/>
              </w:rPr>
            </w:pPr>
            <w:r>
              <w:rPr>
                <w:rFonts w:hint="eastAsia"/>
                <w:szCs w:val="21"/>
              </w:rPr>
              <w:t xml:space="preserve">              &lt;/CashValue&gt;  </w:t>
            </w:r>
          </w:p>
          <w:p>
            <w:pPr>
              <w:rPr>
                <w:szCs w:val="21"/>
              </w:rPr>
            </w:pPr>
            <w:r>
              <w:rPr>
                <w:rFonts w:hint="eastAsia"/>
                <w:szCs w:val="21"/>
              </w:rPr>
              <w:t xml:space="preserve">              &lt;CashValue&gt; </w:t>
            </w:r>
          </w:p>
          <w:p>
            <w:pPr>
              <w:rPr>
                <w:szCs w:val="21"/>
              </w:rPr>
            </w:pPr>
            <w:r>
              <w:rPr>
                <w:rFonts w:hint="eastAsia"/>
                <w:szCs w:val="21"/>
              </w:rPr>
              <w:t xml:space="preserve">                &lt;YEAR&gt;9&lt;/YEAR&gt;  </w:t>
            </w:r>
          </w:p>
          <w:p>
            <w:pPr>
              <w:rPr>
                <w:szCs w:val="21"/>
              </w:rPr>
            </w:pPr>
            <w:r>
              <w:rPr>
                <w:rFonts w:hint="eastAsia"/>
                <w:szCs w:val="21"/>
              </w:rPr>
              <w:t xml:space="preserve">                &lt;Cash&gt;4351.14&lt;/Cash&gt; </w:t>
            </w:r>
          </w:p>
          <w:p>
            <w:pPr>
              <w:rPr>
                <w:szCs w:val="21"/>
              </w:rPr>
            </w:pPr>
            <w:r>
              <w:rPr>
                <w:rFonts w:hint="eastAsia"/>
                <w:szCs w:val="21"/>
              </w:rPr>
              <w:t xml:space="preserve">              &lt;/CashValue&gt;  </w:t>
            </w:r>
          </w:p>
          <w:p>
            <w:pPr>
              <w:rPr>
                <w:szCs w:val="21"/>
              </w:rPr>
            </w:pPr>
            <w:r>
              <w:rPr>
                <w:rFonts w:hint="eastAsia"/>
                <w:szCs w:val="21"/>
              </w:rPr>
              <w:t xml:space="preserve">              &lt;CashValue&gt; </w:t>
            </w:r>
          </w:p>
          <w:p>
            <w:pPr>
              <w:rPr>
                <w:szCs w:val="21"/>
              </w:rPr>
            </w:pPr>
            <w:r>
              <w:rPr>
                <w:rFonts w:hint="eastAsia"/>
                <w:szCs w:val="21"/>
              </w:rPr>
              <w:t xml:space="preserve">                &lt;YEAR&gt;10&lt;/YEAR&gt;  </w:t>
            </w:r>
          </w:p>
          <w:p>
            <w:pPr>
              <w:rPr>
                <w:szCs w:val="21"/>
              </w:rPr>
            </w:pPr>
            <w:r>
              <w:rPr>
                <w:rFonts w:hint="eastAsia"/>
                <w:szCs w:val="21"/>
              </w:rPr>
              <w:t xml:space="preserve">                &lt;Cash&gt;4411.07&lt;/Cash&gt; </w:t>
            </w:r>
          </w:p>
          <w:p>
            <w:pPr>
              <w:rPr>
                <w:szCs w:val="21"/>
              </w:rPr>
            </w:pPr>
            <w:r>
              <w:rPr>
                <w:rFonts w:hint="eastAsia"/>
                <w:szCs w:val="21"/>
              </w:rPr>
              <w:t xml:space="preserve">              &lt;/CashValue&gt;  </w:t>
            </w:r>
          </w:p>
          <w:p>
            <w:pPr>
              <w:rPr>
                <w:szCs w:val="21"/>
              </w:rPr>
            </w:pPr>
            <w:r>
              <w:rPr>
                <w:rFonts w:hint="eastAsia"/>
                <w:szCs w:val="21"/>
              </w:rPr>
              <w:t xml:space="preserve">              &lt;CashValue&gt; </w:t>
            </w:r>
          </w:p>
          <w:p>
            <w:pPr>
              <w:rPr>
                <w:szCs w:val="21"/>
              </w:rPr>
            </w:pPr>
            <w:r>
              <w:rPr>
                <w:rFonts w:hint="eastAsia"/>
                <w:szCs w:val="21"/>
              </w:rPr>
              <w:t xml:space="preserve">                &lt;YEAR&gt;11&lt;/YEAR&gt;  </w:t>
            </w:r>
          </w:p>
          <w:p>
            <w:pPr>
              <w:rPr>
                <w:szCs w:val="21"/>
              </w:rPr>
            </w:pPr>
            <w:r>
              <w:rPr>
                <w:rFonts w:hint="eastAsia"/>
                <w:szCs w:val="21"/>
              </w:rPr>
              <w:t xml:space="preserve">                &lt;Cash&gt;4466.58&lt;/Cash&gt; </w:t>
            </w:r>
          </w:p>
          <w:p>
            <w:pPr>
              <w:rPr>
                <w:szCs w:val="21"/>
              </w:rPr>
            </w:pPr>
            <w:r>
              <w:rPr>
                <w:rFonts w:hint="eastAsia"/>
                <w:szCs w:val="21"/>
              </w:rPr>
              <w:t xml:space="preserve">              &lt;/CashValue&gt;  </w:t>
            </w:r>
          </w:p>
          <w:p>
            <w:pPr>
              <w:rPr>
                <w:szCs w:val="21"/>
              </w:rPr>
            </w:pPr>
            <w:r>
              <w:rPr>
                <w:rFonts w:hint="eastAsia"/>
                <w:szCs w:val="21"/>
              </w:rPr>
              <w:t xml:space="preserve">              &lt;CashValue&gt; </w:t>
            </w:r>
          </w:p>
          <w:p>
            <w:pPr>
              <w:rPr>
                <w:szCs w:val="21"/>
              </w:rPr>
            </w:pPr>
            <w:r>
              <w:rPr>
                <w:rFonts w:hint="eastAsia"/>
                <w:szCs w:val="21"/>
              </w:rPr>
              <w:t xml:space="preserve">                &lt;YEAR&gt;12&lt;/YEAR&gt;  </w:t>
            </w:r>
          </w:p>
          <w:p>
            <w:pPr>
              <w:rPr>
                <w:szCs w:val="21"/>
              </w:rPr>
            </w:pPr>
            <w:r>
              <w:rPr>
                <w:rFonts w:hint="eastAsia"/>
                <w:szCs w:val="21"/>
              </w:rPr>
              <w:t xml:space="preserve">                &lt;Cash&gt;4517.42&lt;/Cash&gt; </w:t>
            </w:r>
          </w:p>
          <w:p>
            <w:pPr>
              <w:rPr>
                <w:szCs w:val="21"/>
              </w:rPr>
            </w:pPr>
            <w:r>
              <w:rPr>
                <w:rFonts w:hint="eastAsia"/>
                <w:szCs w:val="21"/>
              </w:rPr>
              <w:t xml:space="preserve">              &lt;/CashValue&gt;  </w:t>
            </w:r>
          </w:p>
          <w:p>
            <w:pPr>
              <w:rPr>
                <w:szCs w:val="21"/>
              </w:rPr>
            </w:pPr>
            <w:r>
              <w:rPr>
                <w:rFonts w:hint="eastAsia"/>
                <w:szCs w:val="21"/>
              </w:rPr>
              <w:t xml:space="preserve">              &lt;CashValue&gt; </w:t>
            </w:r>
          </w:p>
          <w:p>
            <w:pPr>
              <w:rPr>
                <w:szCs w:val="21"/>
              </w:rPr>
            </w:pPr>
            <w:r>
              <w:rPr>
                <w:rFonts w:hint="eastAsia"/>
                <w:szCs w:val="21"/>
              </w:rPr>
              <w:t xml:space="preserve">                &lt;YEAR&gt;13&lt;/YEAR&gt;  </w:t>
            </w:r>
          </w:p>
          <w:p>
            <w:pPr>
              <w:rPr>
                <w:szCs w:val="21"/>
              </w:rPr>
            </w:pPr>
            <w:r>
              <w:rPr>
                <w:rFonts w:hint="eastAsia"/>
                <w:szCs w:val="21"/>
              </w:rPr>
              <w:t xml:space="preserve">                &lt;Cash&gt;4563.30&lt;/Cash&gt; </w:t>
            </w:r>
          </w:p>
          <w:p>
            <w:pPr>
              <w:rPr>
                <w:szCs w:val="21"/>
              </w:rPr>
            </w:pPr>
            <w:r>
              <w:rPr>
                <w:rFonts w:hint="eastAsia"/>
                <w:szCs w:val="21"/>
              </w:rPr>
              <w:t xml:space="preserve">              &lt;/CashValue&gt;  </w:t>
            </w:r>
          </w:p>
          <w:p>
            <w:pPr>
              <w:rPr>
                <w:szCs w:val="21"/>
              </w:rPr>
            </w:pPr>
            <w:r>
              <w:rPr>
                <w:rFonts w:hint="eastAsia"/>
                <w:szCs w:val="21"/>
              </w:rPr>
              <w:t xml:space="preserve">              &lt;CashValue&gt; </w:t>
            </w:r>
          </w:p>
          <w:p>
            <w:pPr>
              <w:rPr>
                <w:szCs w:val="21"/>
              </w:rPr>
            </w:pPr>
            <w:r>
              <w:rPr>
                <w:rFonts w:hint="eastAsia"/>
                <w:szCs w:val="21"/>
              </w:rPr>
              <w:t xml:space="preserve">                &lt;YEAR&gt;14&lt;/YEAR&gt;  </w:t>
            </w:r>
          </w:p>
          <w:p>
            <w:pPr>
              <w:rPr>
                <w:szCs w:val="21"/>
              </w:rPr>
            </w:pPr>
            <w:r>
              <w:rPr>
                <w:rFonts w:hint="eastAsia"/>
                <w:szCs w:val="21"/>
              </w:rPr>
              <w:t xml:space="preserve">                &lt;Cash&gt;4603.92&lt;/Cash&gt; </w:t>
            </w:r>
          </w:p>
          <w:p>
            <w:pPr>
              <w:rPr>
                <w:szCs w:val="21"/>
              </w:rPr>
            </w:pPr>
            <w:r>
              <w:rPr>
                <w:rFonts w:hint="eastAsia"/>
                <w:szCs w:val="21"/>
              </w:rPr>
              <w:t xml:space="preserve">              &lt;/CashValue&gt;  </w:t>
            </w:r>
          </w:p>
          <w:p>
            <w:pPr>
              <w:rPr>
                <w:szCs w:val="21"/>
              </w:rPr>
            </w:pPr>
            <w:r>
              <w:rPr>
                <w:rFonts w:hint="eastAsia"/>
                <w:szCs w:val="21"/>
              </w:rPr>
              <w:t xml:space="preserve">              &lt;CashValue&gt; </w:t>
            </w:r>
          </w:p>
          <w:p>
            <w:pPr>
              <w:rPr>
                <w:szCs w:val="21"/>
              </w:rPr>
            </w:pPr>
            <w:r>
              <w:rPr>
                <w:rFonts w:hint="eastAsia"/>
                <w:szCs w:val="21"/>
              </w:rPr>
              <w:t xml:space="preserve">                &lt;YEAR&gt;15&lt;/YEAR&gt;  </w:t>
            </w:r>
          </w:p>
          <w:p>
            <w:pPr>
              <w:rPr>
                <w:szCs w:val="21"/>
              </w:rPr>
            </w:pPr>
            <w:r>
              <w:rPr>
                <w:rFonts w:hint="eastAsia"/>
                <w:szCs w:val="21"/>
              </w:rPr>
              <w:t xml:space="preserve">                &lt;Cash&gt;4638.97&lt;/Cash&gt; </w:t>
            </w:r>
          </w:p>
          <w:p>
            <w:pPr>
              <w:rPr>
                <w:szCs w:val="21"/>
              </w:rPr>
            </w:pPr>
            <w:r>
              <w:rPr>
                <w:rFonts w:hint="eastAsia"/>
                <w:szCs w:val="21"/>
              </w:rPr>
              <w:t xml:space="preserve">              &lt;/CashValue&gt;  </w:t>
            </w:r>
          </w:p>
          <w:p>
            <w:pPr>
              <w:rPr>
                <w:szCs w:val="21"/>
              </w:rPr>
            </w:pPr>
            <w:r>
              <w:rPr>
                <w:rFonts w:hint="eastAsia"/>
                <w:szCs w:val="21"/>
              </w:rPr>
              <w:t xml:space="preserve">              &lt;CashValue&gt; </w:t>
            </w:r>
          </w:p>
          <w:p>
            <w:pPr>
              <w:rPr>
                <w:szCs w:val="21"/>
              </w:rPr>
            </w:pPr>
            <w:r>
              <w:rPr>
                <w:rFonts w:hint="eastAsia"/>
                <w:szCs w:val="21"/>
              </w:rPr>
              <w:t xml:space="preserve">                &lt;YEAR&gt;16&lt;/YEAR&gt;  </w:t>
            </w:r>
          </w:p>
          <w:p>
            <w:pPr>
              <w:rPr>
                <w:szCs w:val="21"/>
              </w:rPr>
            </w:pPr>
            <w:r>
              <w:rPr>
                <w:rFonts w:hint="eastAsia"/>
                <w:szCs w:val="21"/>
              </w:rPr>
              <w:t xml:space="preserve">                &lt;Cash&gt;4668.10&lt;/Cash&gt; </w:t>
            </w:r>
          </w:p>
          <w:p>
            <w:pPr>
              <w:rPr>
                <w:szCs w:val="21"/>
              </w:rPr>
            </w:pPr>
            <w:r>
              <w:rPr>
                <w:rFonts w:hint="eastAsia"/>
                <w:szCs w:val="21"/>
              </w:rPr>
              <w:t xml:space="preserve">              &lt;/CashValue&gt;  </w:t>
            </w:r>
          </w:p>
          <w:p>
            <w:pPr>
              <w:rPr>
                <w:szCs w:val="21"/>
              </w:rPr>
            </w:pPr>
            <w:r>
              <w:rPr>
                <w:rFonts w:hint="eastAsia"/>
                <w:szCs w:val="21"/>
              </w:rPr>
              <w:t xml:space="preserve">              &lt;CashValue&gt; </w:t>
            </w:r>
          </w:p>
          <w:p>
            <w:pPr>
              <w:rPr>
                <w:szCs w:val="21"/>
              </w:rPr>
            </w:pPr>
            <w:r>
              <w:rPr>
                <w:rFonts w:hint="eastAsia"/>
                <w:szCs w:val="21"/>
              </w:rPr>
              <w:t xml:space="preserve">                &lt;YEAR&gt;17&lt;/YEAR&gt;  </w:t>
            </w:r>
          </w:p>
          <w:p>
            <w:pPr>
              <w:rPr>
                <w:szCs w:val="21"/>
              </w:rPr>
            </w:pPr>
            <w:r>
              <w:rPr>
                <w:rFonts w:hint="eastAsia"/>
                <w:szCs w:val="21"/>
              </w:rPr>
              <w:t xml:space="preserve">                &lt;Cash&gt;4690.96&lt;/Cash&gt; </w:t>
            </w:r>
          </w:p>
          <w:p>
            <w:pPr>
              <w:rPr>
                <w:szCs w:val="21"/>
              </w:rPr>
            </w:pPr>
            <w:r>
              <w:rPr>
                <w:rFonts w:hint="eastAsia"/>
                <w:szCs w:val="21"/>
              </w:rPr>
              <w:t xml:space="preserve">              &lt;/CashValue&gt;  </w:t>
            </w:r>
          </w:p>
          <w:p>
            <w:pPr>
              <w:rPr>
                <w:szCs w:val="21"/>
              </w:rPr>
            </w:pPr>
            <w:r>
              <w:rPr>
                <w:rFonts w:hint="eastAsia"/>
                <w:szCs w:val="21"/>
              </w:rPr>
              <w:t xml:space="preserve">              &lt;CashValue&gt; </w:t>
            </w:r>
          </w:p>
          <w:p>
            <w:pPr>
              <w:rPr>
                <w:szCs w:val="21"/>
              </w:rPr>
            </w:pPr>
            <w:r>
              <w:rPr>
                <w:rFonts w:hint="eastAsia"/>
                <w:szCs w:val="21"/>
              </w:rPr>
              <w:t xml:space="preserve">                &lt;YEAR&gt;18&lt;/YEAR&gt;  </w:t>
            </w:r>
          </w:p>
          <w:p>
            <w:pPr>
              <w:rPr>
                <w:szCs w:val="21"/>
              </w:rPr>
            </w:pPr>
            <w:r>
              <w:rPr>
                <w:rFonts w:hint="eastAsia"/>
                <w:szCs w:val="21"/>
              </w:rPr>
              <w:t xml:space="preserve">                &lt;Cash&gt;4707.17&lt;/Cash&gt; </w:t>
            </w:r>
          </w:p>
          <w:p>
            <w:pPr>
              <w:rPr>
                <w:szCs w:val="21"/>
              </w:rPr>
            </w:pPr>
            <w:r>
              <w:rPr>
                <w:rFonts w:hint="eastAsia"/>
                <w:szCs w:val="21"/>
              </w:rPr>
              <w:t xml:space="preserve">              &lt;/CashValue&gt;  </w:t>
            </w:r>
          </w:p>
          <w:p>
            <w:pPr>
              <w:rPr>
                <w:szCs w:val="21"/>
              </w:rPr>
            </w:pPr>
            <w:r>
              <w:rPr>
                <w:rFonts w:hint="eastAsia"/>
                <w:szCs w:val="21"/>
              </w:rPr>
              <w:t xml:space="preserve">              &lt;CashValue&gt; </w:t>
            </w:r>
          </w:p>
          <w:p>
            <w:pPr>
              <w:rPr>
                <w:szCs w:val="21"/>
              </w:rPr>
            </w:pPr>
            <w:r>
              <w:rPr>
                <w:rFonts w:hint="eastAsia"/>
                <w:szCs w:val="21"/>
              </w:rPr>
              <w:t xml:space="preserve">                &lt;YEAR&gt;19&lt;/YEAR&gt;  </w:t>
            </w:r>
          </w:p>
          <w:p>
            <w:pPr>
              <w:rPr>
                <w:szCs w:val="21"/>
              </w:rPr>
            </w:pPr>
            <w:r>
              <w:rPr>
                <w:rFonts w:hint="eastAsia"/>
                <w:szCs w:val="21"/>
              </w:rPr>
              <w:t xml:space="preserve">                &lt;Cash&gt;4716.30&lt;/Cash&gt; </w:t>
            </w:r>
          </w:p>
          <w:p>
            <w:pPr>
              <w:rPr>
                <w:szCs w:val="21"/>
              </w:rPr>
            </w:pPr>
            <w:r>
              <w:rPr>
                <w:rFonts w:hint="eastAsia"/>
                <w:szCs w:val="21"/>
              </w:rPr>
              <w:t xml:space="preserve">              &lt;/CashValue&gt;  </w:t>
            </w:r>
          </w:p>
          <w:p>
            <w:pPr>
              <w:rPr>
                <w:szCs w:val="21"/>
              </w:rPr>
            </w:pPr>
            <w:r>
              <w:rPr>
                <w:rFonts w:hint="eastAsia"/>
                <w:szCs w:val="21"/>
              </w:rPr>
              <w:t xml:space="preserve">              &lt;CashValue&gt; </w:t>
            </w:r>
          </w:p>
          <w:p>
            <w:pPr>
              <w:rPr>
                <w:szCs w:val="21"/>
              </w:rPr>
            </w:pPr>
            <w:r>
              <w:rPr>
                <w:rFonts w:hint="eastAsia"/>
                <w:szCs w:val="21"/>
              </w:rPr>
              <w:t xml:space="preserve">                &lt;YEAR&gt;20&lt;/YEAR&gt;  </w:t>
            </w:r>
          </w:p>
          <w:p>
            <w:pPr>
              <w:rPr>
                <w:szCs w:val="21"/>
              </w:rPr>
            </w:pPr>
            <w:r>
              <w:rPr>
                <w:rFonts w:hint="eastAsia"/>
                <w:szCs w:val="21"/>
              </w:rPr>
              <w:t xml:space="preserve">                &lt;Cash&gt;0&lt;/Cash&gt; </w:t>
            </w:r>
          </w:p>
          <w:p>
            <w:pPr>
              <w:rPr>
                <w:szCs w:val="21"/>
              </w:rPr>
            </w:pPr>
            <w:r>
              <w:rPr>
                <w:rFonts w:hint="eastAsia"/>
                <w:szCs w:val="21"/>
              </w:rPr>
              <w:t xml:space="preserve">              &lt;/CashValue&gt; </w:t>
            </w:r>
          </w:p>
          <w:p>
            <w:pPr>
              <w:rPr>
                <w:szCs w:val="21"/>
              </w:rPr>
            </w:pPr>
            <w:r>
              <w:rPr>
                <w:rFonts w:hint="eastAsia"/>
                <w:szCs w:val="21"/>
              </w:rPr>
              <w:t xml:space="preserve">            &lt;/CashValues&gt; </w:t>
            </w:r>
          </w:p>
          <w:p>
            <w:pPr>
              <w:rPr>
                <w:szCs w:val="21"/>
              </w:rPr>
            </w:pPr>
            <w:r>
              <w:rPr>
                <w:rFonts w:hint="eastAsia"/>
                <w:szCs w:val="21"/>
              </w:rPr>
              <w:t xml:space="preserve">          &lt;/LCPol&gt;  </w:t>
            </w:r>
          </w:p>
          <w:p>
            <w:pPr>
              <w:rPr>
                <w:szCs w:val="21"/>
              </w:rPr>
            </w:pPr>
            <w:r>
              <w:rPr>
                <w:rFonts w:hint="eastAsia"/>
                <w:szCs w:val="21"/>
              </w:rPr>
              <w:t xml:space="preserve">          &lt;LCPol&gt; </w:t>
            </w:r>
          </w:p>
          <w:p>
            <w:pPr>
              <w:rPr>
                <w:szCs w:val="21"/>
              </w:rPr>
            </w:pPr>
            <w:r>
              <w:rPr>
                <w:rFonts w:hint="eastAsia"/>
                <w:szCs w:val="21"/>
              </w:rPr>
              <w:t xml:space="preserve">            &lt;PolID&gt;15603609&lt;/PolID&gt;  </w:t>
            </w:r>
          </w:p>
          <w:p>
            <w:pPr>
              <w:rPr>
                <w:szCs w:val="21"/>
              </w:rPr>
            </w:pPr>
            <w:r>
              <w:rPr>
                <w:rFonts w:hint="eastAsia"/>
                <w:szCs w:val="21"/>
              </w:rPr>
              <w:t xml:space="preserve">            &lt;GrpContNo&gt;00000000000000000000&lt;/GrpContNo&gt;  </w:t>
            </w:r>
          </w:p>
          <w:p>
            <w:pPr>
              <w:rPr>
                <w:szCs w:val="21"/>
              </w:rPr>
            </w:pPr>
            <w:r>
              <w:rPr>
                <w:rFonts w:hint="eastAsia"/>
                <w:szCs w:val="21"/>
              </w:rPr>
              <w:t xml:space="preserve">            &lt;GrpPolNo&gt;00000000000000000000&lt;/GrpPolNo&gt;  </w:t>
            </w:r>
          </w:p>
          <w:p>
            <w:pPr>
              <w:rPr>
                <w:szCs w:val="21"/>
              </w:rPr>
            </w:pPr>
            <w:r>
              <w:rPr>
                <w:rFonts w:hint="eastAsia"/>
                <w:szCs w:val="21"/>
              </w:rPr>
              <w:t xml:space="preserve">            &lt;ContNo&gt;600275250236308&lt;/ContNo&gt;  </w:t>
            </w:r>
          </w:p>
          <w:p>
            <w:pPr>
              <w:rPr>
                <w:szCs w:val="21"/>
              </w:rPr>
            </w:pPr>
            <w:r>
              <w:rPr>
                <w:rFonts w:hint="eastAsia"/>
                <w:szCs w:val="21"/>
              </w:rPr>
              <w:t xml:space="preserve">            &lt;PolNo&gt;222110000054106&lt;/PolNo&gt;  </w:t>
            </w:r>
          </w:p>
          <w:p>
            <w:pPr>
              <w:rPr>
                <w:szCs w:val="21"/>
              </w:rPr>
            </w:pPr>
            <w:r>
              <w:rPr>
                <w:rFonts w:hint="eastAsia"/>
                <w:szCs w:val="21"/>
              </w:rPr>
              <w:t xml:space="preserve">            &lt;ProposalNo&gt;111110000198910&lt;/ProposalNo&gt;  </w:t>
            </w:r>
          </w:p>
          <w:p>
            <w:pPr>
              <w:rPr>
                <w:szCs w:val="21"/>
              </w:rPr>
            </w:pPr>
            <w:r>
              <w:rPr>
                <w:rFonts w:hint="eastAsia"/>
                <w:szCs w:val="21"/>
              </w:rPr>
              <w:t xml:space="preserve">            &lt;PrtNo&gt;800003359631510&lt;/PrtNo&gt;  </w:t>
            </w:r>
          </w:p>
          <w:p>
            <w:pPr>
              <w:rPr>
                <w:szCs w:val="21"/>
              </w:rPr>
            </w:pPr>
            <w:r>
              <w:rPr>
                <w:rFonts w:hint="eastAsia"/>
                <w:szCs w:val="21"/>
              </w:rPr>
              <w:t xml:space="preserve">            &lt;ContType&gt;1&lt;/ContType&gt;  </w:t>
            </w:r>
          </w:p>
          <w:p>
            <w:pPr>
              <w:rPr>
                <w:szCs w:val="21"/>
              </w:rPr>
            </w:pPr>
            <w:r>
              <w:rPr>
                <w:rFonts w:hint="eastAsia"/>
                <w:szCs w:val="21"/>
              </w:rPr>
              <w:t xml:space="preserve">            &lt;PolTypeFlag&gt;0&lt;/PolTypeFlag&gt;  </w:t>
            </w:r>
          </w:p>
          <w:p>
            <w:pPr>
              <w:rPr>
                <w:szCs w:val="21"/>
              </w:rPr>
            </w:pPr>
            <w:r>
              <w:rPr>
                <w:rFonts w:hint="eastAsia"/>
                <w:szCs w:val="21"/>
              </w:rPr>
              <w:t xml:space="preserve">            &lt;MainPolNo&gt;222110000054106&lt;/MainPolNo&gt;  </w:t>
            </w:r>
          </w:p>
          <w:p>
            <w:pPr>
              <w:rPr>
                <w:szCs w:val="21"/>
              </w:rPr>
            </w:pPr>
            <w:r>
              <w:rPr>
                <w:rFonts w:hint="eastAsia"/>
                <w:szCs w:val="21"/>
              </w:rPr>
              <w:t xml:space="preserve">            &lt;KindCode&gt;L&lt;/KindCode&gt;  </w:t>
            </w:r>
          </w:p>
          <w:p>
            <w:pPr>
              <w:rPr>
                <w:szCs w:val="21"/>
              </w:rPr>
            </w:pPr>
            <w:r>
              <w:rPr>
                <w:rFonts w:hint="eastAsia"/>
                <w:szCs w:val="21"/>
              </w:rPr>
              <w:t xml:space="preserve">            &lt;RiskCode&gt;10821701&lt;/RiskCode&gt;  </w:t>
            </w:r>
          </w:p>
          <w:p>
            <w:pPr>
              <w:rPr>
                <w:szCs w:val="21"/>
              </w:rPr>
            </w:pPr>
            <w:r>
              <w:rPr>
                <w:rFonts w:hint="eastAsia"/>
                <w:szCs w:val="21"/>
              </w:rPr>
              <w:t xml:space="preserve">            &lt;MainRiskCode&gt;10821701&lt;/MainRiskCode&gt;  </w:t>
            </w:r>
          </w:p>
          <w:p>
            <w:pPr>
              <w:rPr>
                <w:szCs w:val="21"/>
              </w:rPr>
            </w:pPr>
            <w:r>
              <w:rPr>
                <w:rFonts w:hint="eastAsia"/>
                <w:szCs w:val="21"/>
              </w:rPr>
              <w:t xml:space="preserve">            &lt;RiskVersion&gt;2017&lt;/RiskVersion&gt;  </w:t>
            </w:r>
          </w:p>
          <w:p>
            <w:pPr>
              <w:rPr>
                <w:szCs w:val="21"/>
              </w:rPr>
            </w:pPr>
            <w:r>
              <w:rPr>
                <w:rFonts w:hint="eastAsia"/>
                <w:szCs w:val="21"/>
              </w:rPr>
              <w:t xml:space="preserve">            &lt;ManageCom&gt;86110000&lt;/ManageCom&gt;  </w:t>
            </w:r>
          </w:p>
          <w:p>
            <w:pPr>
              <w:rPr>
                <w:szCs w:val="21"/>
              </w:rPr>
            </w:pPr>
            <w:r>
              <w:rPr>
                <w:rFonts w:hint="eastAsia"/>
                <w:szCs w:val="21"/>
              </w:rPr>
              <w:t xml:space="preserve">            &lt;AgentCode&gt;E11000001&lt;/AgentCode&gt;  </w:t>
            </w:r>
          </w:p>
          <w:p>
            <w:pPr>
              <w:rPr>
                <w:szCs w:val="21"/>
              </w:rPr>
            </w:pPr>
            <w:r>
              <w:rPr>
                <w:rFonts w:hint="eastAsia"/>
                <w:szCs w:val="21"/>
              </w:rPr>
              <w:t xml:space="preserve">            &lt;AgentGroup&gt;000000000025&lt;/AgentGroup&gt;  </w:t>
            </w:r>
          </w:p>
          <w:p>
            <w:pPr>
              <w:rPr>
                <w:szCs w:val="21"/>
              </w:rPr>
            </w:pPr>
            <w:r>
              <w:rPr>
                <w:rFonts w:hint="eastAsia"/>
                <w:szCs w:val="21"/>
              </w:rPr>
              <w:t xml:space="preserve">            &lt;SaleChnl&gt;11&lt;/SaleChnl&gt;  </w:t>
            </w:r>
          </w:p>
          <w:p>
            <w:pPr>
              <w:rPr>
                <w:szCs w:val="21"/>
              </w:rPr>
            </w:pPr>
            <w:r>
              <w:rPr>
                <w:rFonts w:hint="eastAsia"/>
                <w:szCs w:val="21"/>
              </w:rPr>
              <w:t xml:space="preserve">            &lt;InsuredNo&gt;0001939151&lt;/InsuredNo&gt;  </w:t>
            </w:r>
          </w:p>
          <w:p>
            <w:pPr>
              <w:rPr>
                <w:szCs w:val="21"/>
              </w:rPr>
            </w:pPr>
            <w:r>
              <w:rPr>
                <w:rFonts w:hint="eastAsia"/>
                <w:szCs w:val="21"/>
              </w:rPr>
              <w:t xml:space="preserve">            &lt;InsuredName&gt;山高高&lt;/InsuredName&gt;  </w:t>
            </w:r>
          </w:p>
          <w:p>
            <w:pPr>
              <w:rPr>
                <w:szCs w:val="21"/>
              </w:rPr>
            </w:pPr>
            <w:r>
              <w:rPr>
                <w:rFonts w:hint="eastAsia"/>
                <w:szCs w:val="21"/>
              </w:rPr>
              <w:t xml:space="preserve">            &lt;InsuredSex&gt;0&lt;/InsuredSex&gt;  </w:t>
            </w:r>
          </w:p>
          <w:p>
            <w:pPr>
              <w:rPr>
                <w:szCs w:val="21"/>
              </w:rPr>
            </w:pPr>
            <w:r>
              <w:rPr>
                <w:rFonts w:hint="eastAsia"/>
                <w:szCs w:val="21"/>
              </w:rPr>
              <w:t xml:space="preserve">            &lt;InsuredBirthday&gt;19850822&lt;/InsuredBirthday&gt;  </w:t>
            </w:r>
          </w:p>
          <w:p>
            <w:pPr>
              <w:rPr>
                <w:szCs w:val="21"/>
              </w:rPr>
            </w:pPr>
            <w:r>
              <w:rPr>
                <w:rFonts w:hint="eastAsia"/>
                <w:szCs w:val="21"/>
              </w:rPr>
              <w:t xml:space="preserve">            &lt;InsuredAppAge&gt;32&lt;/InsuredAppAge&gt;  </w:t>
            </w:r>
          </w:p>
          <w:p>
            <w:pPr>
              <w:rPr>
                <w:szCs w:val="21"/>
              </w:rPr>
            </w:pPr>
            <w:r>
              <w:rPr>
                <w:rFonts w:hint="eastAsia"/>
                <w:szCs w:val="21"/>
              </w:rPr>
              <w:t xml:space="preserve">            &lt;InsuredPeoples&gt;1&lt;/InsuredPeoples&gt;  </w:t>
            </w:r>
          </w:p>
          <w:p>
            <w:pPr>
              <w:rPr>
                <w:szCs w:val="21"/>
              </w:rPr>
            </w:pPr>
            <w:r>
              <w:rPr>
                <w:rFonts w:hint="eastAsia"/>
                <w:szCs w:val="21"/>
              </w:rPr>
              <w:t xml:space="preserve">            &lt;AppntNo&gt;0001939151&lt;/AppntNo&gt;  </w:t>
            </w:r>
          </w:p>
          <w:p>
            <w:pPr>
              <w:rPr>
                <w:szCs w:val="21"/>
              </w:rPr>
            </w:pPr>
            <w:r>
              <w:rPr>
                <w:rFonts w:hint="eastAsia"/>
                <w:szCs w:val="21"/>
              </w:rPr>
              <w:t xml:space="preserve">            &lt;AppntName&gt;山高高&lt;/AppntName&gt;  </w:t>
            </w:r>
          </w:p>
          <w:p>
            <w:pPr>
              <w:rPr>
                <w:szCs w:val="21"/>
              </w:rPr>
            </w:pPr>
            <w:r>
              <w:rPr>
                <w:rFonts w:hint="eastAsia"/>
                <w:szCs w:val="21"/>
              </w:rPr>
              <w:t xml:space="preserve">            &lt;CValiDate&gt;20180324&lt;/CValiDate&gt;  </w:t>
            </w:r>
          </w:p>
          <w:p>
            <w:pPr>
              <w:rPr>
                <w:szCs w:val="21"/>
              </w:rPr>
            </w:pPr>
            <w:r>
              <w:rPr>
                <w:rFonts w:hint="eastAsia"/>
                <w:szCs w:val="21"/>
              </w:rPr>
              <w:t xml:space="preserve">            &lt;SignCom&gt;86110000&lt;/SignCom&gt;  </w:t>
            </w:r>
          </w:p>
          <w:p>
            <w:pPr>
              <w:rPr>
                <w:szCs w:val="21"/>
              </w:rPr>
            </w:pPr>
            <w:r>
              <w:rPr>
                <w:rFonts w:hint="eastAsia"/>
                <w:szCs w:val="21"/>
              </w:rPr>
              <w:t xml:space="preserve">            &lt;SignDate&gt;20180323&lt;/SignDate&gt;  </w:t>
            </w:r>
          </w:p>
          <w:p>
            <w:pPr>
              <w:rPr>
                <w:szCs w:val="21"/>
              </w:rPr>
            </w:pPr>
            <w:r>
              <w:rPr>
                <w:rFonts w:hint="eastAsia"/>
                <w:szCs w:val="21"/>
              </w:rPr>
              <w:t xml:space="preserve">            &lt;SignTime&gt;17:38:44&lt;/SignTime&gt;  </w:t>
            </w:r>
          </w:p>
          <w:p>
            <w:pPr>
              <w:rPr>
                <w:szCs w:val="21"/>
              </w:rPr>
            </w:pPr>
            <w:r>
              <w:rPr>
                <w:rFonts w:hint="eastAsia"/>
                <w:szCs w:val="21"/>
              </w:rPr>
              <w:t xml:space="preserve">            &lt;FirstPayDate&gt;20180201&lt;/FirstPayDate&gt;  </w:t>
            </w:r>
          </w:p>
          <w:p>
            <w:pPr>
              <w:rPr>
                <w:szCs w:val="21"/>
              </w:rPr>
            </w:pPr>
            <w:r>
              <w:rPr>
                <w:rFonts w:hint="eastAsia"/>
                <w:szCs w:val="21"/>
              </w:rPr>
              <w:t xml:space="preserve">            &lt;PayEndDate&gt;30180324&lt;/PayEndDate&gt;  </w:t>
            </w:r>
          </w:p>
          <w:p>
            <w:pPr>
              <w:rPr>
                <w:szCs w:val="21"/>
              </w:rPr>
            </w:pPr>
            <w:r>
              <w:rPr>
                <w:rFonts w:hint="eastAsia"/>
                <w:szCs w:val="21"/>
              </w:rPr>
              <w:t xml:space="preserve">            &lt;PaytoDate&gt;30180324&lt;/PaytoDate&gt;  </w:t>
            </w:r>
          </w:p>
          <w:p>
            <w:pPr>
              <w:rPr>
                <w:szCs w:val="21"/>
              </w:rPr>
            </w:pPr>
            <w:r>
              <w:rPr>
                <w:rFonts w:hint="eastAsia"/>
                <w:szCs w:val="21"/>
              </w:rPr>
              <w:t xml:space="preserve">            &lt;GetStartDate&gt;20180324&lt;/GetStartDate&gt;  </w:t>
            </w:r>
          </w:p>
          <w:p>
            <w:pPr>
              <w:rPr>
                <w:szCs w:val="21"/>
              </w:rPr>
            </w:pPr>
            <w:r>
              <w:rPr>
                <w:rFonts w:hint="eastAsia"/>
                <w:szCs w:val="21"/>
              </w:rPr>
              <w:t xml:space="preserve">            &lt;EndDate&gt;30180323&lt;/EndDate&gt;  </w:t>
            </w:r>
          </w:p>
          <w:p>
            <w:pPr>
              <w:rPr>
                <w:szCs w:val="21"/>
              </w:rPr>
            </w:pPr>
            <w:r>
              <w:rPr>
                <w:rFonts w:hint="eastAsia"/>
                <w:szCs w:val="21"/>
              </w:rPr>
              <w:t xml:space="preserve">            &lt;GetYearFlag&gt;Y&lt;/GetYearFlag&gt;  </w:t>
            </w:r>
          </w:p>
          <w:p>
            <w:pPr>
              <w:rPr>
                <w:szCs w:val="21"/>
              </w:rPr>
            </w:pPr>
            <w:r>
              <w:rPr>
                <w:rFonts w:hint="eastAsia"/>
                <w:szCs w:val="21"/>
              </w:rPr>
              <w:t xml:space="preserve">            &lt;GetYear&gt;0&lt;/GetYear&gt;  </w:t>
            </w:r>
          </w:p>
          <w:p>
            <w:pPr>
              <w:rPr>
                <w:szCs w:val="21"/>
              </w:rPr>
            </w:pPr>
            <w:r>
              <w:rPr>
                <w:rFonts w:hint="eastAsia"/>
                <w:szCs w:val="21"/>
              </w:rPr>
              <w:t xml:space="preserve">            &lt;PayEndYearFlag&gt;Y&lt;/PayEndYearFlag&gt;  </w:t>
            </w:r>
          </w:p>
          <w:p>
            <w:pPr>
              <w:rPr>
                <w:szCs w:val="21"/>
              </w:rPr>
            </w:pPr>
            <w:r>
              <w:rPr>
                <w:rFonts w:hint="eastAsia"/>
                <w:szCs w:val="21"/>
              </w:rPr>
              <w:t xml:space="preserve">            &lt;PayEndYear&gt;0&lt;/PayEndYear&gt;  </w:t>
            </w:r>
          </w:p>
          <w:p>
            <w:pPr>
              <w:rPr>
                <w:szCs w:val="21"/>
              </w:rPr>
            </w:pPr>
            <w:r>
              <w:rPr>
                <w:rFonts w:hint="eastAsia"/>
                <w:szCs w:val="21"/>
              </w:rPr>
              <w:t xml:space="preserve">            &lt;InsuYearFlag&gt;Y&lt;/InsuYearFlag&gt;  </w:t>
            </w:r>
          </w:p>
          <w:p>
            <w:pPr>
              <w:rPr>
                <w:szCs w:val="21"/>
              </w:rPr>
            </w:pPr>
            <w:r>
              <w:rPr>
                <w:rFonts w:hint="eastAsia"/>
                <w:szCs w:val="21"/>
              </w:rPr>
              <w:t xml:space="preserve">            &lt;InsuYear&gt;1000&lt;/InsuYear&gt;  </w:t>
            </w:r>
          </w:p>
          <w:p>
            <w:pPr>
              <w:rPr>
                <w:szCs w:val="21"/>
              </w:rPr>
            </w:pPr>
            <w:r>
              <w:rPr>
                <w:rFonts w:hint="eastAsia"/>
                <w:szCs w:val="21"/>
              </w:rPr>
              <w:t xml:space="preserve">            &lt;AcciYear&gt;0&lt;/AcciYear&gt;  </w:t>
            </w:r>
          </w:p>
          <w:p>
            <w:pPr>
              <w:rPr>
                <w:szCs w:val="21"/>
              </w:rPr>
            </w:pPr>
            <w:r>
              <w:rPr>
                <w:rFonts w:hint="eastAsia"/>
                <w:szCs w:val="21"/>
              </w:rPr>
              <w:t xml:space="preserve">            &lt;SpecifyValiDate&gt;N&lt;/SpecifyValiDate&gt;  </w:t>
            </w:r>
          </w:p>
          <w:p>
            <w:pPr>
              <w:rPr>
                <w:szCs w:val="21"/>
              </w:rPr>
            </w:pPr>
            <w:r>
              <w:rPr>
                <w:rFonts w:hint="eastAsia"/>
                <w:szCs w:val="21"/>
              </w:rPr>
              <w:t xml:space="preserve">            &lt;PayIntv&gt;0&lt;/PayIntv&gt;  </w:t>
            </w:r>
          </w:p>
          <w:p>
            <w:pPr>
              <w:rPr>
                <w:szCs w:val="21"/>
              </w:rPr>
            </w:pPr>
            <w:r>
              <w:rPr>
                <w:rFonts w:hint="eastAsia"/>
                <w:szCs w:val="21"/>
              </w:rPr>
              <w:t xml:space="preserve">            &lt;GetIntv&gt;0&lt;/GetIntv&gt;  </w:t>
            </w:r>
          </w:p>
          <w:p>
            <w:pPr>
              <w:rPr>
                <w:szCs w:val="21"/>
              </w:rPr>
            </w:pPr>
            <w:r>
              <w:rPr>
                <w:rFonts w:hint="eastAsia"/>
                <w:szCs w:val="21"/>
              </w:rPr>
              <w:t xml:space="preserve">            &lt;PayYears&gt;1000&lt;/PayYears&gt;  </w:t>
            </w:r>
          </w:p>
          <w:p>
            <w:pPr>
              <w:rPr>
                <w:szCs w:val="21"/>
              </w:rPr>
            </w:pPr>
            <w:r>
              <w:rPr>
                <w:rFonts w:hint="eastAsia"/>
                <w:szCs w:val="21"/>
              </w:rPr>
              <w:t xml:space="preserve">            &lt;Years&gt;1000&lt;/Years&gt;  </w:t>
            </w:r>
          </w:p>
          <w:p>
            <w:pPr>
              <w:rPr>
                <w:szCs w:val="21"/>
              </w:rPr>
            </w:pPr>
            <w:r>
              <w:rPr>
                <w:rFonts w:hint="eastAsia"/>
                <w:szCs w:val="21"/>
              </w:rPr>
              <w:t xml:space="preserve">            &lt;ManageFeeRate&gt;0.0&lt;/ManageFeeRate&gt;  </w:t>
            </w:r>
          </w:p>
          <w:p>
            <w:pPr>
              <w:rPr>
                <w:szCs w:val="21"/>
              </w:rPr>
            </w:pPr>
            <w:r>
              <w:rPr>
                <w:rFonts w:hint="eastAsia"/>
                <w:szCs w:val="21"/>
              </w:rPr>
              <w:t xml:space="preserve">            &lt;FloatRate&gt;0.0&lt;/FloatRate&gt;  </w:t>
            </w:r>
          </w:p>
          <w:p>
            <w:pPr>
              <w:rPr>
                <w:szCs w:val="21"/>
              </w:rPr>
            </w:pPr>
            <w:r>
              <w:rPr>
                <w:rFonts w:hint="eastAsia"/>
                <w:szCs w:val="21"/>
              </w:rPr>
              <w:t xml:space="preserve">            &lt;Mult&gt;0.0&lt;/Mult&gt;  </w:t>
            </w:r>
          </w:p>
          <w:p>
            <w:pPr>
              <w:rPr>
                <w:szCs w:val="21"/>
              </w:rPr>
            </w:pPr>
            <w:r>
              <w:rPr>
                <w:rFonts w:hint="eastAsia"/>
                <w:szCs w:val="21"/>
              </w:rPr>
              <w:t xml:space="preserve">            &lt;StandPrem&gt;0.0&lt;/StandPrem&gt;  </w:t>
            </w:r>
          </w:p>
          <w:p>
            <w:pPr>
              <w:rPr>
                <w:szCs w:val="21"/>
              </w:rPr>
            </w:pPr>
            <w:r>
              <w:rPr>
                <w:rFonts w:hint="eastAsia"/>
                <w:szCs w:val="21"/>
              </w:rPr>
              <w:t xml:space="preserve">            &lt;Prem&gt;0.0&lt;/Prem&gt;  </w:t>
            </w:r>
          </w:p>
          <w:p>
            <w:pPr>
              <w:rPr>
                <w:szCs w:val="21"/>
              </w:rPr>
            </w:pPr>
            <w:r>
              <w:rPr>
                <w:rFonts w:hint="eastAsia"/>
                <w:szCs w:val="21"/>
              </w:rPr>
              <w:t xml:space="preserve">            &lt;SumPrem&gt;0.0&lt;/SumPrem&gt;  </w:t>
            </w:r>
          </w:p>
          <w:p>
            <w:pPr>
              <w:rPr>
                <w:szCs w:val="21"/>
              </w:rPr>
            </w:pPr>
            <w:r>
              <w:rPr>
                <w:rFonts w:hint="eastAsia"/>
                <w:szCs w:val="21"/>
              </w:rPr>
              <w:t xml:space="preserve">            &lt;Amnt&gt;0.0&lt;/Amnt&gt;  </w:t>
            </w:r>
          </w:p>
          <w:p>
            <w:pPr>
              <w:rPr>
                <w:szCs w:val="21"/>
              </w:rPr>
            </w:pPr>
            <w:r>
              <w:rPr>
                <w:rFonts w:hint="eastAsia"/>
                <w:szCs w:val="21"/>
              </w:rPr>
              <w:t xml:space="preserve">            &lt;RiskAmnt&gt;0.0&lt;/RiskAmnt&gt;  </w:t>
            </w:r>
          </w:p>
          <w:p>
            <w:pPr>
              <w:rPr>
                <w:szCs w:val="21"/>
              </w:rPr>
            </w:pPr>
            <w:r>
              <w:rPr>
                <w:rFonts w:hint="eastAsia"/>
                <w:szCs w:val="21"/>
              </w:rPr>
              <w:t xml:space="preserve">            &lt;LeavingMoney&gt;0.0&lt;/LeavingMoney&gt;  </w:t>
            </w:r>
          </w:p>
          <w:p>
            <w:pPr>
              <w:rPr>
                <w:szCs w:val="21"/>
              </w:rPr>
            </w:pPr>
            <w:r>
              <w:rPr>
                <w:rFonts w:hint="eastAsia"/>
                <w:szCs w:val="21"/>
              </w:rPr>
              <w:t xml:space="preserve">            &lt;EndorseTimes&gt;0&lt;/EndorseTimes&gt;  </w:t>
            </w:r>
          </w:p>
          <w:p>
            <w:pPr>
              <w:rPr>
                <w:szCs w:val="21"/>
              </w:rPr>
            </w:pPr>
            <w:r>
              <w:rPr>
                <w:rFonts w:hint="eastAsia"/>
                <w:szCs w:val="21"/>
              </w:rPr>
              <w:t xml:space="preserve">            &lt;ClaimTimes&gt;0&lt;/ClaimTimes&gt;  </w:t>
            </w:r>
          </w:p>
          <w:p>
            <w:pPr>
              <w:rPr>
                <w:szCs w:val="21"/>
              </w:rPr>
            </w:pPr>
            <w:r>
              <w:rPr>
                <w:rFonts w:hint="eastAsia"/>
                <w:szCs w:val="21"/>
              </w:rPr>
              <w:t xml:space="preserve">            &lt;LiveTimes&gt;0&lt;/LiveTimes&gt;  </w:t>
            </w:r>
          </w:p>
          <w:p>
            <w:pPr>
              <w:rPr>
                <w:szCs w:val="21"/>
              </w:rPr>
            </w:pPr>
            <w:r>
              <w:rPr>
                <w:rFonts w:hint="eastAsia"/>
                <w:szCs w:val="21"/>
              </w:rPr>
              <w:t xml:space="preserve">            &lt;RenewCount&gt;0&lt;/RenewCount&gt;  </w:t>
            </w:r>
          </w:p>
          <w:p>
            <w:pPr>
              <w:rPr>
                <w:szCs w:val="21"/>
              </w:rPr>
            </w:pPr>
            <w:r>
              <w:rPr>
                <w:rFonts w:hint="eastAsia"/>
                <w:szCs w:val="21"/>
              </w:rPr>
              <w:t xml:space="preserve">            &lt;LastRevDate&gt;20180324&lt;/LastRevDate&gt;  </w:t>
            </w:r>
          </w:p>
          <w:p>
            <w:pPr>
              <w:rPr>
                <w:szCs w:val="21"/>
              </w:rPr>
            </w:pPr>
            <w:r>
              <w:rPr>
                <w:rFonts w:hint="eastAsia"/>
                <w:szCs w:val="21"/>
              </w:rPr>
              <w:t xml:space="preserve">            &lt;RnewFlag&gt;-2&lt;/RnewFlag&gt;  </w:t>
            </w:r>
          </w:p>
          <w:p>
            <w:pPr>
              <w:rPr>
                <w:szCs w:val="21"/>
              </w:rPr>
            </w:pPr>
            <w:r>
              <w:rPr>
                <w:rFonts w:hint="eastAsia"/>
                <w:szCs w:val="21"/>
              </w:rPr>
              <w:t xml:space="preserve">            &lt;BnfFlag&gt;0&lt;/BnfFlag&gt;  </w:t>
            </w:r>
          </w:p>
          <w:p>
            <w:pPr>
              <w:rPr>
                <w:szCs w:val="21"/>
              </w:rPr>
            </w:pPr>
            <w:r>
              <w:rPr>
                <w:rFonts w:hint="eastAsia"/>
                <w:szCs w:val="21"/>
              </w:rPr>
              <w:t xml:space="preserve">            &lt;ImpartFlag&gt;0&lt;/ImpartFlag&gt;  </w:t>
            </w:r>
          </w:p>
          <w:p>
            <w:pPr>
              <w:rPr>
                <w:szCs w:val="21"/>
              </w:rPr>
            </w:pPr>
            <w:r>
              <w:rPr>
                <w:rFonts w:hint="eastAsia"/>
                <w:szCs w:val="21"/>
              </w:rPr>
              <w:t xml:space="preserve">            &lt;ApproveFlag&gt;9&lt;/ApproveFlag&gt;  </w:t>
            </w:r>
          </w:p>
          <w:p>
            <w:pPr>
              <w:rPr>
                <w:szCs w:val="21"/>
              </w:rPr>
            </w:pPr>
            <w:r>
              <w:rPr>
                <w:rFonts w:hint="eastAsia"/>
                <w:szCs w:val="21"/>
              </w:rPr>
              <w:t xml:space="preserve">            &lt;ApproveCode&gt;001&lt;/ApproveCode&gt;  </w:t>
            </w:r>
          </w:p>
          <w:p>
            <w:pPr>
              <w:rPr>
                <w:szCs w:val="21"/>
              </w:rPr>
            </w:pPr>
            <w:r>
              <w:rPr>
                <w:rFonts w:hint="eastAsia"/>
                <w:szCs w:val="21"/>
              </w:rPr>
              <w:t xml:space="preserve">            &lt;ApproveDate&gt;20180323&lt;/ApproveDate&gt;  </w:t>
            </w:r>
          </w:p>
          <w:p>
            <w:pPr>
              <w:rPr>
                <w:szCs w:val="21"/>
              </w:rPr>
            </w:pPr>
            <w:r>
              <w:rPr>
                <w:rFonts w:hint="eastAsia"/>
                <w:szCs w:val="21"/>
              </w:rPr>
              <w:t xml:space="preserve">            &lt;ApproveTime&gt;17:37:59&lt;/ApproveTime&gt;  </w:t>
            </w:r>
          </w:p>
          <w:p>
            <w:pPr>
              <w:rPr>
                <w:szCs w:val="21"/>
              </w:rPr>
            </w:pPr>
            <w:r>
              <w:rPr>
                <w:rFonts w:hint="eastAsia"/>
                <w:szCs w:val="21"/>
              </w:rPr>
              <w:t xml:space="preserve">            &lt;UWFlag&gt;9&lt;/UWFlag&gt;  </w:t>
            </w:r>
          </w:p>
          <w:p>
            <w:pPr>
              <w:rPr>
                <w:szCs w:val="21"/>
              </w:rPr>
            </w:pPr>
            <w:r>
              <w:rPr>
                <w:rFonts w:hint="eastAsia"/>
                <w:szCs w:val="21"/>
              </w:rPr>
              <w:t xml:space="preserve">            &lt;UWCode&gt;001&lt;/UWCode&gt;  </w:t>
            </w:r>
          </w:p>
          <w:p>
            <w:pPr>
              <w:rPr>
                <w:szCs w:val="21"/>
              </w:rPr>
            </w:pPr>
            <w:r>
              <w:rPr>
                <w:rFonts w:hint="eastAsia"/>
                <w:szCs w:val="21"/>
              </w:rPr>
              <w:t xml:space="preserve">            &lt;UWDate&gt;20180323&lt;/UWDate&gt;  </w:t>
            </w:r>
          </w:p>
          <w:p>
            <w:pPr>
              <w:rPr>
                <w:szCs w:val="21"/>
              </w:rPr>
            </w:pPr>
            <w:r>
              <w:rPr>
                <w:rFonts w:hint="eastAsia"/>
                <w:szCs w:val="21"/>
              </w:rPr>
              <w:t xml:space="preserve">            &lt;UWTime&gt;17:37:59&lt;/UWTime&gt;  </w:t>
            </w:r>
          </w:p>
          <w:p>
            <w:pPr>
              <w:rPr>
                <w:szCs w:val="21"/>
              </w:rPr>
            </w:pPr>
            <w:r>
              <w:rPr>
                <w:rFonts w:hint="eastAsia"/>
                <w:szCs w:val="21"/>
              </w:rPr>
              <w:t xml:space="preserve">            &lt;PolApplyDate&gt;20180131&lt;/PolApplyDate&gt;  </w:t>
            </w:r>
          </w:p>
          <w:p>
            <w:pPr>
              <w:rPr>
                <w:szCs w:val="21"/>
              </w:rPr>
            </w:pPr>
            <w:r>
              <w:rPr>
                <w:rFonts w:hint="eastAsia"/>
                <w:szCs w:val="21"/>
              </w:rPr>
              <w:t xml:space="preserve">            &lt;AppFlag&gt;1&lt;/AppFlag&gt;  </w:t>
            </w:r>
          </w:p>
          <w:p>
            <w:pPr>
              <w:rPr>
                <w:szCs w:val="21"/>
              </w:rPr>
            </w:pPr>
            <w:r>
              <w:rPr>
                <w:rFonts w:hint="eastAsia"/>
                <w:szCs w:val="21"/>
              </w:rPr>
              <w:t xml:space="preserve">            &lt;PolState&gt;00019999&lt;/PolState&gt;  </w:t>
            </w:r>
          </w:p>
          <w:p>
            <w:pPr>
              <w:rPr>
                <w:szCs w:val="21"/>
              </w:rPr>
            </w:pPr>
            <w:r>
              <w:rPr>
                <w:rFonts w:hint="eastAsia"/>
                <w:szCs w:val="21"/>
              </w:rPr>
              <w:t xml:space="preserve">            &lt;Operator&gt;001&lt;/Operator&gt;  </w:t>
            </w:r>
          </w:p>
          <w:p>
            <w:pPr>
              <w:rPr>
                <w:szCs w:val="21"/>
              </w:rPr>
            </w:pPr>
            <w:r>
              <w:rPr>
                <w:rFonts w:hint="eastAsia"/>
                <w:szCs w:val="21"/>
              </w:rPr>
              <w:t xml:space="preserve">            &lt;MakeDate&gt;20180323&lt;/MakeDate&gt;  </w:t>
            </w:r>
          </w:p>
          <w:p>
            <w:pPr>
              <w:rPr>
                <w:szCs w:val="21"/>
              </w:rPr>
            </w:pPr>
            <w:r>
              <w:rPr>
                <w:rFonts w:hint="eastAsia"/>
                <w:szCs w:val="21"/>
              </w:rPr>
              <w:t xml:space="preserve">            &lt;MakeTime&gt;17:37:55&lt;/MakeTime&gt;  </w:t>
            </w:r>
          </w:p>
          <w:p>
            <w:pPr>
              <w:rPr>
                <w:szCs w:val="21"/>
              </w:rPr>
            </w:pPr>
            <w:r>
              <w:rPr>
                <w:rFonts w:hint="eastAsia"/>
                <w:szCs w:val="21"/>
              </w:rPr>
              <w:t xml:space="preserve">            &lt;ModifyDate&gt;20180323&lt;/ModifyDate&gt;  </w:t>
            </w:r>
          </w:p>
          <w:p>
            <w:pPr>
              <w:rPr>
                <w:szCs w:val="21"/>
              </w:rPr>
            </w:pPr>
            <w:r>
              <w:rPr>
                <w:rFonts w:hint="eastAsia"/>
                <w:szCs w:val="21"/>
              </w:rPr>
              <w:t xml:space="preserve">            &lt;ModifyTime&gt;17:38:44&lt;/ModifyTime&gt;  </w:t>
            </w:r>
          </w:p>
          <w:p>
            <w:pPr>
              <w:rPr>
                <w:szCs w:val="21"/>
              </w:rPr>
            </w:pPr>
            <w:r>
              <w:rPr>
                <w:rFonts w:hint="eastAsia"/>
                <w:szCs w:val="21"/>
              </w:rPr>
              <w:t xml:space="preserve">            &lt;WaitPeriod&gt;0&lt;/WaitPeriod&gt;  </w:t>
            </w:r>
          </w:p>
          <w:p>
            <w:pPr>
              <w:rPr>
                <w:szCs w:val="21"/>
              </w:rPr>
            </w:pPr>
            <w:r>
              <w:rPr>
                <w:rFonts w:hint="eastAsia"/>
                <w:szCs w:val="21"/>
              </w:rPr>
              <w:t xml:space="preserve">            &lt;OrderNo&gt;ybt00000000000000000095306&lt;/OrderNo&gt;  </w:t>
            </w:r>
          </w:p>
          <w:p>
            <w:pPr>
              <w:rPr>
                <w:szCs w:val="21"/>
              </w:rPr>
            </w:pPr>
            <w:r>
              <w:rPr>
                <w:rFonts w:hint="eastAsia"/>
                <w:szCs w:val="21"/>
              </w:rPr>
              <w:t xml:space="preserve">            &lt;HighRiskOccupation&gt;N&lt;/HighRiskOccupation&gt;  </w:t>
            </w:r>
          </w:p>
          <w:p>
            <w:pPr>
              <w:rPr>
                <w:szCs w:val="21"/>
              </w:rPr>
            </w:pPr>
            <w:r>
              <w:rPr>
                <w:rFonts w:hint="eastAsia"/>
                <w:szCs w:val="21"/>
              </w:rPr>
              <w:t xml:space="preserve">            &lt;InsuSeqNo&gt;1&lt;/InsuSeqNo&gt;  </w:t>
            </w:r>
          </w:p>
          <w:p>
            <w:pPr>
              <w:rPr>
                <w:szCs w:val="21"/>
              </w:rPr>
            </w:pPr>
            <w:r>
              <w:rPr>
                <w:rFonts w:hint="eastAsia"/>
                <w:szCs w:val="21"/>
              </w:rPr>
              <w:t xml:space="preserve">            &lt;Rate&gt;1&lt;/Rate&gt;  </w:t>
            </w:r>
          </w:p>
          <w:p>
            <w:pPr>
              <w:rPr>
                <w:szCs w:val="21"/>
              </w:rPr>
            </w:pPr>
            <w:r>
              <w:rPr>
                <w:rFonts w:hint="eastAsia"/>
                <w:szCs w:val="21"/>
              </w:rPr>
              <w:t xml:space="preserve">            &lt;RiskName&gt;金如意年金保险（万能型）&lt;/RiskName&gt;  </w:t>
            </w:r>
          </w:p>
          <w:p>
            <w:pPr>
              <w:rPr>
                <w:szCs w:val="21"/>
              </w:rPr>
            </w:pPr>
            <w:r>
              <w:rPr>
                <w:rFonts w:hint="eastAsia"/>
                <w:szCs w:val="21"/>
              </w:rPr>
              <w:t xml:space="preserve">            &lt;HealthPrem&gt;0&lt;/HealthPrem&gt;  </w:t>
            </w:r>
          </w:p>
          <w:p>
            <w:pPr>
              <w:rPr>
                <w:szCs w:val="21"/>
              </w:rPr>
            </w:pPr>
            <w:r>
              <w:rPr>
                <w:rFonts w:hint="eastAsia"/>
                <w:szCs w:val="21"/>
              </w:rPr>
              <w:t xml:space="preserve">            &lt;CashValues/&gt; </w:t>
            </w:r>
          </w:p>
          <w:p>
            <w:pPr>
              <w:rPr>
                <w:szCs w:val="21"/>
              </w:rPr>
            </w:pPr>
            <w:r>
              <w:rPr>
                <w:rFonts w:hint="eastAsia"/>
                <w:szCs w:val="21"/>
              </w:rPr>
              <w:t xml:space="preserve">          &lt;/LCPol&gt; </w:t>
            </w:r>
          </w:p>
          <w:p>
            <w:pPr>
              <w:rPr>
                <w:szCs w:val="21"/>
              </w:rPr>
            </w:pPr>
            <w:r>
              <w:rPr>
                <w:rFonts w:hint="eastAsia"/>
                <w:szCs w:val="21"/>
              </w:rPr>
              <w:t xml:space="preserve">        &lt;/LCPOLS&gt;  </w:t>
            </w:r>
          </w:p>
          <w:p>
            <w:pPr>
              <w:rPr>
                <w:szCs w:val="21"/>
              </w:rPr>
            </w:pPr>
            <w:r>
              <w:rPr>
                <w:rFonts w:hint="eastAsia"/>
                <w:szCs w:val="21"/>
              </w:rPr>
              <w:t xml:space="preserve">        &lt;LCBnfs&gt; </w:t>
            </w:r>
          </w:p>
          <w:p>
            <w:pPr>
              <w:rPr>
                <w:szCs w:val="21"/>
              </w:rPr>
            </w:pPr>
            <w:r>
              <w:rPr>
                <w:rFonts w:hint="eastAsia"/>
                <w:szCs w:val="21"/>
              </w:rPr>
              <w:t xml:space="preserve">          &lt;LCBnf&gt; </w:t>
            </w:r>
          </w:p>
          <w:p>
            <w:pPr>
              <w:rPr>
                <w:szCs w:val="21"/>
              </w:rPr>
            </w:pPr>
            <w:r>
              <w:rPr>
                <w:rFonts w:hint="eastAsia"/>
                <w:szCs w:val="21"/>
              </w:rPr>
              <w:t xml:space="preserve">            &lt;BnfID&gt;15603606&lt;/BnfID&gt;  </w:t>
            </w:r>
          </w:p>
          <w:p>
            <w:pPr>
              <w:rPr>
                <w:szCs w:val="21"/>
              </w:rPr>
            </w:pPr>
            <w:r>
              <w:rPr>
                <w:rFonts w:hint="eastAsia"/>
                <w:szCs w:val="21"/>
              </w:rPr>
              <w:t xml:space="preserve">            &lt;ContNo&gt;600275250236308&lt;/ContNo&gt;  </w:t>
            </w:r>
          </w:p>
          <w:p>
            <w:pPr>
              <w:rPr>
                <w:szCs w:val="21"/>
              </w:rPr>
            </w:pPr>
            <w:r>
              <w:rPr>
                <w:rFonts w:hint="eastAsia"/>
                <w:szCs w:val="21"/>
              </w:rPr>
              <w:t xml:space="preserve">            &lt;PolNo&gt;222110000054105&lt;/PolNo&gt;  </w:t>
            </w:r>
          </w:p>
          <w:p>
            <w:pPr>
              <w:rPr>
                <w:szCs w:val="21"/>
              </w:rPr>
            </w:pPr>
            <w:r>
              <w:rPr>
                <w:rFonts w:hint="eastAsia"/>
                <w:szCs w:val="21"/>
              </w:rPr>
              <w:t xml:space="preserve">            &lt;InsuredNo&gt;0001939151&lt;/InsuredNo&gt;  </w:t>
            </w:r>
          </w:p>
          <w:p>
            <w:pPr>
              <w:rPr>
                <w:szCs w:val="21"/>
              </w:rPr>
            </w:pPr>
            <w:r>
              <w:rPr>
                <w:rFonts w:hint="eastAsia"/>
                <w:szCs w:val="21"/>
              </w:rPr>
              <w:t xml:space="preserve">            &lt;BnfType&gt;1&lt;/BnfType&gt;  </w:t>
            </w:r>
          </w:p>
          <w:p>
            <w:pPr>
              <w:rPr>
                <w:szCs w:val="21"/>
              </w:rPr>
            </w:pPr>
            <w:r>
              <w:rPr>
                <w:rFonts w:hint="eastAsia"/>
                <w:szCs w:val="21"/>
              </w:rPr>
              <w:t xml:space="preserve">            &lt;BnfNo&gt;1&lt;/BnfNo&gt;  </w:t>
            </w:r>
          </w:p>
          <w:p>
            <w:pPr>
              <w:rPr>
                <w:szCs w:val="21"/>
              </w:rPr>
            </w:pPr>
            <w:r>
              <w:rPr>
                <w:rFonts w:hint="eastAsia"/>
                <w:szCs w:val="21"/>
              </w:rPr>
              <w:t xml:space="preserve">            &lt;BnfGrade&gt;1&lt;/BnfGrade&gt;  </w:t>
            </w:r>
          </w:p>
          <w:p>
            <w:pPr>
              <w:rPr>
                <w:szCs w:val="21"/>
              </w:rPr>
            </w:pPr>
            <w:r>
              <w:rPr>
                <w:rFonts w:hint="eastAsia"/>
                <w:szCs w:val="21"/>
              </w:rPr>
              <w:t xml:space="preserve">            &lt;RelationToInsured&gt;01&lt;/RelationToInsured&gt;  </w:t>
            </w:r>
          </w:p>
          <w:p>
            <w:pPr>
              <w:rPr>
                <w:szCs w:val="21"/>
              </w:rPr>
            </w:pPr>
            <w:r>
              <w:rPr>
                <w:rFonts w:hint="eastAsia"/>
                <w:szCs w:val="21"/>
              </w:rPr>
              <w:t xml:space="preserve">            &lt;BnfLot&gt;0.5&lt;/BnfLot&gt;  </w:t>
            </w:r>
          </w:p>
          <w:p>
            <w:pPr>
              <w:rPr>
                <w:szCs w:val="21"/>
              </w:rPr>
            </w:pPr>
            <w:r>
              <w:rPr>
                <w:rFonts w:hint="eastAsia"/>
                <w:szCs w:val="21"/>
              </w:rPr>
              <w:t xml:space="preserve">            &lt;Name&gt;依一&lt;/Name&gt;  </w:t>
            </w:r>
          </w:p>
          <w:p>
            <w:pPr>
              <w:rPr>
                <w:szCs w:val="21"/>
              </w:rPr>
            </w:pPr>
            <w:r>
              <w:rPr>
                <w:rFonts w:hint="eastAsia"/>
                <w:szCs w:val="21"/>
              </w:rPr>
              <w:t xml:space="preserve">            &lt;Sex&gt;1&lt;/Sex&gt;  </w:t>
            </w:r>
          </w:p>
          <w:p>
            <w:pPr>
              <w:rPr>
                <w:szCs w:val="21"/>
              </w:rPr>
            </w:pPr>
            <w:r>
              <w:rPr>
                <w:rFonts w:hint="eastAsia"/>
                <w:szCs w:val="21"/>
              </w:rPr>
              <w:t xml:space="preserve">            &lt;Birthday&gt;19900101&lt;/Birthday&gt;  </w:t>
            </w:r>
          </w:p>
          <w:p>
            <w:pPr>
              <w:rPr>
                <w:szCs w:val="21"/>
              </w:rPr>
            </w:pPr>
            <w:r>
              <w:rPr>
                <w:rFonts w:hint="eastAsia"/>
                <w:szCs w:val="21"/>
              </w:rPr>
              <w:t xml:space="preserve">            &lt;idtype&gt;11&lt;/idtype&gt;  </w:t>
            </w:r>
          </w:p>
          <w:p>
            <w:pPr>
              <w:rPr>
                <w:szCs w:val="21"/>
              </w:rPr>
            </w:pPr>
            <w:r>
              <w:rPr>
                <w:rFonts w:hint="eastAsia"/>
                <w:szCs w:val="21"/>
              </w:rPr>
              <w:t xml:space="preserve">            &lt;IDNo&gt;00032467000113&lt;/IDNo&gt;  </w:t>
            </w:r>
          </w:p>
          <w:p>
            <w:pPr>
              <w:rPr>
                <w:szCs w:val="21"/>
              </w:rPr>
            </w:pPr>
            <w:r>
              <w:rPr>
                <w:rFonts w:hint="eastAsia"/>
                <w:szCs w:val="21"/>
              </w:rPr>
              <w:t xml:space="preserve">            &lt;Operator&gt;93910092&lt;/Operator&gt;  </w:t>
            </w:r>
          </w:p>
          <w:p>
            <w:pPr>
              <w:rPr>
                <w:szCs w:val="21"/>
              </w:rPr>
            </w:pPr>
            <w:r>
              <w:rPr>
                <w:rFonts w:hint="eastAsia"/>
                <w:szCs w:val="21"/>
              </w:rPr>
              <w:t xml:space="preserve">            &lt;MakeDate&gt;20180323&lt;/MakeDate&gt;  </w:t>
            </w:r>
          </w:p>
          <w:p>
            <w:pPr>
              <w:rPr>
                <w:szCs w:val="21"/>
              </w:rPr>
            </w:pPr>
            <w:r>
              <w:rPr>
                <w:rFonts w:hint="eastAsia"/>
                <w:szCs w:val="21"/>
              </w:rPr>
              <w:t xml:space="preserve">            &lt;MakeTime&gt;17:37:53&lt;/MakeTime&gt;  </w:t>
            </w:r>
          </w:p>
          <w:p>
            <w:pPr>
              <w:rPr>
                <w:szCs w:val="21"/>
              </w:rPr>
            </w:pPr>
            <w:r>
              <w:rPr>
                <w:rFonts w:hint="eastAsia"/>
                <w:szCs w:val="21"/>
              </w:rPr>
              <w:t xml:space="preserve">            &lt;ModifyDate&gt;20180323&lt;/ModifyDate&gt;  </w:t>
            </w:r>
          </w:p>
          <w:p>
            <w:pPr>
              <w:rPr>
                <w:szCs w:val="21"/>
              </w:rPr>
            </w:pPr>
            <w:r>
              <w:rPr>
                <w:rFonts w:hint="eastAsia"/>
                <w:szCs w:val="21"/>
              </w:rPr>
              <w:t xml:space="preserve">            &lt;ModifyTime&gt;17:38:42&lt;/ModifyTime&gt;  </w:t>
            </w:r>
          </w:p>
          <w:p>
            <w:pPr>
              <w:rPr>
                <w:szCs w:val="21"/>
              </w:rPr>
            </w:pPr>
            <w:r>
              <w:rPr>
                <w:rFonts w:hint="eastAsia"/>
                <w:szCs w:val="21"/>
              </w:rPr>
              <w:t xml:space="preserve">            &lt;IDTypeStartDate&gt;20180920&lt;/IDTypeStartDate&gt;  </w:t>
            </w:r>
          </w:p>
          <w:p>
            <w:pPr>
              <w:rPr>
                <w:szCs w:val="21"/>
              </w:rPr>
            </w:pPr>
            <w:r>
              <w:rPr>
                <w:rFonts w:hint="eastAsia"/>
                <w:szCs w:val="21"/>
              </w:rPr>
              <w:t xml:space="preserve">            &lt;SwGetIntv&gt;0&lt;/SwGetIntv&gt;  </w:t>
            </w:r>
          </w:p>
          <w:p>
            <w:pPr>
              <w:rPr>
                <w:szCs w:val="21"/>
              </w:rPr>
            </w:pPr>
            <w:r>
              <w:rPr>
                <w:rFonts w:hint="eastAsia"/>
                <w:szCs w:val="21"/>
              </w:rPr>
              <w:t xml:space="preserve">            &lt;OrderNo&gt;ybt00000000000000000095306&lt;/OrderNo&gt;  </w:t>
            </w:r>
          </w:p>
          <w:p>
            <w:pPr>
              <w:rPr>
                <w:szCs w:val="21"/>
              </w:rPr>
            </w:pPr>
            <w:r>
              <w:rPr>
                <w:rFonts w:hint="eastAsia"/>
                <w:szCs w:val="21"/>
              </w:rPr>
              <w:t xml:space="preserve">            &lt;LegalBene&gt;N&lt;/LegalBene&gt;  </w:t>
            </w:r>
          </w:p>
          <w:p>
            <w:pPr>
              <w:rPr>
                <w:szCs w:val="21"/>
              </w:rPr>
            </w:pPr>
            <w:r>
              <w:rPr>
                <w:rFonts w:hint="eastAsia"/>
                <w:szCs w:val="21"/>
              </w:rPr>
              <w:t xml:space="preserve">            &lt;InsuSeqNo&gt;1&lt;/InsuSeqNo&gt; </w:t>
            </w:r>
          </w:p>
          <w:p>
            <w:pPr>
              <w:rPr>
                <w:szCs w:val="21"/>
              </w:rPr>
            </w:pPr>
            <w:r>
              <w:rPr>
                <w:rFonts w:hint="eastAsia"/>
                <w:szCs w:val="21"/>
              </w:rPr>
              <w:t xml:space="preserve">          &lt;/LCBnf&gt;  </w:t>
            </w:r>
          </w:p>
          <w:p>
            <w:pPr>
              <w:rPr>
                <w:szCs w:val="21"/>
              </w:rPr>
            </w:pPr>
            <w:r>
              <w:rPr>
                <w:rFonts w:hint="eastAsia"/>
                <w:szCs w:val="21"/>
              </w:rPr>
              <w:t xml:space="preserve">          &lt;LCBnf&gt; </w:t>
            </w:r>
          </w:p>
          <w:p>
            <w:pPr>
              <w:rPr>
                <w:szCs w:val="21"/>
              </w:rPr>
            </w:pPr>
            <w:r>
              <w:rPr>
                <w:rFonts w:hint="eastAsia"/>
                <w:szCs w:val="21"/>
              </w:rPr>
              <w:t xml:space="preserve">            &lt;BnfID&gt;15603607&lt;/BnfID&gt;  </w:t>
            </w:r>
          </w:p>
          <w:p>
            <w:pPr>
              <w:rPr>
                <w:szCs w:val="21"/>
              </w:rPr>
            </w:pPr>
            <w:r>
              <w:rPr>
                <w:rFonts w:hint="eastAsia"/>
                <w:szCs w:val="21"/>
              </w:rPr>
              <w:t xml:space="preserve">            &lt;ContNo&gt;600275250236308&lt;/ContNo&gt;  </w:t>
            </w:r>
          </w:p>
          <w:p>
            <w:pPr>
              <w:rPr>
                <w:szCs w:val="21"/>
              </w:rPr>
            </w:pPr>
            <w:r>
              <w:rPr>
                <w:rFonts w:hint="eastAsia"/>
                <w:szCs w:val="21"/>
              </w:rPr>
              <w:t xml:space="preserve">            &lt;PolNo&gt;222110000054105&lt;/PolNo&gt;  </w:t>
            </w:r>
          </w:p>
          <w:p>
            <w:pPr>
              <w:rPr>
                <w:szCs w:val="21"/>
              </w:rPr>
            </w:pPr>
            <w:r>
              <w:rPr>
                <w:rFonts w:hint="eastAsia"/>
                <w:szCs w:val="21"/>
              </w:rPr>
              <w:t xml:space="preserve">            &lt;InsuredNo&gt;0001939151&lt;/InsuredNo&gt;  </w:t>
            </w:r>
          </w:p>
          <w:p>
            <w:pPr>
              <w:rPr>
                <w:szCs w:val="21"/>
              </w:rPr>
            </w:pPr>
            <w:r>
              <w:rPr>
                <w:rFonts w:hint="eastAsia"/>
                <w:szCs w:val="21"/>
              </w:rPr>
              <w:t xml:space="preserve">            &lt;BnfType&gt;1&lt;/BnfType&gt;  </w:t>
            </w:r>
          </w:p>
          <w:p>
            <w:pPr>
              <w:rPr>
                <w:szCs w:val="21"/>
              </w:rPr>
            </w:pPr>
            <w:r>
              <w:rPr>
                <w:rFonts w:hint="eastAsia"/>
                <w:szCs w:val="21"/>
              </w:rPr>
              <w:t xml:space="preserve">            &lt;BnfNo&gt;2&lt;/BnfNo&gt;  </w:t>
            </w:r>
          </w:p>
          <w:p>
            <w:pPr>
              <w:rPr>
                <w:szCs w:val="21"/>
              </w:rPr>
            </w:pPr>
            <w:r>
              <w:rPr>
                <w:rFonts w:hint="eastAsia"/>
                <w:szCs w:val="21"/>
              </w:rPr>
              <w:t xml:space="preserve">            &lt;BnfGrade&gt;1&lt;/BnfGrade&gt;  </w:t>
            </w:r>
          </w:p>
          <w:p>
            <w:pPr>
              <w:rPr>
                <w:szCs w:val="21"/>
              </w:rPr>
            </w:pPr>
            <w:r>
              <w:rPr>
                <w:rFonts w:hint="eastAsia"/>
                <w:szCs w:val="21"/>
              </w:rPr>
              <w:t xml:space="preserve">            &lt;RelationToInsured&gt;01&lt;/RelationToInsured&gt;  </w:t>
            </w:r>
          </w:p>
          <w:p>
            <w:pPr>
              <w:rPr>
                <w:szCs w:val="21"/>
              </w:rPr>
            </w:pPr>
            <w:r>
              <w:rPr>
                <w:rFonts w:hint="eastAsia"/>
                <w:szCs w:val="21"/>
              </w:rPr>
              <w:t xml:space="preserve">            &lt;BnfLot&gt;0.1&lt;/BnfLot&gt;  </w:t>
            </w:r>
          </w:p>
          <w:p>
            <w:pPr>
              <w:rPr>
                <w:szCs w:val="21"/>
              </w:rPr>
            </w:pPr>
            <w:r>
              <w:rPr>
                <w:rFonts w:hint="eastAsia"/>
                <w:szCs w:val="21"/>
              </w:rPr>
              <w:t xml:space="preserve">            &lt;Name&gt;依二&lt;/Name&gt;  </w:t>
            </w:r>
          </w:p>
          <w:p>
            <w:pPr>
              <w:rPr>
                <w:szCs w:val="21"/>
              </w:rPr>
            </w:pPr>
            <w:r>
              <w:rPr>
                <w:rFonts w:hint="eastAsia"/>
                <w:szCs w:val="21"/>
              </w:rPr>
              <w:t xml:space="preserve">            &lt;Sex&gt;1&lt;/Sex&gt;  </w:t>
            </w:r>
          </w:p>
          <w:p>
            <w:pPr>
              <w:rPr>
                <w:szCs w:val="21"/>
              </w:rPr>
            </w:pPr>
            <w:r>
              <w:rPr>
                <w:rFonts w:hint="eastAsia"/>
                <w:szCs w:val="21"/>
              </w:rPr>
              <w:t xml:space="preserve">            &lt;Birthday&gt;19900101&lt;/Birthday&gt;  </w:t>
            </w:r>
          </w:p>
          <w:p>
            <w:pPr>
              <w:rPr>
                <w:szCs w:val="21"/>
              </w:rPr>
            </w:pPr>
            <w:r>
              <w:rPr>
                <w:rFonts w:hint="eastAsia"/>
                <w:szCs w:val="21"/>
              </w:rPr>
              <w:t xml:space="preserve">            &lt;idtype&gt;11&lt;/idtype&gt;  </w:t>
            </w:r>
          </w:p>
          <w:p>
            <w:pPr>
              <w:rPr>
                <w:szCs w:val="21"/>
              </w:rPr>
            </w:pPr>
            <w:r>
              <w:rPr>
                <w:rFonts w:hint="eastAsia"/>
                <w:szCs w:val="21"/>
              </w:rPr>
              <w:t xml:space="preserve">            &lt;IDNo&gt;000002330113&lt;/IDNo&gt;  </w:t>
            </w:r>
          </w:p>
          <w:p>
            <w:pPr>
              <w:rPr>
                <w:szCs w:val="21"/>
              </w:rPr>
            </w:pPr>
            <w:r>
              <w:rPr>
                <w:rFonts w:hint="eastAsia"/>
                <w:szCs w:val="21"/>
              </w:rPr>
              <w:t xml:space="preserve">            &lt;Operator&gt;93910092&lt;/Operator&gt;  </w:t>
            </w:r>
          </w:p>
          <w:p>
            <w:pPr>
              <w:rPr>
                <w:szCs w:val="21"/>
              </w:rPr>
            </w:pPr>
            <w:r>
              <w:rPr>
                <w:rFonts w:hint="eastAsia"/>
                <w:szCs w:val="21"/>
              </w:rPr>
              <w:t xml:space="preserve">            &lt;MakeDate&gt;20180323&lt;/MakeDate&gt;  </w:t>
            </w:r>
          </w:p>
          <w:p>
            <w:pPr>
              <w:rPr>
                <w:szCs w:val="21"/>
              </w:rPr>
            </w:pPr>
            <w:r>
              <w:rPr>
                <w:rFonts w:hint="eastAsia"/>
                <w:szCs w:val="21"/>
              </w:rPr>
              <w:t xml:space="preserve">            &lt;MakeTime&gt;17:37:53&lt;/MakeTime&gt;  </w:t>
            </w:r>
          </w:p>
          <w:p>
            <w:pPr>
              <w:rPr>
                <w:szCs w:val="21"/>
              </w:rPr>
            </w:pPr>
            <w:r>
              <w:rPr>
                <w:rFonts w:hint="eastAsia"/>
                <w:szCs w:val="21"/>
              </w:rPr>
              <w:t xml:space="preserve">            &lt;ModifyDate&gt;20180323&lt;/ModifyDate&gt;  </w:t>
            </w:r>
          </w:p>
          <w:p>
            <w:pPr>
              <w:rPr>
                <w:szCs w:val="21"/>
              </w:rPr>
            </w:pPr>
            <w:r>
              <w:rPr>
                <w:rFonts w:hint="eastAsia"/>
                <w:szCs w:val="21"/>
              </w:rPr>
              <w:t xml:space="preserve">            &lt;ModifyTime&gt;17:38:42&lt;/ModifyTime&gt;  </w:t>
            </w:r>
          </w:p>
          <w:p>
            <w:pPr>
              <w:rPr>
                <w:szCs w:val="21"/>
              </w:rPr>
            </w:pPr>
            <w:r>
              <w:rPr>
                <w:rFonts w:hint="eastAsia"/>
                <w:szCs w:val="21"/>
              </w:rPr>
              <w:t xml:space="preserve">            &lt;SwGetIntv&gt;0&lt;/SwGetIntv&gt;  </w:t>
            </w:r>
          </w:p>
          <w:p>
            <w:pPr>
              <w:rPr>
                <w:szCs w:val="21"/>
              </w:rPr>
            </w:pPr>
            <w:r>
              <w:rPr>
                <w:rFonts w:hint="eastAsia"/>
                <w:szCs w:val="21"/>
              </w:rPr>
              <w:t xml:space="preserve">            &lt;OrderNo&gt;ybt00000000000000000095306&lt;/OrderNo&gt;  </w:t>
            </w:r>
          </w:p>
          <w:p>
            <w:pPr>
              <w:rPr>
                <w:szCs w:val="21"/>
              </w:rPr>
            </w:pPr>
            <w:r>
              <w:rPr>
                <w:rFonts w:hint="eastAsia"/>
                <w:szCs w:val="21"/>
              </w:rPr>
              <w:t xml:space="preserve">            &lt;LegalBene&gt;N&lt;/LegalBene&gt;  </w:t>
            </w:r>
          </w:p>
          <w:p>
            <w:pPr>
              <w:rPr>
                <w:szCs w:val="21"/>
              </w:rPr>
            </w:pPr>
            <w:r>
              <w:rPr>
                <w:rFonts w:hint="eastAsia"/>
                <w:szCs w:val="21"/>
              </w:rPr>
              <w:t xml:space="preserve">            &lt;InsuSeqNo&gt;1&lt;/InsuSeqNo&gt; </w:t>
            </w:r>
          </w:p>
          <w:p>
            <w:pPr>
              <w:rPr>
                <w:szCs w:val="21"/>
              </w:rPr>
            </w:pPr>
            <w:r>
              <w:rPr>
                <w:rFonts w:hint="eastAsia"/>
                <w:szCs w:val="21"/>
              </w:rPr>
              <w:t xml:space="preserve">          &lt;/LCBnf&gt;  </w:t>
            </w:r>
          </w:p>
          <w:p>
            <w:pPr>
              <w:rPr>
                <w:szCs w:val="21"/>
              </w:rPr>
            </w:pPr>
            <w:r>
              <w:rPr>
                <w:rFonts w:hint="eastAsia"/>
                <w:szCs w:val="21"/>
              </w:rPr>
              <w:t xml:space="preserve">          &lt;LCBnf&gt; </w:t>
            </w:r>
          </w:p>
          <w:p>
            <w:pPr>
              <w:rPr>
                <w:szCs w:val="21"/>
              </w:rPr>
            </w:pPr>
            <w:r>
              <w:rPr>
                <w:rFonts w:hint="eastAsia"/>
                <w:szCs w:val="21"/>
              </w:rPr>
              <w:t xml:space="preserve">            &lt;BnfID&gt;15603608&lt;/BnfID&gt;  </w:t>
            </w:r>
          </w:p>
          <w:p>
            <w:pPr>
              <w:rPr>
                <w:szCs w:val="21"/>
              </w:rPr>
            </w:pPr>
            <w:r>
              <w:rPr>
                <w:rFonts w:hint="eastAsia"/>
                <w:szCs w:val="21"/>
              </w:rPr>
              <w:t xml:space="preserve">            &lt;ContNo&gt;600275250236308&lt;/ContNo&gt;  </w:t>
            </w:r>
          </w:p>
          <w:p>
            <w:pPr>
              <w:rPr>
                <w:szCs w:val="21"/>
              </w:rPr>
            </w:pPr>
            <w:r>
              <w:rPr>
                <w:rFonts w:hint="eastAsia"/>
                <w:szCs w:val="21"/>
              </w:rPr>
              <w:t xml:space="preserve">            &lt;PolNo&gt;222110000054105&lt;/PolNo&gt;  </w:t>
            </w:r>
          </w:p>
          <w:p>
            <w:pPr>
              <w:rPr>
                <w:szCs w:val="21"/>
              </w:rPr>
            </w:pPr>
            <w:r>
              <w:rPr>
                <w:rFonts w:hint="eastAsia"/>
                <w:szCs w:val="21"/>
              </w:rPr>
              <w:t xml:space="preserve">            &lt;InsuredNo&gt;0001939151&lt;/InsuredNo&gt;  </w:t>
            </w:r>
          </w:p>
          <w:p>
            <w:pPr>
              <w:rPr>
                <w:szCs w:val="21"/>
              </w:rPr>
            </w:pPr>
            <w:r>
              <w:rPr>
                <w:rFonts w:hint="eastAsia"/>
                <w:szCs w:val="21"/>
              </w:rPr>
              <w:t xml:space="preserve">            &lt;BnfType&gt;1&lt;/BnfType&gt;  </w:t>
            </w:r>
          </w:p>
          <w:p>
            <w:pPr>
              <w:rPr>
                <w:szCs w:val="21"/>
              </w:rPr>
            </w:pPr>
            <w:r>
              <w:rPr>
                <w:rFonts w:hint="eastAsia"/>
                <w:szCs w:val="21"/>
              </w:rPr>
              <w:t xml:space="preserve">            &lt;BnfNo&gt;3&lt;/BnfNo&gt;  </w:t>
            </w:r>
          </w:p>
          <w:p>
            <w:pPr>
              <w:rPr>
                <w:szCs w:val="21"/>
              </w:rPr>
            </w:pPr>
            <w:r>
              <w:rPr>
                <w:rFonts w:hint="eastAsia"/>
                <w:szCs w:val="21"/>
              </w:rPr>
              <w:t xml:space="preserve">            &lt;BnfGrade&gt;1&lt;/BnfGrade&gt;  </w:t>
            </w:r>
          </w:p>
          <w:p>
            <w:pPr>
              <w:rPr>
                <w:szCs w:val="21"/>
              </w:rPr>
            </w:pPr>
            <w:r>
              <w:rPr>
                <w:rFonts w:hint="eastAsia"/>
                <w:szCs w:val="21"/>
              </w:rPr>
              <w:t xml:space="preserve">            &lt;RelationToInsured&gt;01&lt;/RelationToInsured&gt;  </w:t>
            </w:r>
          </w:p>
          <w:p>
            <w:pPr>
              <w:rPr>
                <w:szCs w:val="21"/>
              </w:rPr>
            </w:pPr>
            <w:r>
              <w:rPr>
                <w:rFonts w:hint="eastAsia"/>
                <w:szCs w:val="21"/>
              </w:rPr>
              <w:t xml:space="preserve">            &lt;BnfLot&gt;0.4&lt;/BnfLot&gt;  </w:t>
            </w:r>
          </w:p>
          <w:p>
            <w:pPr>
              <w:rPr>
                <w:szCs w:val="21"/>
              </w:rPr>
            </w:pPr>
            <w:r>
              <w:rPr>
                <w:rFonts w:hint="eastAsia"/>
                <w:szCs w:val="21"/>
              </w:rPr>
              <w:t xml:space="preserve">            &lt;Name&gt;依三&lt;/Name&gt;  </w:t>
            </w:r>
          </w:p>
          <w:p>
            <w:pPr>
              <w:rPr>
                <w:szCs w:val="21"/>
              </w:rPr>
            </w:pPr>
            <w:r>
              <w:rPr>
                <w:rFonts w:hint="eastAsia"/>
                <w:szCs w:val="21"/>
              </w:rPr>
              <w:t xml:space="preserve">            &lt;Sex&gt;1&lt;/Sex&gt;  </w:t>
            </w:r>
          </w:p>
          <w:p>
            <w:pPr>
              <w:rPr>
                <w:szCs w:val="21"/>
              </w:rPr>
            </w:pPr>
            <w:r>
              <w:rPr>
                <w:rFonts w:hint="eastAsia"/>
                <w:szCs w:val="21"/>
              </w:rPr>
              <w:t xml:space="preserve">            &lt;Birthday&gt;19900101&lt;/Birthday&gt;  </w:t>
            </w:r>
          </w:p>
          <w:p>
            <w:pPr>
              <w:rPr>
                <w:szCs w:val="21"/>
              </w:rPr>
            </w:pPr>
            <w:r>
              <w:rPr>
                <w:rFonts w:hint="eastAsia"/>
                <w:szCs w:val="21"/>
              </w:rPr>
              <w:t xml:space="preserve">            &lt;idtype&gt;11&lt;/idtype&gt;  </w:t>
            </w:r>
          </w:p>
          <w:p>
            <w:pPr>
              <w:rPr>
                <w:szCs w:val="21"/>
              </w:rPr>
            </w:pPr>
            <w:r>
              <w:rPr>
                <w:rFonts w:hint="eastAsia"/>
                <w:szCs w:val="21"/>
              </w:rPr>
              <w:t xml:space="preserve">            &lt;IDNo&gt;000002330113&lt;/IDNo&gt;  </w:t>
            </w:r>
          </w:p>
          <w:p>
            <w:pPr>
              <w:rPr>
                <w:szCs w:val="21"/>
              </w:rPr>
            </w:pPr>
            <w:r>
              <w:rPr>
                <w:rFonts w:hint="eastAsia"/>
                <w:szCs w:val="21"/>
              </w:rPr>
              <w:t xml:space="preserve">            &lt;Operator&gt;93910092&lt;/Operator&gt;  </w:t>
            </w:r>
          </w:p>
          <w:p>
            <w:pPr>
              <w:rPr>
                <w:szCs w:val="21"/>
              </w:rPr>
            </w:pPr>
            <w:r>
              <w:rPr>
                <w:rFonts w:hint="eastAsia"/>
                <w:szCs w:val="21"/>
              </w:rPr>
              <w:t xml:space="preserve">            &lt;MakeDate&gt;20180323&lt;/MakeDate&gt;  </w:t>
            </w:r>
          </w:p>
          <w:p>
            <w:pPr>
              <w:rPr>
                <w:szCs w:val="21"/>
              </w:rPr>
            </w:pPr>
            <w:r>
              <w:rPr>
                <w:rFonts w:hint="eastAsia"/>
                <w:szCs w:val="21"/>
              </w:rPr>
              <w:t xml:space="preserve">            &lt;MakeTime&gt;17:37:53&lt;/MakeTime&gt;  </w:t>
            </w:r>
          </w:p>
          <w:p>
            <w:pPr>
              <w:rPr>
                <w:szCs w:val="21"/>
              </w:rPr>
            </w:pPr>
            <w:r>
              <w:rPr>
                <w:rFonts w:hint="eastAsia"/>
                <w:szCs w:val="21"/>
              </w:rPr>
              <w:t xml:space="preserve">            &lt;ModifyDate&gt;20180323&lt;/ModifyDate&gt;  </w:t>
            </w:r>
          </w:p>
          <w:p>
            <w:pPr>
              <w:rPr>
                <w:szCs w:val="21"/>
              </w:rPr>
            </w:pPr>
            <w:r>
              <w:rPr>
                <w:rFonts w:hint="eastAsia"/>
                <w:szCs w:val="21"/>
              </w:rPr>
              <w:t xml:space="preserve">            &lt;ModifyTime&gt;17:38:42&lt;/ModifyTime&gt;  </w:t>
            </w:r>
          </w:p>
          <w:p>
            <w:pPr>
              <w:rPr>
                <w:szCs w:val="21"/>
              </w:rPr>
            </w:pPr>
            <w:r>
              <w:rPr>
                <w:rFonts w:hint="eastAsia"/>
                <w:szCs w:val="21"/>
              </w:rPr>
              <w:t xml:space="preserve">            &lt;SwGetIntv&gt;0&lt;/SwGetIntv&gt;  </w:t>
            </w:r>
          </w:p>
          <w:p>
            <w:pPr>
              <w:rPr>
                <w:szCs w:val="21"/>
              </w:rPr>
            </w:pPr>
            <w:r>
              <w:rPr>
                <w:rFonts w:hint="eastAsia"/>
                <w:szCs w:val="21"/>
              </w:rPr>
              <w:t xml:space="preserve">            &lt;OrderNo&gt;ybt00000000000000000095306&lt;/OrderNo&gt;  </w:t>
            </w:r>
          </w:p>
          <w:p>
            <w:pPr>
              <w:rPr>
                <w:szCs w:val="21"/>
              </w:rPr>
            </w:pPr>
            <w:r>
              <w:rPr>
                <w:rFonts w:hint="eastAsia"/>
                <w:szCs w:val="21"/>
              </w:rPr>
              <w:t xml:space="preserve">            &lt;LegalBene&gt;N&lt;/LegalBene&gt;  </w:t>
            </w:r>
          </w:p>
          <w:p>
            <w:pPr>
              <w:rPr>
                <w:szCs w:val="21"/>
              </w:rPr>
            </w:pPr>
            <w:r>
              <w:rPr>
                <w:rFonts w:hint="eastAsia"/>
                <w:szCs w:val="21"/>
              </w:rPr>
              <w:t xml:space="preserve">            &lt;InsuSeqNo&gt;1&lt;/InsuSeqNo&gt; </w:t>
            </w:r>
          </w:p>
          <w:p>
            <w:pPr>
              <w:rPr>
                <w:szCs w:val="21"/>
              </w:rPr>
            </w:pPr>
            <w:r>
              <w:rPr>
                <w:rFonts w:hint="eastAsia"/>
                <w:szCs w:val="21"/>
              </w:rPr>
              <w:t xml:space="preserve">          &lt;/LCBnf&gt; </w:t>
            </w:r>
          </w:p>
          <w:p>
            <w:pPr>
              <w:rPr>
                <w:szCs w:val="21"/>
              </w:rPr>
            </w:pPr>
            <w:r>
              <w:rPr>
                <w:rFonts w:hint="eastAsia"/>
                <w:szCs w:val="21"/>
              </w:rPr>
              <w:t xml:space="preserve">        &lt;/LCBnfs&gt; </w:t>
            </w:r>
          </w:p>
          <w:p>
            <w:pPr>
              <w:rPr>
                <w:szCs w:val="21"/>
              </w:rPr>
            </w:pPr>
            <w:r>
              <w:rPr>
                <w:rFonts w:hint="eastAsia"/>
                <w:szCs w:val="21"/>
              </w:rPr>
              <w:t xml:space="preserve">      &lt;/LCInsured&gt; </w:t>
            </w:r>
          </w:p>
          <w:p>
            <w:pPr>
              <w:rPr>
                <w:szCs w:val="21"/>
              </w:rPr>
            </w:pPr>
            <w:r>
              <w:rPr>
                <w:rFonts w:hint="eastAsia"/>
                <w:szCs w:val="21"/>
              </w:rPr>
              <w:t xml:space="preserve">    &lt;/LCInsureds&gt;  </w:t>
            </w:r>
          </w:p>
          <w:p>
            <w:pPr>
              <w:rPr>
                <w:szCs w:val="21"/>
              </w:rPr>
            </w:pPr>
            <w:r>
              <w:rPr>
                <w:rFonts w:hint="eastAsia"/>
                <w:szCs w:val="21"/>
              </w:rPr>
              <w:t xml:space="preserve">    &lt;LCLoanInfo&gt; </w:t>
            </w:r>
          </w:p>
          <w:p>
            <w:pPr>
              <w:rPr>
                <w:szCs w:val="21"/>
              </w:rPr>
            </w:pPr>
            <w:r>
              <w:rPr>
                <w:rFonts w:hint="eastAsia"/>
                <w:szCs w:val="21"/>
              </w:rPr>
              <w:t xml:space="preserve">      &lt;LoanInfoID&gt;15603619&lt;/LoanInfoID&gt;  </w:t>
            </w:r>
          </w:p>
          <w:p>
            <w:pPr>
              <w:rPr>
                <w:szCs w:val="21"/>
              </w:rPr>
            </w:pPr>
            <w:r>
              <w:rPr>
                <w:rFonts w:hint="eastAsia"/>
                <w:szCs w:val="21"/>
              </w:rPr>
              <w:t xml:space="preserve">      &lt;PolNo&gt;222110000054105&lt;/PolNo&gt;  </w:t>
            </w:r>
          </w:p>
          <w:p>
            <w:pPr>
              <w:rPr>
                <w:szCs w:val="21"/>
              </w:rPr>
            </w:pPr>
            <w:r>
              <w:rPr>
                <w:rFonts w:hint="eastAsia"/>
                <w:szCs w:val="21"/>
              </w:rPr>
              <w:t xml:space="preserve">      &lt;LoanAmount&gt;0.0&lt;/LoanAmount&gt;  </w:t>
            </w:r>
          </w:p>
          <w:p>
            <w:pPr>
              <w:rPr>
                <w:szCs w:val="21"/>
              </w:rPr>
            </w:pPr>
            <w:r>
              <w:rPr>
                <w:rFonts w:hint="eastAsia"/>
                <w:szCs w:val="21"/>
              </w:rPr>
              <w:t xml:space="preserve">      &lt;Creator&gt;93910092&lt;/Creator&gt;  </w:t>
            </w:r>
          </w:p>
          <w:p>
            <w:pPr>
              <w:rPr>
                <w:szCs w:val="21"/>
              </w:rPr>
            </w:pPr>
            <w:r>
              <w:rPr>
                <w:rFonts w:hint="eastAsia"/>
                <w:szCs w:val="21"/>
              </w:rPr>
              <w:t xml:space="preserve">      &lt;Operator&gt;93910092&lt;/Operator&gt;  </w:t>
            </w:r>
          </w:p>
          <w:p>
            <w:pPr>
              <w:rPr>
                <w:szCs w:val="21"/>
              </w:rPr>
            </w:pPr>
            <w:r>
              <w:rPr>
                <w:rFonts w:hint="eastAsia"/>
                <w:szCs w:val="21"/>
              </w:rPr>
              <w:t xml:space="preserve">      &lt;MakeDate&gt;20180323&lt;/MakeDate&gt;  </w:t>
            </w:r>
          </w:p>
          <w:p>
            <w:pPr>
              <w:rPr>
                <w:szCs w:val="21"/>
              </w:rPr>
            </w:pPr>
            <w:r>
              <w:rPr>
                <w:rFonts w:hint="eastAsia"/>
                <w:szCs w:val="21"/>
              </w:rPr>
              <w:t xml:space="preserve">      &lt;MakeTime&gt;17:37:53&lt;/MakeTime&gt;  </w:t>
            </w:r>
          </w:p>
          <w:p>
            <w:pPr>
              <w:rPr>
                <w:szCs w:val="21"/>
              </w:rPr>
            </w:pPr>
            <w:r>
              <w:rPr>
                <w:rFonts w:hint="eastAsia"/>
                <w:szCs w:val="21"/>
              </w:rPr>
              <w:t xml:space="preserve">      &lt;ModifyDate&gt;20180323&lt;/ModifyDate&gt;  </w:t>
            </w:r>
          </w:p>
          <w:p>
            <w:pPr>
              <w:rPr>
                <w:szCs w:val="21"/>
              </w:rPr>
            </w:pPr>
            <w:r>
              <w:rPr>
                <w:rFonts w:hint="eastAsia"/>
                <w:szCs w:val="21"/>
              </w:rPr>
              <w:t xml:space="preserve">      &lt;ModifyTime&gt;17:38:42&lt;/ModifyTime&gt; </w:t>
            </w:r>
          </w:p>
          <w:p>
            <w:pPr>
              <w:rPr>
                <w:szCs w:val="21"/>
              </w:rPr>
            </w:pPr>
            <w:r>
              <w:rPr>
                <w:rFonts w:hint="eastAsia"/>
                <w:szCs w:val="21"/>
              </w:rPr>
              <w:t xml:space="preserve">    &lt;/LCLoanInfo&gt; </w:t>
            </w:r>
          </w:p>
          <w:p>
            <w:pPr>
              <w:rPr>
                <w:szCs w:val="21"/>
              </w:rPr>
            </w:pPr>
            <w:r>
              <w:rPr>
                <w:rFonts w:hint="eastAsia"/>
                <w:szCs w:val="21"/>
              </w:rPr>
              <w:t xml:space="preserve">  &lt;/LCCont&gt; </w:t>
            </w:r>
          </w:p>
          <w:p>
            <w:pPr>
              <w:rPr>
                <w:szCs w:val="21"/>
              </w:rPr>
            </w:pPr>
            <w:r>
              <w:rPr>
                <w:rFonts w:hint="eastAsia"/>
                <w:szCs w:val="21"/>
              </w:rPr>
              <w:t>&lt;/TranData&gt;</w:t>
            </w:r>
          </w:p>
        </w:tc>
      </w:tr>
    </w:tbl>
    <w:p>
      <w:pPr>
        <w:rPr>
          <w:szCs w:val="21"/>
        </w:rPr>
      </w:pPr>
    </w:p>
    <w:p>
      <w:pPr>
        <w:pStyle w:val="4"/>
        <w:rPr>
          <w:rFonts w:asciiTheme="minorHAnsi"/>
          <w:szCs w:val="21"/>
        </w:rPr>
      </w:pPr>
      <w:r>
        <w:rPr>
          <w:rFonts w:hint="eastAsia" w:asciiTheme="minorHAnsi"/>
          <w:szCs w:val="21"/>
        </w:rPr>
        <w:t>处理逻辑</w:t>
      </w:r>
    </w:p>
    <w:p>
      <w:r>
        <w:rPr>
          <w:rFonts w:hint="eastAsia"/>
        </w:rPr>
        <w:t>1） 解析报文获得投保单号</w:t>
      </w:r>
    </w:p>
    <w:p>
      <w:r>
        <w:rPr>
          <w:rFonts w:hint="eastAsia"/>
        </w:rPr>
        <w:t>2） 加锁：在数据库中插入一条锁记录，保证一个保单只能签单一次</w:t>
      </w:r>
    </w:p>
    <w:p>
      <w:r>
        <w:rPr>
          <w:rFonts w:hint="eastAsia"/>
        </w:rPr>
        <w:t>3） 校验保单状态和核保状态：只有核保通过未签单的保单才能进行签单</w:t>
      </w:r>
    </w:p>
    <w:p>
      <w:r>
        <w:rPr>
          <w:rFonts w:hint="eastAsia"/>
        </w:rPr>
        <w:t>4） 将应收表数据删除，插入到实收表中</w:t>
      </w:r>
    </w:p>
    <w:p>
      <w:r>
        <w:rPr>
          <w:rFonts w:hint="eastAsia"/>
        </w:rPr>
        <w:t>5） 非指定生效日保单要重新计算生效日：根据产品配置查询产品生效模式并重新计算生效日期</w:t>
      </w:r>
    </w:p>
    <w:p>
      <w:r>
        <w:rPr>
          <w:rFonts w:hint="eastAsia"/>
        </w:rPr>
        <w:t>6） 生成互联网核心账户相关表的数据</w:t>
      </w:r>
    </w:p>
    <w:p>
      <w:r>
        <w:rPr>
          <w:rFonts w:hint="eastAsia"/>
        </w:rPr>
        <w:t>7） 更新互联网核心相关表的保单状态为已承保</w:t>
      </w:r>
    </w:p>
    <w:p>
      <w:r>
        <w:rPr>
          <w:rFonts w:hint="eastAsia"/>
        </w:rPr>
        <w:t>8） 发送承保成功短信，发送电子保单</w:t>
      </w:r>
    </w:p>
    <w:p>
      <w:r>
        <w:rPr>
          <w:rFonts w:hint="eastAsia"/>
        </w:rPr>
        <w:t>9）生成成功或者失败返回报文，任何一步出错都会生成失败返回报文</w:t>
      </w:r>
    </w:p>
    <w:p>
      <w:r>
        <w:rPr>
          <w:rFonts w:hint="eastAsia"/>
        </w:rPr>
        <w:t> </w:t>
      </w:r>
    </w:p>
    <w:p>
      <w:pPr>
        <w:pStyle w:val="3"/>
        <w:rPr>
          <w:rFonts w:asciiTheme="minorHAnsi"/>
          <w:sz w:val="21"/>
          <w:szCs w:val="21"/>
        </w:rPr>
      </w:pPr>
      <w:r>
        <w:rPr>
          <w:rFonts w:hint="eastAsia" w:asciiTheme="minorHAnsi"/>
          <w:sz w:val="21"/>
          <w:szCs w:val="21"/>
        </w:rPr>
        <w:t xml:space="preserve"> 电子保单推送微服务</w:t>
      </w:r>
    </w:p>
    <w:p>
      <w:pPr>
        <w:pStyle w:val="4"/>
        <w:rPr>
          <w:rFonts w:asciiTheme="minorHAnsi"/>
          <w:szCs w:val="21"/>
        </w:rPr>
      </w:pPr>
      <w:r>
        <w:rPr>
          <w:rFonts w:hint="eastAsia" w:asciiTheme="minorHAnsi"/>
          <w:szCs w:val="21"/>
        </w:rPr>
        <w:t>主要信息</w:t>
      </w:r>
    </w:p>
    <w:tbl>
      <w:tblPr>
        <w:tblStyle w:val="23"/>
        <w:tblW w:w="750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0"/>
        <w:gridCol w:w="2219"/>
        <w:gridCol w:w="1741"/>
        <w:gridCol w:w="17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800" w:type="dxa"/>
            <w:shd w:val="clear" w:color="auto" w:fill="D0CECE" w:themeFill="background2" w:themeFillShade="E6"/>
          </w:tcPr>
          <w:p>
            <w:pPr>
              <w:rPr>
                <w:rFonts w:hAnsi="宋体" w:eastAsia="宋体" w:cs="宋体"/>
                <w:b/>
                <w:bCs/>
                <w:szCs w:val="21"/>
              </w:rPr>
            </w:pPr>
            <w:r>
              <w:rPr>
                <w:rFonts w:hint="eastAsia" w:hAnsi="宋体" w:eastAsia="宋体" w:cs="宋体"/>
                <w:b/>
                <w:bCs/>
                <w:szCs w:val="21"/>
              </w:rPr>
              <w:t>接口名称</w:t>
            </w:r>
          </w:p>
        </w:tc>
        <w:tc>
          <w:tcPr>
            <w:tcW w:w="2219" w:type="dxa"/>
            <w:shd w:val="clear" w:color="auto" w:fill="auto"/>
          </w:tcPr>
          <w:p>
            <w:pPr>
              <w:rPr>
                <w:rFonts w:hAnsi="宋体" w:eastAsia="宋体" w:cs="宋体"/>
                <w:bCs/>
                <w:szCs w:val="21"/>
              </w:rPr>
            </w:pPr>
            <w:r>
              <w:rPr>
                <w:rFonts w:hint="eastAsia" w:hAnsi="宋体" w:eastAsia="宋体" w:cs="宋体"/>
                <w:bCs/>
                <w:szCs w:val="21"/>
              </w:rPr>
              <w:t>电子保单推送微服务</w:t>
            </w:r>
          </w:p>
        </w:tc>
        <w:tc>
          <w:tcPr>
            <w:tcW w:w="1741" w:type="dxa"/>
            <w:shd w:val="clear" w:color="auto" w:fill="D0CECE" w:themeFill="background2" w:themeFillShade="E6"/>
          </w:tcPr>
          <w:p>
            <w:pPr>
              <w:rPr>
                <w:rFonts w:hAnsi="宋体" w:eastAsia="宋体" w:cs="宋体"/>
                <w:b/>
                <w:bCs/>
                <w:szCs w:val="21"/>
              </w:rPr>
            </w:pPr>
            <w:r>
              <w:rPr>
                <w:rFonts w:hint="eastAsia" w:hAnsi="宋体" w:eastAsia="宋体" w:cs="宋体"/>
                <w:b/>
                <w:bCs/>
                <w:szCs w:val="21"/>
              </w:rPr>
              <w:t>需求类型</w:t>
            </w:r>
          </w:p>
        </w:tc>
        <w:tc>
          <w:tcPr>
            <w:tcW w:w="1742" w:type="dxa"/>
          </w:tcPr>
          <w:p>
            <w:pPr>
              <w:rPr>
                <w:rFonts w:hAnsi="宋体" w:eastAsia="宋体"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0" w:hRule="atLeast"/>
        </w:trPr>
        <w:tc>
          <w:tcPr>
            <w:tcW w:w="1800" w:type="dxa"/>
            <w:shd w:val="clear" w:color="auto" w:fill="D0CECE" w:themeFill="background2" w:themeFillShade="E6"/>
          </w:tcPr>
          <w:p>
            <w:pPr>
              <w:rPr>
                <w:rFonts w:hAnsi="宋体" w:eastAsia="宋体" w:cs="宋体"/>
                <w:b/>
                <w:bCs/>
                <w:szCs w:val="21"/>
              </w:rPr>
            </w:pPr>
            <w:r>
              <w:rPr>
                <w:rFonts w:hint="eastAsia" w:hAnsi="宋体" w:eastAsia="宋体" w:cs="宋体"/>
                <w:b/>
                <w:bCs/>
                <w:szCs w:val="21"/>
              </w:rPr>
              <w:t>通讯方式</w:t>
            </w:r>
          </w:p>
        </w:tc>
        <w:tc>
          <w:tcPr>
            <w:tcW w:w="2219" w:type="dxa"/>
            <w:shd w:val="clear" w:color="auto" w:fill="auto"/>
          </w:tcPr>
          <w:p>
            <w:pPr>
              <w:rPr>
                <w:rFonts w:hAnsi="宋体" w:eastAsia="宋体" w:cs="宋体"/>
                <w:bCs/>
                <w:szCs w:val="21"/>
              </w:rPr>
            </w:pPr>
            <w:r>
              <w:rPr>
                <w:rFonts w:hint="eastAsia" w:hAnsi="宋体" w:eastAsia="宋体" w:cs="宋体"/>
                <w:bCs/>
                <w:szCs w:val="21"/>
              </w:rPr>
              <w:t>微服务调用</w:t>
            </w:r>
          </w:p>
        </w:tc>
        <w:tc>
          <w:tcPr>
            <w:tcW w:w="1741" w:type="dxa"/>
            <w:shd w:val="clear" w:color="auto" w:fill="D0CECE" w:themeFill="background2" w:themeFillShade="E6"/>
          </w:tcPr>
          <w:p>
            <w:pPr>
              <w:rPr>
                <w:rFonts w:hAnsi="宋体" w:eastAsia="宋体" w:cs="宋体"/>
                <w:b/>
                <w:bCs/>
                <w:szCs w:val="21"/>
              </w:rPr>
            </w:pPr>
            <w:r>
              <w:rPr>
                <w:rFonts w:hint="eastAsia" w:hAnsi="宋体" w:eastAsia="宋体" w:cs="宋体"/>
                <w:b/>
                <w:bCs/>
                <w:szCs w:val="21"/>
              </w:rPr>
              <w:t>所属系统</w:t>
            </w:r>
          </w:p>
        </w:tc>
        <w:tc>
          <w:tcPr>
            <w:tcW w:w="1742" w:type="dxa"/>
          </w:tcPr>
          <w:p>
            <w:pPr>
              <w:rPr>
                <w:rFonts w:hAnsi="宋体" w:eastAsia="宋体" w:cs="宋体"/>
                <w:bCs/>
                <w:szCs w:val="21"/>
              </w:rPr>
            </w:pPr>
            <w:r>
              <w:rPr>
                <w:rFonts w:hint="eastAsia" w:hAnsi="宋体" w:eastAsia="宋体" w:cs="宋体"/>
                <w:bCs/>
                <w:szCs w:val="21"/>
              </w:rPr>
              <w:t>互联网核心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shd w:val="clear" w:color="auto" w:fill="D0CECE" w:themeFill="background2" w:themeFillShade="E6"/>
          </w:tcPr>
          <w:p>
            <w:pPr>
              <w:rPr>
                <w:rFonts w:hAnsi="宋体" w:eastAsia="宋体" w:cs="宋体"/>
                <w:b/>
                <w:bCs/>
                <w:szCs w:val="21"/>
              </w:rPr>
            </w:pPr>
            <w:r>
              <w:rPr>
                <w:rFonts w:hint="eastAsia" w:hAnsi="宋体" w:eastAsia="宋体" w:cs="宋体"/>
                <w:b/>
                <w:bCs/>
                <w:szCs w:val="21"/>
              </w:rPr>
              <w:t>合作方式</w:t>
            </w:r>
          </w:p>
        </w:tc>
        <w:tc>
          <w:tcPr>
            <w:tcW w:w="2219" w:type="dxa"/>
            <w:shd w:val="clear" w:color="auto" w:fill="auto"/>
          </w:tcPr>
          <w:p>
            <w:pPr>
              <w:rPr>
                <w:rFonts w:hAnsi="宋体" w:eastAsia="宋体" w:cs="宋体"/>
                <w:bCs/>
                <w:szCs w:val="21"/>
              </w:rPr>
            </w:pPr>
            <w:r>
              <w:rPr>
                <w:rFonts w:hint="eastAsia" w:hAnsi="宋体" w:eastAsia="宋体" w:cs="宋体"/>
                <w:bCs/>
                <w:szCs w:val="21"/>
              </w:rPr>
              <w:t>微服务调用</w:t>
            </w:r>
          </w:p>
        </w:tc>
        <w:tc>
          <w:tcPr>
            <w:tcW w:w="1741" w:type="dxa"/>
            <w:shd w:val="clear" w:color="auto" w:fill="D0CECE" w:themeFill="background2" w:themeFillShade="E6"/>
          </w:tcPr>
          <w:p>
            <w:pPr>
              <w:rPr>
                <w:rFonts w:hAnsi="宋体" w:eastAsia="宋体" w:cs="宋体"/>
                <w:b/>
                <w:bCs/>
                <w:szCs w:val="21"/>
              </w:rPr>
            </w:pPr>
            <w:r>
              <w:rPr>
                <w:rFonts w:hint="eastAsia" w:hAnsi="宋体" w:eastAsia="宋体" w:cs="宋体"/>
                <w:b/>
                <w:bCs/>
                <w:szCs w:val="21"/>
              </w:rPr>
              <w:t>合作方名称</w:t>
            </w:r>
          </w:p>
        </w:tc>
        <w:tc>
          <w:tcPr>
            <w:tcW w:w="1742" w:type="dxa"/>
          </w:tcPr>
          <w:p>
            <w:pPr>
              <w:rPr>
                <w:rFonts w:hAnsi="宋体" w:eastAsia="宋体" w:cs="宋体"/>
                <w:bCs/>
                <w:szCs w:val="21"/>
              </w:rPr>
            </w:pPr>
            <w:r>
              <w:rPr>
                <w:rFonts w:hint="eastAsia" w:hAnsi="宋体" w:eastAsia="宋体" w:cs="宋体"/>
                <w:bCs/>
                <w:szCs w:val="21"/>
              </w:rPr>
              <w:t>银保通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shd w:val="clear" w:color="auto" w:fill="D0CECE" w:themeFill="background2" w:themeFillShade="E6"/>
          </w:tcPr>
          <w:p>
            <w:pPr>
              <w:rPr>
                <w:rFonts w:hAnsi="宋体" w:eastAsia="宋体" w:cs="宋体"/>
                <w:b/>
                <w:bCs/>
                <w:szCs w:val="21"/>
              </w:rPr>
            </w:pPr>
            <w:r>
              <w:rPr>
                <w:rFonts w:hint="eastAsia" w:hAnsi="宋体" w:eastAsia="宋体" w:cs="宋体"/>
                <w:b/>
                <w:bCs/>
                <w:szCs w:val="21"/>
              </w:rPr>
              <w:t>报文样例</w:t>
            </w:r>
          </w:p>
        </w:tc>
        <w:tc>
          <w:tcPr>
            <w:tcW w:w="2219" w:type="dxa"/>
            <w:shd w:val="clear" w:color="auto" w:fill="auto"/>
          </w:tcPr>
          <w:p>
            <w:pPr>
              <w:rPr>
                <w:rFonts w:hAnsi="宋体" w:eastAsia="宋体" w:cs="宋体"/>
                <w:bCs/>
                <w:szCs w:val="21"/>
              </w:rPr>
            </w:pPr>
            <w:r>
              <w:rPr>
                <w:rFonts w:hint="eastAsia" w:hAnsi="宋体" w:eastAsia="宋体" w:cs="宋体"/>
                <w:bCs/>
                <w:szCs w:val="21"/>
              </w:rPr>
              <w:t>合作方报文</w:t>
            </w:r>
          </w:p>
        </w:tc>
        <w:tc>
          <w:tcPr>
            <w:tcW w:w="1741" w:type="dxa"/>
            <w:shd w:val="clear" w:color="auto" w:fill="D0CECE" w:themeFill="background2" w:themeFillShade="E6"/>
          </w:tcPr>
          <w:p>
            <w:pPr>
              <w:rPr>
                <w:rFonts w:hAnsi="宋体" w:eastAsia="宋体" w:cs="宋体"/>
                <w:b/>
                <w:bCs/>
                <w:szCs w:val="21"/>
              </w:rPr>
            </w:pPr>
            <w:r>
              <w:rPr>
                <w:rFonts w:hint="eastAsia" w:hAnsi="宋体" w:eastAsia="宋体" w:cs="宋体"/>
                <w:b/>
                <w:bCs/>
                <w:szCs w:val="21"/>
              </w:rPr>
              <w:t>出单模式</w:t>
            </w:r>
          </w:p>
        </w:tc>
        <w:tc>
          <w:tcPr>
            <w:tcW w:w="1742" w:type="dxa"/>
          </w:tcPr>
          <w:p>
            <w:pPr>
              <w:rPr>
                <w:rFonts w:hAnsi="宋体" w:eastAsia="宋体" w:cs="宋体"/>
                <w:bCs/>
                <w:szCs w:val="21"/>
              </w:rPr>
            </w:pPr>
            <w:r>
              <w:rPr>
                <w:rFonts w:hint="eastAsia" w:hAnsi="宋体" w:eastAsia="宋体" w:cs="宋体"/>
                <w:bCs/>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shd w:val="clear" w:color="auto" w:fill="D0CECE" w:themeFill="background2" w:themeFillShade="E6"/>
          </w:tcPr>
          <w:p>
            <w:pPr>
              <w:rPr>
                <w:rFonts w:hAnsi="宋体" w:eastAsia="宋体" w:cs="宋体"/>
                <w:b/>
                <w:bCs/>
                <w:szCs w:val="21"/>
              </w:rPr>
            </w:pPr>
            <w:r>
              <w:rPr>
                <w:rFonts w:hint="eastAsia" w:hAnsi="宋体" w:eastAsia="宋体" w:cs="宋体"/>
                <w:b/>
                <w:bCs/>
                <w:szCs w:val="21"/>
              </w:rPr>
              <w:t>承保模式</w:t>
            </w:r>
          </w:p>
        </w:tc>
        <w:tc>
          <w:tcPr>
            <w:tcW w:w="2219" w:type="dxa"/>
            <w:shd w:val="clear" w:color="auto" w:fill="auto"/>
          </w:tcPr>
          <w:p>
            <w:pPr>
              <w:rPr>
                <w:rFonts w:hAnsi="宋体" w:eastAsia="宋体" w:cs="宋体"/>
                <w:bCs/>
                <w:szCs w:val="21"/>
              </w:rPr>
            </w:pPr>
            <w:r>
              <w:rPr>
                <w:rFonts w:hint="eastAsia" w:hAnsi="宋体" w:eastAsia="宋体" w:cs="宋体"/>
                <w:bCs/>
                <w:szCs w:val="21"/>
              </w:rPr>
              <w:t>-</w:t>
            </w:r>
          </w:p>
        </w:tc>
        <w:tc>
          <w:tcPr>
            <w:tcW w:w="1741" w:type="dxa"/>
            <w:shd w:val="clear" w:color="auto" w:fill="D0CECE" w:themeFill="background2" w:themeFillShade="E6"/>
          </w:tcPr>
          <w:p>
            <w:pPr>
              <w:rPr>
                <w:rFonts w:hAnsi="宋体" w:eastAsia="宋体" w:cs="宋体"/>
                <w:b/>
                <w:bCs/>
                <w:szCs w:val="21"/>
              </w:rPr>
            </w:pPr>
            <w:r>
              <w:rPr>
                <w:rFonts w:hint="eastAsia" w:hAnsi="宋体" w:eastAsia="宋体" w:cs="宋体"/>
                <w:b/>
                <w:bCs/>
                <w:szCs w:val="21"/>
              </w:rPr>
              <w:t>支付方式</w:t>
            </w:r>
          </w:p>
        </w:tc>
        <w:tc>
          <w:tcPr>
            <w:tcW w:w="1742" w:type="dxa"/>
          </w:tcPr>
          <w:p>
            <w:pPr>
              <w:rPr>
                <w:rFonts w:hAnsi="宋体" w:eastAsia="宋体" w:cs="宋体"/>
                <w:bCs/>
                <w:szCs w:val="21"/>
              </w:rPr>
            </w:pPr>
            <w:r>
              <w:rPr>
                <w:rFonts w:hint="eastAsia" w:hAnsi="宋体" w:eastAsia="宋体" w:cs="宋体"/>
                <w:bCs/>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1800" w:type="dxa"/>
            <w:shd w:val="clear" w:color="auto" w:fill="D0CECE" w:themeFill="background2" w:themeFillShade="E6"/>
          </w:tcPr>
          <w:p>
            <w:pPr>
              <w:rPr>
                <w:rFonts w:hAnsi="宋体" w:eastAsia="宋体" w:cs="宋体"/>
                <w:b/>
                <w:bCs/>
                <w:szCs w:val="21"/>
              </w:rPr>
            </w:pPr>
            <w:r>
              <w:rPr>
                <w:rFonts w:hint="eastAsia" w:hAnsi="宋体" w:eastAsia="宋体" w:cs="宋体"/>
                <w:b/>
                <w:bCs/>
                <w:szCs w:val="21"/>
              </w:rPr>
              <w:t>是否发送短信</w:t>
            </w:r>
          </w:p>
        </w:tc>
        <w:tc>
          <w:tcPr>
            <w:tcW w:w="2219" w:type="dxa"/>
            <w:shd w:val="clear" w:color="auto" w:fill="auto"/>
          </w:tcPr>
          <w:p>
            <w:pPr>
              <w:rPr>
                <w:rFonts w:hAnsi="宋体" w:eastAsia="宋体" w:cs="宋体"/>
                <w:bCs/>
                <w:szCs w:val="21"/>
              </w:rPr>
            </w:pPr>
            <w:r>
              <w:rPr>
                <w:rFonts w:hint="eastAsia" w:hAnsi="宋体" w:eastAsia="宋体" w:cs="宋体"/>
                <w:bCs/>
                <w:szCs w:val="21"/>
              </w:rPr>
              <w:t>否</w:t>
            </w:r>
          </w:p>
        </w:tc>
        <w:tc>
          <w:tcPr>
            <w:tcW w:w="1741" w:type="dxa"/>
            <w:shd w:val="clear" w:color="auto" w:fill="D0CECE" w:themeFill="background2" w:themeFillShade="E6"/>
          </w:tcPr>
          <w:p>
            <w:pPr>
              <w:rPr>
                <w:rFonts w:hAnsi="宋体" w:eastAsia="宋体" w:cs="宋体"/>
                <w:b/>
                <w:bCs/>
                <w:szCs w:val="21"/>
              </w:rPr>
            </w:pPr>
            <w:r>
              <w:rPr>
                <w:rFonts w:hint="eastAsia" w:hAnsi="宋体" w:eastAsia="宋体" w:cs="宋体"/>
                <w:b/>
                <w:bCs/>
                <w:szCs w:val="21"/>
              </w:rPr>
              <w:t>是否发送邮件</w:t>
            </w:r>
          </w:p>
        </w:tc>
        <w:tc>
          <w:tcPr>
            <w:tcW w:w="1742" w:type="dxa"/>
          </w:tcPr>
          <w:p>
            <w:pPr>
              <w:rPr>
                <w:rFonts w:hAnsi="宋体" w:eastAsia="宋体" w:cs="宋体"/>
                <w:bCs/>
                <w:szCs w:val="21"/>
              </w:rPr>
            </w:pPr>
            <w:r>
              <w:rPr>
                <w:rFonts w:hint="eastAsia" w:hAnsi="宋体" w:eastAsia="宋体" w:cs="宋体"/>
                <w:bCs/>
                <w:szCs w:val="21"/>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shd w:val="clear" w:color="auto" w:fill="D0CECE" w:themeFill="background2" w:themeFillShade="E6"/>
          </w:tcPr>
          <w:p>
            <w:pPr>
              <w:rPr>
                <w:rFonts w:hAnsi="宋体" w:eastAsia="宋体" w:cs="宋体"/>
                <w:b/>
                <w:bCs/>
                <w:szCs w:val="21"/>
              </w:rPr>
            </w:pPr>
            <w:r>
              <w:rPr>
                <w:rFonts w:hint="eastAsia" w:hAnsi="宋体" w:eastAsia="宋体" w:cs="宋体"/>
                <w:b/>
                <w:bCs/>
                <w:szCs w:val="21"/>
              </w:rPr>
              <w:t>接口业务描述</w:t>
            </w:r>
          </w:p>
        </w:tc>
        <w:tc>
          <w:tcPr>
            <w:tcW w:w="5702" w:type="dxa"/>
            <w:gridSpan w:val="3"/>
            <w:shd w:val="clear" w:color="auto" w:fill="auto"/>
          </w:tcPr>
          <w:p>
            <w:pPr>
              <w:rPr>
                <w:rFonts w:hAnsi="宋体" w:eastAsia="宋体" w:cs="宋体"/>
                <w:bCs/>
                <w:szCs w:val="21"/>
              </w:rPr>
            </w:pPr>
            <w:r>
              <w:rPr>
                <w:rFonts w:hint="eastAsia" w:hAnsi="宋体" w:eastAsia="宋体" w:cs="宋体"/>
                <w:bCs/>
                <w:szCs w:val="21"/>
              </w:rPr>
              <w:t>调用微服务后，互联网核心调用核心回执回销接口，发送电子保单和承保短信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800" w:type="dxa"/>
            <w:shd w:val="clear" w:color="auto" w:fill="D0CECE" w:themeFill="background2" w:themeFillShade="E6"/>
          </w:tcPr>
          <w:p>
            <w:pPr>
              <w:rPr>
                <w:rFonts w:hAnsi="宋体" w:eastAsia="宋体" w:cs="宋体"/>
                <w:b/>
                <w:bCs/>
                <w:szCs w:val="21"/>
              </w:rPr>
            </w:pPr>
            <w:r>
              <w:rPr>
                <w:rFonts w:hint="eastAsia" w:hAnsi="宋体" w:eastAsia="宋体" w:cs="宋体"/>
                <w:b/>
                <w:bCs/>
                <w:szCs w:val="21"/>
              </w:rPr>
              <w:t>接口输入</w:t>
            </w:r>
          </w:p>
        </w:tc>
        <w:tc>
          <w:tcPr>
            <w:tcW w:w="5702" w:type="dxa"/>
            <w:gridSpan w:val="3"/>
            <w:shd w:val="clear" w:color="auto" w:fill="auto"/>
          </w:tcPr>
          <w:p>
            <w:pPr>
              <w:rPr>
                <w:rFonts w:hAnsi="宋体" w:eastAsia="宋体" w:cs="宋体"/>
                <w:bCs/>
                <w:szCs w:val="21"/>
              </w:rPr>
            </w:pPr>
            <w:r>
              <w:rPr>
                <w:rFonts w:hint="eastAsia" w:hAnsi="宋体" w:eastAsia="宋体" w:cs="宋体"/>
                <w:bCs/>
                <w:szCs w:val="21"/>
              </w:rPr>
              <w:t>保单信息请求报文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1" w:hRule="atLeast"/>
        </w:trPr>
        <w:tc>
          <w:tcPr>
            <w:tcW w:w="1800" w:type="dxa"/>
            <w:shd w:val="clear" w:color="auto" w:fill="D0CECE" w:themeFill="background2" w:themeFillShade="E6"/>
          </w:tcPr>
          <w:p>
            <w:pPr>
              <w:rPr>
                <w:rFonts w:hAnsi="宋体" w:eastAsia="宋体" w:cs="宋体"/>
                <w:b/>
                <w:bCs/>
                <w:szCs w:val="21"/>
              </w:rPr>
            </w:pPr>
            <w:r>
              <w:rPr>
                <w:rFonts w:hint="eastAsia" w:hAnsi="宋体" w:eastAsia="宋体" w:cs="宋体"/>
                <w:b/>
                <w:bCs/>
                <w:szCs w:val="21"/>
              </w:rPr>
              <w:t>接口输出</w:t>
            </w:r>
          </w:p>
        </w:tc>
        <w:tc>
          <w:tcPr>
            <w:tcW w:w="5702" w:type="dxa"/>
            <w:gridSpan w:val="3"/>
            <w:shd w:val="clear" w:color="auto" w:fill="auto"/>
          </w:tcPr>
          <w:p>
            <w:pPr>
              <w:rPr>
                <w:rFonts w:hAnsi="宋体" w:eastAsia="宋体" w:cs="宋体"/>
                <w:bCs/>
                <w:szCs w:val="21"/>
              </w:rPr>
            </w:pPr>
            <w:r>
              <w:rPr>
                <w:rFonts w:hint="eastAsia" w:hAnsi="宋体" w:eastAsia="宋体" w:cs="宋体"/>
                <w:bCs/>
                <w:szCs w:val="21"/>
              </w:rPr>
              <w:t>保单推送结果</w:t>
            </w:r>
          </w:p>
        </w:tc>
      </w:tr>
    </w:tbl>
    <w:p>
      <w:pPr>
        <w:pStyle w:val="4"/>
        <w:rPr>
          <w:rFonts w:asciiTheme="minorHAnsi"/>
          <w:szCs w:val="21"/>
        </w:rPr>
      </w:pPr>
      <w:r>
        <w:rPr>
          <w:rFonts w:hint="eastAsia" w:asciiTheme="minorHAnsi"/>
          <w:szCs w:val="21"/>
        </w:rPr>
        <w:t>流程图</w:t>
      </w:r>
    </w:p>
    <w:p>
      <w:pPr>
        <w:pStyle w:val="4"/>
        <w:rPr>
          <w:rFonts w:asciiTheme="minorHAnsi"/>
          <w:szCs w:val="21"/>
        </w:rPr>
      </w:pPr>
      <w:r>
        <w:rPr>
          <w:rFonts w:hint="eastAsia" w:asciiTheme="minorHAnsi"/>
          <w:szCs w:val="21"/>
        </w:rPr>
        <w:t>请求报文样例及说明</w:t>
      </w:r>
    </w:p>
    <w:p/>
    <w:p>
      <w:pPr>
        <w:pStyle w:val="5"/>
        <w:numPr>
          <w:ilvl w:val="0"/>
          <w:numId w:val="2"/>
        </w:numPr>
      </w:pPr>
      <w:r>
        <w:rPr>
          <w:rFonts w:hint="eastAsia"/>
        </w:rPr>
        <w:t>请求报文样例</w:t>
      </w:r>
    </w:p>
    <w:p>
      <w:pPr>
        <w:rPr>
          <w:szCs w:val="21"/>
        </w:rPr>
      </w:pPr>
    </w:p>
    <w:tbl>
      <w:tblPr>
        <w:tblStyle w:val="24"/>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56" w:type="dxa"/>
          </w:tcPr>
          <w:p>
            <w:pPr>
              <w:rPr>
                <w:rFonts w:hAnsi="宋体" w:eastAsia="宋体" w:cs="宋体"/>
                <w:szCs w:val="21"/>
              </w:rPr>
            </w:pPr>
            <w:r>
              <w:rPr>
                <w:rFonts w:hint="eastAsia" w:hAnsi="宋体" w:eastAsia="宋体" w:cs="宋体"/>
                <w:szCs w:val="21"/>
              </w:rPr>
              <w:t>&lt;?xml version="1.0" encoding="utf-8"?&gt;</w:t>
            </w:r>
          </w:p>
          <w:p>
            <w:pPr>
              <w:rPr>
                <w:rFonts w:hAnsi="宋体" w:eastAsia="宋体" w:cs="宋体"/>
                <w:szCs w:val="21"/>
              </w:rPr>
            </w:pPr>
            <w:r>
              <w:rPr>
                <w:rFonts w:hint="eastAsia" w:hAnsi="宋体" w:eastAsia="宋体" w:cs="宋体"/>
                <w:szCs w:val="21"/>
              </w:rPr>
              <w:t>&lt;TransData&gt;</w:t>
            </w:r>
          </w:p>
          <w:p>
            <w:pPr>
              <w:rPr>
                <w:rFonts w:hAnsi="宋体" w:eastAsia="宋体" w:cs="宋体"/>
                <w:szCs w:val="21"/>
              </w:rPr>
            </w:pPr>
            <w:r>
              <w:rPr>
                <w:rFonts w:hint="eastAsia" w:hAnsi="宋体" w:eastAsia="宋体" w:cs="宋体"/>
                <w:szCs w:val="21"/>
              </w:rPr>
              <w:t xml:space="preserve">  &lt;BaseInfo&gt; </w:t>
            </w:r>
          </w:p>
          <w:p>
            <w:pPr>
              <w:rPr>
                <w:rFonts w:hAnsi="宋体" w:eastAsia="宋体" w:cs="宋体"/>
                <w:szCs w:val="21"/>
              </w:rPr>
            </w:pPr>
            <w:r>
              <w:rPr>
                <w:rFonts w:hint="eastAsia" w:hAnsi="宋体" w:eastAsia="宋体" w:cs="宋体"/>
                <w:szCs w:val="21"/>
              </w:rPr>
              <w:t xml:space="preserve">    &lt;!--交易日期--&gt;</w:t>
            </w:r>
          </w:p>
          <w:p>
            <w:pPr>
              <w:rPr>
                <w:rFonts w:hAnsi="宋体" w:eastAsia="宋体" w:cs="宋体"/>
                <w:szCs w:val="21"/>
              </w:rPr>
            </w:pPr>
            <w:r>
              <w:rPr>
                <w:rFonts w:hint="eastAsia" w:hAnsi="宋体" w:eastAsia="宋体" w:cs="宋体"/>
                <w:szCs w:val="21"/>
              </w:rPr>
              <w:t xml:space="preserve">    &lt;TranDate&gt;20180419&lt;/TranDate&gt;  </w:t>
            </w:r>
          </w:p>
          <w:p>
            <w:pPr>
              <w:rPr>
                <w:rFonts w:hAnsi="宋体" w:eastAsia="宋体" w:cs="宋体"/>
                <w:szCs w:val="21"/>
              </w:rPr>
            </w:pPr>
            <w:r>
              <w:rPr>
                <w:rFonts w:hint="eastAsia" w:hAnsi="宋体" w:eastAsia="宋体" w:cs="宋体"/>
                <w:szCs w:val="21"/>
              </w:rPr>
              <w:t xml:space="preserve">    &lt;!--交易时间--&gt;</w:t>
            </w:r>
          </w:p>
          <w:p>
            <w:pPr>
              <w:rPr>
                <w:rFonts w:hAnsi="宋体" w:eastAsia="宋体" w:cs="宋体"/>
                <w:szCs w:val="21"/>
              </w:rPr>
            </w:pPr>
            <w:r>
              <w:rPr>
                <w:rFonts w:hint="eastAsia" w:hAnsi="宋体" w:eastAsia="宋体" w:cs="宋体"/>
                <w:szCs w:val="21"/>
              </w:rPr>
              <w:t xml:space="preserve">    &lt;TranTime/&gt;</w:t>
            </w:r>
          </w:p>
          <w:p>
            <w:pPr>
              <w:rPr>
                <w:rFonts w:hAnsi="宋体" w:eastAsia="宋体" w:cs="宋体"/>
                <w:szCs w:val="21"/>
              </w:rPr>
            </w:pPr>
            <w:r>
              <w:rPr>
                <w:rFonts w:hint="eastAsia" w:hAnsi="宋体" w:eastAsia="宋体" w:cs="宋体"/>
                <w:szCs w:val="21"/>
              </w:rPr>
              <w:t xml:space="preserve">    &lt;!--交易流水号--&gt;  </w:t>
            </w:r>
          </w:p>
          <w:p>
            <w:pPr>
              <w:rPr>
                <w:rFonts w:hAnsi="宋体" w:eastAsia="宋体" w:cs="宋体"/>
                <w:szCs w:val="21"/>
              </w:rPr>
            </w:pPr>
            <w:r>
              <w:rPr>
                <w:rFonts w:hint="eastAsia" w:hAnsi="宋体" w:eastAsia="宋体" w:cs="宋体"/>
                <w:szCs w:val="21"/>
              </w:rPr>
              <w:t xml:space="preserve">    &lt;TranNo&gt;0000046490&lt;/TranNo&gt;  </w:t>
            </w:r>
          </w:p>
          <w:p>
            <w:pPr>
              <w:rPr>
                <w:rFonts w:hAnsi="宋体" w:eastAsia="宋体" w:cs="宋体"/>
                <w:szCs w:val="21"/>
              </w:rPr>
            </w:pPr>
            <w:r>
              <w:rPr>
                <w:rFonts w:hint="eastAsia" w:hAnsi="宋体" w:eastAsia="宋体" w:cs="宋体"/>
                <w:szCs w:val="21"/>
              </w:rPr>
              <w:t xml:space="preserve">    &lt;!--交易代码--&gt;</w:t>
            </w:r>
          </w:p>
          <w:p>
            <w:pPr>
              <w:rPr>
                <w:rFonts w:hAnsi="宋体" w:eastAsia="宋体" w:cs="宋体"/>
                <w:szCs w:val="21"/>
              </w:rPr>
            </w:pPr>
            <w:r>
              <w:rPr>
                <w:rFonts w:hint="eastAsia" w:hAnsi="宋体" w:eastAsia="宋体" w:cs="宋体"/>
                <w:szCs w:val="21"/>
              </w:rPr>
              <w:t xml:space="preserve">    &lt;FuncFlag&gt;02&lt;/FuncFlag&gt; </w:t>
            </w:r>
          </w:p>
          <w:p>
            <w:pPr>
              <w:rPr>
                <w:rFonts w:hAnsi="宋体" w:eastAsia="宋体" w:cs="宋体"/>
                <w:szCs w:val="21"/>
              </w:rPr>
            </w:pPr>
            <w:r>
              <w:rPr>
                <w:rFonts w:hint="eastAsia" w:hAnsi="宋体" w:eastAsia="宋体" w:cs="宋体"/>
                <w:szCs w:val="21"/>
              </w:rPr>
              <w:t xml:space="preserve">    &lt;!--接入方编码--&gt; </w:t>
            </w:r>
          </w:p>
          <w:p>
            <w:pPr>
              <w:rPr>
                <w:rFonts w:hAnsi="宋体" w:eastAsia="宋体" w:cs="宋体"/>
                <w:szCs w:val="21"/>
              </w:rPr>
            </w:pPr>
            <w:r>
              <w:rPr>
                <w:rFonts w:hint="eastAsia" w:hAnsi="宋体" w:eastAsia="宋体" w:cs="宋体"/>
                <w:szCs w:val="21"/>
              </w:rPr>
              <w:t xml:space="preserve">    &lt;AccessCode&gt;ybt&lt;/AccessCode&gt;  </w:t>
            </w:r>
          </w:p>
          <w:p>
            <w:pPr>
              <w:rPr>
                <w:rFonts w:hAnsi="宋体" w:eastAsia="宋体" w:cs="宋体"/>
                <w:szCs w:val="21"/>
              </w:rPr>
            </w:pPr>
            <w:r>
              <w:rPr>
                <w:rFonts w:hint="eastAsia" w:hAnsi="宋体" w:eastAsia="宋体" w:cs="宋体"/>
                <w:szCs w:val="21"/>
              </w:rPr>
              <w:t xml:space="preserve">    &lt;!--操作类型--&gt;</w:t>
            </w:r>
          </w:p>
          <w:p>
            <w:pPr>
              <w:rPr>
                <w:rFonts w:hAnsi="宋体" w:eastAsia="宋体" w:cs="宋体"/>
                <w:szCs w:val="21"/>
              </w:rPr>
            </w:pPr>
            <w:r>
              <w:rPr>
                <w:rFonts w:hint="eastAsia" w:hAnsi="宋体" w:eastAsia="宋体" w:cs="宋体"/>
                <w:szCs w:val="21"/>
              </w:rPr>
              <w:t xml:space="preserve">    &lt;OperationType&gt;0&lt;/OperationType&gt; </w:t>
            </w:r>
          </w:p>
          <w:p>
            <w:pPr>
              <w:rPr>
                <w:rFonts w:hAnsi="宋体" w:eastAsia="宋体" w:cs="宋体"/>
                <w:szCs w:val="21"/>
              </w:rPr>
            </w:pPr>
            <w:r>
              <w:rPr>
                <w:rFonts w:hint="eastAsia" w:hAnsi="宋体" w:eastAsia="宋体" w:cs="宋体"/>
                <w:szCs w:val="21"/>
              </w:rPr>
              <w:t xml:space="preserve">  &lt;/BaseInfo&gt;  </w:t>
            </w:r>
          </w:p>
          <w:p>
            <w:pPr>
              <w:rPr>
                <w:rFonts w:hAnsi="宋体" w:eastAsia="宋体" w:cs="宋体"/>
                <w:szCs w:val="21"/>
              </w:rPr>
            </w:pPr>
            <w:r>
              <w:rPr>
                <w:rFonts w:hint="eastAsia" w:hAnsi="宋体" w:eastAsia="宋体" w:cs="宋体"/>
                <w:szCs w:val="21"/>
              </w:rPr>
              <w:t xml:space="preserve"> &lt;ContInfo&gt;</w:t>
            </w:r>
          </w:p>
          <w:p>
            <w:pPr>
              <w:ind w:firstLine="420"/>
              <w:rPr>
                <w:rFonts w:hAnsi="宋体" w:eastAsia="宋体" w:cs="宋体"/>
                <w:szCs w:val="21"/>
              </w:rPr>
            </w:pPr>
            <w:r>
              <w:rPr>
                <w:rFonts w:hint="eastAsia" w:hAnsi="宋体" w:eastAsia="宋体" w:cs="宋体"/>
                <w:szCs w:val="21"/>
              </w:rPr>
              <w:t>&lt;ContNos&gt;</w:t>
            </w:r>
          </w:p>
          <w:p>
            <w:pPr>
              <w:ind w:firstLine="420"/>
              <w:rPr>
                <w:rFonts w:hAnsi="宋体" w:eastAsia="宋体" w:cs="宋体"/>
                <w:szCs w:val="21"/>
              </w:rPr>
            </w:pPr>
            <w:r>
              <w:rPr>
                <w:rFonts w:hint="eastAsia" w:hAnsi="宋体" w:eastAsia="宋体" w:cs="宋体"/>
                <w:szCs w:val="21"/>
              </w:rPr>
              <w:t xml:space="preserve"> &lt;!--保单号--&gt;</w:t>
            </w:r>
          </w:p>
          <w:p>
            <w:pPr>
              <w:rPr>
                <w:rFonts w:hAnsi="宋体" w:eastAsia="宋体" w:cs="宋体"/>
                <w:szCs w:val="21"/>
              </w:rPr>
            </w:pPr>
            <w:r>
              <w:rPr>
                <w:rFonts w:hint="eastAsia" w:hAnsi="宋体" w:eastAsia="宋体" w:cs="宋体"/>
                <w:szCs w:val="21"/>
              </w:rPr>
              <w:t xml:space="preserve">      &lt;ContNo&gt;800003662160510&lt;/ContNo&gt;</w:t>
            </w:r>
          </w:p>
          <w:p>
            <w:pPr>
              <w:rPr>
                <w:rFonts w:hAnsi="宋体" w:eastAsia="宋体" w:cs="宋体"/>
                <w:szCs w:val="21"/>
              </w:rPr>
            </w:pPr>
            <w:r>
              <w:rPr>
                <w:rFonts w:hint="eastAsia" w:hAnsi="宋体" w:eastAsia="宋体" w:cs="宋体"/>
                <w:szCs w:val="21"/>
              </w:rPr>
              <w:t xml:space="preserve">    &lt;/ContNos&gt;</w:t>
            </w:r>
          </w:p>
          <w:p>
            <w:pPr>
              <w:rPr>
                <w:rFonts w:hAnsi="宋体" w:eastAsia="宋体" w:cs="宋体"/>
                <w:szCs w:val="21"/>
              </w:rPr>
            </w:pPr>
            <w:r>
              <w:rPr>
                <w:rFonts w:hint="eastAsia" w:hAnsi="宋体" w:eastAsia="宋体" w:cs="宋体"/>
                <w:szCs w:val="21"/>
              </w:rPr>
              <w:t xml:space="preserve">  &lt;/ContInfo&gt;</w:t>
            </w:r>
          </w:p>
          <w:p>
            <w:pPr>
              <w:rPr>
                <w:rFonts w:hAnsi="宋体" w:eastAsia="宋体" w:cs="宋体"/>
                <w:szCs w:val="21"/>
              </w:rPr>
            </w:pPr>
            <w:r>
              <w:rPr>
                <w:rFonts w:hint="eastAsia" w:hAnsi="宋体" w:eastAsia="宋体" w:cs="宋体"/>
                <w:szCs w:val="21"/>
              </w:rPr>
              <w:t>&lt;/TransData&gt;</w:t>
            </w:r>
          </w:p>
          <w:p>
            <w:pPr>
              <w:rPr>
                <w:rFonts w:hAnsi="宋体" w:eastAsia="宋体" w:cs="宋体"/>
                <w:szCs w:val="21"/>
              </w:rPr>
            </w:pPr>
          </w:p>
        </w:tc>
      </w:tr>
    </w:tbl>
    <w:p>
      <w:pPr>
        <w:pStyle w:val="5"/>
        <w:numPr>
          <w:ilvl w:val="0"/>
          <w:numId w:val="2"/>
        </w:numPr>
      </w:pPr>
      <w:r>
        <w:rPr>
          <w:rFonts w:hint="eastAsia"/>
        </w:rPr>
        <w:t>请求报文说明</w:t>
      </w:r>
    </w:p>
    <w:p/>
    <w:tbl>
      <w:tblPr>
        <w:tblStyle w:val="23"/>
        <w:tblW w:w="8812" w:type="dxa"/>
        <w:jc w:val="cente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549"/>
        <w:gridCol w:w="1795"/>
        <w:gridCol w:w="1664"/>
        <w:gridCol w:w="1048"/>
        <w:gridCol w:w="1878"/>
        <w:gridCol w:w="1878"/>
      </w:tblGrid>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380" w:hRule="atLeast"/>
          <w:jc w:val="center"/>
        </w:trPr>
        <w:tc>
          <w:tcPr>
            <w:tcW w:w="549" w:type="dxa"/>
            <w:shd w:val="clear" w:color="auto" w:fill="7F7F7F" w:themeFill="background1" w:themeFillShade="80"/>
          </w:tcPr>
          <w:p>
            <w:pPr>
              <w:rPr>
                <w:b/>
              </w:rPr>
            </w:pPr>
            <w:r>
              <w:rPr>
                <w:rFonts w:hint="eastAsia"/>
                <w:b/>
              </w:rPr>
              <w:t>No.</w:t>
            </w:r>
          </w:p>
        </w:tc>
        <w:tc>
          <w:tcPr>
            <w:tcW w:w="1795" w:type="dxa"/>
            <w:shd w:val="clear" w:color="auto" w:fill="7F7F7F" w:themeFill="background1" w:themeFillShade="80"/>
          </w:tcPr>
          <w:p>
            <w:pPr>
              <w:rPr>
                <w:b/>
              </w:rPr>
            </w:pPr>
            <w:r>
              <w:rPr>
                <w:rFonts w:hint="eastAsia"/>
                <w:b/>
              </w:rPr>
              <w:t>字段</w:t>
            </w:r>
          </w:p>
        </w:tc>
        <w:tc>
          <w:tcPr>
            <w:tcW w:w="1664" w:type="dxa"/>
            <w:shd w:val="clear" w:color="auto" w:fill="7F7F7F" w:themeFill="background1" w:themeFillShade="80"/>
          </w:tcPr>
          <w:p>
            <w:pPr>
              <w:rPr>
                <w:b/>
              </w:rPr>
            </w:pPr>
            <w:r>
              <w:rPr>
                <w:rFonts w:hint="eastAsia"/>
                <w:b/>
              </w:rPr>
              <w:t>字段名</w:t>
            </w:r>
          </w:p>
        </w:tc>
        <w:tc>
          <w:tcPr>
            <w:tcW w:w="1048" w:type="dxa"/>
            <w:shd w:val="clear" w:color="auto" w:fill="7F7F7F" w:themeFill="background1" w:themeFillShade="80"/>
          </w:tcPr>
          <w:p>
            <w:pPr>
              <w:rPr>
                <w:b/>
              </w:rPr>
            </w:pPr>
            <w:r>
              <w:rPr>
                <w:rFonts w:hint="eastAsia"/>
                <w:b/>
              </w:rPr>
              <w:t>类型</w:t>
            </w:r>
          </w:p>
        </w:tc>
        <w:tc>
          <w:tcPr>
            <w:tcW w:w="1878" w:type="dxa"/>
            <w:shd w:val="clear" w:color="auto" w:fill="7F7F7F" w:themeFill="background1" w:themeFillShade="80"/>
          </w:tcPr>
          <w:p>
            <w:pPr>
              <w:rPr>
                <w:b/>
              </w:rPr>
            </w:pPr>
            <w:r>
              <w:rPr>
                <w:rFonts w:hint="eastAsia"/>
                <w:b/>
              </w:rPr>
              <w:t>是否必录</w:t>
            </w:r>
          </w:p>
        </w:tc>
        <w:tc>
          <w:tcPr>
            <w:tcW w:w="1878" w:type="dxa"/>
            <w:shd w:val="clear" w:color="auto" w:fill="7F7F7F" w:themeFill="background1" w:themeFillShade="80"/>
          </w:tcPr>
          <w:p>
            <w:pPr>
              <w:rPr>
                <w:b/>
              </w:rPr>
            </w:pPr>
            <w:r>
              <w:rPr>
                <w:rFonts w:hint="eastAsia"/>
                <w:b/>
              </w:rPr>
              <w:t>备注</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90" w:hRule="atLeast"/>
          <w:jc w:val="center"/>
        </w:trPr>
        <w:tc>
          <w:tcPr>
            <w:tcW w:w="549" w:type="dxa"/>
          </w:tcPr>
          <w:p>
            <w:r>
              <w:rPr>
                <w:rFonts w:hint="eastAsia"/>
              </w:rPr>
              <w:t>1</w:t>
            </w:r>
          </w:p>
        </w:tc>
        <w:tc>
          <w:tcPr>
            <w:tcW w:w="1795" w:type="dxa"/>
            <w:vAlign w:val="center"/>
          </w:tcPr>
          <w:p>
            <w:r>
              <w:rPr>
                <w:rFonts w:hint="eastAsia"/>
              </w:rPr>
              <w:t>TranDate</w:t>
            </w:r>
          </w:p>
        </w:tc>
        <w:tc>
          <w:tcPr>
            <w:tcW w:w="1664" w:type="dxa"/>
            <w:vAlign w:val="center"/>
          </w:tcPr>
          <w:p>
            <w:r>
              <w:rPr>
                <w:rFonts w:hint="eastAsia"/>
              </w:rPr>
              <w:t>交易日期</w:t>
            </w:r>
          </w:p>
        </w:tc>
        <w:tc>
          <w:tcPr>
            <w:tcW w:w="1048" w:type="dxa"/>
            <w:vAlign w:val="center"/>
          </w:tcPr>
          <w:p>
            <w:pPr>
              <w:rPr>
                <w:kern w:val="0"/>
              </w:rPr>
            </w:pPr>
            <w:r>
              <w:rPr>
                <w:rFonts w:hint="eastAsia"/>
                <w:kern w:val="0"/>
              </w:rPr>
              <w:t>String</w:t>
            </w:r>
          </w:p>
        </w:tc>
        <w:tc>
          <w:tcPr>
            <w:tcW w:w="1878" w:type="dxa"/>
            <w:vAlign w:val="center"/>
          </w:tcPr>
          <w:p>
            <w:pPr>
              <w:rPr>
                <w:kern w:val="0"/>
              </w:rPr>
            </w:pPr>
            <w:r>
              <w:rPr>
                <w:rFonts w:hint="eastAsia"/>
                <w:kern w:val="0"/>
              </w:rPr>
              <w:t>Y</w:t>
            </w:r>
          </w:p>
        </w:tc>
        <w:tc>
          <w:tcPr>
            <w:tcW w:w="1878" w:type="dxa"/>
            <w:vAlign w:val="center"/>
          </w:tcPr>
          <w:p>
            <w:pPr>
              <w:rPr>
                <w:highlight w:val="green"/>
              </w:rPr>
            </w:pPr>
            <w:r>
              <w:rPr>
                <w:rFonts w:hint="eastAsia"/>
              </w:rPr>
              <w:t>YYYYMMDD</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226" w:hRule="atLeast"/>
          <w:jc w:val="center"/>
        </w:trPr>
        <w:tc>
          <w:tcPr>
            <w:tcW w:w="549" w:type="dxa"/>
          </w:tcPr>
          <w:p>
            <w:r>
              <w:rPr>
                <w:rFonts w:hint="eastAsia"/>
              </w:rPr>
              <w:t>2</w:t>
            </w:r>
          </w:p>
        </w:tc>
        <w:tc>
          <w:tcPr>
            <w:tcW w:w="1795" w:type="dxa"/>
            <w:vAlign w:val="center"/>
          </w:tcPr>
          <w:p>
            <w:r>
              <w:rPr>
                <w:rFonts w:hint="eastAsia"/>
              </w:rPr>
              <w:t>TranTime</w:t>
            </w:r>
          </w:p>
        </w:tc>
        <w:tc>
          <w:tcPr>
            <w:tcW w:w="1664" w:type="dxa"/>
            <w:vAlign w:val="center"/>
          </w:tcPr>
          <w:p>
            <w:r>
              <w:rPr>
                <w:rFonts w:hint="eastAsia"/>
              </w:rPr>
              <w:t>交易时间</w:t>
            </w:r>
          </w:p>
        </w:tc>
        <w:tc>
          <w:tcPr>
            <w:tcW w:w="1048" w:type="dxa"/>
            <w:vAlign w:val="center"/>
          </w:tcPr>
          <w:p>
            <w:pPr>
              <w:rPr>
                <w:kern w:val="0"/>
              </w:rPr>
            </w:pPr>
            <w:r>
              <w:rPr>
                <w:rFonts w:hint="eastAsia"/>
                <w:kern w:val="0"/>
              </w:rPr>
              <w:t>String</w:t>
            </w:r>
          </w:p>
        </w:tc>
        <w:tc>
          <w:tcPr>
            <w:tcW w:w="1878" w:type="dxa"/>
            <w:vAlign w:val="center"/>
          </w:tcPr>
          <w:p>
            <w:pPr>
              <w:rPr>
                <w:kern w:val="0"/>
              </w:rPr>
            </w:pPr>
            <w:r>
              <w:rPr>
                <w:rFonts w:hint="eastAsia"/>
                <w:kern w:val="0"/>
              </w:rPr>
              <w:t>Y</w:t>
            </w:r>
          </w:p>
        </w:tc>
        <w:tc>
          <w:tcPr>
            <w:tcW w:w="1878" w:type="dxa"/>
            <w:vAlign w:val="center"/>
          </w:tcPr>
          <w:p>
            <w:pPr>
              <w:rPr>
                <w:highlight w:val="green"/>
              </w:rPr>
            </w:pPr>
            <w:r>
              <w:rPr>
                <w:rFonts w:hint="eastAsia"/>
              </w:rPr>
              <w:t>HHmmss</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226" w:hRule="atLeast"/>
          <w:jc w:val="center"/>
        </w:trPr>
        <w:tc>
          <w:tcPr>
            <w:tcW w:w="549" w:type="dxa"/>
          </w:tcPr>
          <w:p>
            <w:r>
              <w:rPr>
                <w:rFonts w:hint="eastAsia"/>
              </w:rPr>
              <w:t>3</w:t>
            </w:r>
          </w:p>
        </w:tc>
        <w:tc>
          <w:tcPr>
            <w:tcW w:w="1795" w:type="dxa"/>
            <w:vAlign w:val="center"/>
          </w:tcPr>
          <w:p>
            <w:r>
              <w:rPr>
                <w:rFonts w:hint="eastAsia"/>
              </w:rPr>
              <w:t>TranNo</w:t>
            </w:r>
          </w:p>
        </w:tc>
        <w:tc>
          <w:tcPr>
            <w:tcW w:w="1664" w:type="dxa"/>
            <w:vAlign w:val="center"/>
          </w:tcPr>
          <w:p>
            <w:r>
              <w:rPr>
                <w:rFonts w:hint="eastAsia"/>
              </w:rPr>
              <w:t>交易流水号</w:t>
            </w:r>
          </w:p>
        </w:tc>
        <w:tc>
          <w:tcPr>
            <w:tcW w:w="1048" w:type="dxa"/>
            <w:vAlign w:val="center"/>
          </w:tcPr>
          <w:p>
            <w:pPr>
              <w:rPr>
                <w:kern w:val="0"/>
              </w:rPr>
            </w:pPr>
            <w:r>
              <w:rPr>
                <w:rFonts w:hint="eastAsia"/>
                <w:kern w:val="0"/>
              </w:rPr>
              <w:t>String</w:t>
            </w:r>
          </w:p>
        </w:tc>
        <w:tc>
          <w:tcPr>
            <w:tcW w:w="1878" w:type="dxa"/>
            <w:vAlign w:val="center"/>
          </w:tcPr>
          <w:p>
            <w:pPr>
              <w:rPr>
                <w:kern w:val="0"/>
              </w:rPr>
            </w:pPr>
            <w:r>
              <w:rPr>
                <w:rFonts w:hint="eastAsia"/>
                <w:kern w:val="0"/>
              </w:rPr>
              <w:t>Y</w:t>
            </w:r>
          </w:p>
        </w:tc>
        <w:tc>
          <w:tcPr>
            <w:tcW w:w="1878" w:type="dxa"/>
            <w:vAlign w:val="center"/>
          </w:tcPr>
          <w:p>
            <w:pPr>
              <w:rPr>
                <w:highlight w:val="green"/>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226" w:hRule="atLeast"/>
          <w:jc w:val="center"/>
        </w:trPr>
        <w:tc>
          <w:tcPr>
            <w:tcW w:w="549" w:type="dxa"/>
          </w:tcPr>
          <w:p>
            <w:r>
              <w:rPr>
                <w:rFonts w:hint="eastAsia"/>
              </w:rPr>
              <w:t>4</w:t>
            </w:r>
          </w:p>
        </w:tc>
        <w:tc>
          <w:tcPr>
            <w:tcW w:w="1795" w:type="dxa"/>
            <w:vAlign w:val="center"/>
          </w:tcPr>
          <w:p>
            <w:r>
              <w:rPr>
                <w:rFonts w:hint="eastAsia"/>
              </w:rPr>
              <w:t>FuncFlag</w:t>
            </w:r>
          </w:p>
        </w:tc>
        <w:tc>
          <w:tcPr>
            <w:tcW w:w="1664" w:type="dxa"/>
            <w:vAlign w:val="center"/>
          </w:tcPr>
          <w:p>
            <w:r>
              <w:rPr>
                <w:rFonts w:hint="eastAsia"/>
              </w:rPr>
              <w:t>交易代码</w:t>
            </w:r>
          </w:p>
        </w:tc>
        <w:tc>
          <w:tcPr>
            <w:tcW w:w="1048" w:type="dxa"/>
            <w:vAlign w:val="center"/>
          </w:tcPr>
          <w:p>
            <w:pPr>
              <w:rPr>
                <w:kern w:val="0"/>
              </w:rPr>
            </w:pPr>
            <w:r>
              <w:rPr>
                <w:rFonts w:hint="eastAsia"/>
                <w:kern w:val="0"/>
              </w:rPr>
              <w:t>String</w:t>
            </w:r>
          </w:p>
        </w:tc>
        <w:tc>
          <w:tcPr>
            <w:tcW w:w="1878" w:type="dxa"/>
            <w:vAlign w:val="center"/>
          </w:tcPr>
          <w:p>
            <w:pPr>
              <w:rPr>
                <w:kern w:val="0"/>
              </w:rPr>
            </w:pPr>
            <w:r>
              <w:rPr>
                <w:rFonts w:hint="eastAsia"/>
                <w:kern w:val="0"/>
              </w:rPr>
              <w:t>Y</w:t>
            </w:r>
          </w:p>
        </w:tc>
        <w:tc>
          <w:tcPr>
            <w:tcW w:w="1878" w:type="dxa"/>
            <w:vAlign w:val="center"/>
          </w:tcPr>
          <w:p>
            <w:pPr>
              <w:rPr>
                <w:highlight w:val="green"/>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226" w:hRule="atLeast"/>
          <w:jc w:val="center"/>
        </w:trPr>
        <w:tc>
          <w:tcPr>
            <w:tcW w:w="549" w:type="dxa"/>
          </w:tcPr>
          <w:p>
            <w:r>
              <w:rPr>
                <w:rFonts w:hint="eastAsia"/>
              </w:rPr>
              <w:t>5</w:t>
            </w:r>
          </w:p>
        </w:tc>
        <w:tc>
          <w:tcPr>
            <w:tcW w:w="1795" w:type="dxa"/>
            <w:vAlign w:val="center"/>
          </w:tcPr>
          <w:p>
            <w:r>
              <w:rPr>
                <w:rFonts w:hint="eastAsia"/>
              </w:rPr>
              <w:t>AccessCode</w:t>
            </w:r>
          </w:p>
        </w:tc>
        <w:tc>
          <w:tcPr>
            <w:tcW w:w="1664" w:type="dxa"/>
            <w:vAlign w:val="center"/>
          </w:tcPr>
          <w:p>
            <w:r>
              <w:rPr>
                <w:rFonts w:hint="eastAsia"/>
              </w:rPr>
              <w:t>接入方编码</w:t>
            </w:r>
          </w:p>
        </w:tc>
        <w:tc>
          <w:tcPr>
            <w:tcW w:w="1048" w:type="dxa"/>
            <w:vAlign w:val="center"/>
          </w:tcPr>
          <w:p>
            <w:pPr>
              <w:rPr>
                <w:kern w:val="0"/>
              </w:rPr>
            </w:pPr>
            <w:r>
              <w:rPr>
                <w:rFonts w:hint="eastAsia"/>
                <w:kern w:val="0"/>
              </w:rPr>
              <w:t>String</w:t>
            </w:r>
          </w:p>
        </w:tc>
        <w:tc>
          <w:tcPr>
            <w:tcW w:w="1878" w:type="dxa"/>
            <w:vAlign w:val="center"/>
          </w:tcPr>
          <w:p>
            <w:pPr>
              <w:rPr>
                <w:kern w:val="0"/>
              </w:rPr>
            </w:pPr>
            <w:r>
              <w:rPr>
                <w:rFonts w:hint="eastAsia"/>
                <w:kern w:val="0"/>
              </w:rPr>
              <w:t>Y</w:t>
            </w:r>
          </w:p>
        </w:tc>
        <w:tc>
          <w:tcPr>
            <w:tcW w:w="1878" w:type="dxa"/>
            <w:vAlign w:val="center"/>
          </w:tc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226" w:hRule="atLeast"/>
          <w:jc w:val="center"/>
        </w:trPr>
        <w:tc>
          <w:tcPr>
            <w:tcW w:w="549" w:type="dxa"/>
          </w:tcPr>
          <w:p>
            <w:r>
              <w:rPr>
                <w:rFonts w:hint="eastAsia"/>
              </w:rPr>
              <w:t>6</w:t>
            </w:r>
          </w:p>
        </w:tc>
        <w:tc>
          <w:tcPr>
            <w:tcW w:w="1795" w:type="dxa"/>
            <w:vAlign w:val="center"/>
          </w:tcPr>
          <w:p>
            <w:r>
              <w:rPr>
                <w:rFonts w:hint="eastAsia" w:hAnsi="宋体" w:eastAsia="宋体" w:cs="宋体"/>
                <w:szCs w:val="21"/>
              </w:rPr>
              <w:t>OperationType</w:t>
            </w:r>
          </w:p>
        </w:tc>
        <w:tc>
          <w:tcPr>
            <w:tcW w:w="1664" w:type="dxa"/>
            <w:vAlign w:val="center"/>
          </w:tcPr>
          <w:p>
            <w:r>
              <w:rPr>
                <w:rFonts w:hint="eastAsia" w:hAnsi="宋体" w:eastAsia="宋体" w:cs="宋体"/>
                <w:szCs w:val="21"/>
              </w:rPr>
              <w:t>操作类型</w:t>
            </w:r>
          </w:p>
        </w:tc>
        <w:tc>
          <w:tcPr>
            <w:tcW w:w="1048" w:type="dxa"/>
            <w:vAlign w:val="center"/>
          </w:tcPr>
          <w:p>
            <w:pPr>
              <w:rPr>
                <w:kern w:val="0"/>
              </w:rPr>
            </w:pPr>
            <w:r>
              <w:rPr>
                <w:rFonts w:hint="eastAsia"/>
                <w:kern w:val="0"/>
              </w:rPr>
              <w:t>String</w:t>
            </w:r>
          </w:p>
        </w:tc>
        <w:tc>
          <w:tcPr>
            <w:tcW w:w="1878" w:type="dxa"/>
            <w:vAlign w:val="center"/>
          </w:tcPr>
          <w:p>
            <w:pPr>
              <w:rPr>
                <w:kern w:val="0"/>
              </w:rPr>
            </w:pPr>
            <w:r>
              <w:rPr>
                <w:rFonts w:hint="eastAsia"/>
                <w:kern w:val="0"/>
              </w:rPr>
              <w:t>Y</w:t>
            </w:r>
          </w:p>
        </w:tc>
        <w:tc>
          <w:tcPr>
            <w:tcW w:w="1878" w:type="dxa"/>
            <w:vAlign w:val="center"/>
          </w:tcPr>
          <w:p>
            <w:pPr>
              <w:rPr>
                <w:highlight w:val="green"/>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226" w:hRule="atLeast"/>
          <w:jc w:val="center"/>
        </w:trPr>
        <w:tc>
          <w:tcPr>
            <w:tcW w:w="549" w:type="dxa"/>
          </w:tcPr>
          <w:p>
            <w:r>
              <w:rPr>
                <w:rFonts w:hint="eastAsia"/>
              </w:rPr>
              <w:t>7</w:t>
            </w:r>
          </w:p>
        </w:tc>
        <w:tc>
          <w:tcPr>
            <w:tcW w:w="1795" w:type="dxa"/>
            <w:vAlign w:val="center"/>
          </w:tcPr>
          <w:p>
            <w:r>
              <w:rPr>
                <w:rFonts w:hint="eastAsia" w:hAnsi="宋体" w:eastAsia="宋体" w:cs="宋体"/>
                <w:szCs w:val="21"/>
              </w:rPr>
              <w:t>ContNo</w:t>
            </w:r>
          </w:p>
        </w:tc>
        <w:tc>
          <w:tcPr>
            <w:tcW w:w="1664" w:type="dxa"/>
            <w:vAlign w:val="center"/>
          </w:tcPr>
          <w:p>
            <w:r>
              <w:rPr>
                <w:rFonts w:hint="eastAsia"/>
              </w:rPr>
              <w:t>保单号</w:t>
            </w:r>
          </w:p>
        </w:tc>
        <w:tc>
          <w:tcPr>
            <w:tcW w:w="1048" w:type="dxa"/>
            <w:vAlign w:val="center"/>
          </w:tcPr>
          <w:p>
            <w:pPr>
              <w:rPr>
                <w:kern w:val="0"/>
              </w:rPr>
            </w:pPr>
            <w:r>
              <w:rPr>
                <w:rFonts w:hint="eastAsia"/>
                <w:kern w:val="0"/>
              </w:rPr>
              <w:t>String</w:t>
            </w:r>
          </w:p>
        </w:tc>
        <w:tc>
          <w:tcPr>
            <w:tcW w:w="1878" w:type="dxa"/>
            <w:vAlign w:val="center"/>
          </w:tcPr>
          <w:p>
            <w:pPr>
              <w:rPr>
                <w:kern w:val="0"/>
              </w:rPr>
            </w:pPr>
            <w:r>
              <w:rPr>
                <w:rFonts w:hint="eastAsia"/>
                <w:kern w:val="0"/>
              </w:rPr>
              <w:t>Y</w:t>
            </w:r>
          </w:p>
        </w:tc>
        <w:tc>
          <w:tcPr>
            <w:tcW w:w="1878" w:type="dxa"/>
            <w:vAlign w:val="center"/>
          </w:tcPr>
          <w:p>
            <w:pPr>
              <w:rPr>
                <w:highlight w:val="green"/>
              </w:rPr>
            </w:pPr>
          </w:p>
        </w:tc>
      </w:tr>
    </w:tbl>
    <w:p/>
    <w:p>
      <w:pPr>
        <w:pStyle w:val="4"/>
        <w:rPr>
          <w:rFonts w:asciiTheme="minorHAnsi"/>
          <w:szCs w:val="21"/>
        </w:rPr>
      </w:pPr>
      <w:r>
        <w:rPr>
          <w:rFonts w:hint="eastAsia" w:asciiTheme="minorHAnsi"/>
          <w:szCs w:val="21"/>
        </w:rPr>
        <w:t>返回报文样例及说明</w:t>
      </w:r>
    </w:p>
    <w:p/>
    <w:p>
      <w:r>
        <w:rPr>
          <w:rFonts w:hint="eastAsia"/>
          <w:szCs w:val="21"/>
        </w:rPr>
        <w:t>报文样例</w:t>
      </w:r>
    </w:p>
    <w:tbl>
      <w:tblPr>
        <w:tblStyle w:val="24"/>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56" w:type="dxa"/>
          </w:tcPr>
          <w:p>
            <w:pPr>
              <w:rPr>
                <w:szCs w:val="21"/>
              </w:rPr>
            </w:pPr>
            <w:r>
              <w:rPr>
                <w:rFonts w:hint="eastAsia"/>
                <w:szCs w:val="21"/>
              </w:rPr>
              <w:t>&lt;TranData&gt;</w:t>
            </w:r>
          </w:p>
          <w:p>
            <w:pPr>
              <w:rPr>
                <w:szCs w:val="21"/>
              </w:rPr>
            </w:pPr>
            <w:r>
              <w:rPr>
                <w:rFonts w:hint="eastAsia"/>
                <w:szCs w:val="21"/>
              </w:rPr>
              <w:t xml:space="preserve">  &lt;RetData&gt;</w:t>
            </w:r>
          </w:p>
          <w:p>
            <w:pPr>
              <w:rPr>
                <w:szCs w:val="21"/>
              </w:rPr>
            </w:pPr>
            <w:r>
              <w:rPr>
                <w:rFonts w:hint="eastAsia"/>
                <w:szCs w:val="21"/>
              </w:rPr>
              <w:t xml:space="preserve">    &lt;!-- 结果代码 --&gt;</w:t>
            </w:r>
          </w:p>
          <w:p>
            <w:pPr>
              <w:rPr>
                <w:szCs w:val="21"/>
              </w:rPr>
            </w:pPr>
            <w:r>
              <w:rPr>
                <w:rFonts w:hint="eastAsia"/>
                <w:szCs w:val="21"/>
              </w:rPr>
              <w:t xml:space="preserve">    &lt;Flag&gt;1&lt;/Flag&gt;</w:t>
            </w:r>
          </w:p>
          <w:p>
            <w:pPr>
              <w:rPr>
                <w:szCs w:val="21"/>
              </w:rPr>
            </w:pPr>
            <w:r>
              <w:rPr>
                <w:rFonts w:hint="eastAsia"/>
                <w:szCs w:val="21"/>
              </w:rPr>
              <w:t xml:space="preserve">    &lt;!-- 结果描述 --&gt;</w:t>
            </w:r>
          </w:p>
          <w:p>
            <w:pPr>
              <w:rPr>
                <w:szCs w:val="21"/>
              </w:rPr>
            </w:pPr>
            <w:r>
              <w:rPr>
                <w:rFonts w:hint="eastAsia"/>
                <w:szCs w:val="21"/>
              </w:rPr>
              <w:t xml:space="preserve">    &lt;Desc&gt;&lt;/Desc&gt;</w:t>
            </w:r>
          </w:p>
          <w:p>
            <w:pPr>
              <w:rPr>
                <w:szCs w:val="21"/>
              </w:rPr>
            </w:pPr>
            <w:r>
              <w:rPr>
                <w:rFonts w:hint="eastAsia"/>
                <w:szCs w:val="21"/>
              </w:rPr>
              <w:t xml:space="preserve">    &lt;!-- 交易流水号 --&gt;</w:t>
            </w:r>
          </w:p>
          <w:p>
            <w:pPr>
              <w:rPr>
                <w:szCs w:val="21"/>
              </w:rPr>
            </w:pPr>
            <w:r>
              <w:rPr>
                <w:rFonts w:hint="eastAsia"/>
                <w:szCs w:val="21"/>
              </w:rPr>
              <w:t xml:space="preserve">    &lt;TransrNo&gt;YBT0520180419080140&lt;/TransrNo&gt;</w:t>
            </w:r>
          </w:p>
          <w:p>
            <w:pPr>
              <w:rPr>
                <w:szCs w:val="21"/>
              </w:rPr>
            </w:pPr>
            <w:r>
              <w:rPr>
                <w:rFonts w:hint="eastAsia"/>
                <w:szCs w:val="21"/>
              </w:rPr>
              <w:t xml:space="preserve">  &lt;/RetData&gt;</w:t>
            </w:r>
          </w:p>
          <w:p>
            <w:pPr>
              <w:rPr>
                <w:szCs w:val="21"/>
              </w:rPr>
            </w:pPr>
            <w:r>
              <w:rPr>
                <w:rFonts w:hint="eastAsia"/>
                <w:szCs w:val="21"/>
              </w:rPr>
              <w:t>&lt;/TranData&gt;</w:t>
            </w:r>
          </w:p>
        </w:tc>
      </w:tr>
    </w:tbl>
    <w:p/>
    <w:p>
      <w:pPr>
        <w:pStyle w:val="31"/>
        <w:ind w:firstLine="0" w:firstLineChars="0"/>
        <w:rPr>
          <w:szCs w:val="21"/>
        </w:rPr>
      </w:pPr>
    </w:p>
    <w:p>
      <w:pPr>
        <w:rPr>
          <w:szCs w:val="21"/>
        </w:rPr>
      </w:pPr>
    </w:p>
    <w:p>
      <w:pPr>
        <w:pStyle w:val="3"/>
        <w:rPr>
          <w:rFonts w:asciiTheme="minorHAnsi"/>
          <w:sz w:val="21"/>
          <w:szCs w:val="21"/>
        </w:rPr>
      </w:pPr>
      <w:r>
        <w:rPr>
          <w:rFonts w:hint="eastAsia" w:asciiTheme="minorHAnsi"/>
          <w:sz w:val="21"/>
          <w:szCs w:val="21"/>
        </w:rPr>
        <w:t>保费计算微服务</w:t>
      </w:r>
    </w:p>
    <w:p>
      <w:pPr>
        <w:pStyle w:val="4"/>
        <w:rPr>
          <w:rFonts w:asciiTheme="minorHAnsi"/>
          <w:szCs w:val="21"/>
        </w:rPr>
      </w:pPr>
      <w:r>
        <w:rPr>
          <w:rFonts w:hint="eastAsia" w:asciiTheme="minorHAnsi"/>
          <w:szCs w:val="21"/>
        </w:rPr>
        <w:t>主要信息</w:t>
      </w:r>
    </w:p>
    <w:tbl>
      <w:tblPr>
        <w:tblStyle w:val="23"/>
        <w:tblW w:w="750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0"/>
        <w:gridCol w:w="2219"/>
        <w:gridCol w:w="1741"/>
        <w:gridCol w:w="17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800" w:type="dxa"/>
            <w:shd w:val="clear" w:color="auto" w:fill="D0CECE" w:themeFill="background2" w:themeFillShade="E6"/>
          </w:tcPr>
          <w:p>
            <w:pPr>
              <w:rPr>
                <w:rFonts w:hAnsi="宋体" w:eastAsia="宋体" w:cs="宋体"/>
                <w:b/>
                <w:bCs/>
                <w:szCs w:val="21"/>
              </w:rPr>
            </w:pPr>
            <w:r>
              <w:rPr>
                <w:rFonts w:hint="eastAsia" w:hAnsi="宋体" w:eastAsia="宋体" w:cs="宋体"/>
                <w:b/>
                <w:bCs/>
                <w:szCs w:val="21"/>
              </w:rPr>
              <w:t>接口名称</w:t>
            </w:r>
          </w:p>
        </w:tc>
        <w:tc>
          <w:tcPr>
            <w:tcW w:w="2219" w:type="dxa"/>
            <w:shd w:val="clear" w:color="auto" w:fill="auto"/>
          </w:tcPr>
          <w:p>
            <w:pPr>
              <w:rPr>
                <w:rFonts w:hAnsi="宋体" w:eastAsia="宋体" w:cs="宋体"/>
                <w:bCs/>
                <w:szCs w:val="21"/>
              </w:rPr>
            </w:pPr>
            <w:r>
              <w:rPr>
                <w:rFonts w:hint="eastAsia" w:hAnsi="宋体" w:eastAsia="宋体" w:cs="宋体"/>
                <w:bCs/>
                <w:szCs w:val="21"/>
              </w:rPr>
              <w:t>保费计算微服务</w:t>
            </w:r>
          </w:p>
        </w:tc>
        <w:tc>
          <w:tcPr>
            <w:tcW w:w="1741" w:type="dxa"/>
            <w:shd w:val="clear" w:color="auto" w:fill="D0CECE" w:themeFill="background2" w:themeFillShade="E6"/>
          </w:tcPr>
          <w:p>
            <w:pPr>
              <w:rPr>
                <w:rFonts w:hAnsi="宋体" w:eastAsia="宋体" w:cs="宋体"/>
                <w:b/>
                <w:bCs/>
                <w:szCs w:val="21"/>
              </w:rPr>
            </w:pPr>
            <w:r>
              <w:rPr>
                <w:rFonts w:hint="eastAsia" w:hAnsi="宋体" w:eastAsia="宋体" w:cs="宋体"/>
                <w:b/>
                <w:bCs/>
                <w:szCs w:val="21"/>
              </w:rPr>
              <w:t>需求类型</w:t>
            </w:r>
          </w:p>
        </w:tc>
        <w:tc>
          <w:tcPr>
            <w:tcW w:w="1742" w:type="dxa"/>
          </w:tcPr>
          <w:p>
            <w:pPr>
              <w:rPr>
                <w:rFonts w:hAnsi="宋体" w:eastAsia="宋体"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0" w:hRule="atLeast"/>
        </w:trPr>
        <w:tc>
          <w:tcPr>
            <w:tcW w:w="1800" w:type="dxa"/>
            <w:shd w:val="clear" w:color="auto" w:fill="D0CECE" w:themeFill="background2" w:themeFillShade="E6"/>
          </w:tcPr>
          <w:p>
            <w:pPr>
              <w:rPr>
                <w:rFonts w:hAnsi="宋体" w:eastAsia="宋体" w:cs="宋体"/>
                <w:b/>
                <w:bCs/>
                <w:szCs w:val="21"/>
              </w:rPr>
            </w:pPr>
            <w:r>
              <w:rPr>
                <w:rFonts w:hint="eastAsia" w:hAnsi="宋体" w:eastAsia="宋体" w:cs="宋体"/>
                <w:b/>
                <w:bCs/>
                <w:szCs w:val="21"/>
              </w:rPr>
              <w:t>通讯方式</w:t>
            </w:r>
          </w:p>
        </w:tc>
        <w:tc>
          <w:tcPr>
            <w:tcW w:w="2219" w:type="dxa"/>
            <w:shd w:val="clear" w:color="auto" w:fill="auto"/>
          </w:tcPr>
          <w:p>
            <w:pPr>
              <w:rPr>
                <w:rFonts w:hAnsi="宋体" w:eastAsia="宋体" w:cs="宋体"/>
                <w:bCs/>
                <w:szCs w:val="21"/>
              </w:rPr>
            </w:pPr>
            <w:r>
              <w:rPr>
                <w:rFonts w:hint="eastAsia" w:hAnsi="宋体" w:eastAsia="宋体" w:cs="宋体"/>
                <w:bCs/>
                <w:szCs w:val="21"/>
              </w:rPr>
              <w:t>微服务调用</w:t>
            </w:r>
          </w:p>
        </w:tc>
        <w:tc>
          <w:tcPr>
            <w:tcW w:w="1741" w:type="dxa"/>
            <w:shd w:val="clear" w:color="auto" w:fill="D0CECE" w:themeFill="background2" w:themeFillShade="E6"/>
          </w:tcPr>
          <w:p>
            <w:pPr>
              <w:rPr>
                <w:rFonts w:hAnsi="宋体" w:eastAsia="宋体" w:cs="宋体"/>
                <w:b/>
                <w:bCs/>
                <w:szCs w:val="21"/>
              </w:rPr>
            </w:pPr>
            <w:r>
              <w:rPr>
                <w:rFonts w:hint="eastAsia" w:hAnsi="宋体" w:eastAsia="宋体" w:cs="宋体"/>
                <w:b/>
                <w:bCs/>
                <w:szCs w:val="21"/>
              </w:rPr>
              <w:t>所属系统</w:t>
            </w:r>
          </w:p>
        </w:tc>
        <w:tc>
          <w:tcPr>
            <w:tcW w:w="1742" w:type="dxa"/>
          </w:tcPr>
          <w:p>
            <w:pPr>
              <w:rPr>
                <w:rFonts w:hAnsi="宋体" w:eastAsia="宋体" w:cs="宋体"/>
                <w:bCs/>
                <w:szCs w:val="21"/>
              </w:rPr>
            </w:pPr>
            <w:r>
              <w:rPr>
                <w:rFonts w:hint="eastAsia" w:hAnsi="宋体" w:eastAsia="宋体" w:cs="宋体"/>
                <w:bCs/>
                <w:szCs w:val="21"/>
              </w:rPr>
              <w:t>互联网核心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shd w:val="clear" w:color="auto" w:fill="D0CECE" w:themeFill="background2" w:themeFillShade="E6"/>
          </w:tcPr>
          <w:p>
            <w:pPr>
              <w:rPr>
                <w:rFonts w:hAnsi="宋体" w:eastAsia="宋体" w:cs="宋体"/>
                <w:b/>
                <w:bCs/>
                <w:szCs w:val="21"/>
              </w:rPr>
            </w:pPr>
            <w:r>
              <w:rPr>
                <w:rFonts w:hint="eastAsia" w:hAnsi="宋体" w:eastAsia="宋体" w:cs="宋体"/>
                <w:b/>
                <w:bCs/>
                <w:szCs w:val="21"/>
              </w:rPr>
              <w:t>合作方式</w:t>
            </w:r>
          </w:p>
        </w:tc>
        <w:tc>
          <w:tcPr>
            <w:tcW w:w="2219" w:type="dxa"/>
            <w:shd w:val="clear" w:color="auto" w:fill="auto"/>
          </w:tcPr>
          <w:p>
            <w:pPr>
              <w:rPr>
                <w:rFonts w:hAnsi="宋体" w:eastAsia="宋体" w:cs="宋体"/>
                <w:bCs/>
                <w:szCs w:val="21"/>
              </w:rPr>
            </w:pPr>
            <w:r>
              <w:rPr>
                <w:rFonts w:hint="eastAsia" w:hAnsi="宋体" w:eastAsia="宋体" w:cs="宋体"/>
                <w:bCs/>
                <w:szCs w:val="21"/>
              </w:rPr>
              <w:t>微服务调用</w:t>
            </w:r>
          </w:p>
        </w:tc>
        <w:tc>
          <w:tcPr>
            <w:tcW w:w="1741" w:type="dxa"/>
            <w:shd w:val="clear" w:color="auto" w:fill="D0CECE" w:themeFill="background2" w:themeFillShade="E6"/>
          </w:tcPr>
          <w:p>
            <w:pPr>
              <w:rPr>
                <w:rFonts w:hAnsi="宋体" w:eastAsia="宋体" w:cs="宋体"/>
                <w:b/>
                <w:bCs/>
                <w:szCs w:val="21"/>
              </w:rPr>
            </w:pPr>
            <w:r>
              <w:rPr>
                <w:rFonts w:hint="eastAsia" w:hAnsi="宋体" w:eastAsia="宋体" w:cs="宋体"/>
                <w:b/>
                <w:bCs/>
                <w:szCs w:val="21"/>
              </w:rPr>
              <w:t>合作方名称</w:t>
            </w:r>
          </w:p>
        </w:tc>
        <w:tc>
          <w:tcPr>
            <w:tcW w:w="1742" w:type="dxa"/>
          </w:tcPr>
          <w:p>
            <w:pPr>
              <w:rPr>
                <w:rFonts w:hAnsi="宋体" w:eastAsia="宋体" w:cs="宋体"/>
                <w:bCs/>
                <w:szCs w:val="21"/>
              </w:rPr>
            </w:pPr>
            <w:r>
              <w:rPr>
                <w:rFonts w:hint="eastAsia" w:hAnsi="宋体" w:eastAsia="宋体" w:cs="宋体"/>
                <w:bCs/>
                <w:szCs w:val="21"/>
              </w:rPr>
              <w:t>银保通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shd w:val="clear" w:color="auto" w:fill="D0CECE" w:themeFill="background2" w:themeFillShade="E6"/>
          </w:tcPr>
          <w:p>
            <w:pPr>
              <w:rPr>
                <w:rFonts w:hAnsi="宋体" w:eastAsia="宋体" w:cs="宋体"/>
                <w:b/>
                <w:bCs/>
                <w:szCs w:val="21"/>
              </w:rPr>
            </w:pPr>
            <w:r>
              <w:rPr>
                <w:rFonts w:hint="eastAsia" w:hAnsi="宋体" w:eastAsia="宋体" w:cs="宋体"/>
                <w:b/>
                <w:bCs/>
                <w:szCs w:val="21"/>
              </w:rPr>
              <w:t>报文样例</w:t>
            </w:r>
          </w:p>
        </w:tc>
        <w:tc>
          <w:tcPr>
            <w:tcW w:w="2219" w:type="dxa"/>
            <w:shd w:val="clear" w:color="auto" w:fill="auto"/>
          </w:tcPr>
          <w:p>
            <w:pPr>
              <w:rPr>
                <w:rFonts w:hAnsi="宋体" w:eastAsia="宋体" w:cs="宋体"/>
                <w:bCs/>
                <w:szCs w:val="21"/>
              </w:rPr>
            </w:pPr>
            <w:r>
              <w:rPr>
                <w:rFonts w:hint="eastAsia" w:hAnsi="宋体" w:eastAsia="宋体" w:cs="宋体"/>
                <w:bCs/>
                <w:szCs w:val="21"/>
              </w:rPr>
              <w:t>合作方报文</w:t>
            </w:r>
          </w:p>
        </w:tc>
        <w:tc>
          <w:tcPr>
            <w:tcW w:w="1741" w:type="dxa"/>
            <w:shd w:val="clear" w:color="auto" w:fill="D0CECE" w:themeFill="background2" w:themeFillShade="E6"/>
          </w:tcPr>
          <w:p>
            <w:pPr>
              <w:rPr>
                <w:rFonts w:hAnsi="宋体" w:eastAsia="宋体" w:cs="宋体"/>
                <w:b/>
                <w:bCs/>
                <w:szCs w:val="21"/>
              </w:rPr>
            </w:pPr>
            <w:r>
              <w:rPr>
                <w:rFonts w:hint="eastAsia" w:hAnsi="宋体" w:eastAsia="宋体" w:cs="宋体"/>
                <w:b/>
                <w:bCs/>
                <w:szCs w:val="21"/>
              </w:rPr>
              <w:t>出单模式</w:t>
            </w:r>
          </w:p>
        </w:tc>
        <w:tc>
          <w:tcPr>
            <w:tcW w:w="1742" w:type="dxa"/>
          </w:tcPr>
          <w:p>
            <w:pPr>
              <w:rPr>
                <w:rFonts w:hAnsi="宋体" w:eastAsia="宋体" w:cs="宋体"/>
                <w:bCs/>
                <w:szCs w:val="21"/>
              </w:rPr>
            </w:pPr>
            <w:r>
              <w:rPr>
                <w:rFonts w:hint="eastAsia" w:hAnsi="宋体" w:eastAsia="宋体" w:cs="宋体"/>
                <w:bCs/>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shd w:val="clear" w:color="auto" w:fill="D0CECE" w:themeFill="background2" w:themeFillShade="E6"/>
          </w:tcPr>
          <w:p>
            <w:pPr>
              <w:rPr>
                <w:rFonts w:hAnsi="宋体" w:eastAsia="宋体" w:cs="宋体"/>
                <w:b/>
                <w:bCs/>
                <w:szCs w:val="21"/>
              </w:rPr>
            </w:pPr>
            <w:r>
              <w:rPr>
                <w:rFonts w:hint="eastAsia" w:hAnsi="宋体" w:eastAsia="宋体" w:cs="宋体"/>
                <w:b/>
                <w:bCs/>
                <w:szCs w:val="21"/>
              </w:rPr>
              <w:t>承保模式</w:t>
            </w:r>
          </w:p>
        </w:tc>
        <w:tc>
          <w:tcPr>
            <w:tcW w:w="2219" w:type="dxa"/>
            <w:shd w:val="clear" w:color="auto" w:fill="auto"/>
          </w:tcPr>
          <w:p>
            <w:pPr>
              <w:rPr>
                <w:rFonts w:hAnsi="宋体" w:eastAsia="宋体" w:cs="宋体"/>
                <w:bCs/>
                <w:szCs w:val="21"/>
              </w:rPr>
            </w:pPr>
            <w:r>
              <w:rPr>
                <w:rFonts w:hint="eastAsia" w:hAnsi="宋体" w:eastAsia="宋体" w:cs="宋体"/>
                <w:bCs/>
                <w:szCs w:val="21"/>
              </w:rPr>
              <w:t>-</w:t>
            </w:r>
          </w:p>
        </w:tc>
        <w:tc>
          <w:tcPr>
            <w:tcW w:w="1741" w:type="dxa"/>
            <w:shd w:val="clear" w:color="auto" w:fill="D0CECE" w:themeFill="background2" w:themeFillShade="E6"/>
          </w:tcPr>
          <w:p>
            <w:pPr>
              <w:rPr>
                <w:rFonts w:hAnsi="宋体" w:eastAsia="宋体" w:cs="宋体"/>
                <w:b/>
                <w:bCs/>
                <w:szCs w:val="21"/>
              </w:rPr>
            </w:pPr>
            <w:r>
              <w:rPr>
                <w:rFonts w:hint="eastAsia" w:hAnsi="宋体" w:eastAsia="宋体" w:cs="宋体"/>
                <w:b/>
                <w:bCs/>
                <w:szCs w:val="21"/>
              </w:rPr>
              <w:t>支付方式</w:t>
            </w:r>
          </w:p>
        </w:tc>
        <w:tc>
          <w:tcPr>
            <w:tcW w:w="1742" w:type="dxa"/>
          </w:tcPr>
          <w:p>
            <w:pPr>
              <w:rPr>
                <w:rFonts w:hAnsi="宋体" w:eastAsia="宋体" w:cs="宋体"/>
                <w:bCs/>
                <w:szCs w:val="21"/>
              </w:rPr>
            </w:pPr>
            <w:r>
              <w:rPr>
                <w:rFonts w:hint="eastAsia" w:hAnsi="宋体" w:eastAsia="宋体" w:cs="宋体"/>
                <w:bCs/>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1800" w:type="dxa"/>
            <w:shd w:val="clear" w:color="auto" w:fill="D0CECE" w:themeFill="background2" w:themeFillShade="E6"/>
          </w:tcPr>
          <w:p>
            <w:pPr>
              <w:rPr>
                <w:rFonts w:hAnsi="宋体" w:eastAsia="宋体" w:cs="宋体"/>
                <w:b/>
                <w:bCs/>
                <w:szCs w:val="21"/>
              </w:rPr>
            </w:pPr>
            <w:r>
              <w:rPr>
                <w:rFonts w:hint="eastAsia" w:hAnsi="宋体" w:eastAsia="宋体" w:cs="宋体"/>
                <w:b/>
                <w:bCs/>
                <w:szCs w:val="21"/>
              </w:rPr>
              <w:t>是否发送短信</w:t>
            </w:r>
          </w:p>
        </w:tc>
        <w:tc>
          <w:tcPr>
            <w:tcW w:w="2219" w:type="dxa"/>
            <w:shd w:val="clear" w:color="auto" w:fill="auto"/>
          </w:tcPr>
          <w:p>
            <w:pPr>
              <w:rPr>
                <w:rFonts w:hAnsi="宋体" w:eastAsia="宋体" w:cs="宋体"/>
                <w:bCs/>
                <w:szCs w:val="21"/>
              </w:rPr>
            </w:pPr>
            <w:r>
              <w:rPr>
                <w:rFonts w:hint="eastAsia" w:hAnsi="宋体" w:eastAsia="宋体" w:cs="宋体"/>
                <w:bCs/>
                <w:szCs w:val="21"/>
              </w:rPr>
              <w:t>否</w:t>
            </w:r>
          </w:p>
        </w:tc>
        <w:tc>
          <w:tcPr>
            <w:tcW w:w="1741" w:type="dxa"/>
            <w:shd w:val="clear" w:color="auto" w:fill="D0CECE" w:themeFill="background2" w:themeFillShade="E6"/>
          </w:tcPr>
          <w:p>
            <w:pPr>
              <w:rPr>
                <w:rFonts w:hAnsi="宋体" w:eastAsia="宋体" w:cs="宋体"/>
                <w:b/>
                <w:bCs/>
                <w:szCs w:val="21"/>
              </w:rPr>
            </w:pPr>
            <w:r>
              <w:rPr>
                <w:rFonts w:hint="eastAsia" w:hAnsi="宋体" w:eastAsia="宋体" w:cs="宋体"/>
                <w:b/>
                <w:bCs/>
                <w:szCs w:val="21"/>
              </w:rPr>
              <w:t>是否发送邮件</w:t>
            </w:r>
          </w:p>
        </w:tc>
        <w:tc>
          <w:tcPr>
            <w:tcW w:w="1742" w:type="dxa"/>
          </w:tcPr>
          <w:p>
            <w:pPr>
              <w:rPr>
                <w:rFonts w:hAnsi="宋体" w:eastAsia="宋体" w:cs="宋体"/>
                <w:bCs/>
                <w:szCs w:val="21"/>
              </w:rPr>
            </w:pPr>
            <w:r>
              <w:rPr>
                <w:rFonts w:hint="eastAsia" w:hAnsi="宋体" w:eastAsia="宋体" w:cs="宋体"/>
                <w:bCs/>
                <w:szCs w:val="21"/>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shd w:val="clear" w:color="auto" w:fill="D0CECE" w:themeFill="background2" w:themeFillShade="E6"/>
          </w:tcPr>
          <w:p>
            <w:pPr>
              <w:rPr>
                <w:rFonts w:hAnsi="宋体" w:eastAsia="宋体" w:cs="宋体"/>
                <w:b/>
                <w:bCs/>
                <w:szCs w:val="21"/>
              </w:rPr>
            </w:pPr>
            <w:r>
              <w:rPr>
                <w:rFonts w:hint="eastAsia" w:hAnsi="宋体" w:eastAsia="宋体" w:cs="宋体"/>
                <w:b/>
                <w:bCs/>
                <w:szCs w:val="21"/>
              </w:rPr>
              <w:t>接口业务描述</w:t>
            </w:r>
          </w:p>
        </w:tc>
        <w:tc>
          <w:tcPr>
            <w:tcW w:w="5702" w:type="dxa"/>
            <w:gridSpan w:val="3"/>
            <w:shd w:val="clear" w:color="auto" w:fill="auto"/>
          </w:tcPr>
          <w:p>
            <w:pPr>
              <w:rPr>
                <w:rFonts w:hAnsi="宋体" w:eastAsia="宋体" w:cs="宋体"/>
                <w:bCs/>
                <w:szCs w:val="21"/>
              </w:rPr>
            </w:pPr>
            <w:r>
              <w:rPr>
                <w:rFonts w:hint="eastAsia" w:hAnsi="宋体" w:eastAsia="宋体" w:cs="宋体"/>
                <w:bCs/>
                <w:szCs w:val="21"/>
              </w:rPr>
              <w:t>投保前计算投保产品总保费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800" w:type="dxa"/>
            <w:shd w:val="clear" w:color="auto" w:fill="D0CECE" w:themeFill="background2" w:themeFillShade="E6"/>
          </w:tcPr>
          <w:p>
            <w:pPr>
              <w:rPr>
                <w:rFonts w:hAnsi="宋体" w:eastAsia="宋体" w:cs="宋体"/>
                <w:b/>
                <w:bCs/>
                <w:szCs w:val="21"/>
              </w:rPr>
            </w:pPr>
            <w:r>
              <w:rPr>
                <w:rFonts w:hint="eastAsia" w:hAnsi="宋体" w:eastAsia="宋体" w:cs="宋体"/>
                <w:b/>
                <w:bCs/>
                <w:szCs w:val="21"/>
              </w:rPr>
              <w:t>接口输入</w:t>
            </w:r>
          </w:p>
        </w:tc>
        <w:tc>
          <w:tcPr>
            <w:tcW w:w="5702" w:type="dxa"/>
            <w:gridSpan w:val="3"/>
            <w:shd w:val="clear" w:color="auto" w:fill="auto"/>
          </w:tcPr>
          <w:p>
            <w:pPr>
              <w:rPr>
                <w:rFonts w:hAnsi="宋体" w:eastAsia="宋体" w:cs="宋体"/>
                <w:bCs/>
                <w:szCs w:val="21"/>
              </w:rPr>
            </w:pPr>
            <w:r>
              <w:rPr>
                <w:rFonts w:hint="eastAsia" w:hAnsi="宋体" w:eastAsia="宋体" w:cs="宋体"/>
                <w:bCs/>
                <w:szCs w:val="21"/>
              </w:rPr>
              <w:t>保费计算请求报文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1" w:hRule="atLeast"/>
        </w:trPr>
        <w:tc>
          <w:tcPr>
            <w:tcW w:w="1800" w:type="dxa"/>
            <w:shd w:val="clear" w:color="auto" w:fill="D0CECE" w:themeFill="background2" w:themeFillShade="E6"/>
          </w:tcPr>
          <w:p>
            <w:pPr>
              <w:rPr>
                <w:rFonts w:hAnsi="宋体" w:eastAsia="宋体" w:cs="宋体"/>
                <w:b/>
                <w:bCs/>
                <w:szCs w:val="21"/>
              </w:rPr>
            </w:pPr>
            <w:r>
              <w:rPr>
                <w:rFonts w:hint="eastAsia" w:hAnsi="宋体" w:eastAsia="宋体" w:cs="宋体"/>
                <w:b/>
                <w:bCs/>
                <w:szCs w:val="21"/>
              </w:rPr>
              <w:t>接口输出</w:t>
            </w:r>
          </w:p>
        </w:tc>
        <w:tc>
          <w:tcPr>
            <w:tcW w:w="5702" w:type="dxa"/>
            <w:gridSpan w:val="3"/>
            <w:shd w:val="clear" w:color="auto" w:fill="auto"/>
          </w:tcPr>
          <w:p>
            <w:pPr>
              <w:rPr>
                <w:rFonts w:hAnsi="宋体" w:eastAsia="宋体" w:cs="宋体"/>
                <w:bCs/>
                <w:szCs w:val="21"/>
              </w:rPr>
            </w:pPr>
            <w:r>
              <w:rPr>
                <w:rFonts w:hint="eastAsia" w:hAnsi="宋体" w:eastAsia="宋体" w:cs="宋体"/>
                <w:bCs/>
                <w:szCs w:val="21"/>
              </w:rPr>
              <w:t>保费计算返回报文</w:t>
            </w:r>
          </w:p>
        </w:tc>
      </w:tr>
    </w:tbl>
    <w:p>
      <w:pPr>
        <w:pStyle w:val="4"/>
        <w:rPr>
          <w:rFonts w:asciiTheme="minorHAnsi"/>
          <w:szCs w:val="21"/>
        </w:rPr>
      </w:pPr>
      <w:r>
        <w:rPr>
          <w:rFonts w:hint="eastAsia" w:asciiTheme="minorHAnsi"/>
          <w:szCs w:val="21"/>
        </w:rPr>
        <w:t>流程图</w:t>
      </w:r>
    </w:p>
    <w:p>
      <w:pPr>
        <w:pStyle w:val="4"/>
        <w:rPr>
          <w:rFonts w:asciiTheme="minorHAnsi"/>
          <w:szCs w:val="21"/>
        </w:rPr>
      </w:pPr>
      <w:r>
        <w:rPr>
          <w:rFonts w:hint="eastAsia" w:asciiTheme="minorHAnsi"/>
          <w:szCs w:val="21"/>
        </w:rPr>
        <w:t>请求报文样例及说明</w:t>
      </w:r>
    </w:p>
    <w:p/>
    <w:p>
      <w:pPr>
        <w:pStyle w:val="5"/>
        <w:numPr>
          <w:ilvl w:val="0"/>
          <w:numId w:val="2"/>
        </w:numPr>
      </w:pPr>
      <w:r>
        <w:rPr>
          <w:rFonts w:hint="eastAsia"/>
        </w:rPr>
        <w:t>请求报文样例</w:t>
      </w:r>
    </w:p>
    <w:p>
      <w:pPr>
        <w:rPr>
          <w:szCs w:val="21"/>
        </w:rPr>
      </w:pPr>
    </w:p>
    <w:tbl>
      <w:tblPr>
        <w:tblStyle w:val="24"/>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56" w:type="dxa"/>
          </w:tcPr>
          <w:p>
            <w:pPr>
              <w:rPr>
                <w:rFonts w:hAnsi="宋体" w:eastAsia="宋体" w:cs="宋体"/>
                <w:szCs w:val="21"/>
              </w:rPr>
            </w:pPr>
            <w:r>
              <w:rPr>
                <w:rFonts w:hAnsi="宋体" w:eastAsia="宋体" w:cs="宋体"/>
                <w:szCs w:val="21"/>
              </w:rPr>
              <w:t>&lt;?xml version="1.0" encoding="utf-8"?&gt;</w:t>
            </w:r>
          </w:p>
          <w:p>
            <w:pPr>
              <w:rPr>
                <w:rFonts w:hAnsi="宋体" w:eastAsia="宋体" w:cs="宋体"/>
                <w:szCs w:val="21"/>
              </w:rPr>
            </w:pPr>
          </w:p>
          <w:p>
            <w:pPr>
              <w:rPr>
                <w:rFonts w:hAnsi="宋体" w:eastAsia="宋体" w:cs="宋体"/>
                <w:szCs w:val="21"/>
              </w:rPr>
            </w:pPr>
            <w:r>
              <w:rPr>
                <w:rFonts w:hAnsi="宋体" w:eastAsia="宋体" w:cs="宋体"/>
                <w:szCs w:val="21"/>
              </w:rPr>
              <w:t xml:space="preserve">&lt;TradeData&gt; </w:t>
            </w:r>
          </w:p>
          <w:p>
            <w:pPr>
              <w:rPr>
                <w:rFonts w:hAnsi="宋体" w:eastAsia="宋体" w:cs="宋体"/>
                <w:szCs w:val="21"/>
              </w:rPr>
            </w:pPr>
            <w:r>
              <w:rPr>
                <w:rFonts w:hAnsi="宋体" w:eastAsia="宋体" w:cs="宋体"/>
                <w:szCs w:val="21"/>
              </w:rPr>
              <w:t xml:space="preserve">  &lt;BaseInfo&gt; </w:t>
            </w:r>
          </w:p>
          <w:p>
            <w:pPr>
              <w:rPr>
                <w:rFonts w:hAnsi="宋体" w:eastAsia="宋体" w:cs="宋体"/>
                <w:szCs w:val="21"/>
              </w:rPr>
            </w:pPr>
            <w:r>
              <w:rPr>
                <w:rFonts w:hint="eastAsia" w:hAnsi="宋体" w:eastAsia="宋体" w:cs="宋体"/>
                <w:szCs w:val="21"/>
              </w:rPr>
              <w:t xml:space="preserve">    &lt;!--交易日期--&gt;  </w:t>
            </w:r>
          </w:p>
          <w:p>
            <w:pPr>
              <w:rPr>
                <w:rFonts w:hAnsi="宋体" w:eastAsia="宋体" w:cs="宋体"/>
                <w:szCs w:val="21"/>
              </w:rPr>
            </w:pPr>
            <w:r>
              <w:rPr>
                <w:rFonts w:hAnsi="宋体" w:eastAsia="宋体" w:cs="宋体"/>
                <w:szCs w:val="21"/>
              </w:rPr>
              <w:t xml:space="preserve">    &lt;TranDate&gt;20171020&lt;/TranDate&gt;  </w:t>
            </w:r>
          </w:p>
          <w:p>
            <w:pPr>
              <w:rPr>
                <w:rFonts w:hAnsi="宋体" w:eastAsia="宋体" w:cs="宋体"/>
                <w:szCs w:val="21"/>
              </w:rPr>
            </w:pPr>
            <w:r>
              <w:rPr>
                <w:rFonts w:hint="eastAsia" w:hAnsi="宋体" w:eastAsia="宋体" w:cs="宋体"/>
                <w:szCs w:val="21"/>
              </w:rPr>
              <w:t xml:space="preserve">    &lt;!--交易时间--&gt;  </w:t>
            </w:r>
          </w:p>
          <w:p>
            <w:pPr>
              <w:rPr>
                <w:rFonts w:hAnsi="宋体" w:eastAsia="宋体" w:cs="宋体"/>
                <w:szCs w:val="21"/>
              </w:rPr>
            </w:pPr>
            <w:r>
              <w:rPr>
                <w:rFonts w:hAnsi="宋体" w:eastAsia="宋体" w:cs="宋体"/>
                <w:szCs w:val="21"/>
              </w:rPr>
              <w:t xml:space="preserve">    &lt;TranTime&gt;133408&lt;/TranTime&gt;  </w:t>
            </w:r>
          </w:p>
          <w:p>
            <w:pPr>
              <w:rPr>
                <w:rFonts w:hAnsi="宋体" w:eastAsia="宋体" w:cs="宋体"/>
                <w:szCs w:val="21"/>
              </w:rPr>
            </w:pPr>
            <w:r>
              <w:rPr>
                <w:rFonts w:hint="eastAsia" w:hAnsi="宋体" w:eastAsia="宋体" w:cs="宋体"/>
                <w:szCs w:val="21"/>
              </w:rPr>
              <w:t xml:space="preserve">    &lt;!--交易流水号--&gt;  </w:t>
            </w:r>
          </w:p>
          <w:p>
            <w:pPr>
              <w:rPr>
                <w:rFonts w:hAnsi="宋体" w:eastAsia="宋体" w:cs="宋体"/>
                <w:szCs w:val="21"/>
              </w:rPr>
            </w:pPr>
            <w:r>
              <w:rPr>
                <w:rFonts w:hAnsi="宋体" w:eastAsia="宋体" w:cs="宋体"/>
                <w:szCs w:val="21"/>
              </w:rPr>
              <w:t xml:space="preserve">    &lt;TranNo&gt;T00020171012000000029359&lt;/TranNo&gt;  </w:t>
            </w:r>
          </w:p>
          <w:p>
            <w:pPr>
              <w:rPr>
                <w:rFonts w:hAnsi="宋体" w:eastAsia="宋体" w:cs="宋体"/>
                <w:szCs w:val="21"/>
              </w:rPr>
            </w:pPr>
            <w:r>
              <w:rPr>
                <w:rFonts w:hint="eastAsia" w:hAnsi="宋体" w:eastAsia="宋体" w:cs="宋体"/>
                <w:szCs w:val="21"/>
              </w:rPr>
              <w:t xml:space="preserve">    &lt;!--接口编码 06-保费试算--&gt;  </w:t>
            </w:r>
          </w:p>
          <w:p>
            <w:pPr>
              <w:rPr>
                <w:rFonts w:hAnsi="宋体" w:eastAsia="宋体" w:cs="宋体"/>
                <w:szCs w:val="21"/>
              </w:rPr>
            </w:pPr>
            <w:r>
              <w:rPr>
                <w:rFonts w:hAnsi="宋体" w:eastAsia="宋体" w:cs="宋体"/>
                <w:szCs w:val="21"/>
              </w:rPr>
              <w:t xml:space="preserve">    &lt;FuncFlag&gt;06&lt;/FuncFlag&gt;  </w:t>
            </w:r>
          </w:p>
          <w:p>
            <w:pPr>
              <w:rPr>
                <w:rFonts w:hAnsi="宋体" w:eastAsia="宋体" w:cs="宋体"/>
                <w:szCs w:val="21"/>
              </w:rPr>
            </w:pPr>
            <w:r>
              <w:rPr>
                <w:rFonts w:hint="eastAsia" w:hAnsi="宋体" w:eastAsia="宋体" w:cs="宋体"/>
                <w:szCs w:val="21"/>
              </w:rPr>
              <w:t xml:space="preserve">    &lt;!--渠道编码--&gt;  </w:t>
            </w:r>
          </w:p>
          <w:p>
            <w:pPr>
              <w:rPr>
                <w:rFonts w:hAnsi="宋体" w:eastAsia="宋体" w:cs="宋体"/>
                <w:szCs w:val="21"/>
              </w:rPr>
            </w:pPr>
            <w:r>
              <w:rPr>
                <w:rFonts w:hAnsi="宋体" w:eastAsia="宋体" w:cs="宋体"/>
                <w:szCs w:val="21"/>
              </w:rPr>
              <w:t xml:space="preserve">    &lt;AccessCode&gt;ybt&lt;/AccessCode&gt;</w:t>
            </w:r>
          </w:p>
          <w:p>
            <w:pPr>
              <w:rPr>
                <w:rFonts w:hAnsi="宋体" w:eastAsia="宋体" w:cs="宋体"/>
                <w:szCs w:val="21"/>
              </w:rPr>
            </w:pPr>
            <w:r>
              <w:rPr>
                <w:rFonts w:hAnsi="宋体" w:eastAsia="宋体" w:cs="宋体"/>
                <w:szCs w:val="21"/>
              </w:rPr>
              <w:t xml:space="preserve">  &lt;/BaseInfo&gt;  </w:t>
            </w:r>
          </w:p>
          <w:p>
            <w:pPr>
              <w:rPr>
                <w:rFonts w:hAnsi="宋体" w:eastAsia="宋体" w:cs="宋体"/>
                <w:szCs w:val="21"/>
              </w:rPr>
            </w:pPr>
            <w:r>
              <w:rPr>
                <w:rFonts w:hAnsi="宋体" w:eastAsia="宋体" w:cs="宋体"/>
                <w:szCs w:val="21"/>
              </w:rPr>
              <w:t xml:space="preserve">  &lt;InputData&gt; </w:t>
            </w:r>
          </w:p>
          <w:p>
            <w:pPr>
              <w:rPr>
                <w:rFonts w:hAnsi="宋体" w:eastAsia="宋体" w:cs="宋体"/>
                <w:szCs w:val="21"/>
              </w:rPr>
            </w:pPr>
            <w:r>
              <w:rPr>
                <w:rFonts w:hAnsi="宋体" w:eastAsia="宋体" w:cs="宋体"/>
                <w:szCs w:val="21"/>
              </w:rPr>
              <w:tab/>
            </w:r>
            <w:r>
              <w:rPr>
                <w:rFonts w:hAnsi="宋体" w:eastAsia="宋体" w:cs="宋体"/>
                <w:szCs w:val="21"/>
              </w:rPr>
              <w:t>&lt;CommonInfo&gt;</w:t>
            </w:r>
          </w:p>
          <w:p>
            <w:pPr>
              <w:rPr>
                <w:rFonts w:hAnsi="宋体" w:eastAsia="宋体" w:cs="宋体"/>
                <w:szCs w:val="21"/>
              </w:rPr>
            </w:pPr>
            <w:r>
              <w:rPr>
                <w:rFonts w:hint="eastAsia" w:hAnsi="宋体" w:eastAsia="宋体" w:cs="宋体"/>
                <w:szCs w:val="21"/>
              </w:rPr>
              <w:tab/>
            </w:r>
            <w:r>
              <w:rPr>
                <w:rFonts w:hint="eastAsia" w:hAnsi="宋体" w:eastAsia="宋体" w:cs="宋体"/>
                <w:szCs w:val="21"/>
              </w:rPr>
              <w:t xml:space="preserve">    &lt;!--保险公司编码--&gt;</w:t>
            </w:r>
          </w:p>
          <w:p>
            <w:pPr>
              <w:rPr>
                <w:rFonts w:hAnsi="宋体" w:eastAsia="宋体" w:cs="宋体"/>
                <w:szCs w:val="21"/>
              </w:rPr>
            </w:pPr>
            <w:r>
              <w:rPr>
                <w:rFonts w:hAnsi="宋体" w:eastAsia="宋体" w:cs="宋体"/>
                <w:szCs w:val="21"/>
              </w:rPr>
              <w:tab/>
            </w:r>
            <w:r>
              <w:rPr>
                <w:rFonts w:hAnsi="宋体" w:eastAsia="宋体" w:cs="宋体"/>
                <w:szCs w:val="21"/>
              </w:rPr>
              <w:tab/>
            </w:r>
            <w:r>
              <w:rPr>
                <w:rFonts w:hAnsi="宋体" w:eastAsia="宋体" w:cs="宋体"/>
                <w:szCs w:val="21"/>
              </w:rPr>
              <w:t>&lt;CarrierCode&gt;102&lt;/CarrierCode&gt;</w:t>
            </w:r>
          </w:p>
          <w:p>
            <w:pPr>
              <w:rPr>
                <w:rFonts w:hAnsi="宋体" w:eastAsia="宋体" w:cs="宋体"/>
                <w:szCs w:val="21"/>
              </w:rPr>
            </w:pPr>
            <w:r>
              <w:rPr>
                <w:rFonts w:hint="eastAsia" w:hAnsi="宋体" w:eastAsia="宋体" w:cs="宋体"/>
                <w:szCs w:val="21"/>
              </w:rPr>
              <w:tab/>
            </w:r>
            <w:r>
              <w:rPr>
                <w:rFonts w:hint="eastAsia" w:hAnsi="宋体" w:eastAsia="宋体" w:cs="宋体"/>
                <w:szCs w:val="21"/>
              </w:rPr>
              <w:tab/>
            </w:r>
            <w:r>
              <w:rPr>
                <w:rFonts w:hint="eastAsia" w:hAnsi="宋体" w:eastAsia="宋体" w:cs="宋体"/>
                <w:szCs w:val="21"/>
              </w:rPr>
              <w:t>&lt;!--银行代码--&gt;</w:t>
            </w:r>
          </w:p>
          <w:p>
            <w:pPr>
              <w:rPr>
                <w:rFonts w:hAnsi="宋体" w:eastAsia="宋体" w:cs="宋体"/>
                <w:szCs w:val="21"/>
              </w:rPr>
            </w:pPr>
            <w:r>
              <w:rPr>
                <w:rFonts w:hAnsi="宋体" w:eastAsia="宋体" w:cs="宋体"/>
                <w:szCs w:val="21"/>
              </w:rPr>
              <w:tab/>
            </w:r>
            <w:r>
              <w:rPr>
                <w:rFonts w:hAnsi="宋体" w:eastAsia="宋体" w:cs="宋体"/>
                <w:szCs w:val="21"/>
              </w:rPr>
              <w:tab/>
            </w:r>
            <w:r>
              <w:rPr>
                <w:rFonts w:hAnsi="宋体" w:eastAsia="宋体" w:cs="宋体"/>
                <w:szCs w:val="21"/>
              </w:rPr>
              <w:t>&lt;BankCode&gt;06&lt;/BankCode&gt;</w:t>
            </w:r>
          </w:p>
          <w:p>
            <w:pPr>
              <w:rPr>
                <w:rFonts w:hAnsi="宋体" w:eastAsia="宋体" w:cs="宋体"/>
                <w:szCs w:val="21"/>
              </w:rPr>
            </w:pPr>
            <w:r>
              <w:rPr>
                <w:rFonts w:hint="eastAsia" w:hAnsi="宋体" w:eastAsia="宋体" w:cs="宋体"/>
                <w:szCs w:val="21"/>
              </w:rPr>
              <w:tab/>
            </w:r>
            <w:r>
              <w:rPr>
                <w:rFonts w:hint="eastAsia" w:hAnsi="宋体" w:eastAsia="宋体" w:cs="宋体"/>
                <w:szCs w:val="21"/>
              </w:rPr>
              <w:tab/>
            </w:r>
            <w:r>
              <w:rPr>
                <w:rFonts w:hint="eastAsia" w:hAnsi="宋体" w:eastAsia="宋体" w:cs="宋体"/>
                <w:szCs w:val="21"/>
              </w:rPr>
              <w:t>&lt;!--地区代码--&gt;</w:t>
            </w:r>
          </w:p>
          <w:p>
            <w:pPr>
              <w:rPr>
                <w:rFonts w:hAnsi="宋体" w:eastAsia="宋体" w:cs="宋体"/>
                <w:szCs w:val="21"/>
              </w:rPr>
            </w:pPr>
            <w:r>
              <w:rPr>
                <w:rFonts w:hAnsi="宋体" w:eastAsia="宋体" w:cs="宋体"/>
                <w:szCs w:val="21"/>
              </w:rPr>
              <w:tab/>
            </w:r>
            <w:r>
              <w:rPr>
                <w:rFonts w:hAnsi="宋体" w:eastAsia="宋体" w:cs="宋体"/>
                <w:szCs w:val="21"/>
              </w:rPr>
              <w:tab/>
            </w:r>
            <w:r>
              <w:rPr>
                <w:rFonts w:hAnsi="宋体" w:eastAsia="宋体" w:cs="宋体"/>
                <w:szCs w:val="21"/>
              </w:rPr>
              <w:t>&lt;RegionCode&gt;0755&lt;/RegionCode&gt;</w:t>
            </w:r>
          </w:p>
          <w:p>
            <w:pPr>
              <w:rPr>
                <w:rFonts w:hAnsi="宋体" w:eastAsia="宋体" w:cs="宋体"/>
                <w:szCs w:val="21"/>
              </w:rPr>
            </w:pPr>
            <w:r>
              <w:rPr>
                <w:rFonts w:hint="eastAsia" w:hAnsi="宋体" w:eastAsia="宋体" w:cs="宋体"/>
                <w:szCs w:val="21"/>
              </w:rPr>
              <w:tab/>
            </w:r>
            <w:r>
              <w:rPr>
                <w:rFonts w:hint="eastAsia" w:hAnsi="宋体" w:eastAsia="宋体" w:cs="宋体"/>
                <w:szCs w:val="21"/>
              </w:rPr>
              <w:tab/>
            </w:r>
            <w:r>
              <w:rPr>
                <w:rFonts w:hint="eastAsia" w:hAnsi="宋体" w:eastAsia="宋体" w:cs="宋体"/>
                <w:szCs w:val="21"/>
              </w:rPr>
              <w:t>&lt;!--网点代码--&gt;</w:t>
            </w:r>
          </w:p>
          <w:p>
            <w:pPr>
              <w:rPr>
                <w:rFonts w:hAnsi="宋体" w:eastAsia="宋体" w:cs="宋体"/>
                <w:szCs w:val="21"/>
              </w:rPr>
            </w:pPr>
            <w:r>
              <w:rPr>
                <w:rFonts w:hAnsi="宋体" w:eastAsia="宋体" w:cs="宋体"/>
                <w:szCs w:val="21"/>
              </w:rPr>
              <w:tab/>
            </w:r>
            <w:r>
              <w:rPr>
                <w:rFonts w:hAnsi="宋体" w:eastAsia="宋体" w:cs="宋体"/>
                <w:szCs w:val="21"/>
              </w:rPr>
              <w:tab/>
            </w:r>
            <w:r>
              <w:rPr>
                <w:rFonts w:hAnsi="宋体" w:eastAsia="宋体" w:cs="宋体"/>
                <w:szCs w:val="21"/>
              </w:rPr>
              <w:t>&lt;BranchCode&gt;755512&lt;/BranchCode&gt;</w:t>
            </w:r>
          </w:p>
          <w:p>
            <w:pPr>
              <w:rPr>
                <w:rFonts w:hAnsi="宋体" w:eastAsia="宋体" w:cs="宋体"/>
                <w:szCs w:val="21"/>
              </w:rPr>
            </w:pPr>
            <w:r>
              <w:rPr>
                <w:rFonts w:hint="eastAsia" w:hAnsi="宋体" w:eastAsia="宋体" w:cs="宋体"/>
                <w:szCs w:val="21"/>
              </w:rPr>
              <w:tab/>
            </w:r>
            <w:r>
              <w:rPr>
                <w:rFonts w:hint="eastAsia" w:hAnsi="宋体" w:eastAsia="宋体" w:cs="宋体"/>
                <w:szCs w:val="21"/>
              </w:rPr>
              <w:tab/>
            </w:r>
            <w:r>
              <w:rPr>
                <w:rFonts w:hint="eastAsia" w:hAnsi="宋体" w:eastAsia="宋体" w:cs="宋体"/>
                <w:szCs w:val="21"/>
              </w:rPr>
              <w:t>&lt;!--柜员代码--&gt;</w:t>
            </w:r>
            <w:r>
              <w:rPr>
                <w:rFonts w:hint="eastAsia" w:hAnsi="宋体" w:eastAsia="宋体" w:cs="宋体"/>
                <w:szCs w:val="21"/>
              </w:rPr>
              <w:tab/>
            </w:r>
          </w:p>
          <w:p>
            <w:pPr>
              <w:rPr>
                <w:rFonts w:hAnsi="宋体" w:eastAsia="宋体" w:cs="宋体"/>
                <w:szCs w:val="21"/>
              </w:rPr>
            </w:pPr>
            <w:r>
              <w:rPr>
                <w:rFonts w:hAnsi="宋体" w:eastAsia="宋体" w:cs="宋体"/>
                <w:szCs w:val="21"/>
              </w:rPr>
              <w:tab/>
            </w:r>
            <w:r>
              <w:rPr>
                <w:rFonts w:hAnsi="宋体" w:eastAsia="宋体" w:cs="宋体"/>
                <w:szCs w:val="21"/>
              </w:rPr>
              <w:tab/>
            </w:r>
            <w:r>
              <w:rPr>
                <w:rFonts w:hAnsi="宋体" w:eastAsia="宋体" w:cs="宋体"/>
                <w:szCs w:val="21"/>
              </w:rPr>
              <w:t>&lt;TellerCode&gt;755333&lt;/TellerCode&gt;</w:t>
            </w:r>
          </w:p>
          <w:p>
            <w:pPr>
              <w:rPr>
                <w:rFonts w:hAnsi="宋体" w:eastAsia="宋体" w:cs="宋体"/>
                <w:szCs w:val="21"/>
              </w:rPr>
            </w:pPr>
            <w:r>
              <w:rPr>
                <w:rFonts w:hAnsi="宋体" w:eastAsia="宋体" w:cs="宋体"/>
                <w:szCs w:val="21"/>
              </w:rPr>
              <w:tab/>
            </w:r>
            <w:r>
              <w:rPr>
                <w:rFonts w:hAnsi="宋体" w:eastAsia="宋体" w:cs="宋体"/>
                <w:szCs w:val="21"/>
              </w:rPr>
              <w:t>&lt;/CommonInfo&gt;</w:t>
            </w:r>
          </w:p>
          <w:p>
            <w:pPr>
              <w:rPr>
                <w:rFonts w:hAnsi="宋体" w:eastAsia="宋体" w:cs="宋体"/>
                <w:szCs w:val="21"/>
              </w:rPr>
            </w:pPr>
            <w:r>
              <w:rPr>
                <w:rFonts w:hAnsi="宋体" w:eastAsia="宋体" w:cs="宋体"/>
                <w:szCs w:val="21"/>
              </w:rPr>
              <w:t xml:space="preserve">    &lt;CalPremList&gt; </w:t>
            </w:r>
          </w:p>
          <w:p>
            <w:pPr>
              <w:rPr>
                <w:rFonts w:hAnsi="宋体" w:eastAsia="宋体" w:cs="宋体"/>
                <w:szCs w:val="21"/>
              </w:rPr>
            </w:pPr>
            <w:r>
              <w:rPr>
                <w:rFonts w:hAnsi="宋体" w:eastAsia="宋体" w:cs="宋体"/>
                <w:szCs w:val="21"/>
              </w:rPr>
              <w:t xml:space="preserve">      &lt;CalPremInfo&gt; </w:t>
            </w:r>
          </w:p>
          <w:p>
            <w:pPr>
              <w:rPr>
                <w:rFonts w:hAnsi="宋体" w:eastAsia="宋体" w:cs="宋体"/>
                <w:szCs w:val="21"/>
              </w:rPr>
            </w:pPr>
            <w:r>
              <w:rPr>
                <w:rFonts w:hAnsi="宋体" w:eastAsia="宋体" w:cs="宋体"/>
                <w:szCs w:val="21"/>
              </w:rPr>
              <w:tab/>
            </w:r>
            <w:r>
              <w:rPr>
                <w:rFonts w:hAnsi="宋体" w:eastAsia="宋体" w:cs="宋体"/>
                <w:szCs w:val="21"/>
              </w:rPr>
              <w:t xml:space="preserve">   &lt;AppntInfo&gt;</w:t>
            </w:r>
          </w:p>
          <w:p>
            <w:pPr>
              <w:rPr>
                <w:rFonts w:hAnsi="宋体" w:eastAsia="宋体" w:cs="宋体"/>
                <w:szCs w:val="21"/>
              </w:rPr>
            </w:pPr>
            <w:r>
              <w:rPr>
                <w:rFonts w:hint="eastAsia" w:hAnsi="宋体" w:eastAsia="宋体" w:cs="宋体"/>
                <w:szCs w:val="21"/>
              </w:rPr>
              <w:tab/>
            </w:r>
            <w:r>
              <w:rPr>
                <w:rFonts w:hint="eastAsia" w:hAnsi="宋体" w:eastAsia="宋体" w:cs="宋体"/>
                <w:szCs w:val="21"/>
              </w:rPr>
              <w:t xml:space="preserve">      &lt;!--投保人姓名 可空--&gt;</w:t>
            </w:r>
          </w:p>
          <w:p>
            <w:pPr>
              <w:rPr>
                <w:rFonts w:hAnsi="宋体" w:eastAsia="宋体" w:cs="宋体"/>
                <w:szCs w:val="21"/>
              </w:rPr>
            </w:pPr>
            <w:r>
              <w:rPr>
                <w:rFonts w:hint="eastAsia" w:hAnsi="宋体" w:eastAsia="宋体" w:cs="宋体"/>
                <w:szCs w:val="21"/>
              </w:rPr>
              <w:t xml:space="preserve">          &lt;AppntName&gt;李婧&lt;/AppntName&gt;</w:t>
            </w:r>
          </w:p>
          <w:p>
            <w:pPr>
              <w:rPr>
                <w:rFonts w:hAnsi="宋体" w:eastAsia="宋体" w:cs="宋体"/>
                <w:szCs w:val="21"/>
              </w:rPr>
            </w:pPr>
            <w:r>
              <w:rPr>
                <w:rFonts w:hint="eastAsia" w:hAnsi="宋体" w:eastAsia="宋体" w:cs="宋体"/>
                <w:szCs w:val="21"/>
              </w:rPr>
              <w:tab/>
            </w:r>
            <w:r>
              <w:rPr>
                <w:rFonts w:hint="eastAsia" w:hAnsi="宋体" w:eastAsia="宋体" w:cs="宋体"/>
                <w:szCs w:val="21"/>
              </w:rPr>
              <w:tab/>
            </w:r>
            <w:r>
              <w:rPr>
                <w:rFonts w:hint="eastAsia" w:hAnsi="宋体" w:eastAsia="宋体" w:cs="宋体"/>
                <w:szCs w:val="21"/>
              </w:rPr>
              <w:t xml:space="preserve">  &lt;!--投保人性别 可空--&gt;</w:t>
            </w:r>
          </w:p>
          <w:p>
            <w:pPr>
              <w:rPr>
                <w:rFonts w:hAnsi="宋体" w:eastAsia="宋体" w:cs="宋体"/>
                <w:szCs w:val="21"/>
              </w:rPr>
            </w:pPr>
            <w:r>
              <w:rPr>
                <w:rFonts w:hAnsi="宋体" w:eastAsia="宋体" w:cs="宋体"/>
                <w:szCs w:val="21"/>
              </w:rPr>
              <w:t xml:space="preserve">          &lt;AppntSex&gt;1&lt;/AppntSex&gt;</w:t>
            </w:r>
          </w:p>
          <w:p>
            <w:pPr>
              <w:rPr>
                <w:rFonts w:hAnsi="宋体" w:eastAsia="宋体" w:cs="宋体"/>
                <w:szCs w:val="21"/>
              </w:rPr>
            </w:pPr>
            <w:r>
              <w:rPr>
                <w:rFonts w:hint="eastAsia" w:hAnsi="宋体" w:eastAsia="宋体" w:cs="宋体"/>
                <w:szCs w:val="21"/>
              </w:rPr>
              <w:tab/>
            </w:r>
            <w:r>
              <w:rPr>
                <w:rFonts w:hint="eastAsia" w:hAnsi="宋体" w:eastAsia="宋体" w:cs="宋体"/>
                <w:szCs w:val="21"/>
              </w:rPr>
              <w:tab/>
            </w:r>
            <w:r>
              <w:rPr>
                <w:rFonts w:hint="eastAsia" w:hAnsi="宋体" w:eastAsia="宋体" w:cs="宋体"/>
                <w:szCs w:val="21"/>
              </w:rPr>
              <w:t xml:space="preserve">  &lt;!--投保人生日yyyyMMdd 可空--&gt;</w:t>
            </w:r>
          </w:p>
          <w:p>
            <w:pPr>
              <w:rPr>
                <w:rFonts w:hAnsi="宋体" w:eastAsia="宋体" w:cs="宋体"/>
                <w:szCs w:val="21"/>
              </w:rPr>
            </w:pPr>
            <w:r>
              <w:rPr>
                <w:rFonts w:hAnsi="宋体" w:eastAsia="宋体" w:cs="宋体"/>
                <w:szCs w:val="21"/>
              </w:rPr>
              <w:tab/>
            </w:r>
            <w:r>
              <w:rPr>
                <w:rFonts w:hAnsi="宋体" w:eastAsia="宋体" w:cs="宋体"/>
                <w:szCs w:val="21"/>
              </w:rPr>
              <w:tab/>
            </w:r>
            <w:r>
              <w:rPr>
                <w:rFonts w:hAnsi="宋体" w:eastAsia="宋体" w:cs="宋体"/>
                <w:szCs w:val="21"/>
              </w:rPr>
              <w:t xml:space="preserve">  &lt;AppntBirthday&gt;19830616&lt;/AppntBirthday&gt;</w:t>
            </w:r>
          </w:p>
          <w:p>
            <w:pPr>
              <w:rPr>
                <w:rFonts w:hAnsi="宋体" w:eastAsia="宋体" w:cs="宋体"/>
                <w:szCs w:val="21"/>
              </w:rPr>
            </w:pPr>
            <w:r>
              <w:rPr>
                <w:rFonts w:hint="eastAsia" w:hAnsi="宋体" w:eastAsia="宋体" w:cs="宋体"/>
                <w:szCs w:val="21"/>
              </w:rPr>
              <w:tab/>
            </w:r>
            <w:r>
              <w:rPr>
                <w:rFonts w:hint="eastAsia" w:hAnsi="宋体" w:eastAsia="宋体" w:cs="宋体"/>
                <w:szCs w:val="21"/>
              </w:rPr>
              <w:tab/>
            </w:r>
            <w:r>
              <w:rPr>
                <w:rFonts w:hint="eastAsia" w:hAnsi="宋体" w:eastAsia="宋体" w:cs="宋体"/>
                <w:szCs w:val="21"/>
              </w:rPr>
              <w:t xml:space="preserve">  &lt;!--投保人职业代码 可空--&gt;</w:t>
            </w:r>
          </w:p>
          <w:p>
            <w:pPr>
              <w:rPr>
                <w:rFonts w:hAnsi="宋体" w:eastAsia="宋体" w:cs="宋体"/>
                <w:szCs w:val="21"/>
              </w:rPr>
            </w:pPr>
            <w:r>
              <w:rPr>
                <w:rFonts w:hAnsi="宋体" w:eastAsia="宋体" w:cs="宋体"/>
                <w:szCs w:val="21"/>
              </w:rPr>
              <w:t xml:space="preserve">          &lt;OccupationCode&gt;1901003&lt;/OccupationCode&gt;</w:t>
            </w:r>
          </w:p>
          <w:p>
            <w:pPr>
              <w:rPr>
                <w:rFonts w:hAnsi="宋体" w:eastAsia="宋体" w:cs="宋体"/>
                <w:szCs w:val="21"/>
              </w:rPr>
            </w:pPr>
            <w:r>
              <w:rPr>
                <w:rFonts w:hint="eastAsia" w:hAnsi="宋体" w:eastAsia="宋体" w:cs="宋体"/>
                <w:szCs w:val="21"/>
              </w:rPr>
              <w:tab/>
            </w:r>
            <w:r>
              <w:rPr>
                <w:rFonts w:hint="eastAsia" w:hAnsi="宋体" w:eastAsia="宋体" w:cs="宋体"/>
                <w:szCs w:val="21"/>
              </w:rPr>
              <w:tab/>
            </w:r>
            <w:r>
              <w:rPr>
                <w:rFonts w:hint="eastAsia" w:hAnsi="宋体" w:eastAsia="宋体" w:cs="宋体"/>
                <w:szCs w:val="21"/>
              </w:rPr>
              <w:t xml:space="preserve">  &lt;!--投保人和被保人关系 可空--&gt;</w:t>
            </w:r>
          </w:p>
          <w:p>
            <w:pPr>
              <w:rPr>
                <w:rFonts w:hAnsi="宋体" w:eastAsia="宋体" w:cs="宋体"/>
                <w:szCs w:val="21"/>
              </w:rPr>
            </w:pPr>
            <w:r>
              <w:rPr>
                <w:rFonts w:hAnsi="宋体" w:eastAsia="宋体" w:cs="宋体"/>
                <w:szCs w:val="21"/>
              </w:rPr>
              <w:t xml:space="preserve">          &lt;RelaToMainInsured&gt;01&lt;/RelaToMainInsured&gt;</w:t>
            </w:r>
          </w:p>
          <w:p>
            <w:pPr>
              <w:rPr>
                <w:rFonts w:hAnsi="宋体" w:eastAsia="宋体" w:cs="宋体"/>
                <w:szCs w:val="21"/>
              </w:rPr>
            </w:pPr>
            <w:r>
              <w:rPr>
                <w:rFonts w:hAnsi="宋体" w:eastAsia="宋体" w:cs="宋体"/>
                <w:szCs w:val="21"/>
              </w:rPr>
              <w:t xml:space="preserve">        &lt;/AppntInfo&gt;</w:t>
            </w:r>
          </w:p>
          <w:p>
            <w:pPr>
              <w:rPr>
                <w:rFonts w:hAnsi="宋体" w:eastAsia="宋体" w:cs="宋体"/>
                <w:szCs w:val="21"/>
              </w:rPr>
            </w:pPr>
            <w:r>
              <w:rPr>
                <w:rFonts w:hAnsi="宋体" w:eastAsia="宋体" w:cs="宋体"/>
                <w:szCs w:val="21"/>
              </w:rPr>
              <w:t xml:space="preserve">        &lt;InsuredInfo&gt; </w:t>
            </w:r>
          </w:p>
          <w:p>
            <w:pPr>
              <w:rPr>
                <w:rFonts w:hAnsi="宋体" w:eastAsia="宋体" w:cs="宋体"/>
                <w:szCs w:val="21"/>
              </w:rPr>
            </w:pPr>
            <w:r>
              <w:rPr>
                <w:rFonts w:hint="eastAsia" w:hAnsi="宋体" w:eastAsia="宋体" w:cs="宋体"/>
                <w:szCs w:val="21"/>
              </w:rPr>
              <w:t xml:space="preserve">          &lt;!--被保人性别 0-男 1-女 必传--&gt;  </w:t>
            </w:r>
          </w:p>
          <w:p>
            <w:pPr>
              <w:rPr>
                <w:rFonts w:hAnsi="宋体" w:eastAsia="宋体" w:cs="宋体"/>
                <w:szCs w:val="21"/>
              </w:rPr>
            </w:pPr>
            <w:r>
              <w:rPr>
                <w:rFonts w:hAnsi="宋体" w:eastAsia="宋体" w:cs="宋体"/>
                <w:szCs w:val="21"/>
              </w:rPr>
              <w:t xml:space="preserve">          &lt;Sex&gt;1&lt;/Sex&gt;  </w:t>
            </w:r>
          </w:p>
          <w:p>
            <w:pPr>
              <w:rPr>
                <w:rFonts w:hAnsi="宋体" w:eastAsia="宋体" w:cs="宋体"/>
                <w:szCs w:val="21"/>
              </w:rPr>
            </w:pPr>
            <w:r>
              <w:rPr>
                <w:rFonts w:hint="eastAsia" w:hAnsi="宋体" w:eastAsia="宋体" w:cs="宋体"/>
                <w:szCs w:val="21"/>
              </w:rPr>
              <w:t xml:space="preserve">          &lt;!--被保人生日 yyyyMMdd 必传--&gt;  </w:t>
            </w:r>
          </w:p>
          <w:p>
            <w:pPr>
              <w:rPr>
                <w:rFonts w:hAnsi="宋体" w:eastAsia="宋体" w:cs="宋体"/>
                <w:szCs w:val="21"/>
              </w:rPr>
            </w:pPr>
            <w:r>
              <w:rPr>
                <w:rFonts w:hAnsi="宋体" w:eastAsia="宋体" w:cs="宋体"/>
                <w:szCs w:val="21"/>
              </w:rPr>
              <w:t xml:space="preserve">          &lt;Birthday&gt;19970914&lt;/Birthday&gt;  </w:t>
            </w:r>
          </w:p>
          <w:p>
            <w:pPr>
              <w:rPr>
                <w:rFonts w:hAnsi="宋体" w:eastAsia="宋体" w:cs="宋体"/>
                <w:szCs w:val="21"/>
              </w:rPr>
            </w:pPr>
            <w:r>
              <w:rPr>
                <w:rFonts w:hint="eastAsia" w:hAnsi="宋体" w:eastAsia="宋体" w:cs="宋体"/>
                <w:szCs w:val="21"/>
              </w:rPr>
              <w:t xml:space="preserve">          &lt;!--被保人姓名 可空--&gt;  </w:t>
            </w:r>
          </w:p>
          <w:p>
            <w:pPr>
              <w:rPr>
                <w:rFonts w:hAnsi="宋体" w:eastAsia="宋体" w:cs="宋体"/>
                <w:szCs w:val="21"/>
              </w:rPr>
            </w:pPr>
            <w:r>
              <w:rPr>
                <w:rFonts w:hint="eastAsia" w:hAnsi="宋体" w:eastAsia="宋体" w:cs="宋体"/>
                <w:szCs w:val="21"/>
              </w:rPr>
              <w:t xml:space="preserve">          &lt;Name&gt;取消五十&lt;/Name&gt;  </w:t>
            </w:r>
          </w:p>
          <w:p>
            <w:pPr>
              <w:rPr>
                <w:rFonts w:hAnsi="宋体" w:eastAsia="宋体" w:cs="宋体"/>
                <w:szCs w:val="21"/>
              </w:rPr>
            </w:pPr>
            <w:r>
              <w:rPr>
                <w:rFonts w:hint="eastAsia" w:hAnsi="宋体" w:eastAsia="宋体" w:cs="宋体"/>
                <w:szCs w:val="21"/>
              </w:rPr>
              <w:t xml:space="preserve">          &lt;!--被保人职业代码 可空--&gt;  </w:t>
            </w:r>
          </w:p>
          <w:p>
            <w:pPr>
              <w:rPr>
                <w:rFonts w:hAnsi="宋体" w:eastAsia="宋体" w:cs="宋体"/>
                <w:szCs w:val="21"/>
              </w:rPr>
            </w:pPr>
            <w:r>
              <w:rPr>
                <w:rFonts w:hAnsi="宋体" w:eastAsia="宋体" w:cs="宋体"/>
                <w:szCs w:val="21"/>
              </w:rPr>
              <w:t xml:space="preserve">          &lt;OccupationCode&gt;1701010&lt;/OccupationCode&gt; </w:t>
            </w:r>
          </w:p>
          <w:p>
            <w:pPr>
              <w:rPr>
                <w:rFonts w:hAnsi="宋体" w:eastAsia="宋体" w:cs="宋体"/>
                <w:szCs w:val="21"/>
              </w:rPr>
            </w:pPr>
            <w:r>
              <w:rPr>
                <w:rFonts w:hAnsi="宋体" w:eastAsia="宋体" w:cs="宋体"/>
                <w:szCs w:val="21"/>
              </w:rPr>
              <w:t xml:space="preserve">        &lt;/InsuredInfo&gt;  </w:t>
            </w:r>
          </w:p>
          <w:p>
            <w:pPr>
              <w:rPr>
                <w:rFonts w:hAnsi="宋体" w:eastAsia="宋体" w:cs="宋体"/>
                <w:szCs w:val="21"/>
              </w:rPr>
            </w:pPr>
            <w:r>
              <w:rPr>
                <w:rFonts w:hAnsi="宋体" w:eastAsia="宋体" w:cs="宋体"/>
                <w:szCs w:val="21"/>
              </w:rPr>
              <w:t xml:space="preserve">        &lt;RiskInfo&gt; </w:t>
            </w:r>
          </w:p>
          <w:p>
            <w:pPr>
              <w:rPr>
                <w:rFonts w:hAnsi="宋体" w:eastAsia="宋体" w:cs="宋体"/>
                <w:szCs w:val="21"/>
              </w:rPr>
            </w:pPr>
            <w:r>
              <w:rPr>
                <w:rFonts w:hint="eastAsia" w:hAnsi="宋体" w:eastAsia="宋体" w:cs="宋体"/>
                <w:szCs w:val="21"/>
              </w:rPr>
              <w:t xml:space="preserve">          &lt;!--险种序号100-第一主险 200-第二主险，第一主险下面的第一个附加险110，第一主险下面第二个附加险120，以此类推，第二主险下面的第一个附加险210，第二主险下面的第二个附加险220，以此类推。--&gt;  </w:t>
            </w:r>
          </w:p>
          <w:p>
            <w:pPr>
              <w:rPr>
                <w:rFonts w:hAnsi="宋体" w:eastAsia="宋体" w:cs="宋体"/>
                <w:szCs w:val="21"/>
              </w:rPr>
            </w:pPr>
            <w:r>
              <w:rPr>
                <w:rFonts w:hAnsi="宋体" w:eastAsia="宋体" w:cs="宋体"/>
                <w:szCs w:val="21"/>
              </w:rPr>
              <w:t xml:space="preserve">          &lt;RiskSelNo&gt;100&lt;/RiskSelNo&gt;  </w:t>
            </w:r>
          </w:p>
          <w:p>
            <w:pPr>
              <w:rPr>
                <w:rFonts w:hAnsi="宋体" w:eastAsia="宋体" w:cs="宋体"/>
                <w:szCs w:val="21"/>
              </w:rPr>
            </w:pPr>
            <w:r>
              <w:rPr>
                <w:rFonts w:hint="eastAsia" w:hAnsi="宋体" w:eastAsia="宋体" w:cs="宋体"/>
                <w:szCs w:val="21"/>
              </w:rPr>
              <w:t xml:space="preserve">          &lt;!--主险编码 必传--&gt;  </w:t>
            </w:r>
          </w:p>
          <w:p>
            <w:pPr>
              <w:rPr>
                <w:rFonts w:hAnsi="宋体" w:eastAsia="宋体" w:cs="宋体"/>
                <w:szCs w:val="21"/>
              </w:rPr>
            </w:pPr>
            <w:r>
              <w:rPr>
                <w:rFonts w:hAnsi="宋体" w:eastAsia="宋体" w:cs="宋体"/>
                <w:szCs w:val="21"/>
              </w:rPr>
              <w:t xml:space="preserve">          &lt;MainRiskCode&gt;00221702&lt;/MainRiskCode&gt;  </w:t>
            </w:r>
          </w:p>
          <w:p>
            <w:pPr>
              <w:rPr>
                <w:rFonts w:hAnsi="宋体" w:eastAsia="宋体" w:cs="宋体"/>
                <w:szCs w:val="21"/>
              </w:rPr>
            </w:pPr>
            <w:r>
              <w:rPr>
                <w:rFonts w:hint="eastAsia" w:hAnsi="宋体" w:eastAsia="宋体" w:cs="宋体"/>
                <w:szCs w:val="21"/>
              </w:rPr>
              <w:t xml:space="preserve">          &lt;!--险种编码 如果为主险则主险编码和附加险编码一致 必传--&gt;  </w:t>
            </w:r>
          </w:p>
          <w:p>
            <w:pPr>
              <w:rPr>
                <w:rFonts w:hAnsi="宋体" w:eastAsia="宋体" w:cs="宋体"/>
                <w:szCs w:val="21"/>
              </w:rPr>
            </w:pPr>
            <w:r>
              <w:rPr>
                <w:rFonts w:hAnsi="宋体" w:eastAsia="宋体" w:cs="宋体"/>
                <w:szCs w:val="21"/>
              </w:rPr>
              <w:t xml:space="preserve">          &lt;RiskCode&gt;00221702&lt;/RiskCode&gt;  </w:t>
            </w:r>
          </w:p>
          <w:p>
            <w:pPr>
              <w:rPr>
                <w:rFonts w:hAnsi="宋体" w:eastAsia="宋体" w:cs="宋体"/>
                <w:szCs w:val="21"/>
              </w:rPr>
            </w:pPr>
            <w:r>
              <w:rPr>
                <w:rFonts w:hint="eastAsia" w:hAnsi="宋体" w:eastAsia="宋体" w:cs="宋体"/>
                <w:szCs w:val="21"/>
              </w:rPr>
              <w:t xml:space="preserve">          &lt;!--险种生效日期 必传 指定生效日传指定日期，非指定生效日传投保次日 格式：yyyyMMdd--&gt;  </w:t>
            </w:r>
          </w:p>
          <w:p>
            <w:pPr>
              <w:rPr>
                <w:rFonts w:hAnsi="宋体" w:eastAsia="宋体" w:cs="宋体"/>
                <w:szCs w:val="21"/>
              </w:rPr>
            </w:pPr>
            <w:r>
              <w:rPr>
                <w:rFonts w:hAnsi="宋体" w:eastAsia="宋体" w:cs="宋体"/>
                <w:szCs w:val="21"/>
              </w:rPr>
              <w:t xml:space="preserve">          &lt;CValiDate/&gt;  </w:t>
            </w:r>
          </w:p>
          <w:p>
            <w:pPr>
              <w:rPr>
                <w:rFonts w:hAnsi="宋体" w:eastAsia="宋体" w:cs="宋体"/>
                <w:szCs w:val="21"/>
              </w:rPr>
            </w:pPr>
            <w:r>
              <w:rPr>
                <w:rFonts w:hint="eastAsia" w:hAnsi="宋体" w:eastAsia="宋体" w:cs="宋体"/>
                <w:szCs w:val="21"/>
              </w:rPr>
              <w:t xml:space="preserve">          &lt;!--保险责任终止日期 可空--&gt;  </w:t>
            </w:r>
          </w:p>
          <w:p>
            <w:pPr>
              <w:rPr>
                <w:rFonts w:hAnsi="宋体" w:eastAsia="宋体" w:cs="宋体"/>
                <w:szCs w:val="21"/>
              </w:rPr>
            </w:pPr>
            <w:r>
              <w:rPr>
                <w:rFonts w:hAnsi="宋体" w:eastAsia="宋体" w:cs="宋体"/>
                <w:szCs w:val="21"/>
              </w:rPr>
              <w:t xml:space="preserve">          &lt;EndDate/&gt;  </w:t>
            </w:r>
          </w:p>
          <w:p>
            <w:pPr>
              <w:rPr>
                <w:rFonts w:hAnsi="宋体" w:eastAsia="宋体" w:cs="宋体"/>
                <w:szCs w:val="21"/>
              </w:rPr>
            </w:pPr>
            <w:r>
              <w:rPr>
                <w:rFonts w:hint="eastAsia" w:hAnsi="宋体" w:eastAsia="宋体" w:cs="宋体"/>
                <w:szCs w:val="21"/>
              </w:rPr>
              <w:t xml:space="preserve">          &lt;!--保额 保额算保费时必传 格式:保留两位小数--&gt;  </w:t>
            </w:r>
          </w:p>
          <w:p>
            <w:pPr>
              <w:rPr>
                <w:rFonts w:hAnsi="宋体" w:eastAsia="宋体" w:cs="宋体"/>
                <w:szCs w:val="21"/>
              </w:rPr>
            </w:pPr>
            <w:r>
              <w:rPr>
                <w:rFonts w:hAnsi="宋体" w:eastAsia="宋体" w:cs="宋体"/>
                <w:szCs w:val="21"/>
              </w:rPr>
              <w:t xml:space="preserve">          &lt;Amnt&gt;200000.00&lt;/Amnt&gt;  </w:t>
            </w:r>
          </w:p>
          <w:p>
            <w:pPr>
              <w:rPr>
                <w:rFonts w:hAnsi="宋体" w:eastAsia="宋体" w:cs="宋体"/>
                <w:szCs w:val="21"/>
              </w:rPr>
            </w:pPr>
            <w:r>
              <w:rPr>
                <w:rFonts w:hint="eastAsia" w:hAnsi="宋体" w:eastAsia="宋体" w:cs="宋体"/>
                <w:szCs w:val="21"/>
              </w:rPr>
              <w:t xml:space="preserve">          &lt;!--保费 保费算保额时必传 格式:保留两位小数--&gt;  </w:t>
            </w:r>
          </w:p>
          <w:p>
            <w:pPr>
              <w:rPr>
                <w:rFonts w:hAnsi="宋体" w:eastAsia="宋体" w:cs="宋体"/>
                <w:szCs w:val="21"/>
              </w:rPr>
            </w:pPr>
            <w:r>
              <w:rPr>
                <w:rFonts w:hAnsi="宋体" w:eastAsia="宋体" w:cs="宋体"/>
                <w:szCs w:val="21"/>
              </w:rPr>
              <w:t xml:space="preserve">          &lt;Prem&gt;3992.00&lt;/Prem&gt;  </w:t>
            </w:r>
          </w:p>
          <w:p>
            <w:pPr>
              <w:rPr>
                <w:rFonts w:hAnsi="宋体" w:eastAsia="宋体" w:cs="宋体"/>
                <w:szCs w:val="21"/>
              </w:rPr>
            </w:pPr>
            <w:r>
              <w:rPr>
                <w:rFonts w:hint="eastAsia" w:hAnsi="宋体" w:eastAsia="宋体" w:cs="宋体"/>
                <w:szCs w:val="21"/>
              </w:rPr>
              <w:t xml:space="preserve">          &lt;!--追加保费 可空 格式:保留两位小数--&gt;  </w:t>
            </w:r>
          </w:p>
          <w:p>
            <w:pPr>
              <w:rPr>
                <w:rFonts w:hAnsi="宋体" w:eastAsia="宋体" w:cs="宋体"/>
                <w:szCs w:val="21"/>
              </w:rPr>
            </w:pPr>
            <w:r>
              <w:rPr>
                <w:rFonts w:hAnsi="宋体" w:eastAsia="宋体" w:cs="宋体"/>
                <w:szCs w:val="21"/>
              </w:rPr>
              <w:t xml:space="preserve">          &lt;AddPrem&gt;&lt;/AddPrem&gt;  </w:t>
            </w:r>
          </w:p>
          <w:p>
            <w:pPr>
              <w:rPr>
                <w:rFonts w:hAnsi="宋体" w:eastAsia="宋体" w:cs="宋体"/>
                <w:szCs w:val="21"/>
              </w:rPr>
            </w:pPr>
            <w:r>
              <w:rPr>
                <w:rFonts w:hint="eastAsia" w:hAnsi="宋体" w:eastAsia="宋体" w:cs="宋体"/>
                <w:szCs w:val="21"/>
              </w:rPr>
              <w:t xml:space="preserve">          &lt;!--投保份数 必传--&gt;  </w:t>
            </w:r>
          </w:p>
          <w:p>
            <w:pPr>
              <w:rPr>
                <w:rFonts w:hAnsi="宋体" w:eastAsia="宋体" w:cs="宋体"/>
                <w:szCs w:val="21"/>
              </w:rPr>
            </w:pPr>
            <w:r>
              <w:rPr>
                <w:rFonts w:hAnsi="宋体" w:eastAsia="宋体" w:cs="宋体"/>
                <w:szCs w:val="21"/>
              </w:rPr>
              <w:t xml:space="preserve">          &lt;Mult&gt;&lt;/Mult&gt;  </w:t>
            </w:r>
          </w:p>
          <w:p>
            <w:pPr>
              <w:rPr>
                <w:rFonts w:hAnsi="宋体" w:eastAsia="宋体" w:cs="宋体"/>
                <w:szCs w:val="21"/>
              </w:rPr>
            </w:pPr>
            <w:r>
              <w:rPr>
                <w:rFonts w:hint="eastAsia" w:hAnsi="宋体" w:eastAsia="宋体" w:cs="宋体"/>
                <w:szCs w:val="21"/>
              </w:rPr>
              <w:t xml:space="preserve">          &lt;!--年金领取方式 可空--&gt;  </w:t>
            </w:r>
          </w:p>
          <w:p>
            <w:pPr>
              <w:rPr>
                <w:rFonts w:hAnsi="宋体" w:eastAsia="宋体" w:cs="宋体"/>
                <w:szCs w:val="21"/>
              </w:rPr>
            </w:pPr>
            <w:r>
              <w:rPr>
                <w:rFonts w:hAnsi="宋体" w:eastAsia="宋体" w:cs="宋体"/>
                <w:szCs w:val="21"/>
              </w:rPr>
              <w:t xml:space="preserve">          &lt;AnnuityGetMode/&gt;  </w:t>
            </w:r>
          </w:p>
          <w:p>
            <w:pPr>
              <w:rPr>
                <w:rFonts w:hAnsi="宋体" w:eastAsia="宋体" w:cs="宋体"/>
                <w:szCs w:val="21"/>
              </w:rPr>
            </w:pPr>
            <w:r>
              <w:rPr>
                <w:rFonts w:hint="eastAsia" w:hAnsi="宋体" w:eastAsia="宋体" w:cs="宋体"/>
                <w:szCs w:val="21"/>
              </w:rPr>
              <w:t xml:space="preserve">          &lt;!--红利领取方式 可空--&gt;  </w:t>
            </w:r>
          </w:p>
          <w:p>
            <w:pPr>
              <w:rPr>
                <w:rFonts w:hAnsi="宋体" w:eastAsia="宋体" w:cs="宋体"/>
                <w:szCs w:val="21"/>
              </w:rPr>
            </w:pPr>
            <w:r>
              <w:rPr>
                <w:rFonts w:hAnsi="宋体" w:eastAsia="宋体" w:cs="宋体"/>
                <w:szCs w:val="21"/>
              </w:rPr>
              <w:t xml:space="preserve">          &lt;BonusGetMode/&gt;  </w:t>
            </w:r>
          </w:p>
          <w:p>
            <w:pPr>
              <w:rPr>
                <w:rFonts w:hAnsi="宋体" w:eastAsia="宋体" w:cs="宋体"/>
                <w:szCs w:val="21"/>
              </w:rPr>
            </w:pPr>
            <w:r>
              <w:rPr>
                <w:rFonts w:hint="eastAsia" w:hAnsi="宋体" w:eastAsia="宋体" w:cs="宋体"/>
                <w:szCs w:val="21"/>
              </w:rPr>
              <w:t xml:space="preserve">          &lt;!--生存金领取方式 可空--&gt;  </w:t>
            </w:r>
          </w:p>
          <w:p>
            <w:pPr>
              <w:rPr>
                <w:rFonts w:hAnsi="宋体" w:eastAsia="宋体" w:cs="宋体"/>
                <w:szCs w:val="21"/>
              </w:rPr>
            </w:pPr>
            <w:r>
              <w:rPr>
                <w:rFonts w:hAnsi="宋体" w:eastAsia="宋体" w:cs="宋体"/>
                <w:szCs w:val="21"/>
              </w:rPr>
              <w:t xml:space="preserve">          &lt;LiveGetMode/&gt;  </w:t>
            </w:r>
          </w:p>
          <w:p>
            <w:pPr>
              <w:rPr>
                <w:rFonts w:hAnsi="宋体" w:eastAsia="宋体" w:cs="宋体"/>
                <w:szCs w:val="21"/>
              </w:rPr>
            </w:pPr>
            <w:r>
              <w:rPr>
                <w:rFonts w:hint="eastAsia" w:hAnsi="宋体" w:eastAsia="宋体" w:cs="宋体"/>
                <w:szCs w:val="21"/>
              </w:rPr>
              <w:t xml:space="preserve">          &lt;!--特别生存金领取方式 可空--&gt;  </w:t>
            </w:r>
          </w:p>
          <w:p>
            <w:pPr>
              <w:rPr>
                <w:rFonts w:hAnsi="宋体" w:eastAsia="宋体" w:cs="宋体"/>
                <w:szCs w:val="21"/>
              </w:rPr>
            </w:pPr>
            <w:r>
              <w:rPr>
                <w:rFonts w:hAnsi="宋体" w:eastAsia="宋体" w:cs="宋体"/>
                <w:szCs w:val="21"/>
              </w:rPr>
              <w:t xml:space="preserve">          &lt;SpecLiveGetMode/&gt;  </w:t>
            </w:r>
          </w:p>
          <w:p>
            <w:pPr>
              <w:rPr>
                <w:rFonts w:hAnsi="宋体" w:eastAsia="宋体" w:cs="宋体"/>
                <w:szCs w:val="21"/>
              </w:rPr>
            </w:pPr>
            <w:r>
              <w:rPr>
                <w:rFonts w:hint="eastAsia" w:hAnsi="宋体" w:eastAsia="宋体" w:cs="宋体"/>
                <w:szCs w:val="21"/>
              </w:rPr>
              <w:t xml:space="preserve">          &lt;!--祝寿金领取方式  可空--&gt;  </w:t>
            </w:r>
          </w:p>
          <w:p>
            <w:pPr>
              <w:rPr>
                <w:rFonts w:hAnsi="宋体" w:eastAsia="宋体" w:cs="宋体"/>
                <w:szCs w:val="21"/>
              </w:rPr>
            </w:pPr>
            <w:r>
              <w:rPr>
                <w:rFonts w:hAnsi="宋体" w:eastAsia="宋体" w:cs="宋体"/>
                <w:szCs w:val="21"/>
              </w:rPr>
              <w:t xml:space="preserve">          &lt;BirthdayGetMode/&gt;  </w:t>
            </w:r>
          </w:p>
          <w:p>
            <w:pPr>
              <w:rPr>
                <w:rFonts w:hAnsi="宋体" w:eastAsia="宋体" w:cs="宋体"/>
                <w:szCs w:val="21"/>
              </w:rPr>
            </w:pPr>
            <w:r>
              <w:rPr>
                <w:rFonts w:hint="eastAsia" w:hAnsi="宋体" w:eastAsia="宋体" w:cs="宋体"/>
                <w:szCs w:val="21"/>
              </w:rPr>
              <w:t xml:space="preserve">          &lt;!--交费间隔 -1-不定期，0-趸交，1-月交，12-年交，3-季交，6-半年交 必传--&gt;  </w:t>
            </w:r>
          </w:p>
          <w:p>
            <w:pPr>
              <w:rPr>
                <w:rFonts w:hAnsi="宋体" w:eastAsia="宋体" w:cs="宋体"/>
                <w:szCs w:val="21"/>
              </w:rPr>
            </w:pPr>
            <w:r>
              <w:rPr>
                <w:rFonts w:hAnsi="宋体" w:eastAsia="宋体" w:cs="宋体"/>
                <w:szCs w:val="21"/>
              </w:rPr>
              <w:t xml:space="preserve">          &lt;PayIntv&gt;12&lt;/PayIntv&gt;  </w:t>
            </w:r>
          </w:p>
          <w:p>
            <w:pPr>
              <w:rPr>
                <w:rFonts w:hAnsi="宋体" w:eastAsia="宋体" w:cs="宋体"/>
                <w:szCs w:val="21"/>
              </w:rPr>
            </w:pPr>
            <w:r>
              <w:rPr>
                <w:rFonts w:hint="eastAsia" w:hAnsi="宋体" w:eastAsia="宋体" w:cs="宋体"/>
                <w:szCs w:val="21"/>
              </w:rPr>
              <w:t xml:space="preserve">          &lt;!--交费期间 必传--&gt;  </w:t>
            </w:r>
          </w:p>
          <w:p>
            <w:pPr>
              <w:rPr>
                <w:rFonts w:hAnsi="宋体" w:eastAsia="宋体" w:cs="宋体"/>
                <w:szCs w:val="21"/>
              </w:rPr>
            </w:pPr>
            <w:r>
              <w:rPr>
                <w:rFonts w:hAnsi="宋体" w:eastAsia="宋体" w:cs="宋体"/>
                <w:szCs w:val="21"/>
              </w:rPr>
              <w:t xml:space="preserve">          &lt;PayEndYear&gt;20&lt;/PayEndYear&gt;  </w:t>
            </w:r>
          </w:p>
          <w:p>
            <w:pPr>
              <w:rPr>
                <w:rFonts w:hAnsi="宋体" w:eastAsia="宋体" w:cs="宋体"/>
                <w:szCs w:val="21"/>
              </w:rPr>
            </w:pPr>
            <w:r>
              <w:rPr>
                <w:rFonts w:hint="eastAsia" w:hAnsi="宋体" w:eastAsia="宋体" w:cs="宋体"/>
                <w:szCs w:val="21"/>
              </w:rPr>
              <w:t xml:space="preserve">          &lt;!--交费期间标志 必传 ：A（岁）、D（天）、M（月）、Y（年）--&gt;  </w:t>
            </w:r>
          </w:p>
          <w:p>
            <w:pPr>
              <w:rPr>
                <w:rFonts w:hAnsi="宋体" w:eastAsia="宋体" w:cs="宋体"/>
                <w:szCs w:val="21"/>
              </w:rPr>
            </w:pPr>
            <w:r>
              <w:rPr>
                <w:rFonts w:hAnsi="宋体" w:eastAsia="宋体" w:cs="宋体"/>
                <w:szCs w:val="21"/>
              </w:rPr>
              <w:t xml:space="preserve">          &lt;PayEndYearFlag&gt;Y&lt;/PayEndYearFlag&gt;  </w:t>
            </w:r>
          </w:p>
          <w:p>
            <w:pPr>
              <w:rPr>
                <w:rFonts w:hAnsi="宋体" w:eastAsia="宋体" w:cs="宋体"/>
                <w:szCs w:val="21"/>
              </w:rPr>
            </w:pPr>
            <w:r>
              <w:rPr>
                <w:rFonts w:hint="eastAsia" w:hAnsi="宋体" w:eastAsia="宋体" w:cs="宋体"/>
                <w:szCs w:val="21"/>
              </w:rPr>
              <w:t xml:space="preserve">          &lt;!--领取年期 可空--&gt;  </w:t>
            </w:r>
          </w:p>
          <w:p>
            <w:pPr>
              <w:rPr>
                <w:rFonts w:hAnsi="宋体" w:eastAsia="宋体" w:cs="宋体"/>
                <w:szCs w:val="21"/>
              </w:rPr>
            </w:pPr>
            <w:r>
              <w:rPr>
                <w:rFonts w:hAnsi="宋体" w:eastAsia="宋体" w:cs="宋体"/>
                <w:szCs w:val="21"/>
              </w:rPr>
              <w:t xml:space="preserve">          &lt;GetYear&gt;0&lt;/GetYear&gt;  </w:t>
            </w:r>
          </w:p>
          <w:p>
            <w:pPr>
              <w:rPr>
                <w:rFonts w:hAnsi="宋体" w:eastAsia="宋体" w:cs="宋体"/>
                <w:szCs w:val="21"/>
              </w:rPr>
            </w:pPr>
            <w:r>
              <w:rPr>
                <w:rFonts w:hint="eastAsia" w:hAnsi="宋体" w:eastAsia="宋体" w:cs="宋体"/>
                <w:szCs w:val="21"/>
              </w:rPr>
              <w:t xml:space="preserve">          &lt;!--领取年期标志 可空 ：A（岁）、D（天）、M（月）、Y（年）--&gt;  </w:t>
            </w:r>
          </w:p>
          <w:p>
            <w:pPr>
              <w:rPr>
                <w:rFonts w:hAnsi="宋体" w:eastAsia="宋体" w:cs="宋体"/>
                <w:szCs w:val="21"/>
              </w:rPr>
            </w:pPr>
            <w:r>
              <w:rPr>
                <w:rFonts w:hAnsi="宋体" w:eastAsia="宋体" w:cs="宋体"/>
                <w:szCs w:val="21"/>
              </w:rPr>
              <w:t xml:space="preserve">          &lt;GetYearFlag/&gt;  </w:t>
            </w:r>
          </w:p>
          <w:p>
            <w:pPr>
              <w:rPr>
                <w:rFonts w:hAnsi="宋体" w:eastAsia="宋体" w:cs="宋体"/>
                <w:szCs w:val="21"/>
              </w:rPr>
            </w:pPr>
            <w:r>
              <w:rPr>
                <w:rFonts w:hint="eastAsia" w:hAnsi="宋体" w:eastAsia="宋体" w:cs="宋体"/>
                <w:szCs w:val="21"/>
              </w:rPr>
              <w:t xml:space="preserve">          &lt;!--保险期间 必传--&gt;  </w:t>
            </w:r>
          </w:p>
          <w:p>
            <w:pPr>
              <w:rPr>
                <w:rFonts w:hAnsi="宋体" w:eastAsia="宋体" w:cs="宋体"/>
                <w:szCs w:val="21"/>
              </w:rPr>
            </w:pPr>
            <w:r>
              <w:rPr>
                <w:rFonts w:hAnsi="宋体" w:eastAsia="宋体" w:cs="宋体"/>
                <w:szCs w:val="21"/>
              </w:rPr>
              <w:t xml:space="preserve">          &lt;InsuYear&gt;1000&lt;/InsuYear&gt;  </w:t>
            </w:r>
          </w:p>
          <w:p>
            <w:pPr>
              <w:rPr>
                <w:rFonts w:hAnsi="宋体" w:eastAsia="宋体" w:cs="宋体"/>
                <w:szCs w:val="21"/>
              </w:rPr>
            </w:pPr>
            <w:r>
              <w:rPr>
                <w:rFonts w:hint="eastAsia" w:hAnsi="宋体" w:eastAsia="宋体" w:cs="宋体"/>
                <w:szCs w:val="21"/>
              </w:rPr>
              <w:t xml:space="preserve">          &lt;!--保险期间标志 必传 ：A（岁）、D（天）、M（月）、Y（年）--&gt;  </w:t>
            </w:r>
          </w:p>
          <w:p>
            <w:pPr>
              <w:rPr>
                <w:rFonts w:hAnsi="宋体" w:eastAsia="宋体" w:cs="宋体"/>
                <w:szCs w:val="21"/>
              </w:rPr>
            </w:pPr>
            <w:r>
              <w:rPr>
                <w:rFonts w:hAnsi="宋体" w:eastAsia="宋体" w:cs="宋体"/>
                <w:szCs w:val="21"/>
              </w:rPr>
              <w:t xml:space="preserve">          &lt;InsuYearFlag&gt;Y&lt;/InsuYearFlag&gt;  </w:t>
            </w:r>
          </w:p>
          <w:p>
            <w:pPr>
              <w:rPr>
                <w:rFonts w:hAnsi="宋体" w:eastAsia="宋体" w:cs="宋体"/>
                <w:szCs w:val="21"/>
              </w:rPr>
            </w:pPr>
            <w:r>
              <w:rPr>
                <w:rFonts w:hint="eastAsia" w:hAnsi="宋体" w:eastAsia="宋体" w:cs="宋体"/>
                <w:szCs w:val="21"/>
              </w:rPr>
              <w:t xml:space="preserve">          &lt;!--是否自动续保 可空--&gt;  </w:t>
            </w:r>
          </w:p>
          <w:p>
            <w:pPr>
              <w:rPr>
                <w:rFonts w:hAnsi="宋体" w:eastAsia="宋体" w:cs="宋体"/>
                <w:szCs w:val="21"/>
              </w:rPr>
            </w:pPr>
            <w:r>
              <w:rPr>
                <w:rFonts w:hAnsi="宋体" w:eastAsia="宋体" w:cs="宋体"/>
                <w:szCs w:val="21"/>
              </w:rPr>
              <w:t xml:space="preserve">          &lt;AutoPayFlag&gt;1&lt;/AutoPayFlag&gt;  </w:t>
            </w:r>
          </w:p>
          <w:p>
            <w:pPr>
              <w:rPr>
                <w:rFonts w:hAnsi="宋体" w:eastAsia="宋体" w:cs="宋体"/>
                <w:szCs w:val="21"/>
              </w:rPr>
            </w:pPr>
            <w:r>
              <w:rPr>
                <w:rFonts w:hint="eastAsia" w:hAnsi="宋体" w:eastAsia="宋体" w:cs="宋体"/>
                <w:szCs w:val="21"/>
              </w:rPr>
              <w:t xml:space="preserve">          &lt;!--是否自动垫交 可空--&gt;  </w:t>
            </w:r>
          </w:p>
          <w:p>
            <w:pPr>
              <w:rPr>
                <w:rFonts w:hAnsi="宋体" w:eastAsia="宋体" w:cs="宋体"/>
                <w:szCs w:val="21"/>
              </w:rPr>
            </w:pPr>
            <w:r>
              <w:rPr>
                <w:rFonts w:hAnsi="宋体" w:eastAsia="宋体" w:cs="宋体"/>
                <w:szCs w:val="21"/>
              </w:rPr>
              <w:t xml:space="preserve">          &lt;AutoRenewFlag/&gt; </w:t>
            </w:r>
          </w:p>
          <w:p>
            <w:pPr>
              <w:rPr>
                <w:rFonts w:hAnsi="宋体" w:eastAsia="宋体" w:cs="宋体"/>
                <w:szCs w:val="21"/>
              </w:rPr>
            </w:pPr>
            <w:r>
              <w:rPr>
                <w:rFonts w:hAnsi="宋体" w:eastAsia="宋体" w:cs="宋体"/>
                <w:szCs w:val="21"/>
              </w:rPr>
              <w:t xml:space="preserve">        &lt;/RiskInfo&gt; </w:t>
            </w:r>
          </w:p>
          <w:p>
            <w:pPr>
              <w:rPr>
                <w:rFonts w:hAnsi="宋体" w:eastAsia="宋体" w:cs="宋体"/>
                <w:szCs w:val="21"/>
              </w:rPr>
            </w:pPr>
            <w:r>
              <w:rPr>
                <w:rFonts w:hAnsi="宋体" w:eastAsia="宋体" w:cs="宋体"/>
                <w:szCs w:val="21"/>
              </w:rPr>
              <w:t xml:space="preserve">      &lt;/CalPremInfo&gt; </w:t>
            </w:r>
          </w:p>
          <w:p>
            <w:pPr>
              <w:rPr>
                <w:rFonts w:hAnsi="宋体" w:eastAsia="宋体" w:cs="宋体"/>
                <w:szCs w:val="21"/>
              </w:rPr>
            </w:pPr>
            <w:r>
              <w:rPr>
                <w:rFonts w:hAnsi="宋体" w:eastAsia="宋体" w:cs="宋体"/>
                <w:szCs w:val="21"/>
              </w:rPr>
              <w:t xml:space="preserve">    &lt;/CalPremList&gt; </w:t>
            </w:r>
          </w:p>
          <w:p>
            <w:pPr>
              <w:rPr>
                <w:rFonts w:hAnsi="宋体" w:eastAsia="宋体" w:cs="宋体"/>
                <w:szCs w:val="21"/>
              </w:rPr>
            </w:pPr>
            <w:r>
              <w:rPr>
                <w:rFonts w:hAnsi="宋体" w:eastAsia="宋体" w:cs="宋体"/>
                <w:szCs w:val="21"/>
              </w:rPr>
              <w:t xml:space="preserve">  &lt;/InputData&gt; </w:t>
            </w:r>
          </w:p>
          <w:p>
            <w:pPr>
              <w:rPr>
                <w:rFonts w:hAnsi="宋体" w:eastAsia="宋体" w:cs="宋体"/>
                <w:szCs w:val="21"/>
              </w:rPr>
            </w:pPr>
            <w:r>
              <w:rPr>
                <w:rFonts w:hAnsi="宋体" w:eastAsia="宋体" w:cs="宋体"/>
                <w:szCs w:val="21"/>
              </w:rPr>
              <w:t>&lt;/TradeData&gt;</w:t>
            </w:r>
          </w:p>
        </w:tc>
      </w:tr>
    </w:tbl>
    <w:p>
      <w:pPr>
        <w:pStyle w:val="5"/>
        <w:numPr>
          <w:ilvl w:val="0"/>
          <w:numId w:val="2"/>
        </w:numPr>
      </w:pPr>
      <w:r>
        <w:rPr>
          <w:rFonts w:hint="eastAsia"/>
        </w:rPr>
        <w:t>请求报文说明</w:t>
      </w:r>
    </w:p>
    <w:p/>
    <w:tbl>
      <w:tblPr>
        <w:tblStyle w:val="23"/>
        <w:tblW w:w="8647" w:type="dxa"/>
        <w:jc w:val="center"/>
        <w:tblLayout w:type="fixed"/>
        <w:tblCellMar>
          <w:top w:w="0" w:type="dxa"/>
          <w:left w:w="108" w:type="dxa"/>
          <w:bottom w:w="0" w:type="dxa"/>
          <w:right w:w="108" w:type="dxa"/>
        </w:tblCellMar>
      </w:tblPr>
      <w:tblGrid>
        <w:gridCol w:w="2052"/>
        <w:gridCol w:w="1515"/>
        <w:gridCol w:w="1064"/>
        <w:gridCol w:w="621"/>
        <w:gridCol w:w="62"/>
        <w:gridCol w:w="642"/>
        <w:gridCol w:w="44"/>
        <w:gridCol w:w="2640"/>
        <w:gridCol w:w="7"/>
      </w:tblGrid>
      <w:tr>
        <w:tblPrEx>
          <w:tblCellMar>
            <w:top w:w="0" w:type="dxa"/>
            <w:left w:w="108" w:type="dxa"/>
            <w:bottom w:w="0" w:type="dxa"/>
            <w:right w:w="108" w:type="dxa"/>
          </w:tblCellMar>
        </w:tblPrEx>
        <w:trPr>
          <w:gridAfter w:val="1"/>
          <w:wAfter w:w="7" w:type="dxa"/>
          <w:trHeight w:val="226" w:hRule="atLeast"/>
          <w:jc w:val="center"/>
        </w:trPr>
        <w:tc>
          <w:tcPr>
            <w:tcW w:w="2070" w:type="dxa"/>
            <w:tcBorders>
              <w:top w:val="double" w:color="000000" w:sz="2" w:space="0"/>
              <w:left w:val="single" w:color="000000" w:sz="6" w:space="0"/>
              <w:bottom w:val="single" w:color="000000" w:sz="6" w:space="0"/>
              <w:right w:val="single" w:color="000000" w:sz="6" w:space="0"/>
            </w:tcBorders>
            <w:shd w:val="clear" w:color="auto" w:fill="7F7F7F"/>
          </w:tcPr>
          <w:p>
            <w:pPr>
              <w:rPr>
                <w:rFonts w:ascii="Calibri" w:hAnsi="Calibri" w:eastAsia="宋体"/>
                <w:b/>
                <w:bCs/>
                <w:szCs w:val="21"/>
              </w:rPr>
            </w:pPr>
            <w:r>
              <w:rPr>
                <w:rFonts w:hint="eastAsia"/>
                <w:b/>
                <w:bCs/>
              </w:rPr>
              <w:t>字段</w:t>
            </w:r>
          </w:p>
        </w:tc>
        <w:tc>
          <w:tcPr>
            <w:tcW w:w="1503" w:type="dxa"/>
            <w:tcBorders>
              <w:top w:val="double" w:color="000000" w:sz="2" w:space="0"/>
              <w:left w:val="single" w:color="000000" w:sz="6" w:space="0"/>
              <w:bottom w:val="single" w:color="000000" w:sz="6" w:space="0"/>
              <w:right w:val="single" w:color="000000" w:sz="6" w:space="0"/>
            </w:tcBorders>
            <w:shd w:val="clear" w:color="auto" w:fill="7F7F7F"/>
          </w:tcPr>
          <w:p>
            <w:pPr>
              <w:rPr>
                <w:rFonts w:ascii="Calibri" w:hAnsi="Calibri" w:eastAsia="宋体"/>
                <w:b/>
                <w:bCs/>
                <w:szCs w:val="21"/>
              </w:rPr>
            </w:pPr>
            <w:r>
              <w:rPr>
                <w:rFonts w:hint="eastAsia"/>
                <w:b/>
                <w:bCs/>
              </w:rPr>
              <w:t>字段名</w:t>
            </w:r>
          </w:p>
        </w:tc>
        <w:tc>
          <w:tcPr>
            <w:tcW w:w="1072" w:type="dxa"/>
            <w:tcBorders>
              <w:top w:val="double" w:color="000000" w:sz="2" w:space="0"/>
              <w:left w:val="single" w:color="000000" w:sz="6" w:space="0"/>
              <w:bottom w:val="single" w:color="000000" w:sz="6" w:space="0"/>
              <w:right w:val="single" w:color="000000" w:sz="6" w:space="0"/>
            </w:tcBorders>
            <w:shd w:val="clear" w:color="auto" w:fill="7F7F7F"/>
          </w:tcPr>
          <w:p>
            <w:pPr>
              <w:rPr>
                <w:rFonts w:ascii="Calibri" w:hAnsi="Calibri" w:eastAsia="宋体"/>
                <w:b/>
                <w:bCs/>
                <w:szCs w:val="21"/>
              </w:rPr>
            </w:pPr>
            <w:r>
              <w:rPr>
                <w:rFonts w:hint="eastAsia"/>
                <w:b/>
                <w:bCs/>
              </w:rPr>
              <w:t>类型</w:t>
            </w:r>
          </w:p>
        </w:tc>
        <w:tc>
          <w:tcPr>
            <w:tcW w:w="624" w:type="dxa"/>
            <w:gridSpan w:val="2"/>
            <w:tcBorders>
              <w:top w:val="double" w:color="000000" w:sz="2" w:space="0"/>
              <w:left w:val="single" w:color="000000" w:sz="6" w:space="0"/>
              <w:bottom w:val="single" w:color="000000" w:sz="6" w:space="0"/>
              <w:right w:val="single" w:color="000000" w:sz="6" w:space="0"/>
            </w:tcBorders>
            <w:shd w:val="clear" w:color="auto" w:fill="7F7F7F"/>
          </w:tcPr>
          <w:p>
            <w:pPr>
              <w:rPr>
                <w:rFonts w:ascii="Calibri" w:hAnsi="Calibri" w:eastAsia="宋体"/>
                <w:b/>
                <w:bCs/>
                <w:szCs w:val="21"/>
              </w:rPr>
            </w:pPr>
            <w:r>
              <w:rPr>
                <w:rFonts w:hint="eastAsia"/>
                <w:b/>
                <w:bCs/>
              </w:rPr>
              <w:t>必传</w:t>
            </w:r>
          </w:p>
        </w:tc>
        <w:tc>
          <w:tcPr>
            <w:tcW w:w="690" w:type="dxa"/>
            <w:gridSpan w:val="2"/>
            <w:tcBorders>
              <w:top w:val="double" w:color="000000" w:sz="2" w:space="0"/>
              <w:left w:val="single" w:color="000000" w:sz="6" w:space="0"/>
              <w:bottom w:val="single" w:color="000000" w:sz="6" w:space="0"/>
              <w:right w:val="single" w:color="000000" w:sz="6" w:space="0"/>
            </w:tcBorders>
            <w:shd w:val="clear" w:color="auto" w:fill="7F7F7F"/>
          </w:tcPr>
          <w:p>
            <w:pPr>
              <w:rPr>
                <w:rFonts w:ascii="Calibri" w:hAnsi="Calibri" w:eastAsia="宋体"/>
                <w:b/>
                <w:bCs/>
                <w:szCs w:val="21"/>
              </w:rPr>
            </w:pPr>
            <w:r>
              <w:rPr>
                <w:rFonts w:hint="eastAsia"/>
                <w:b/>
                <w:bCs/>
              </w:rPr>
              <w:t>大小</w:t>
            </w:r>
          </w:p>
        </w:tc>
        <w:tc>
          <w:tcPr>
            <w:tcW w:w="2665" w:type="dxa"/>
            <w:tcBorders>
              <w:top w:val="double" w:color="000000" w:sz="2" w:space="0"/>
              <w:left w:val="single" w:color="000000" w:sz="6" w:space="0"/>
              <w:bottom w:val="single" w:color="000000" w:sz="6" w:space="0"/>
              <w:right w:val="double" w:color="000000" w:sz="2" w:space="0"/>
            </w:tcBorders>
            <w:shd w:val="clear" w:color="auto" w:fill="7F7F7F"/>
          </w:tcPr>
          <w:p>
            <w:pPr>
              <w:rPr>
                <w:rFonts w:ascii="Calibri" w:hAnsi="Calibri" w:eastAsia="宋体"/>
                <w:b/>
                <w:bCs/>
                <w:szCs w:val="21"/>
              </w:rPr>
            </w:pPr>
            <w:r>
              <w:rPr>
                <w:rFonts w:hint="eastAsia"/>
                <w:b/>
                <w:bCs/>
              </w:rPr>
              <w:t>备注</w:t>
            </w:r>
          </w:p>
        </w:tc>
      </w:tr>
      <w:tr>
        <w:tblPrEx>
          <w:tblCellMar>
            <w:top w:w="0" w:type="dxa"/>
            <w:left w:w="108" w:type="dxa"/>
            <w:bottom w:w="0" w:type="dxa"/>
            <w:right w:w="108" w:type="dxa"/>
          </w:tblCellMar>
        </w:tblPrEx>
        <w:trPr>
          <w:trHeight w:val="226" w:hRule="atLeast"/>
          <w:jc w:val="center"/>
        </w:trPr>
        <w:tc>
          <w:tcPr>
            <w:tcW w:w="8647" w:type="dxa"/>
            <w:gridSpan w:val="9"/>
            <w:tcBorders>
              <w:top w:val="single" w:color="000000" w:sz="6" w:space="0"/>
              <w:left w:val="double" w:color="000000" w:sz="2" w:space="0"/>
              <w:bottom w:val="single" w:color="000000" w:sz="6" w:space="0"/>
              <w:right w:val="double" w:color="000000" w:sz="2" w:space="0"/>
            </w:tcBorders>
            <w:shd w:val="clear" w:color="auto" w:fill="7F7F7F"/>
          </w:tcPr>
          <w:p>
            <w:pPr>
              <w:rPr>
                <w:rFonts w:ascii="Calibri" w:hAnsi="Calibri" w:eastAsia="宋体"/>
                <w:b/>
                <w:bCs/>
                <w:szCs w:val="21"/>
              </w:rPr>
            </w:pPr>
            <w:r>
              <w:rPr>
                <w:rFonts w:hint="eastAsia"/>
                <w:b/>
                <w:bCs/>
              </w:rPr>
              <w:t>I</w:t>
            </w:r>
            <w:r>
              <w:rPr>
                <w:b/>
                <w:bCs/>
              </w:rPr>
              <w:t>nputData</w:t>
            </w:r>
          </w:p>
        </w:tc>
      </w:tr>
      <w:tr>
        <w:tblPrEx>
          <w:tblCellMar>
            <w:top w:w="0" w:type="dxa"/>
            <w:left w:w="108" w:type="dxa"/>
            <w:bottom w:w="0" w:type="dxa"/>
            <w:right w:w="108" w:type="dxa"/>
          </w:tblCellMar>
        </w:tblPrEx>
        <w:trPr>
          <w:trHeight w:val="226" w:hRule="atLeast"/>
          <w:jc w:val="center"/>
        </w:trPr>
        <w:tc>
          <w:tcPr>
            <w:tcW w:w="8647" w:type="dxa"/>
            <w:gridSpan w:val="9"/>
            <w:tcBorders>
              <w:top w:val="single" w:color="000000" w:sz="6" w:space="0"/>
              <w:left w:val="double" w:color="000000" w:sz="2" w:space="0"/>
              <w:bottom w:val="single" w:color="000000" w:sz="6" w:space="0"/>
              <w:right w:val="double" w:color="000000" w:sz="2" w:space="0"/>
            </w:tcBorders>
            <w:shd w:val="clear" w:color="auto" w:fill="7F7F7F"/>
          </w:tcPr>
          <w:p>
            <w:pPr>
              <w:rPr>
                <w:b/>
                <w:bCs/>
              </w:rPr>
            </w:pPr>
            <w:r>
              <w:rPr>
                <w:rFonts w:hint="eastAsia"/>
                <w:b/>
                <w:bCs/>
              </w:rPr>
              <w:t>信息（C</w:t>
            </w:r>
            <w:r>
              <w:rPr>
                <w:b/>
                <w:bCs/>
              </w:rPr>
              <w:t>ommonInfo</w:t>
            </w:r>
            <w:r>
              <w:rPr>
                <w:rFonts w:hint="eastAsia"/>
                <w:b/>
                <w:bCs/>
              </w:rPr>
              <w:t>）</w:t>
            </w:r>
          </w:p>
        </w:tc>
      </w:tr>
      <w:tr>
        <w:tblPrEx>
          <w:tblCellMar>
            <w:top w:w="0" w:type="dxa"/>
            <w:left w:w="108" w:type="dxa"/>
            <w:bottom w:w="0" w:type="dxa"/>
            <w:right w:w="108" w:type="dxa"/>
          </w:tblCellMar>
        </w:tblPrEx>
        <w:trPr>
          <w:trHeight w:val="226" w:hRule="atLeast"/>
          <w:jc w:val="center"/>
        </w:trPr>
        <w:tc>
          <w:tcPr>
            <w:tcW w:w="2071" w:type="dxa"/>
            <w:tcBorders>
              <w:top w:val="single" w:color="000000" w:sz="6" w:space="0"/>
              <w:left w:val="double" w:color="000000" w:sz="2" w:space="0"/>
              <w:bottom w:val="single" w:color="000000" w:sz="6" w:space="0"/>
              <w:right w:val="single" w:color="auto" w:sz="4" w:space="0"/>
            </w:tcBorders>
            <w:shd w:val="clear" w:color="auto" w:fill="FFFFFF" w:themeFill="background1"/>
          </w:tcPr>
          <w:p>
            <w:r>
              <w:t>CarrierCode</w:t>
            </w:r>
          </w:p>
        </w:tc>
        <w:tc>
          <w:tcPr>
            <w:tcW w:w="1502" w:type="dxa"/>
            <w:tcBorders>
              <w:top w:val="single" w:color="000000" w:sz="6" w:space="0"/>
              <w:left w:val="single" w:color="auto" w:sz="4" w:space="0"/>
              <w:bottom w:val="single" w:color="000000" w:sz="6" w:space="0"/>
              <w:right w:val="single" w:color="auto" w:sz="4" w:space="0"/>
            </w:tcBorders>
            <w:shd w:val="clear" w:color="auto" w:fill="FFFFFF" w:themeFill="background1"/>
          </w:tcPr>
          <w:p>
            <w:r>
              <w:rPr>
                <w:rFonts w:hint="eastAsia"/>
              </w:rPr>
              <w:t>保险公司编码</w:t>
            </w:r>
          </w:p>
        </w:tc>
        <w:tc>
          <w:tcPr>
            <w:tcW w:w="1073" w:type="dxa"/>
            <w:tcBorders>
              <w:top w:val="single" w:color="000000" w:sz="6" w:space="0"/>
              <w:left w:val="single" w:color="auto" w:sz="4" w:space="0"/>
              <w:bottom w:val="single" w:color="000000" w:sz="6" w:space="0"/>
              <w:right w:val="single" w:color="auto" w:sz="4" w:space="0"/>
            </w:tcBorders>
            <w:shd w:val="clear" w:color="auto" w:fill="FFFFFF" w:themeFill="background1"/>
          </w:tcPr>
          <w:p>
            <w:r>
              <w:rPr>
                <w:rFonts w:hint="eastAsia"/>
                <w:kern w:val="0"/>
              </w:rPr>
              <w:t>String</w:t>
            </w:r>
            <w:r>
              <w:t xml:space="preserve">  </w:t>
            </w:r>
          </w:p>
        </w:tc>
        <w:tc>
          <w:tcPr>
            <w:tcW w:w="625" w:type="dxa"/>
            <w:tcBorders>
              <w:top w:val="single" w:color="000000" w:sz="6" w:space="0"/>
              <w:left w:val="single" w:color="auto" w:sz="4" w:space="0"/>
              <w:bottom w:val="single" w:color="000000" w:sz="6" w:space="0"/>
              <w:right w:val="single" w:color="auto" w:sz="4" w:space="0"/>
            </w:tcBorders>
            <w:shd w:val="clear" w:color="auto" w:fill="FFFFFF" w:themeFill="background1"/>
          </w:tcPr>
          <w:p>
            <w:r>
              <w:t>Y</w:t>
            </w:r>
          </w:p>
        </w:tc>
        <w:tc>
          <w:tcPr>
            <w:tcW w:w="709" w:type="dxa"/>
            <w:gridSpan w:val="2"/>
            <w:tcBorders>
              <w:top w:val="single" w:color="000000" w:sz="6" w:space="0"/>
              <w:left w:val="single" w:color="auto" w:sz="4" w:space="0"/>
              <w:bottom w:val="single" w:color="000000" w:sz="6" w:space="0"/>
              <w:right w:val="single" w:color="auto" w:sz="4" w:space="0"/>
            </w:tcBorders>
            <w:shd w:val="clear" w:color="auto" w:fill="FFFFFF" w:themeFill="background1"/>
          </w:tcPr>
          <w:p/>
        </w:tc>
        <w:tc>
          <w:tcPr>
            <w:tcW w:w="2667" w:type="dxa"/>
            <w:gridSpan w:val="3"/>
            <w:tcBorders>
              <w:top w:val="single" w:color="000000" w:sz="6" w:space="0"/>
              <w:left w:val="single" w:color="auto" w:sz="4" w:space="0"/>
              <w:bottom w:val="single" w:color="000000" w:sz="6" w:space="0"/>
              <w:right w:val="double" w:color="000000" w:sz="2" w:space="0"/>
            </w:tcBorders>
            <w:shd w:val="clear" w:color="auto" w:fill="FFFFFF" w:themeFill="background1"/>
          </w:tcPr>
          <w:p/>
        </w:tc>
      </w:tr>
      <w:tr>
        <w:tblPrEx>
          <w:tblCellMar>
            <w:top w:w="0" w:type="dxa"/>
            <w:left w:w="108" w:type="dxa"/>
            <w:bottom w:w="0" w:type="dxa"/>
            <w:right w:w="108" w:type="dxa"/>
          </w:tblCellMar>
        </w:tblPrEx>
        <w:trPr>
          <w:trHeight w:val="226" w:hRule="atLeast"/>
          <w:jc w:val="center"/>
        </w:trPr>
        <w:tc>
          <w:tcPr>
            <w:tcW w:w="2071" w:type="dxa"/>
            <w:tcBorders>
              <w:top w:val="single" w:color="000000" w:sz="6" w:space="0"/>
              <w:left w:val="double" w:color="000000" w:sz="2" w:space="0"/>
              <w:bottom w:val="single" w:color="000000" w:sz="6" w:space="0"/>
              <w:right w:val="single" w:color="auto" w:sz="4" w:space="0"/>
            </w:tcBorders>
            <w:shd w:val="clear" w:color="auto" w:fill="FFFFFF" w:themeFill="background1"/>
          </w:tcPr>
          <w:p>
            <w:r>
              <w:t>BankCode</w:t>
            </w:r>
          </w:p>
        </w:tc>
        <w:tc>
          <w:tcPr>
            <w:tcW w:w="1502" w:type="dxa"/>
            <w:tcBorders>
              <w:top w:val="single" w:color="000000" w:sz="6" w:space="0"/>
              <w:left w:val="single" w:color="auto" w:sz="4" w:space="0"/>
              <w:bottom w:val="single" w:color="auto" w:sz="4" w:space="0"/>
              <w:right w:val="single" w:color="auto" w:sz="4" w:space="0"/>
            </w:tcBorders>
            <w:shd w:val="clear" w:color="auto" w:fill="FFFFFF" w:themeFill="background1"/>
          </w:tcPr>
          <w:p>
            <w:r>
              <w:rPr>
                <w:rFonts w:hint="eastAsia"/>
              </w:rPr>
              <w:t>银行代码</w:t>
            </w:r>
          </w:p>
        </w:tc>
        <w:tc>
          <w:tcPr>
            <w:tcW w:w="1073" w:type="dxa"/>
            <w:tcBorders>
              <w:top w:val="single" w:color="000000" w:sz="6" w:space="0"/>
              <w:left w:val="single" w:color="auto" w:sz="4" w:space="0"/>
              <w:bottom w:val="single" w:color="auto" w:sz="4" w:space="0"/>
              <w:right w:val="single" w:color="auto" w:sz="4" w:space="0"/>
            </w:tcBorders>
            <w:shd w:val="clear" w:color="auto" w:fill="FFFFFF" w:themeFill="background1"/>
          </w:tcPr>
          <w:p>
            <w:r>
              <w:rPr>
                <w:rFonts w:hint="eastAsia"/>
                <w:kern w:val="0"/>
              </w:rPr>
              <w:t>String</w:t>
            </w:r>
          </w:p>
        </w:tc>
        <w:tc>
          <w:tcPr>
            <w:tcW w:w="625" w:type="dxa"/>
            <w:tcBorders>
              <w:top w:val="single" w:color="000000" w:sz="6" w:space="0"/>
              <w:left w:val="single" w:color="auto" w:sz="4" w:space="0"/>
              <w:bottom w:val="single" w:color="auto" w:sz="4" w:space="0"/>
              <w:right w:val="single" w:color="auto" w:sz="4" w:space="0"/>
            </w:tcBorders>
            <w:shd w:val="clear" w:color="auto" w:fill="FFFFFF" w:themeFill="background1"/>
          </w:tcPr>
          <w:p>
            <w:r>
              <w:rPr>
                <w:rFonts w:hint="eastAsia"/>
              </w:rPr>
              <w:t>Y</w:t>
            </w:r>
          </w:p>
        </w:tc>
        <w:tc>
          <w:tcPr>
            <w:tcW w:w="709" w:type="dxa"/>
            <w:gridSpan w:val="2"/>
            <w:tcBorders>
              <w:top w:val="single" w:color="000000" w:sz="6" w:space="0"/>
              <w:left w:val="single" w:color="auto" w:sz="4" w:space="0"/>
              <w:bottom w:val="single" w:color="auto" w:sz="4" w:space="0"/>
              <w:right w:val="single" w:color="auto" w:sz="4" w:space="0"/>
            </w:tcBorders>
            <w:shd w:val="clear" w:color="auto" w:fill="FFFFFF" w:themeFill="background1"/>
          </w:tcPr>
          <w:p/>
        </w:tc>
        <w:tc>
          <w:tcPr>
            <w:tcW w:w="2667" w:type="dxa"/>
            <w:gridSpan w:val="3"/>
            <w:tcBorders>
              <w:top w:val="single" w:color="000000" w:sz="6" w:space="0"/>
              <w:left w:val="single" w:color="auto" w:sz="4" w:space="0"/>
              <w:bottom w:val="single" w:color="auto" w:sz="4" w:space="0"/>
              <w:right w:val="double" w:color="000000" w:sz="2" w:space="0"/>
            </w:tcBorders>
            <w:shd w:val="clear" w:color="auto" w:fill="FFFFFF" w:themeFill="background1"/>
          </w:tcPr>
          <w:p/>
        </w:tc>
      </w:tr>
      <w:tr>
        <w:tblPrEx>
          <w:tblCellMar>
            <w:top w:w="0" w:type="dxa"/>
            <w:left w:w="108" w:type="dxa"/>
            <w:bottom w:w="0" w:type="dxa"/>
            <w:right w:w="108" w:type="dxa"/>
          </w:tblCellMar>
        </w:tblPrEx>
        <w:trPr>
          <w:trHeight w:val="226" w:hRule="atLeast"/>
          <w:jc w:val="center"/>
        </w:trPr>
        <w:tc>
          <w:tcPr>
            <w:tcW w:w="2071" w:type="dxa"/>
            <w:tcBorders>
              <w:top w:val="single" w:color="000000" w:sz="6" w:space="0"/>
              <w:left w:val="double" w:color="000000" w:sz="2" w:space="0"/>
              <w:bottom w:val="single" w:color="000000" w:sz="6" w:space="0"/>
              <w:right w:val="single" w:color="auto" w:sz="4" w:space="0"/>
            </w:tcBorders>
            <w:shd w:val="clear" w:color="auto" w:fill="FFFFFF" w:themeFill="background1"/>
          </w:tcPr>
          <w:p>
            <w:r>
              <w:t>RegionCode</w:t>
            </w:r>
          </w:p>
        </w:tc>
        <w:tc>
          <w:tcPr>
            <w:tcW w:w="1502" w:type="dxa"/>
            <w:tcBorders>
              <w:top w:val="single" w:color="000000" w:sz="6" w:space="0"/>
              <w:left w:val="single" w:color="auto" w:sz="4" w:space="0"/>
              <w:bottom w:val="single" w:color="auto" w:sz="4" w:space="0"/>
              <w:right w:val="single" w:color="auto" w:sz="4" w:space="0"/>
            </w:tcBorders>
            <w:shd w:val="clear" w:color="auto" w:fill="FFFFFF" w:themeFill="background1"/>
          </w:tcPr>
          <w:p>
            <w:r>
              <w:rPr>
                <w:rFonts w:hint="eastAsia"/>
              </w:rPr>
              <w:t>地区代码</w:t>
            </w:r>
          </w:p>
        </w:tc>
        <w:tc>
          <w:tcPr>
            <w:tcW w:w="1073" w:type="dxa"/>
            <w:tcBorders>
              <w:top w:val="single" w:color="000000" w:sz="6" w:space="0"/>
              <w:left w:val="single" w:color="auto" w:sz="4" w:space="0"/>
              <w:bottom w:val="single" w:color="auto" w:sz="4" w:space="0"/>
              <w:right w:val="single" w:color="auto" w:sz="4" w:space="0"/>
            </w:tcBorders>
            <w:shd w:val="clear" w:color="auto" w:fill="FFFFFF" w:themeFill="background1"/>
          </w:tcPr>
          <w:p>
            <w:r>
              <w:rPr>
                <w:rFonts w:hint="eastAsia"/>
                <w:kern w:val="0"/>
              </w:rPr>
              <w:t>String</w:t>
            </w:r>
          </w:p>
        </w:tc>
        <w:tc>
          <w:tcPr>
            <w:tcW w:w="625" w:type="dxa"/>
            <w:tcBorders>
              <w:top w:val="single" w:color="000000" w:sz="6" w:space="0"/>
              <w:left w:val="single" w:color="auto" w:sz="4" w:space="0"/>
              <w:bottom w:val="single" w:color="auto" w:sz="4" w:space="0"/>
              <w:right w:val="single" w:color="auto" w:sz="4" w:space="0"/>
            </w:tcBorders>
            <w:shd w:val="clear" w:color="auto" w:fill="FFFFFF" w:themeFill="background1"/>
          </w:tcPr>
          <w:p>
            <w:r>
              <w:rPr>
                <w:rFonts w:hint="eastAsia"/>
              </w:rPr>
              <w:t>Y</w:t>
            </w:r>
          </w:p>
        </w:tc>
        <w:tc>
          <w:tcPr>
            <w:tcW w:w="709" w:type="dxa"/>
            <w:gridSpan w:val="2"/>
            <w:tcBorders>
              <w:top w:val="single" w:color="000000" w:sz="6" w:space="0"/>
              <w:left w:val="single" w:color="auto" w:sz="4" w:space="0"/>
              <w:bottom w:val="single" w:color="auto" w:sz="4" w:space="0"/>
              <w:right w:val="single" w:color="auto" w:sz="4" w:space="0"/>
            </w:tcBorders>
            <w:shd w:val="clear" w:color="auto" w:fill="FFFFFF" w:themeFill="background1"/>
          </w:tcPr>
          <w:p/>
        </w:tc>
        <w:tc>
          <w:tcPr>
            <w:tcW w:w="2667" w:type="dxa"/>
            <w:gridSpan w:val="3"/>
            <w:tcBorders>
              <w:top w:val="single" w:color="000000" w:sz="6" w:space="0"/>
              <w:left w:val="single" w:color="auto" w:sz="4" w:space="0"/>
              <w:bottom w:val="single" w:color="auto" w:sz="4" w:space="0"/>
              <w:right w:val="double" w:color="000000" w:sz="2" w:space="0"/>
            </w:tcBorders>
            <w:shd w:val="clear" w:color="auto" w:fill="FFFFFF" w:themeFill="background1"/>
          </w:tcPr>
          <w:p/>
        </w:tc>
      </w:tr>
      <w:tr>
        <w:tblPrEx>
          <w:tblCellMar>
            <w:top w:w="0" w:type="dxa"/>
            <w:left w:w="108" w:type="dxa"/>
            <w:bottom w:w="0" w:type="dxa"/>
            <w:right w:w="108" w:type="dxa"/>
          </w:tblCellMar>
        </w:tblPrEx>
        <w:trPr>
          <w:trHeight w:val="226" w:hRule="atLeast"/>
          <w:jc w:val="center"/>
        </w:trPr>
        <w:tc>
          <w:tcPr>
            <w:tcW w:w="2071" w:type="dxa"/>
            <w:tcBorders>
              <w:top w:val="single" w:color="000000" w:sz="6" w:space="0"/>
              <w:left w:val="double" w:color="000000" w:sz="2" w:space="0"/>
              <w:bottom w:val="single" w:color="000000" w:sz="6" w:space="0"/>
              <w:right w:val="single" w:color="auto" w:sz="4" w:space="0"/>
            </w:tcBorders>
            <w:shd w:val="clear" w:color="auto" w:fill="FFFFFF" w:themeFill="background1"/>
          </w:tcPr>
          <w:p>
            <w:r>
              <w:t>BranchCode</w:t>
            </w:r>
          </w:p>
        </w:tc>
        <w:tc>
          <w:tcPr>
            <w:tcW w:w="1502" w:type="dxa"/>
            <w:tcBorders>
              <w:top w:val="single" w:color="000000" w:sz="6" w:space="0"/>
              <w:left w:val="single" w:color="auto" w:sz="4" w:space="0"/>
              <w:bottom w:val="single" w:color="000000" w:sz="6" w:space="0"/>
              <w:right w:val="single" w:color="auto" w:sz="4" w:space="0"/>
            </w:tcBorders>
            <w:shd w:val="clear" w:color="auto" w:fill="FFFFFF" w:themeFill="background1"/>
          </w:tcPr>
          <w:p>
            <w:r>
              <w:rPr>
                <w:rFonts w:hint="eastAsia"/>
              </w:rPr>
              <w:t>网点代码</w:t>
            </w:r>
          </w:p>
        </w:tc>
        <w:tc>
          <w:tcPr>
            <w:tcW w:w="1073" w:type="dxa"/>
            <w:tcBorders>
              <w:top w:val="single" w:color="000000" w:sz="6" w:space="0"/>
              <w:left w:val="single" w:color="auto" w:sz="4" w:space="0"/>
              <w:bottom w:val="single" w:color="000000" w:sz="6" w:space="0"/>
              <w:right w:val="single" w:color="auto" w:sz="4" w:space="0"/>
            </w:tcBorders>
            <w:shd w:val="clear" w:color="auto" w:fill="FFFFFF" w:themeFill="background1"/>
          </w:tcPr>
          <w:p>
            <w:r>
              <w:rPr>
                <w:rFonts w:hint="eastAsia"/>
                <w:kern w:val="0"/>
              </w:rPr>
              <w:t>String</w:t>
            </w:r>
          </w:p>
        </w:tc>
        <w:tc>
          <w:tcPr>
            <w:tcW w:w="625" w:type="dxa"/>
            <w:tcBorders>
              <w:top w:val="single" w:color="000000" w:sz="6" w:space="0"/>
              <w:left w:val="single" w:color="auto" w:sz="4" w:space="0"/>
              <w:bottom w:val="single" w:color="auto" w:sz="4" w:space="0"/>
              <w:right w:val="single" w:color="auto" w:sz="4" w:space="0"/>
            </w:tcBorders>
            <w:shd w:val="clear" w:color="auto" w:fill="FFFFFF" w:themeFill="background1"/>
          </w:tcPr>
          <w:p>
            <w:r>
              <w:rPr>
                <w:rFonts w:hint="eastAsia"/>
              </w:rPr>
              <w:t>Y</w:t>
            </w:r>
          </w:p>
        </w:tc>
        <w:tc>
          <w:tcPr>
            <w:tcW w:w="709" w:type="dxa"/>
            <w:gridSpan w:val="2"/>
            <w:tcBorders>
              <w:top w:val="single" w:color="000000" w:sz="6" w:space="0"/>
              <w:left w:val="single" w:color="auto" w:sz="4" w:space="0"/>
              <w:bottom w:val="single" w:color="000000" w:sz="6" w:space="0"/>
              <w:right w:val="single" w:color="auto" w:sz="4" w:space="0"/>
            </w:tcBorders>
            <w:shd w:val="clear" w:color="auto" w:fill="FFFFFF" w:themeFill="background1"/>
          </w:tcPr>
          <w:p/>
        </w:tc>
        <w:tc>
          <w:tcPr>
            <w:tcW w:w="2667" w:type="dxa"/>
            <w:gridSpan w:val="3"/>
            <w:tcBorders>
              <w:top w:val="single" w:color="000000" w:sz="6" w:space="0"/>
              <w:left w:val="single" w:color="auto" w:sz="4" w:space="0"/>
              <w:bottom w:val="single" w:color="000000" w:sz="6" w:space="0"/>
              <w:right w:val="double" w:color="000000" w:sz="2" w:space="0"/>
            </w:tcBorders>
            <w:shd w:val="clear" w:color="auto" w:fill="FFFFFF" w:themeFill="background1"/>
          </w:tcPr>
          <w:p/>
        </w:tc>
      </w:tr>
      <w:tr>
        <w:tblPrEx>
          <w:tblCellMar>
            <w:top w:w="0" w:type="dxa"/>
            <w:left w:w="108" w:type="dxa"/>
            <w:bottom w:w="0" w:type="dxa"/>
            <w:right w:w="108" w:type="dxa"/>
          </w:tblCellMar>
        </w:tblPrEx>
        <w:trPr>
          <w:trHeight w:val="226" w:hRule="atLeast"/>
          <w:jc w:val="center"/>
        </w:trPr>
        <w:tc>
          <w:tcPr>
            <w:tcW w:w="2071" w:type="dxa"/>
            <w:tcBorders>
              <w:top w:val="single" w:color="000000" w:sz="6" w:space="0"/>
              <w:left w:val="double" w:color="000000" w:sz="2" w:space="0"/>
              <w:bottom w:val="single" w:color="000000" w:sz="6" w:space="0"/>
              <w:right w:val="single" w:color="auto" w:sz="4" w:space="0"/>
            </w:tcBorders>
            <w:shd w:val="clear" w:color="auto" w:fill="FFFFFF" w:themeFill="background1"/>
          </w:tcPr>
          <w:p>
            <w:r>
              <w:t>TellerCode</w:t>
            </w:r>
          </w:p>
        </w:tc>
        <w:tc>
          <w:tcPr>
            <w:tcW w:w="1502" w:type="dxa"/>
            <w:tcBorders>
              <w:top w:val="single" w:color="000000" w:sz="6" w:space="0"/>
              <w:left w:val="single" w:color="auto" w:sz="4" w:space="0"/>
              <w:bottom w:val="single" w:color="000000" w:sz="6" w:space="0"/>
              <w:right w:val="single" w:color="auto" w:sz="4" w:space="0"/>
            </w:tcBorders>
            <w:shd w:val="clear" w:color="auto" w:fill="FFFFFF" w:themeFill="background1"/>
          </w:tcPr>
          <w:p>
            <w:r>
              <w:rPr>
                <w:rFonts w:hint="eastAsia"/>
              </w:rPr>
              <w:t>柜员代码</w:t>
            </w:r>
          </w:p>
        </w:tc>
        <w:tc>
          <w:tcPr>
            <w:tcW w:w="1073" w:type="dxa"/>
            <w:tcBorders>
              <w:top w:val="single" w:color="000000" w:sz="6" w:space="0"/>
              <w:left w:val="single" w:color="auto" w:sz="4" w:space="0"/>
              <w:bottom w:val="single" w:color="auto" w:sz="4" w:space="0"/>
              <w:right w:val="single" w:color="auto" w:sz="4" w:space="0"/>
            </w:tcBorders>
            <w:shd w:val="clear" w:color="auto" w:fill="FFFFFF" w:themeFill="background1"/>
          </w:tcPr>
          <w:p>
            <w:r>
              <w:rPr>
                <w:rFonts w:hint="eastAsia"/>
                <w:kern w:val="0"/>
              </w:rPr>
              <w:t>String</w:t>
            </w:r>
          </w:p>
        </w:tc>
        <w:tc>
          <w:tcPr>
            <w:tcW w:w="625" w:type="dxa"/>
            <w:tcBorders>
              <w:top w:val="single" w:color="auto" w:sz="4" w:space="0"/>
              <w:left w:val="single" w:color="auto" w:sz="4" w:space="0"/>
              <w:bottom w:val="single" w:color="auto" w:sz="4" w:space="0"/>
              <w:right w:val="single" w:color="auto" w:sz="4" w:space="0"/>
            </w:tcBorders>
            <w:shd w:val="clear" w:color="auto" w:fill="FFFFFF" w:themeFill="background1"/>
          </w:tcPr>
          <w:p>
            <w:r>
              <w:rPr>
                <w:rFonts w:hint="eastAsia"/>
              </w:rPr>
              <w:t>Y</w:t>
            </w:r>
          </w:p>
        </w:tc>
        <w:tc>
          <w:tcPr>
            <w:tcW w:w="709" w:type="dxa"/>
            <w:gridSpan w:val="2"/>
            <w:tcBorders>
              <w:top w:val="single" w:color="000000" w:sz="6" w:space="0"/>
              <w:left w:val="single" w:color="auto" w:sz="4" w:space="0"/>
              <w:bottom w:val="single" w:color="auto" w:sz="4" w:space="0"/>
              <w:right w:val="single" w:color="auto" w:sz="4" w:space="0"/>
            </w:tcBorders>
            <w:shd w:val="clear" w:color="auto" w:fill="FFFFFF" w:themeFill="background1"/>
          </w:tcPr>
          <w:p/>
        </w:tc>
        <w:tc>
          <w:tcPr>
            <w:tcW w:w="2667" w:type="dxa"/>
            <w:gridSpan w:val="3"/>
            <w:tcBorders>
              <w:top w:val="single" w:color="000000" w:sz="6" w:space="0"/>
              <w:left w:val="single" w:color="auto" w:sz="4" w:space="0"/>
              <w:bottom w:val="single" w:color="auto" w:sz="4" w:space="0"/>
              <w:right w:val="double" w:color="000000" w:sz="2" w:space="0"/>
            </w:tcBorders>
            <w:shd w:val="clear" w:color="auto" w:fill="FFFFFF" w:themeFill="background1"/>
          </w:tcPr>
          <w:p/>
        </w:tc>
      </w:tr>
      <w:tr>
        <w:tblPrEx>
          <w:tblCellMar>
            <w:top w:w="0" w:type="dxa"/>
            <w:left w:w="108" w:type="dxa"/>
            <w:bottom w:w="0" w:type="dxa"/>
            <w:right w:w="108" w:type="dxa"/>
          </w:tblCellMar>
        </w:tblPrEx>
        <w:trPr>
          <w:trHeight w:val="226" w:hRule="atLeast"/>
          <w:jc w:val="center"/>
        </w:trPr>
        <w:tc>
          <w:tcPr>
            <w:tcW w:w="8647" w:type="dxa"/>
            <w:gridSpan w:val="9"/>
            <w:tcBorders>
              <w:top w:val="single" w:color="000000" w:sz="6" w:space="0"/>
              <w:left w:val="double" w:color="000000" w:sz="2" w:space="0"/>
              <w:bottom w:val="single" w:color="000000" w:sz="6" w:space="0"/>
              <w:right w:val="double" w:color="000000" w:sz="2" w:space="0"/>
            </w:tcBorders>
            <w:shd w:val="clear" w:color="auto" w:fill="7F7F7F"/>
          </w:tcPr>
          <w:p>
            <w:pPr>
              <w:rPr>
                <w:rFonts w:ascii="Calibri" w:hAnsi="Calibri" w:eastAsia="宋体"/>
                <w:b/>
                <w:bCs/>
                <w:szCs w:val="21"/>
              </w:rPr>
            </w:pPr>
            <w:r>
              <w:rPr>
                <w:rFonts w:hint="eastAsia"/>
                <w:b/>
                <w:bCs/>
              </w:rPr>
              <w:t>保费试算信息集合（</w:t>
            </w:r>
            <w:r>
              <w:rPr>
                <w:b/>
                <w:bCs/>
              </w:rPr>
              <w:t>CalPremList</w:t>
            </w:r>
            <w:r>
              <w:rPr>
                <w:rFonts w:hint="eastAsia"/>
                <w:b/>
                <w:bCs/>
              </w:rPr>
              <w:t>）</w:t>
            </w:r>
          </w:p>
        </w:tc>
      </w:tr>
      <w:tr>
        <w:tblPrEx>
          <w:tblCellMar>
            <w:top w:w="0" w:type="dxa"/>
            <w:left w:w="108" w:type="dxa"/>
            <w:bottom w:w="0" w:type="dxa"/>
            <w:right w:w="108" w:type="dxa"/>
          </w:tblCellMar>
        </w:tblPrEx>
        <w:trPr>
          <w:trHeight w:val="226" w:hRule="atLeast"/>
          <w:jc w:val="center"/>
        </w:trPr>
        <w:tc>
          <w:tcPr>
            <w:tcW w:w="8647" w:type="dxa"/>
            <w:gridSpan w:val="9"/>
            <w:tcBorders>
              <w:top w:val="single" w:color="000000" w:sz="6" w:space="0"/>
              <w:left w:val="double" w:color="000000" w:sz="2" w:space="0"/>
              <w:bottom w:val="single" w:color="000000" w:sz="6" w:space="0"/>
              <w:right w:val="double" w:color="000000" w:sz="2" w:space="0"/>
            </w:tcBorders>
            <w:shd w:val="clear" w:color="auto" w:fill="7F7F7F"/>
          </w:tcPr>
          <w:p>
            <w:pPr>
              <w:rPr>
                <w:rFonts w:ascii="Calibri" w:hAnsi="Calibri" w:eastAsia="宋体"/>
                <w:b/>
                <w:bCs/>
                <w:szCs w:val="21"/>
              </w:rPr>
            </w:pPr>
            <w:r>
              <w:rPr>
                <w:rFonts w:hint="eastAsia"/>
                <w:b/>
                <w:bCs/>
              </w:rPr>
              <w:t>保费试算相关信息（</w:t>
            </w:r>
            <w:r>
              <w:rPr>
                <w:b/>
                <w:bCs/>
              </w:rPr>
              <w:t>CalPremInfo</w:t>
            </w:r>
            <w:r>
              <w:rPr>
                <w:rFonts w:hint="eastAsia"/>
                <w:b/>
                <w:bCs/>
              </w:rPr>
              <w:t>）</w:t>
            </w:r>
          </w:p>
        </w:tc>
      </w:tr>
      <w:tr>
        <w:tblPrEx>
          <w:tblCellMar>
            <w:top w:w="0" w:type="dxa"/>
            <w:left w:w="108" w:type="dxa"/>
            <w:bottom w:w="0" w:type="dxa"/>
            <w:right w:w="108" w:type="dxa"/>
          </w:tblCellMar>
        </w:tblPrEx>
        <w:trPr>
          <w:trHeight w:val="226" w:hRule="atLeast"/>
          <w:jc w:val="center"/>
        </w:trPr>
        <w:tc>
          <w:tcPr>
            <w:tcW w:w="8647" w:type="dxa"/>
            <w:gridSpan w:val="9"/>
            <w:tcBorders>
              <w:top w:val="single" w:color="000000" w:sz="6" w:space="0"/>
              <w:left w:val="double" w:color="000000" w:sz="2" w:space="0"/>
              <w:bottom w:val="single" w:color="000000" w:sz="6" w:space="0"/>
              <w:right w:val="double" w:color="000000" w:sz="2" w:space="0"/>
            </w:tcBorders>
            <w:shd w:val="clear" w:color="auto" w:fill="7E7E7E"/>
          </w:tcPr>
          <w:p>
            <w:pPr>
              <w:rPr>
                <w:rFonts w:ascii="Calibri" w:hAnsi="Calibri" w:eastAsia="宋体"/>
                <w:b/>
                <w:bCs/>
                <w:szCs w:val="21"/>
                <w:highlight w:val="green"/>
              </w:rPr>
            </w:pPr>
            <w:r>
              <w:rPr>
                <w:rFonts w:hint="eastAsia"/>
                <w:b/>
                <w:bCs/>
              </w:rPr>
              <w:t>投保人信息（</w:t>
            </w:r>
            <w:r>
              <w:rPr>
                <w:b/>
                <w:bCs/>
              </w:rPr>
              <w:t>AppntInfo</w:t>
            </w:r>
            <w:r>
              <w:rPr>
                <w:rFonts w:hint="eastAsia"/>
                <w:b/>
                <w:bCs/>
              </w:rPr>
              <w:t>）</w:t>
            </w:r>
          </w:p>
        </w:tc>
      </w:tr>
      <w:tr>
        <w:tblPrEx>
          <w:tblCellMar>
            <w:top w:w="0" w:type="dxa"/>
            <w:left w:w="108" w:type="dxa"/>
            <w:bottom w:w="0" w:type="dxa"/>
            <w:right w:w="108" w:type="dxa"/>
          </w:tblCellMar>
        </w:tblPrEx>
        <w:trPr>
          <w:gridAfter w:val="1"/>
          <w:wAfter w:w="7" w:type="dxa"/>
          <w:trHeight w:val="226" w:hRule="atLeast"/>
          <w:jc w:val="center"/>
        </w:trPr>
        <w:tc>
          <w:tcPr>
            <w:tcW w:w="2045" w:type="dxa"/>
            <w:tcBorders>
              <w:top w:val="single" w:color="000000" w:sz="6" w:space="0"/>
              <w:left w:val="single" w:color="000000" w:sz="6" w:space="0"/>
              <w:bottom w:val="single" w:color="000000" w:sz="6" w:space="0"/>
              <w:right w:val="single" w:color="000000" w:sz="6" w:space="0"/>
            </w:tcBorders>
            <w:vAlign w:val="center"/>
          </w:tcPr>
          <w:p>
            <w:pPr>
              <w:rPr>
                <w:rFonts w:ascii="Calibri" w:hAnsi="Calibri" w:eastAsia="宋体"/>
                <w:szCs w:val="21"/>
              </w:rPr>
            </w:pPr>
            <w:r>
              <w:t>AppntName</w:t>
            </w:r>
          </w:p>
        </w:tc>
        <w:tc>
          <w:tcPr>
            <w:tcW w:w="1528" w:type="dxa"/>
            <w:tcBorders>
              <w:top w:val="single" w:color="000000" w:sz="6" w:space="0"/>
              <w:left w:val="single" w:color="000000" w:sz="6" w:space="0"/>
              <w:bottom w:val="single" w:color="000000" w:sz="6" w:space="0"/>
              <w:right w:val="single" w:color="000000" w:sz="6" w:space="0"/>
            </w:tcBorders>
            <w:vAlign w:val="center"/>
          </w:tcPr>
          <w:p>
            <w:pPr>
              <w:rPr>
                <w:rFonts w:ascii="Calibri" w:hAnsi="Calibri" w:eastAsia="宋体"/>
                <w:szCs w:val="21"/>
              </w:rPr>
            </w:pPr>
            <w:r>
              <w:rPr>
                <w:rFonts w:hint="eastAsia"/>
              </w:rPr>
              <w:t>投保人姓名</w:t>
            </w:r>
          </w:p>
        </w:tc>
        <w:tc>
          <w:tcPr>
            <w:tcW w:w="1073" w:type="dxa"/>
            <w:tcBorders>
              <w:top w:val="single" w:color="000000" w:sz="6" w:space="0"/>
              <w:left w:val="single" w:color="000000" w:sz="6" w:space="0"/>
              <w:bottom w:val="single" w:color="000000" w:sz="6" w:space="0"/>
              <w:right w:val="single" w:color="000000" w:sz="6" w:space="0"/>
            </w:tcBorders>
            <w:vAlign w:val="center"/>
          </w:tcPr>
          <w:p>
            <w:pPr>
              <w:rPr>
                <w:rFonts w:ascii="Calibri" w:hAnsi="Calibri" w:eastAsia="宋体"/>
                <w:kern w:val="0"/>
                <w:szCs w:val="21"/>
              </w:rPr>
            </w:pPr>
            <w:r>
              <w:rPr>
                <w:rFonts w:hint="eastAsia"/>
                <w:kern w:val="0"/>
              </w:rPr>
              <w:t>String</w:t>
            </w:r>
          </w:p>
        </w:tc>
        <w:tc>
          <w:tcPr>
            <w:tcW w:w="688" w:type="dxa"/>
            <w:gridSpan w:val="2"/>
            <w:tcBorders>
              <w:top w:val="single" w:color="000000" w:sz="6" w:space="0"/>
              <w:left w:val="single" w:color="000000" w:sz="6" w:space="0"/>
              <w:bottom w:val="single" w:color="000000" w:sz="6" w:space="0"/>
              <w:right w:val="single" w:color="000000" w:sz="6" w:space="0"/>
            </w:tcBorders>
            <w:vAlign w:val="center"/>
          </w:tcPr>
          <w:p>
            <w:pPr>
              <w:rPr>
                <w:rFonts w:ascii="Calibri" w:hAnsi="Calibri" w:eastAsia="宋体" w:cs="Calibri"/>
                <w:color w:val="000000"/>
                <w:kern w:val="0"/>
                <w:sz w:val="20"/>
                <w:szCs w:val="20"/>
              </w:rPr>
            </w:pPr>
            <w:r>
              <w:rPr>
                <w:rFonts w:cs="Calibri"/>
                <w:color w:val="000000"/>
                <w:kern w:val="0"/>
                <w:sz w:val="20"/>
                <w:szCs w:val="20"/>
              </w:rPr>
              <w:t>N</w:t>
            </w:r>
          </w:p>
        </w:tc>
        <w:tc>
          <w:tcPr>
            <w:tcW w:w="690" w:type="dxa"/>
            <w:gridSpan w:val="2"/>
            <w:tcBorders>
              <w:top w:val="single" w:color="000000" w:sz="6" w:space="0"/>
              <w:left w:val="single" w:color="000000" w:sz="6" w:space="0"/>
              <w:bottom w:val="single" w:color="000000" w:sz="6" w:space="0"/>
              <w:right w:val="single" w:color="000000" w:sz="6" w:space="0"/>
            </w:tcBorders>
            <w:vAlign w:val="center"/>
          </w:tcPr>
          <w:p>
            <w:pPr>
              <w:rPr>
                <w:rFonts w:ascii="Calibri" w:hAnsi="Calibri" w:eastAsia="宋体" w:cs="Calibri"/>
                <w:color w:val="000000"/>
                <w:kern w:val="0"/>
                <w:sz w:val="20"/>
                <w:szCs w:val="20"/>
              </w:rPr>
            </w:pPr>
          </w:p>
        </w:tc>
        <w:tc>
          <w:tcPr>
            <w:tcW w:w="2616" w:type="dxa"/>
            <w:tcBorders>
              <w:top w:val="single" w:color="000000" w:sz="6" w:space="0"/>
              <w:left w:val="single" w:color="000000" w:sz="6" w:space="0"/>
              <w:bottom w:val="single" w:color="auto" w:sz="4" w:space="0"/>
              <w:right w:val="double" w:color="000000" w:sz="2" w:space="0"/>
            </w:tcBorders>
            <w:vAlign w:val="center"/>
          </w:tcPr>
          <w:p>
            <w:pPr>
              <w:rPr>
                <w:rFonts w:ascii="Calibri" w:hAnsi="Calibri" w:eastAsia="宋体"/>
                <w:szCs w:val="21"/>
              </w:rPr>
            </w:pPr>
          </w:p>
        </w:tc>
      </w:tr>
      <w:tr>
        <w:tblPrEx>
          <w:tblCellMar>
            <w:top w:w="0" w:type="dxa"/>
            <w:left w:w="108" w:type="dxa"/>
            <w:bottom w:w="0" w:type="dxa"/>
            <w:right w:w="108" w:type="dxa"/>
          </w:tblCellMar>
        </w:tblPrEx>
        <w:trPr>
          <w:gridAfter w:val="1"/>
          <w:wAfter w:w="7" w:type="dxa"/>
          <w:trHeight w:val="226" w:hRule="atLeast"/>
          <w:jc w:val="center"/>
        </w:trPr>
        <w:tc>
          <w:tcPr>
            <w:tcW w:w="2045" w:type="dxa"/>
            <w:tcBorders>
              <w:top w:val="single" w:color="000000" w:sz="6" w:space="0"/>
              <w:left w:val="single" w:color="000000" w:sz="6" w:space="0"/>
              <w:bottom w:val="single" w:color="000000" w:sz="6" w:space="0"/>
              <w:right w:val="single" w:color="000000" w:sz="6" w:space="0"/>
            </w:tcBorders>
          </w:tcPr>
          <w:p>
            <w:pPr>
              <w:rPr>
                <w:rFonts w:ascii="Calibri" w:hAnsi="Calibri" w:eastAsia="宋体"/>
                <w:szCs w:val="21"/>
              </w:rPr>
            </w:pPr>
            <w:r>
              <w:t>ApppntSex</w:t>
            </w:r>
          </w:p>
        </w:tc>
        <w:tc>
          <w:tcPr>
            <w:tcW w:w="1528" w:type="dxa"/>
            <w:tcBorders>
              <w:top w:val="single" w:color="000000" w:sz="6" w:space="0"/>
              <w:left w:val="single" w:color="000000" w:sz="6" w:space="0"/>
              <w:bottom w:val="single" w:color="000000" w:sz="6" w:space="0"/>
              <w:right w:val="single" w:color="000000" w:sz="6" w:space="0"/>
            </w:tcBorders>
          </w:tcPr>
          <w:p>
            <w:pPr>
              <w:rPr>
                <w:rFonts w:ascii="Calibri" w:hAnsi="Calibri" w:eastAsia="宋体"/>
                <w:szCs w:val="21"/>
              </w:rPr>
            </w:pPr>
            <w:r>
              <w:rPr>
                <w:rFonts w:hint="eastAsia"/>
              </w:rPr>
              <w:t>投保人性别</w:t>
            </w:r>
          </w:p>
        </w:tc>
        <w:tc>
          <w:tcPr>
            <w:tcW w:w="1073" w:type="dxa"/>
            <w:tcBorders>
              <w:top w:val="single" w:color="000000" w:sz="6" w:space="0"/>
              <w:left w:val="single" w:color="000000" w:sz="6" w:space="0"/>
              <w:bottom w:val="single" w:color="000000" w:sz="6" w:space="0"/>
              <w:right w:val="single" w:color="000000" w:sz="6" w:space="0"/>
            </w:tcBorders>
          </w:tcPr>
          <w:p>
            <w:pPr>
              <w:rPr>
                <w:rFonts w:ascii="Calibri" w:hAnsi="Calibri" w:eastAsia="宋体"/>
                <w:szCs w:val="21"/>
              </w:rPr>
            </w:pPr>
            <w:r>
              <w:rPr>
                <w:rFonts w:hint="eastAsia"/>
                <w:kern w:val="0"/>
              </w:rPr>
              <w:t>String</w:t>
            </w:r>
          </w:p>
        </w:tc>
        <w:tc>
          <w:tcPr>
            <w:tcW w:w="688" w:type="dxa"/>
            <w:gridSpan w:val="2"/>
            <w:tcBorders>
              <w:top w:val="single" w:color="000000" w:sz="6" w:space="0"/>
              <w:left w:val="single" w:color="000000" w:sz="6" w:space="0"/>
              <w:bottom w:val="single" w:color="000000" w:sz="6" w:space="0"/>
              <w:right w:val="single" w:color="000000" w:sz="6" w:space="0"/>
            </w:tcBorders>
          </w:tcPr>
          <w:p>
            <w:pPr>
              <w:rPr>
                <w:rFonts w:ascii="Calibri" w:hAnsi="Calibri" w:eastAsia="宋体"/>
                <w:szCs w:val="21"/>
              </w:rPr>
            </w:pPr>
            <w:r>
              <w:t>N</w:t>
            </w:r>
          </w:p>
        </w:tc>
        <w:tc>
          <w:tcPr>
            <w:tcW w:w="690" w:type="dxa"/>
            <w:gridSpan w:val="2"/>
            <w:tcBorders>
              <w:top w:val="single" w:color="000000" w:sz="6" w:space="0"/>
              <w:left w:val="single" w:color="000000" w:sz="6" w:space="0"/>
              <w:bottom w:val="single" w:color="000000" w:sz="6" w:space="0"/>
              <w:right w:val="single" w:color="000000" w:sz="6" w:space="0"/>
            </w:tcBorders>
          </w:tcPr>
          <w:p>
            <w:pPr>
              <w:rPr>
                <w:rFonts w:ascii="Calibri" w:hAnsi="Calibri" w:eastAsia="宋体"/>
                <w:szCs w:val="21"/>
              </w:rPr>
            </w:pPr>
          </w:p>
        </w:tc>
        <w:tc>
          <w:tcPr>
            <w:tcW w:w="2616" w:type="dxa"/>
            <w:tcBorders>
              <w:top w:val="single" w:color="auto" w:sz="4" w:space="0"/>
              <w:left w:val="single" w:color="000000" w:sz="6" w:space="0"/>
              <w:bottom w:val="single" w:color="auto" w:sz="4" w:space="0"/>
              <w:right w:val="double" w:color="000000" w:sz="2" w:space="0"/>
            </w:tcBorders>
          </w:tcPr>
          <w:p>
            <w:pPr>
              <w:rPr>
                <w:rFonts w:ascii="Calibri" w:hAnsi="Calibri" w:eastAsia="宋体"/>
                <w:szCs w:val="21"/>
                <w:highlight w:val="green"/>
              </w:rPr>
            </w:pPr>
          </w:p>
        </w:tc>
      </w:tr>
      <w:tr>
        <w:tblPrEx>
          <w:tblCellMar>
            <w:top w:w="0" w:type="dxa"/>
            <w:left w:w="108" w:type="dxa"/>
            <w:bottom w:w="0" w:type="dxa"/>
            <w:right w:w="108" w:type="dxa"/>
          </w:tblCellMar>
        </w:tblPrEx>
        <w:trPr>
          <w:gridAfter w:val="1"/>
          <w:wAfter w:w="7" w:type="dxa"/>
          <w:trHeight w:val="226" w:hRule="atLeast"/>
          <w:jc w:val="center"/>
        </w:trPr>
        <w:tc>
          <w:tcPr>
            <w:tcW w:w="2045" w:type="dxa"/>
            <w:tcBorders>
              <w:top w:val="single" w:color="000000" w:sz="6" w:space="0"/>
              <w:left w:val="single" w:color="000000" w:sz="6" w:space="0"/>
              <w:bottom w:val="single" w:color="000000" w:sz="6" w:space="0"/>
              <w:right w:val="single" w:color="000000" w:sz="6" w:space="0"/>
            </w:tcBorders>
          </w:tcPr>
          <w:p>
            <w:pPr>
              <w:rPr>
                <w:rFonts w:ascii="Calibri" w:hAnsi="Calibri" w:eastAsia="宋体"/>
                <w:szCs w:val="21"/>
              </w:rPr>
            </w:pPr>
            <w:r>
              <w:t>AppntBirthday</w:t>
            </w:r>
          </w:p>
        </w:tc>
        <w:tc>
          <w:tcPr>
            <w:tcW w:w="1528" w:type="dxa"/>
            <w:tcBorders>
              <w:top w:val="single" w:color="000000" w:sz="6" w:space="0"/>
              <w:left w:val="single" w:color="000000" w:sz="6" w:space="0"/>
              <w:bottom w:val="single" w:color="000000" w:sz="6" w:space="0"/>
              <w:right w:val="single" w:color="000000" w:sz="6" w:space="0"/>
            </w:tcBorders>
          </w:tcPr>
          <w:p>
            <w:pPr>
              <w:rPr>
                <w:rFonts w:ascii="Calibri" w:hAnsi="Calibri" w:eastAsia="宋体"/>
                <w:szCs w:val="21"/>
              </w:rPr>
            </w:pPr>
            <w:r>
              <w:rPr>
                <w:rFonts w:hint="eastAsia"/>
              </w:rPr>
              <w:t>出生日期</w:t>
            </w:r>
          </w:p>
        </w:tc>
        <w:tc>
          <w:tcPr>
            <w:tcW w:w="1073" w:type="dxa"/>
            <w:tcBorders>
              <w:top w:val="single" w:color="000000" w:sz="6" w:space="0"/>
              <w:left w:val="single" w:color="000000" w:sz="6" w:space="0"/>
              <w:bottom w:val="single" w:color="000000" w:sz="6" w:space="0"/>
              <w:right w:val="single" w:color="000000" w:sz="6" w:space="0"/>
            </w:tcBorders>
          </w:tcPr>
          <w:p>
            <w:pPr>
              <w:rPr>
                <w:rFonts w:ascii="Calibri" w:hAnsi="Calibri" w:eastAsia="宋体"/>
                <w:szCs w:val="21"/>
              </w:rPr>
            </w:pPr>
            <w:r>
              <w:rPr>
                <w:kern w:val="0"/>
              </w:rPr>
              <w:t>S</w:t>
            </w:r>
            <w:r>
              <w:rPr>
                <w:rFonts w:hint="eastAsia"/>
                <w:kern w:val="0"/>
              </w:rPr>
              <w:t>tring</w:t>
            </w:r>
          </w:p>
        </w:tc>
        <w:tc>
          <w:tcPr>
            <w:tcW w:w="688" w:type="dxa"/>
            <w:gridSpan w:val="2"/>
            <w:tcBorders>
              <w:top w:val="single" w:color="000000" w:sz="6" w:space="0"/>
              <w:left w:val="single" w:color="000000" w:sz="6" w:space="0"/>
              <w:bottom w:val="single" w:color="000000" w:sz="6" w:space="0"/>
              <w:right w:val="single" w:color="000000" w:sz="6" w:space="0"/>
            </w:tcBorders>
          </w:tcPr>
          <w:p>
            <w:pPr>
              <w:rPr>
                <w:rFonts w:ascii="Calibri" w:hAnsi="Calibri" w:eastAsia="宋体"/>
                <w:szCs w:val="21"/>
              </w:rPr>
            </w:pPr>
            <w:r>
              <w:t>N</w:t>
            </w:r>
          </w:p>
        </w:tc>
        <w:tc>
          <w:tcPr>
            <w:tcW w:w="690" w:type="dxa"/>
            <w:gridSpan w:val="2"/>
            <w:tcBorders>
              <w:top w:val="single" w:color="000000" w:sz="6" w:space="0"/>
              <w:left w:val="single" w:color="000000" w:sz="6" w:space="0"/>
              <w:bottom w:val="single" w:color="000000" w:sz="6" w:space="0"/>
              <w:right w:val="single" w:color="000000" w:sz="6" w:space="0"/>
            </w:tcBorders>
            <w:vAlign w:val="center"/>
          </w:tcPr>
          <w:p>
            <w:pPr>
              <w:rPr>
                <w:rFonts w:ascii="Calibri" w:hAnsi="Calibri" w:eastAsia="宋体" w:cs="Calibri"/>
                <w:color w:val="000000"/>
                <w:kern w:val="0"/>
                <w:sz w:val="20"/>
                <w:szCs w:val="20"/>
              </w:rPr>
            </w:pPr>
          </w:p>
        </w:tc>
        <w:tc>
          <w:tcPr>
            <w:tcW w:w="2616" w:type="dxa"/>
            <w:tcBorders>
              <w:top w:val="single" w:color="auto" w:sz="4" w:space="0"/>
              <w:left w:val="single" w:color="000000" w:sz="6" w:space="0"/>
              <w:bottom w:val="single" w:color="auto" w:sz="4" w:space="0"/>
              <w:right w:val="double" w:color="000000" w:sz="2" w:space="0"/>
            </w:tcBorders>
          </w:tcPr>
          <w:p>
            <w:pPr>
              <w:rPr>
                <w:rFonts w:ascii="Calibri" w:hAnsi="Calibri" w:eastAsia="宋体"/>
                <w:szCs w:val="21"/>
                <w:highlight w:val="green"/>
              </w:rPr>
            </w:pPr>
          </w:p>
        </w:tc>
      </w:tr>
      <w:tr>
        <w:tblPrEx>
          <w:tblCellMar>
            <w:top w:w="0" w:type="dxa"/>
            <w:left w:w="108" w:type="dxa"/>
            <w:bottom w:w="0" w:type="dxa"/>
            <w:right w:w="108" w:type="dxa"/>
          </w:tblCellMar>
        </w:tblPrEx>
        <w:trPr>
          <w:gridAfter w:val="1"/>
          <w:wAfter w:w="7" w:type="dxa"/>
          <w:trHeight w:val="226" w:hRule="atLeast"/>
          <w:jc w:val="center"/>
        </w:trPr>
        <w:tc>
          <w:tcPr>
            <w:tcW w:w="2045" w:type="dxa"/>
            <w:tcBorders>
              <w:top w:val="single" w:color="000000" w:sz="6" w:space="0"/>
              <w:left w:val="single" w:color="000000" w:sz="6" w:space="0"/>
              <w:bottom w:val="single" w:color="000000" w:sz="6" w:space="0"/>
              <w:right w:val="single" w:color="000000" w:sz="6" w:space="0"/>
            </w:tcBorders>
          </w:tcPr>
          <w:p>
            <w:pPr>
              <w:rPr>
                <w:rFonts w:ascii="Calibri" w:hAnsi="Calibri" w:eastAsia="宋体"/>
                <w:szCs w:val="21"/>
              </w:rPr>
            </w:pPr>
            <w:r>
              <w:t>OccupationCode</w:t>
            </w:r>
          </w:p>
        </w:tc>
        <w:tc>
          <w:tcPr>
            <w:tcW w:w="1528" w:type="dxa"/>
            <w:tcBorders>
              <w:top w:val="single" w:color="000000" w:sz="6" w:space="0"/>
              <w:left w:val="single" w:color="000000" w:sz="6" w:space="0"/>
              <w:bottom w:val="single" w:color="000000" w:sz="6" w:space="0"/>
              <w:right w:val="single" w:color="000000" w:sz="6" w:space="0"/>
            </w:tcBorders>
          </w:tcPr>
          <w:p>
            <w:pPr>
              <w:rPr>
                <w:rFonts w:ascii="Calibri" w:hAnsi="Calibri" w:eastAsia="宋体"/>
                <w:szCs w:val="21"/>
              </w:rPr>
            </w:pPr>
            <w:r>
              <w:rPr>
                <w:rFonts w:hint="eastAsia"/>
              </w:rPr>
              <w:t>职业代码</w:t>
            </w:r>
          </w:p>
        </w:tc>
        <w:tc>
          <w:tcPr>
            <w:tcW w:w="1073" w:type="dxa"/>
            <w:tcBorders>
              <w:top w:val="single" w:color="000000" w:sz="6" w:space="0"/>
              <w:left w:val="single" w:color="000000" w:sz="6" w:space="0"/>
              <w:bottom w:val="single" w:color="000000" w:sz="6" w:space="0"/>
              <w:right w:val="single" w:color="000000" w:sz="6" w:space="0"/>
            </w:tcBorders>
          </w:tcPr>
          <w:p>
            <w:pPr>
              <w:rPr>
                <w:rFonts w:ascii="Calibri" w:hAnsi="Calibri" w:eastAsia="宋体"/>
                <w:szCs w:val="21"/>
              </w:rPr>
            </w:pPr>
            <w:r>
              <w:rPr>
                <w:rFonts w:hint="eastAsia"/>
                <w:kern w:val="0"/>
              </w:rPr>
              <w:t>String</w:t>
            </w:r>
          </w:p>
        </w:tc>
        <w:tc>
          <w:tcPr>
            <w:tcW w:w="688" w:type="dxa"/>
            <w:gridSpan w:val="2"/>
            <w:tcBorders>
              <w:top w:val="single" w:color="000000" w:sz="6" w:space="0"/>
              <w:left w:val="single" w:color="000000" w:sz="6" w:space="0"/>
              <w:bottom w:val="single" w:color="000000" w:sz="6" w:space="0"/>
              <w:right w:val="single" w:color="000000" w:sz="6" w:space="0"/>
            </w:tcBorders>
          </w:tcPr>
          <w:p>
            <w:pPr>
              <w:rPr>
                <w:rFonts w:ascii="Calibri" w:hAnsi="Calibri" w:eastAsia="宋体"/>
                <w:szCs w:val="21"/>
              </w:rPr>
            </w:pPr>
            <w:r>
              <w:t>N</w:t>
            </w:r>
          </w:p>
        </w:tc>
        <w:tc>
          <w:tcPr>
            <w:tcW w:w="690" w:type="dxa"/>
            <w:gridSpan w:val="2"/>
            <w:tcBorders>
              <w:top w:val="single" w:color="000000" w:sz="6" w:space="0"/>
              <w:left w:val="single" w:color="000000" w:sz="6" w:space="0"/>
              <w:bottom w:val="single" w:color="000000" w:sz="6" w:space="0"/>
              <w:right w:val="single" w:color="000000" w:sz="6" w:space="0"/>
            </w:tcBorders>
            <w:vAlign w:val="center"/>
          </w:tcPr>
          <w:p>
            <w:pPr>
              <w:rPr>
                <w:rFonts w:ascii="Calibri" w:hAnsi="Calibri" w:eastAsia="宋体" w:cs="Calibri"/>
                <w:color w:val="000000"/>
                <w:kern w:val="0"/>
                <w:sz w:val="20"/>
                <w:szCs w:val="20"/>
              </w:rPr>
            </w:pPr>
          </w:p>
        </w:tc>
        <w:tc>
          <w:tcPr>
            <w:tcW w:w="2616" w:type="dxa"/>
            <w:tcBorders>
              <w:top w:val="single" w:color="auto" w:sz="4" w:space="0"/>
              <w:left w:val="single" w:color="000000" w:sz="6" w:space="0"/>
              <w:bottom w:val="single" w:color="auto" w:sz="4" w:space="0"/>
              <w:right w:val="double" w:color="000000" w:sz="2" w:space="0"/>
            </w:tcBorders>
          </w:tcPr>
          <w:p>
            <w:pPr>
              <w:rPr>
                <w:rFonts w:ascii="Calibri" w:hAnsi="Calibri" w:eastAsia="宋体"/>
                <w:szCs w:val="21"/>
                <w:highlight w:val="green"/>
              </w:rPr>
            </w:pPr>
          </w:p>
        </w:tc>
      </w:tr>
      <w:tr>
        <w:tblPrEx>
          <w:tblCellMar>
            <w:top w:w="0" w:type="dxa"/>
            <w:left w:w="108" w:type="dxa"/>
            <w:bottom w:w="0" w:type="dxa"/>
            <w:right w:w="108" w:type="dxa"/>
          </w:tblCellMar>
        </w:tblPrEx>
        <w:trPr>
          <w:gridAfter w:val="1"/>
          <w:wAfter w:w="7" w:type="dxa"/>
          <w:trHeight w:val="226" w:hRule="atLeast"/>
          <w:jc w:val="center"/>
        </w:trPr>
        <w:tc>
          <w:tcPr>
            <w:tcW w:w="2045" w:type="dxa"/>
            <w:tcBorders>
              <w:top w:val="single" w:color="000000" w:sz="6" w:space="0"/>
              <w:left w:val="single" w:color="000000" w:sz="6" w:space="0"/>
              <w:bottom w:val="single" w:color="000000" w:sz="6" w:space="0"/>
              <w:right w:val="single" w:color="000000" w:sz="6" w:space="0"/>
            </w:tcBorders>
          </w:tcPr>
          <w:p>
            <w:pPr>
              <w:rPr>
                <w:rFonts w:ascii="Calibri" w:hAnsi="Calibri" w:eastAsia="宋体"/>
                <w:szCs w:val="21"/>
              </w:rPr>
            </w:pPr>
            <w:r>
              <w:t>RelaToMainInsured</w:t>
            </w:r>
          </w:p>
        </w:tc>
        <w:tc>
          <w:tcPr>
            <w:tcW w:w="1528" w:type="dxa"/>
            <w:tcBorders>
              <w:top w:val="single" w:color="000000" w:sz="6" w:space="0"/>
              <w:left w:val="single" w:color="000000" w:sz="6" w:space="0"/>
              <w:bottom w:val="single" w:color="000000" w:sz="6" w:space="0"/>
              <w:right w:val="single" w:color="000000" w:sz="6" w:space="0"/>
            </w:tcBorders>
          </w:tcPr>
          <w:p>
            <w:pPr>
              <w:rPr>
                <w:rFonts w:ascii="Calibri" w:hAnsi="Calibri" w:eastAsia="宋体"/>
                <w:szCs w:val="21"/>
              </w:rPr>
            </w:pPr>
            <w:r>
              <w:rPr>
                <w:rFonts w:hint="eastAsia"/>
              </w:rPr>
              <w:t>投保人和被保人关系</w:t>
            </w:r>
          </w:p>
        </w:tc>
        <w:tc>
          <w:tcPr>
            <w:tcW w:w="1073" w:type="dxa"/>
            <w:tcBorders>
              <w:top w:val="single" w:color="000000" w:sz="6" w:space="0"/>
              <w:left w:val="single" w:color="000000" w:sz="6" w:space="0"/>
              <w:bottom w:val="single" w:color="000000" w:sz="6" w:space="0"/>
              <w:right w:val="single" w:color="000000" w:sz="6" w:space="0"/>
            </w:tcBorders>
          </w:tcPr>
          <w:p>
            <w:pPr>
              <w:rPr>
                <w:rFonts w:ascii="Calibri" w:hAnsi="Calibri" w:eastAsia="宋体"/>
                <w:szCs w:val="21"/>
              </w:rPr>
            </w:pPr>
            <w:r>
              <w:rPr>
                <w:rFonts w:hint="eastAsia"/>
                <w:kern w:val="0"/>
              </w:rPr>
              <w:t>String</w:t>
            </w:r>
          </w:p>
        </w:tc>
        <w:tc>
          <w:tcPr>
            <w:tcW w:w="688" w:type="dxa"/>
            <w:gridSpan w:val="2"/>
            <w:tcBorders>
              <w:top w:val="single" w:color="000000" w:sz="6" w:space="0"/>
              <w:left w:val="single" w:color="000000" w:sz="6" w:space="0"/>
              <w:bottom w:val="single" w:color="000000" w:sz="6" w:space="0"/>
              <w:right w:val="single" w:color="000000" w:sz="6" w:space="0"/>
            </w:tcBorders>
          </w:tcPr>
          <w:p>
            <w:pPr>
              <w:rPr>
                <w:rFonts w:ascii="Calibri" w:hAnsi="Calibri" w:eastAsia="宋体"/>
                <w:szCs w:val="21"/>
              </w:rPr>
            </w:pPr>
            <w:r>
              <w:t>N</w:t>
            </w:r>
          </w:p>
        </w:tc>
        <w:tc>
          <w:tcPr>
            <w:tcW w:w="690" w:type="dxa"/>
            <w:gridSpan w:val="2"/>
            <w:tcBorders>
              <w:top w:val="single" w:color="000000" w:sz="6" w:space="0"/>
              <w:left w:val="single" w:color="000000" w:sz="6" w:space="0"/>
              <w:bottom w:val="single" w:color="000000" w:sz="6" w:space="0"/>
              <w:right w:val="single" w:color="000000" w:sz="6" w:space="0"/>
            </w:tcBorders>
            <w:vAlign w:val="center"/>
          </w:tcPr>
          <w:p>
            <w:pPr>
              <w:rPr>
                <w:rFonts w:ascii="Calibri" w:hAnsi="Calibri" w:eastAsia="宋体" w:cs="Calibri"/>
                <w:color w:val="000000"/>
                <w:kern w:val="0"/>
                <w:sz w:val="20"/>
                <w:szCs w:val="20"/>
              </w:rPr>
            </w:pPr>
          </w:p>
        </w:tc>
        <w:tc>
          <w:tcPr>
            <w:tcW w:w="2616" w:type="dxa"/>
            <w:tcBorders>
              <w:top w:val="single" w:color="auto" w:sz="4" w:space="0"/>
              <w:left w:val="single" w:color="000000" w:sz="6" w:space="0"/>
              <w:bottom w:val="single" w:color="000000" w:sz="6" w:space="0"/>
              <w:right w:val="double" w:color="000000" w:sz="2" w:space="0"/>
            </w:tcBorders>
          </w:tcPr>
          <w:p>
            <w:pPr>
              <w:rPr>
                <w:rFonts w:ascii="Calibri" w:hAnsi="Calibri" w:eastAsia="宋体"/>
                <w:szCs w:val="21"/>
                <w:highlight w:val="green"/>
              </w:rPr>
            </w:pPr>
          </w:p>
        </w:tc>
      </w:tr>
      <w:tr>
        <w:tblPrEx>
          <w:tblCellMar>
            <w:top w:w="0" w:type="dxa"/>
            <w:left w:w="108" w:type="dxa"/>
            <w:bottom w:w="0" w:type="dxa"/>
            <w:right w:w="108" w:type="dxa"/>
          </w:tblCellMar>
        </w:tblPrEx>
        <w:trPr>
          <w:gridAfter w:val="1"/>
          <w:wAfter w:w="7" w:type="dxa"/>
          <w:trHeight w:val="226" w:hRule="atLeast"/>
          <w:jc w:val="center"/>
        </w:trPr>
        <w:tc>
          <w:tcPr>
            <w:tcW w:w="8640" w:type="dxa"/>
            <w:gridSpan w:val="8"/>
            <w:tcBorders>
              <w:top w:val="single" w:color="000000" w:sz="6" w:space="0"/>
              <w:left w:val="single" w:color="000000" w:sz="6" w:space="0"/>
              <w:bottom w:val="single" w:color="000000" w:sz="6" w:space="0"/>
              <w:right w:val="double" w:color="000000" w:sz="2" w:space="0"/>
            </w:tcBorders>
            <w:shd w:val="clear" w:color="auto" w:fill="7E7E7E" w:themeFill="text1" w:themeFillTint="80"/>
          </w:tcPr>
          <w:p>
            <w:pPr>
              <w:rPr>
                <w:b/>
                <w:bCs/>
              </w:rPr>
            </w:pPr>
            <w:r>
              <w:rPr>
                <w:rFonts w:hint="eastAsia"/>
                <w:b/>
                <w:bCs/>
              </w:rPr>
              <w:t>被保人信息（</w:t>
            </w:r>
            <w:r>
              <w:rPr>
                <w:b/>
                <w:bCs/>
              </w:rPr>
              <w:t>InsuredInfo</w:t>
            </w:r>
            <w:r>
              <w:rPr>
                <w:rFonts w:hint="eastAsia"/>
                <w:b/>
                <w:bCs/>
              </w:rPr>
              <w:t>）</w:t>
            </w:r>
          </w:p>
        </w:tc>
      </w:tr>
      <w:tr>
        <w:tblPrEx>
          <w:tblCellMar>
            <w:top w:w="0" w:type="dxa"/>
            <w:left w:w="108" w:type="dxa"/>
            <w:bottom w:w="0" w:type="dxa"/>
            <w:right w:w="108" w:type="dxa"/>
          </w:tblCellMar>
        </w:tblPrEx>
        <w:trPr>
          <w:gridAfter w:val="1"/>
          <w:wAfter w:w="7" w:type="dxa"/>
          <w:trHeight w:val="226" w:hRule="atLeast"/>
          <w:jc w:val="center"/>
        </w:trPr>
        <w:tc>
          <w:tcPr>
            <w:tcW w:w="2045" w:type="dxa"/>
            <w:tcBorders>
              <w:top w:val="single" w:color="000000" w:sz="6" w:space="0"/>
              <w:left w:val="single" w:color="000000" w:sz="6" w:space="0"/>
              <w:bottom w:val="single" w:color="000000" w:sz="6" w:space="0"/>
              <w:right w:val="single" w:color="000000" w:sz="6" w:space="0"/>
            </w:tcBorders>
          </w:tcPr>
          <w:p>
            <w:pPr>
              <w:pStyle w:val="11"/>
              <w:ind w:firstLine="0" w:firstLineChars="0"/>
            </w:pPr>
            <w:r>
              <w:t>Name</w:t>
            </w:r>
          </w:p>
        </w:tc>
        <w:tc>
          <w:tcPr>
            <w:tcW w:w="1528" w:type="dxa"/>
            <w:tcBorders>
              <w:top w:val="single" w:color="000000" w:sz="6" w:space="0"/>
              <w:left w:val="single" w:color="000000" w:sz="6" w:space="0"/>
              <w:bottom w:val="single" w:color="000000" w:sz="6" w:space="0"/>
              <w:right w:val="single" w:color="000000" w:sz="6" w:space="0"/>
            </w:tcBorders>
          </w:tcPr>
          <w:p>
            <w:pPr>
              <w:pStyle w:val="11"/>
              <w:ind w:firstLine="0" w:firstLineChars="0"/>
            </w:pPr>
            <w:r>
              <w:rPr>
                <w:rFonts w:hint="eastAsia"/>
              </w:rPr>
              <w:t>被保人姓名</w:t>
            </w:r>
          </w:p>
        </w:tc>
        <w:tc>
          <w:tcPr>
            <w:tcW w:w="1073" w:type="dxa"/>
            <w:tcBorders>
              <w:top w:val="single" w:color="000000" w:sz="6" w:space="0"/>
              <w:left w:val="single" w:color="000000" w:sz="6" w:space="0"/>
              <w:bottom w:val="single" w:color="000000" w:sz="6" w:space="0"/>
              <w:right w:val="single" w:color="000000" w:sz="6" w:space="0"/>
            </w:tcBorders>
          </w:tcPr>
          <w:p>
            <w:pPr>
              <w:rPr>
                <w:rFonts w:ascii="Calibri" w:hAnsi="Calibri" w:eastAsia="宋体"/>
                <w:szCs w:val="21"/>
              </w:rPr>
            </w:pPr>
            <w:r>
              <w:rPr>
                <w:rFonts w:hint="eastAsia"/>
                <w:kern w:val="0"/>
              </w:rPr>
              <w:t>String</w:t>
            </w:r>
          </w:p>
        </w:tc>
        <w:tc>
          <w:tcPr>
            <w:tcW w:w="688" w:type="dxa"/>
            <w:gridSpan w:val="2"/>
            <w:tcBorders>
              <w:top w:val="single" w:color="000000" w:sz="6" w:space="0"/>
              <w:left w:val="single" w:color="000000" w:sz="6" w:space="0"/>
              <w:bottom w:val="single" w:color="000000" w:sz="6" w:space="0"/>
              <w:right w:val="single" w:color="000000" w:sz="6" w:space="0"/>
            </w:tcBorders>
            <w:vAlign w:val="center"/>
          </w:tcPr>
          <w:p>
            <w:pPr>
              <w:rPr>
                <w:rFonts w:ascii="Calibri" w:hAnsi="Calibri" w:eastAsia="宋体" w:cs="Calibri"/>
                <w:color w:val="000000"/>
                <w:kern w:val="0"/>
                <w:sz w:val="20"/>
                <w:szCs w:val="20"/>
              </w:rPr>
            </w:pPr>
            <w:r>
              <w:rPr>
                <w:rFonts w:cs="Calibri"/>
                <w:color w:val="000000"/>
                <w:kern w:val="0"/>
                <w:sz w:val="20"/>
                <w:szCs w:val="20"/>
              </w:rPr>
              <w:t>N</w:t>
            </w:r>
          </w:p>
        </w:tc>
        <w:tc>
          <w:tcPr>
            <w:tcW w:w="690" w:type="dxa"/>
            <w:gridSpan w:val="2"/>
            <w:tcBorders>
              <w:top w:val="single" w:color="000000" w:sz="6" w:space="0"/>
              <w:left w:val="single" w:color="000000" w:sz="6" w:space="0"/>
              <w:bottom w:val="single" w:color="000000" w:sz="6" w:space="0"/>
              <w:right w:val="single" w:color="000000" w:sz="6" w:space="0"/>
            </w:tcBorders>
            <w:vAlign w:val="center"/>
          </w:tcPr>
          <w:p>
            <w:pPr>
              <w:widowControl/>
              <w:jc w:val="center"/>
              <w:rPr>
                <w:rFonts w:ascii="Calibri" w:hAnsi="Calibri" w:eastAsia="宋体" w:cs="Calibri"/>
                <w:color w:val="000000"/>
                <w:kern w:val="0"/>
                <w:sz w:val="20"/>
                <w:szCs w:val="20"/>
              </w:rPr>
            </w:pPr>
          </w:p>
        </w:tc>
        <w:tc>
          <w:tcPr>
            <w:tcW w:w="2616" w:type="dxa"/>
            <w:tcBorders>
              <w:top w:val="single" w:color="000000" w:sz="6" w:space="0"/>
              <w:left w:val="single" w:color="000000" w:sz="6" w:space="0"/>
              <w:bottom w:val="single" w:color="auto" w:sz="4" w:space="0"/>
              <w:right w:val="double" w:color="000000" w:sz="2" w:space="0"/>
            </w:tcBorders>
            <w:vAlign w:val="center"/>
          </w:tcPr>
          <w:p>
            <w:pPr>
              <w:jc w:val="left"/>
              <w:rPr>
                <w:highlight w:val="green"/>
              </w:rPr>
            </w:pPr>
          </w:p>
        </w:tc>
      </w:tr>
      <w:tr>
        <w:tblPrEx>
          <w:tblCellMar>
            <w:top w:w="0" w:type="dxa"/>
            <w:left w:w="108" w:type="dxa"/>
            <w:bottom w:w="0" w:type="dxa"/>
            <w:right w:w="108" w:type="dxa"/>
          </w:tblCellMar>
        </w:tblPrEx>
        <w:trPr>
          <w:gridAfter w:val="1"/>
          <w:wAfter w:w="7" w:type="dxa"/>
          <w:trHeight w:val="226" w:hRule="atLeast"/>
          <w:jc w:val="center"/>
        </w:trPr>
        <w:tc>
          <w:tcPr>
            <w:tcW w:w="2045" w:type="dxa"/>
            <w:tcBorders>
              <w:top w:val="single" w:color="000000" w:sz="6" w:space="0"/>
              <w:left w:val="single" w:color="000000" w:sz="6" w:space="0"/>
              <w:bottom w:val="single" w:color="000000" w:sz="6" w:space="0"/>
              <w:right w:val="single" w:color="000000" w:sz="6" w:space="0"/>
            </w:tcBorders>
          </w:tcPr>
          <w:p>
            <w:pPr>
              <w:pStyle w:val="11"/>
              <w:ind w:firstLine="0" w:firstLineChars="0"/>
            </w:pPr>
            <w:r>
              <w:t>Sex</w:t>
            </w:r>
          </w:p>
        </w:tc>
        <w:tc>
          <w:tcPr>
            <w:tcW w:w="1528" w:type="dxa"/>
            <w:tcBorders>
              <w:top w:val="single" w:color="000000" w:sz="6" w:space="0"/>
              <w:left w:val="single" w:color="000000" w:sz="6" w:space="0"/>
              <w:bottom w:val="single" w:color="000000" w:sz="6" w:space="0"/>
              <w:right w:val="single" w:color="000000" w:sz="6" w:space="0"/>
            </w:tcBorders>
          </w:tcPr>
          <w:p>
            <w:pPr>
              <w:pStyle w:val="11"/>
              <w:ind w:firstLine="0" w:firstLineChars="0"/>
            </w:pPr>
            <w:r>
              <w:rPr>
                <w:rFonts w:hint="eastAsia"/>
              </w:rPr>
              <w:t>被保人性别</w:t>
            </w:r>
          </w:p>
        </w:tc>
        <w:tc>
          <w:tcPr>
            <w:tcW w:w="1073" w:type="dxa"/>
            <w:tcBorders>
              <w:top w:val="single" w:color="000000" w:sz="6" w:space="0"/>
              <w:left w:val="single" w:color="000000" w:sz="6" w:space="0"/>
              <w:bottom w:val="single" w:color="000000" w:sz="6" w:space="0"/>
              <w:right w:val="single" w:color="000000" w:sz="6" w:space="0"/>
            </w:tcBorders>
          </w:tcPr>
          <w:p>
            <w:pPr>
              <w:rPr>
                <w:rFonts w:ascii="Calibri" w:hAnsi="Calibri" w:eastAsia="宋体"/>
                <w:szCs w:val="21"/>
              </w:rPr>
            </w:pPr>
            <w:r>
              <w:rPr>
                <w:rFonts w:hint="eastAsia"/>
                <w:kern w:val="0"/>
              </w:rPr>
              <w:t>String</w:t>
            </w:r>
          </w:p>
        </w:tc>
        <w:tc>
          <w:tcPr>
            <w:tcW w:w="688" w:type="dxa"/>
            <w:gridSpan w:val="2"/>
            <w:tcBorders>
              <w:top w:val="single" w:color="000000" w:sz="6" w:space="0"/>
              <w:left w:val="single" w:color="000000" w:sz="6" w:space="0"/>
              <w:bottom w:val="single" w:color="000000" w:sz="6" w:space="0"/>
              <w:right w:val="single" w:color="000000" w:sz="6" w:space="0"/>
            </w:tcBorders>
          </w:tcPr>
          <w:p>
            <w:pPr>
              <w:rPr>
                <w:rFonts w:ascii="Calibri" w:hAnsi="Calibri" w:eastAsia="宋体"/>
                <w:szCs w:val="21"/>
              </w:rPr>
            </w:pPr>
            <w:r>
              <w:rPr>
                <w:rFonts w:hint="eastAsia"/>
              </w:rPr>
              <w:t>Y</w:t>
            </w:r>
          </w:p>
        </w:tc>
        <w:tc>
          <w:tcPr>
            <w:tcW w:w="690" w:type="dxa"/>
            <w:gridSpan w:val="2"/>
            <w:tcBorders>
              <w:top w:val="single" w:color="000000" w:sz="6" w:space="0"/>
              <w:left w:val="single" w:color="000000" w:sz="6" w:space="0"/>
              <w:bottom w:val="single" w:color="000000" w:sz="6" w:space="0"/>
              <w:right w:val="single" w:color="000000" w:sz="6" w:space="0"/>
            </w:tcBorders>
            <w:vAlign w:val="center"/>
          </w:tcPr>
          <w:p>
            <w:pPr>
              <w:widowControl/>
              <w:jc w:val="center"/>
              <w:rPr>
                <w:rFonts w:ascii="Calibri" w:hAnsi="Calibri" w:eastAsia="宋体" w:cs="Calibri"/>
                <w:color w:val="000000"/>
                <w:kern w:val="0"/>
                <w:sz w:val="20"/>
                <w:szCs w:val="20"/>
              </w:rPr>
            </w:pPr>
          </w:p>
        </w:tc>
        <w:tc>
          <w:tcPr>
            <w:tcW w:w="2616" w:type="dxa"/>
            <w:tcBorders>
              <w:top w:val="single" w:color="auto" w:sz="4" w:space="0"/>
              <w:left w:val="single" w:color="000000" w:sz="6" w:space="0"/>
              <w:bottom w:val="single" w:color="auto" w:sz="4" w:space="0"/>
              <w:right w:val="double" w:color="000000" w:sz="2" w:space="0"/>
            </w:tcBorders>
          </w:tcPr>
          <w:p>
            <w:pPr>
              <w:pStyle w:val="11"/>
              <w:ind w:firstLine="0" w:firstLineChars="0"/>
              <w:rPr>
                <w:highlight w:val="green"/>
              </w:rPr>
            </w:pPr>
            <w:r>
              <w:rPr>
                <w:rFonts w:hint="eastAsia"/>
              </w:rPr>
              <w:t>0-男 1-女</w:t>
            </w:r>
          </w:p>
        </w:tc>
      </w:tr>
      <w:tr>
        <w:tblPrEx>
          <w:tblCellMar>
            <w:top w:w="0" w:type="dxa"/>
            <w:left w:w="108" w:type="dxa"/>
            <w:bottom w:w="0" w:type="dxa"/>
            <w:right w:w="108" w:type="dxa"/>
          </w:tblCellMar>
        </w:tblPrEx>
        <w:trPr>
          <w:gridAfter w:val="1"/>
          <w:wAfter w:w="7" w:type="dxa"/>
          <w:trHeight w:val="226" w:hRule="atLeast"/>
          <w:jc w:val="center"/>
        </w:trPr>
        <w:tc>
          <w:tcPr>
            <w:tcW w:w="2045" w:type="dxa"/>
            <w:tcBorders>
              <w:top w:val="single" w:color="000000" w:sz="6" w:space="0"/>
              <w:left w:val="single" w:color="000000" w:sz="6" w:space="0"/>
              <w:bottom w:val="single" w:color="000000" w:sz="6" w:space="0"/>
              <w:right w:val="single" w:color="000000" w:sz="6" w:space="0"/>
            </w:tcBorders>
          </w:tcPr>
          <w:p>
            <w:pPr>
              <w:pStyle w:val="11"/>
              <w:ind w:firstLine="0" w:firstLineChars="0"/>
            </w:pPr>
            <w:r>
              <w:t>Birthday</w:t>
            </w:r>
          </w:p>
        </w:tc>
        <w:tc>
          <w:tcPr>
            <w:tcW w:w="1528" w:type="dxa"/>
            <w:tcBorders>
              <w:top w:val="single" w:color="000000" w:sz="6" w:space="0"/>
              <w:left w:val="single" w:color="000000" w:sz="6" w:space="0"/>
              <w:bottom w:val="single" w:color="000000" w:sz="6" w:space="0"/>
              <w:right w:val="single" w:color="000000" w:sz="6" w:space="0"/>
            </w:tcBorders>
          </w:tcPr>
          <w:p>
            <w:pPr>
              <w:pStyle w:val="11"/>
              <w:ind w:firstLine="0" w:firstLineChars="0"/>
            </w:pPr>
            <w:r>
              <w:rPr>
                <w:rFonts w:hint="eastAsia"/>
              </w:rPr>
              <w:t>被保人出生日期</w:t>
            </w:r>
          </w:p>
        </w:tc>
        <w:tc>
          <w:tcPr>
            <w:tcW w:w="1073" w:type="dxa"/>
            <w:tcBorders>
              <w:top w:val="single" w:color="000000" w:sz="6" w:space="0"/>
              <w:left w:val="single" w:color="000000" w:sz="6" w:space="0"/>
              <w:bottom w:val="single" w:color="000000" w:sz="6" w:space="0"/>
              <w:right w:val="single" w:color="000000" w:sz="6" w:space="0"/>
            </w:tcBorders>
          </w:tcPr>
          <w:p>
            <w:pPr>
              <w:rPr>
                <w:rFonts w:ascii="Calibri" w:hAnsi="Calibri" w:eastAsia="宋体"/>
                <w:szCs w:val="21"/>
              </w:rPr>
            </w:pPr>
            <w:r>
              <w:rPr>
                <w:kern w:val="0"/>
              </w:rPr>
              <w:t>Strng</w:t>
            </w:r>
          </w:p>
        </w:tc>
        <w:tc>
          <w:tcPr>
            <w:tcW w:w="688" w:type="dxa"/>
            <w:gridSpan w:val="2"/>
            <w:tcBorders>
              <w:top w:val="single" w:color="000000" w:sz="6" w:space="0"/>
              <w:left w:val="single" w:color="000000" w:sz="6" w:space="0"/>
              <w:bottom w:val="single" w:color="000000" w:sz="6" w:space="0"/>
              <w:right w:val="single" w:color="000000" w:sz="6" w:space="0"/>
            </w:tcBorders>
          </w:tcPr>
          <w:p>
            <w:pPr>
              <w:rPr>
                <w:rFonts w:ascii="Calibri" w:hAnsi="Calibri" w:eastAsia="宋体"/>
                <w:szCs w:val="21"/>
              </w:rPr>
            </w:pPr>
            <w:r>
              <w:rPr>
                <w:rFonts w:hint="eastAsia"/>
              </w:rPr>
              <w:t>Y</w:t>
            </w:r>
          </w:p>
        </w:tc>
        <w:tc>
          <w:tcPr>
            <w:tcW w:w="690" w:type="dxa"/>
            <w:gridSpan w:val="2"/>
            <w:tcBorders>
              <w:top w:val="single" w:color="000000" w:sz="6" w:space="0"/>
              <w:left w:val="single" w:color="000000" w:sz="6" w:space="0"/>
              <w:bottom w:val="single" w:color="000000" w:sz="6" w:space="0"/>
              <w:right w:val="single" w:color="000000" w:sz="6" w:space="0"/>
            </w:tcBorders>
            <w:vAlign w:val="center"/>
          </w:tcPr>
          <w:p>
            <w:pPr>
              <w:widowControl/>
              <w:jc w:val="center"/>
              <w:rPr>
                <w:rFonts w:ascii="Calibri" w:hAnsi="Calibri" w:eastAsia="宋体" w:cs="Calibri"/>
                <w:color w:val="000000"/>
                <w:kern w:val="0"/>
                <w:sz w:val="20"/>
                <w:szCs w:val="20"/>
              </w:rPr>
            </w:pPr>
          </w:p>
        </w:tc>
        <w:tc>
          <w:tcPr>
            <w:tcW w:w="2616" w:type="dxa"/>
            <w:tcBorders>
              <w:top w:val="single" w:color="auto" w:sz="4" w:space="0"/>
              <w:left w:val="single" w:color="000000" w:sz="6" w:space="0"/>
              <w:bottom w:val="single" w:color="auto" w:sz="4" w:space="0"/>
              <w:right w:val="double" w:color="000000" w:sz="2" w:space="0"/>
            </w:tcBorders>
          </w:tcPr>
          <w:p>
            <w:pPr>
              <w:pStyle w:val="11"/>
              <w:ind w:firstLine="0" w:firstLineChars="0"/>
              <w:rPr>
                <w:highlight w:val="green"/>
              </w:rPr>
            </w:pPr>
            <w:r>
              <w:rPr>
                <w:rFonts w:hint="eastAsia"/>
              </w:rPr>
              <w:t>被保人生日 yyyyMMdd 必传</w:t>
            </w:r>
          </w:p>
        </w:tc>
      </w:tr>
      <w:tr>
        <w:tblPrEx>
          <w:tblCellMar>
            <w:top w:w="0" w:type="dxa"/>
            <w:left w:w="108" w:type="dxa"/>
            <w:bottom w:w="0" w:type="dxa"/>
            <w:right w:w="108" w:type="dxa"/>
          </w:tblCellMar>
        </w:tblPrEx>
        <w:trPr>
          <w:gridAfter w:val="1"/>
          <w:wAfter w:w="7" w:type="dxa"/>
          <w:trHeight w:val="226" w:hRule="atLeast"/>
          <w:jc w:val="center"/>
        </w:trPr>
        <w:tc>
          <w:tcPr>
            <w:tcW w:w="2045" w:type="dxa"/>
            <w:tcBorders>
              <w:top w:val="single" w:color="000000" w:sz="6" w:space="0"/>
              <w:left w:val="single" w:color="000000" w:sz="6" w:space="0"/>
              <w:bottom w:val="single" w:color="000000" w:sz="6" w:space="0"/>
              <w:right w:val="single" w:color="000000" w:sz="6" w:space="0"/>
            </w:tcBorders>
          </w:tcPr>
          <w:p>
            <w:pPr>
              <w:pStyle w:val="11"/>
              <w:ind w:firstLine="0" w:firstLineChars="0"/>
            </w:pPr>
            <w:r>
              <w:t>OccupationCode</w:t>
            </w:r>
          </w:p>
        </w:tc>
        <w:tc>
          <w:tcPr>
            <w:tcW w:w="1528" w:type="dxa"/>
            <w:tcBorders>
              <w:top w:val="single" w:color="000000" w:sz="6" w:space="0"/>
              <w:left w:val="single" w:color="000000" w:sz="6" w:space="0"/>
              <w:bottom w:val="single" w:color="000000" w:sz="6" w:space="0"/>
              <w:right w:val="single" w:color="000000" w:sz="6" w:space="0"/>
            </w:tcBorders>
          </w:tcPr>
          <w:p>
            <w:pPr>
              <w:pStyle w:val="11"/>
              <w:ind w:firstLine="0" w:firstLineChars="0"/>
            </w:pPr>
            <w:r>
              <w:rPr>
                <w:rFonts w:hint="eastAsia"/>
              </w:rPr>
              <w:t>职业代码</w:t>
            </w:r>
          </w:p>
        </w:tc>
        <w:tc>
          <w:tcPr>
            <w:tcW w:w="1073" w:type="dxa"/>
            <w:tcBorders>
              <w:top w:val="single" w:color="000000" w:sz="6" w:space="0"/>
              <w:left w:val="single" w:color="000000" w:sz="6" w:space="0"/>
              <w:bottom w:val="single" w:color="000000" w:sz="6" w:space="0"/>
              <w:right w:val="single" w:color="000000" w:sz="6" w:space="0"/>
            </w:tcBorders>
          </w:tcPr>
          <w:p>
            <w:pPr>
              <w:rPr>
                <w:rFonts w:ascii="Calibri" w:hAnsi="Calibri" w:eastAsia="宋体"/>
                <w:szCs w:val="21"/>
              </w:rPr>
            </w:pPr>
            <w:r>
              <w:rPr>
                <w:rFonts w:hint="eastAsia"/>
                <w:kern w:val="0"/>
              </w:rPr>
              <w:t>String</w:t>
            </w:r>
          </w:p>
        </w:tc>
        <w:tc>
          <w:tcPr>
            <w:tcW w:w="688" w:type="dxa"/>
            <w:gridSpan w:val="2"/>
            <w:tcBorders>
              <w:top w:val="single" w:color="000000" w:sz="6" w:space="0"/>
              <w:left w:val="single" w:color="000000" w:sz="6" w:space="0"/>
              <w:bottom w:val="single" w:color="000000" w:sz="6" w:space="0"/>
              <w:right w:val="single" w:color="000000" w:sz="6" w:space="0"/>
            </w:tcBorders>
          </w:tcPr>
          <w:p>
            <w:pPr>
              <w:rPr>
                <w:rFonts w:ascii="Calibri" w:hAnsi="Calibri" w:eastAsia="宋体"/>
                <w:szCs w:val="21"/>
              </w:rPr>
            </w:pPr>
            <w:r>
              <w:t>N</w:t>
            </w:r>
          </w:p>
        </w:tc>
        <w:tc>
          <w:tcPr>
            <w:tcW w:w="690" w:type="dxa"/>
            <w:gridSpan w:val="2"/>
            <w:tcBorders>
              <w:top w:val="single" w:color="000000" w:sz="6" w:space="0"/>
              <w:left w:val="single" w:color="000000" w:sz="6" w:space="0"/>
              <w:bottom w:val="single" w:color="000000" w:sz="6" w:space="0"/>
              <w:right w:val="single" w:color="000000" w:sz="6" w:space="0"/>
            </w:tcBorders>
            <w:vAlign w:val="center"/>
          </w:tcPr>
          <w:p>
            <w:pPr>
              <w:widowControl/>
              <w:jc w:val="center"/>
              <w:rPr>
                <w:rFonts w:ascii="Calibri" w:hAnsi="Calibri" w:eastAsia="宋体" w:cs="Calibri"/>
                <w:color w:val="000000"/>
                <w:kern w:val="0"/>
                <w:sz w:val="20"/>
                <w:szCs w:val="20"/>
              </w:rPr>
            </w:pPr>
          </w:p>
        </w:tc>
        <w:tc>
          <w:tcPr>
            <w:tcW w:w="2616" w:type="dxa"/>
            <w:tcBorders>
              <w:top w:val="single" w:color="auto" w:sz="4" w:space="0"/>
              <w:left w:val="single" w:color="000000" w:sz="6" w:space="0"/>
              <w:bottom w:val="single" w:color="000000" w:sz="6" w:space="0"/>
              <w:right w:val="double" w:color="000000" w:sz="2" w:space="0"/>
            </w:tcBorders>
          </w:tcPr>
          <w:p>
            <w:pPr>
              <w:pStyle w:val="11"/>
              <w:ind w:firstLine="0" w:firstLineChars="0"/>
              <w:rPr>
                <w:highlight w:val="green"/>
              </w:rPr>
            </w:pPr>
          </w:p>
        </w:tc>
      </w:tr>
      <w:tr>
        <w:tblPrEx>
          <w:tblCellMar>
            <w:top w:w="0" w:type="dxa"/>
            <w:left w:w="108" w:type="dxa"/>
            <w:bottom w:w="0" w:type="dxa"/>
            <w:right w:w="108" w:type="dxa"/>
          </w:tblCellMar>
        </w:tblPrEx>
        <w:trPr>
          <w:gridAfter w:val="1"/>
          <w:wAfter w:w="7" w:type="dxa"/>
          <w:trHeight w:val="226" w:hRule="atLeast"/>
          <w:jc w:val="center"/>
        </w:trPr>
        <w:tc>
          <w:tcPr>
            <w:tcW w:w="8640" w:type="dxa"/>
            <w:gridSpan w:val="8"/>
            <w:tcBorders>
              <w:top w:val="single" w:color="000000" w:sz="6" w:space="0"/>
              <w:left w:val="single" w:color="000000" w:sz="6" w:space="0"/>
              <w:bottom w:val="single" w:color="000000" w:sz="6" w:space="0"/>
              <w:right w:val="double" w:color="000000" w:sz="2" w:space="0"/>
            </w:tcBorders>
            <w:shd w:val="clear" w:color="auto" w:fill="7E7E7E" w:themeFill="text1" w:themeFillTint="80"/>
          </w:tcPr>
          <w:p>
            <w:pPr>
              <w:pStyle w:val="41"/>
            </w:pPr>
            <w:r>
              <w:rPr>
                <w:rFonts w:hint="eastAsia" w:ascii="宋体" w:hAnsi="宋体"/>
                <w:b/>
                <w:bCs/>
              </w:rPr>
              <w:t>险种信息（</w:t>
            </w:r>
            <w:r>
              <w:rPr>
                <w:b/>
                <w:bCs/>
              </w:rPr>
              <w:t>RiskInfo</w:t>
            </w:r>
          </w:p>
        </w:tc>
      </w:tr>
      <w:tr>
        <w:tblPrEx>
          <w:tblCellMar>
            <w:top w:w="0" w:type="dxa"/>
            <w:left w:w="108" w:type="dxa"/>
            <w:bottom w:w="0" w:type="dxa"/>
            <w:right w:w="108" w:type="dxa"/>
          </w:tblCellMar>
        </w:tblPrEx>
        <w:trPr>
          <w:gridAfter w:val="1"/>
          <w:wAfter w:w="7" w:type="dxa"/>
          <w:trHeight w:val="226" w:hRule="atLeast"/>
          <w:jc w:val="center"/>
        </w:trPr>
        <w:tc>
          <w:tcPr>
            <w:tcW w:w="2045" w:type="dxa"/>
            <w:tcBorders>
              <w:top w:val="single" w:color="000000" w:sz="6" w:space="0"/>
              <w:left w:val="single" w:color="000000" w:sz="6" w:space="0"/>
              <w:bottom w:val="single" w:color="000000" w:sz="6" w:space="0"/>
              <w:right w:val="single" w:color="000000" w:sz="6" w:space="0"/>
            </w:tcBorders>
          </w:tcPr>
          <w:p>
            <w:pPr>
              <w:pStyle w:val="11"/>
              <w:ind w:firstLine="0" w:firstLineChars="0"/>
            </w:pPr>
            <w:r>
              <w:t>RiskSelNo</w:t>
            </w:r>
          </w:p>
        </w:tc>
        <w:tc>
          <w:tcPr>
            <w:tcW w:w="1528" w:type="dxa"/>
            <w:tcBorders>
              <w:top w:val="single" w:color="000000" w:sz="6" w:space="0"/>
              <w:left w:val="single" w:color="000000" w:sz="6" w:space="0"/>
              <w:bottom w:val="single" w:color="000000" w:sz="6" w:space="0"/>
              <w:right w:val="single" w:color="000000" w:sz="6" w:space="0"/>
            </w:tcBorders>
          </w:tcPr>
          <w:p>
            <w:pPr>
              <w:pStyle w:val="11"/>
              <w:ind w:firstLine="0" w:firstLineChars="0"/>
            </w:pPr>
            <w:r>
              <w:rPr>
                <w:rFonts w:hint="eastAsia" w:ascii="宋体" w:hAnsi="宋体"/>
              </w:rPr>
              <w:t>险种序号</w:t>
            </w:r>
          </w:p>
        </w:tc>
        <w:tc>
          <w:tcPr>
            <w:tcW w:w="1073" w:type="dxa"/>
            <w:tcBorders>
              <w:top w:val="single" w:color="000000" w:sz="6" w:space="0"/>
              <w:left w:val="single" w:color="000000" w:sz="6" w:space="0"/>
              <w:bottom w:val="single" w:color="000000" w:sz="6" w:space="0"/>
              <w:right w:val="single" w:color="000000" w:sz="6" w:space="0"/>
            </w:tcBorders>
            <w:vAlign w:val="center"/>
          </w:tcPr>
          <w:p>
            <w:pPr>
              <w:rPr>
                <w:kern w:val="0"/>
              </w:rPr>
            </w:pPr>
            <w:r>
              <w:rPr>
                <w:rFonts w:hint="eastAsia"/>
              </w:rPr>
              <w:t>String</w:t>
            </w:r>
          </w:p>
        </w:tc>
        <w:tc>
          <w:tcPr>
            <w:tcW w:w="688" w:type="dxa"/>
            <w:gridSpan w:val="2"/>
            <w:tcBorders>
              <w:top w:val="single" w:color="000000" w:sz="6" w:space="0"/>
              <w:left w:val="single" w:color="000000" w:sz="6" w:space="0"/>
              <w:bottom w:val="single" w:color="000000" w:sz="6" w:space="0"/>
              <w:right w:val="single" w:color="000000" w:sz="6" w:space="0"/>
            </w:tcBorders>
            <w:vAlign w:val="center"/>
          </w:tcPr>
          <w:p>
            <w:r>
              <w:rPr>
                <w:rFonts w:hint="eastAsia"/>
              </w:rPr>
              <w:t>Y</w:t>
            </w:r>
          </w:p>
        </w:tc>
        <w:tc>
          <w:tcPr>
            <w:tcW w:w="690" w:type="dxa"/>
            <w:gridSpan w:val="2"/>
            <w:tcBorders>
              <w:top w:val="single" w:color="000000" w:sz="6" w:space="0"/>
              <w:left w:val="single" w:color="000000" w:sz="6" w:space="0"/>
              <w:bottom w:val="single" w:color="000000" w:sz="6" w:space="0"/>
              <w:right w:val="single" w:color="000000" w:sz="6" w:space="0"/>
            </w:tcBorders>
            <w:vAlign w:val="center"/>
          </w:tcPr>
          <w:p>
            <w:pPr>
              <w:widowControl/>
              <w:jc w:val="center"/>
              <w:rPr>
                <w:rFonts w:ascii="Calibri" w:hAnsi="Calibri" w:eastAsia="宋体" w:cs="Calibri"/>
                <w:color w:val="000000"/>
                <w:kern w:val="0"/>
                <w:sz w:val="20"/>
                <w:szCs w:val="20"/>
              </w:rPr>
            </w:pPr>
          </w:p>
        </w:tc>
        <w:tc>
          <w:tcPr>
            <w:tcW w:w="2616" w:type="dxa"/>
            <w:tcBorders>
              <w:top w:val="single" w:color="000000" w:sz="6" w:space="0"/>
              <w:left w:val="single" w:color="000000" w:sz="6" w:space="0"/>
              <w:bottom w:val="single" w:color="000000" w:sz="6" w:space="0"/>
              <w:right w:val="double" w:color="000000" w:sz="2" w:space="0"/>
            </w:tcBorders>
            <w:vAlign w:val="center"/>
          </w:tcPr>
          <w:p>
            <w:pPr>
              <w:rPr>
                <w:bCs/>
              </w:rPr>
            </w:pPr>
            <w:r>
              <w:rPr>
                <w:rFonts w:hint="eastAsia"/>
                <w:bCs/>
              </w:rPr>
              <w:t>100-第一主险 200-第二主险，第一主险下面的第一个附加险110，第一主险下面第二个附加险120，以此类推，第二主险下面的第一个附加险210，第二主险下面的第二个附加险220，以此类推。</w:t>
            </w:r>
          </w:p>
        </w:tc>
      </w:tr>
      <w:tr>
        <w:tblPrEx>
          <w:tblCellMar>
            <w:top w:w="0" w:type="dxa"/>
            <w:left w:w="108" w:type="dxa"/>
            <w:bottom w:w="0" w:type="dxa"/>
            <w:right w:w="108" w:type="dxa"/>
          </w:tblCellMar>
        </w:tblPrEx>
        <w:trPr>
          <w:gridAfter w:val="1"/>
          <w:wAfter w:w="7" w:type="dxa"/>
          <w:trHeight w:val="226" w:hRule="atLeast"/>
          <w:jc w:val="center"/>
        </w:trPr>
        <w:tc>
          <w:tcPr>
            <w:tcW w:w="2045" w:type="dxa"/>
            <w:tcBorders>
              <w:top w:val="single" w:color="000000" w:sz="6" w:space="0"/>
              <w:left w:val="single" w:color="000000" w:sz="6" w:space="0"/>
              <w:bottom w:val="single" w:color="000000" w:sz="6" w:space="0"/>
              <w:right w:val="single" w:color="000000" w:sz="6" w:space="0"/>
            </w:tcBorders>
          </w:tcPr>
          <w:p>
            <w:pPr>
              <w:pStyle w:val="11"/>
              <w:ind w:firstLine="0" w:firstLineChars="0"/>
            </w:pPr>
            <w:r>
              <w:t>MainRiskCode</w:t>
            </w:r>
          </w:p>
        </w:tc>
        <w:tc>
          <w:tcPr>
            <w:tcW w:w="1528" w:type="dxa"/>
            <w:tcBorders>
              <w:top w:val="single" w:color="000000" w:sz="6" w:space="0"/>
              <w:left w:val="single" w:color="000000" w:sz="6" w:space="0"/>
              <w:bottom w:val="single" w:color="000000" w:sz="6" w:space="0"/>
              <w:right w:val="single" w:color="000000" w:sz="6" w:space="0"/>
            </w:tcBorders>
          </w:tcPr>
          <w:p>
            <w:pPr>
              <w:pStyle w:val="11"/>
              <w:ind w:firstLine="0" w:firstLineChars="0"/>
            </w:pPr>
            <w:r>
              <w:rPr>
                <w:rFonts w:hint="eastAsia"/>
              </w:rPr>
              <w:t>主险险种编码</w:t>
            </w:r>
          </w:p>
        </w:tc>
        <w:tc>
          <w:tcPr>
            <w:tcW w:w="1073" w:type="dxa"/>
            <w:tcBorders>
              <w:top w:val="single" w:color="000000" w:sz="6" w:space="0"/>
              <w:left w:val="single" w:color="000000" w:sz="6" w:space="0"/>
              <w:bottom w:val="single" w:color="000000" w:sz="6" w:space="0"/>
              <w:right w:val="single" w:color="000000" w:sz="6" w:space="0"/>
            </w:tcBorders>
            <w:vAlign w:val="center"/>
          </w:tcPr>
          <w:p>
            <w:pPr>
              <w:rPr>
                <w:rFonts w:ascii="Calibri" w:hAnsi="Calibri" w:eastAsia="宋体"/>
                <w:kern w:val="0"/>
                <w:szCs w:val="21"/>
              </w:rPr>
            </w:pPr>
            <w:r>
              <w:rPr>
                <w:rFonts w:hint="eastAsia"/>
                <w:kern w:val="0"/>
              </w:rPr>
              <w:t>String</w:t>
            </w:r>
          </w:p>
        </w:tc>
        <w:tc>
          <w:tcPr>
            <w:tcW w:w="688" w:type="dxa"/>
            <w:gridSpan w:val="2"/>
            <w:tcBorders>
              <w:top w:val="single" w:color="000000" w:sz="6" w:space="0"/>
              <w:left w:val="single" w:color="000000" w:sz="6" w:space="0"/>
              <w:bottom w:val="single" w:color="000000" w:sz="6" w:space="0"/>
              <w:right w:val="single" w:color="000000" w:sz="6" w:space="0"/>
            </w:tcBorders>
            <w:vAlign w:val="center"/>
          </w:tcPr>
          <w:p>
            <w:r>
              <w:rPr>
                <w:rFonts w:hint="eastAsia"/>
              </w:rPr>
              <w:t>Y</w:t>
            </w:r>
          </w:p>
        </w:tc>
        <w:tc>
          <w:tcPr>
            <w:tcW w:w="690" w:type="dxa"/>
            <w:gridSpan w:val="2"/>
            <w:tcBorders>
              <w:top w:val="single" w:color="000000" w:sz="6" w:space="0"/>
              <w:left w:val="single" w:color="000000" w:sz="6" w:space="0"/>
              <w:bottom w:val="single" w:color="000000" w:sz="6" w:space="0"/>
              <w:right w:val="single" w:color="000000" w:sz="6" w:space="0"/>
            </w:tcBorders>
            <w:vAlign w:val="center"/>
          </w:tcPr>
          <w:p>
            <w:pPr>
              <w:widowControl/>
              <w:jc w:val="center"/>
              <w:rPr>
                <w:rFonts w:ascii="Calibri" w:hAnsi="Calibri" w:eastAsia="宋体" w:cs="Calibri"/>
                <w:color w:val="000000"/>
                <w:kern w:val="0"/>
                <w:sz w:val="20"/>
                <w:szCs w:val="20"/>
              </w:rPr>
            </w:pPr>
          </w:p>
        </w:tc>
        <w:tc>
          <w:tcPr>
            <w:tcW w:w="2616" w:type="dxa"/>
            <w:tcBorders>
              <w:top w:val="single" w:color="000000" w:sz="6" w:space="0"/>
              <w:left w:val="single" w:color="000000" w:sz="6" w:space="0"/>
              <w:bottom w:val="single" w:color="000000" w:sz="6" w:space="0"/>
              <w:right w:val="double" w:color="000000" w:sz="2" w:space="0"/>
            </w:tcBorders>
          </w:tcPr>
          <w:p>
            <w:pPr>
              <w:pStyle w:val="11"/>
              <w:ind w:firstLine="0" w:firstLineChars="0"/>
              <w:rPr>
                <w:highlight w:val="green"/>
              </w:rPr>
            </w:pPr>
          </w:p>
        </w:tc>
      </w:tr>
      <w:tr>
        <w:tblPrEx>
          <w:tblCellMar>
            <w:top w:w="0" w:type="dxa"/>
            <w:left w:w="108" w:type="dxa"/>
            <w:bottom w:w="0" w:type="dxa"/>
            <w:right w:w="108" w:type="dxa"/>
          </w:tblCellMar>
        </w:tblPrEx>
        <w:trPr>
          <w:gridAfter w:val="1"/>
          <w:wAfter w:w="7" w:type="dxa"/>
          <w:trHeight w:val="226" w:hRule="atLeast"/>
          <w:jc w:val="center"/>
        </w:trPr>
        <w:tc>
          <w:tcPr>
            <w:tcW w:w="2045" w:type="dxa"/>
            <w:tcBorders>
              <w:top w:val="single" w:color="000000" w:sz="6" w:space="0"/>
              <w:left w:val="single" w:color="000000" w:sz="6" w:space="0"/>
              <w:bottom w:val="single" w:color="000000" w:sz="6" w:space="0"/>
              <w:right w:val="single" w:color="000000" w:sz="6" w:space="0"/>
            </w:tcBorders>
          </w:tcPr>
          <w:p>
            <w:pPr>
              <w:pStyle w:val="11"/>
              <w:ind w:firstLine="0" w:firstLineChars="0"/>
            </w:pPr>
            <w:r>
              <w:t>RiskCode</w:t>
            </w:r>
          </w:p>
        </w:tc>
        <w:tc>
          <w:tcPr>
            <w:tcW w:w="1528" w:type="dxa"/>
            <w:tcBorders>
              <w:top w:val="single" w:color="000000" w:sz="6" w:space="0"/>
              <w:left w:val="single" w:color="000000" w:sz="6" w:space="0"/>
              <w:bottom w:val="single" w:color="000000" w:sz="6" w:space="0"/>
              <w:right w:val="single" w:color="000000" w:sz="6" w:space="0"/>
            </w:tcBorders>
          </w:tcPr>
          <w:p>
            <w:pPr>
              <w:pStyle w:val="11"/>
              <w:ind w:firstLine="0" w:firstLineChars="0"/>
            </w:pPr>
            <w:r>
              <w:rPr>
                <w:rFonts w:hint="eastAsia"/>
              </w:rPr>
              <w:t>险种编码</w:t>
            </w:r>
          </w:p>
        </w:tc>
        <w:tc>
          <w:tcPr>
            <w:tcW w:w="1073" w:type="dxa"/>
            <w:tcBorders>
              <w:top w:val="single" w:color="000000" w:sz="6" w:space="0"/>
              <w:left w:val="single" w:color="000000" w:sz="6" w:space="0"/>
              <w:bottom w:val="single" w:color="000000" w:sz="6" w:space="0"/>
              <w:right w:val="single" w:color="000000" w:sz="6" w:space="0"/>
            </w:tcBorders>
          </w:tcPr>
          <w:p>
            <w:pPr>
              <w:rPr>
                <w:rFonts w:ascii="Calibri" w:hAnsi="Calibri" w:eastAsia="宋体"/>
                <w:szCs w:val="21"/>
              </w:rPr>
            </w:pPr>
            <w:r>
              <w:rPr>
                <w:rFonts w:hint="eastAsia"/>
                <w:kern w:val="0"/>
              </w:rPr>
              <w:t>String</w:t>
            </w:r>
          </w:p>
        </w:tc>
        <w:tc>
          <w:tcPr>
            <w:tcW w:w="688" w:type="dxa"/>
            <w:gridSpan w:val="2"/>
            <w:tcBorders>
              <w:top w:val="single" w:color="000000" w:sz="6" w:space="0"/>
              <w:left w:val="single" w:color="000000" w:sz="6" w:space="0"/>
              <w:bottom w:val="single" w:color="000000" w:sz="6" w:space="0"/>
              <w:right w:val="single" w:color="000000" w:sz="6" w:space="0"/>
            </w:tcBorders>
          </w:tcPr>
          <w:p>
            <w:r>
              <w:rPr>
                <w:rFonts w:hint="eastAsia"/>
              </w:rPr>
              <w:t>Y</w:t>
            </w:r>
          </w:p>
        </w:tc>
        <w:tc>
          <w:tcPr>
            <w:tcW w:w="690" w:type="dxa"/>
            <w:gridSpan w:val="2"/>
            <w:tcBorders>
              <w:top w:val="single" w:color="000000" w:sz="6" w:space="0"/>
              <w:left w:val="single" w:color="000000" w:sz="6" w:space="0"/>
              <w:bottom w:val="single" w:color="000000" w:sz="6" w:space="0"/>
              <w:right w:val="single" w:color="000000" w:sz="6" w:space="0"/>
            </w:tcBorders>
            <w:vAlign w:val="center"/>
          </w:tcPr>
          <w:p>
            <w:pPr>
              <w:widowControl/>
              <w:jc w:val="center"/>
              <w:rPr>
                <w:rFonts w:ascii="Calibri" w:hAnsi="Calibri" w:eastAsia="宋体" w:cs="Calibri"/>
                <w:color w:val="000000"/>
                <w:kern w:val="0"/>
                <w:sz w:val="20"/>
                <w:szCs w:val="20"/>
              </w:rPr>
            </w:pPr>
          </w:p>
        </w:tc>
        <w:tc>
          <w:tcPr>
            <w:tcW w:w="2616" w:type="dxa"/>
            <w:tcBorders>
              <w:top w:val="single" w:color="000000" w:sz="6" w:space="0"/>
              <w:left w:val="single" w:color="000000" w:sz="6" w:space="0"/>
              <w:bottom w:val="single" w:color="000000" w:sz="6" w:space="0"/>
              <w:right w:val="double" w:color="000000" w:sz="2" w:space="0"/>
            </w:tcBorders>
          </w:tcPr>
          <w:p>
            <w:pPr>
              <w:pStyle w:val="11"/>
              <w:ind w:firstLine="0" w:firstLineChars="0"/>
              <w:rPr>
                <w:highlight w:val="green"/>
              </w:rPr>
            </w:pPr>
            <w:r>
              <w:rPr>
                <w:rFonts w:hint="eastAsia"/>
              </w:rPr>
              <w:t>如果为主险则主险编码和附加险编码一致</w:t>
            </w:r>
          </w:p>
        </w:tc>
      </w:tr>
      <w:tr>
        <w:tblPrEx>
          <w:tblCellMar>
            <w:top w:w="0" w:type="dxa"/>
            <w:left w:w="108" w:type="dxa"/>
            <w:bottom w:w="0" w:type="dxa"/>
            <w:right w:w="108" w:type="dxa"/>
          </w:tblCellMar>
        </w:tblPrEx>
        <w:trPr>
          <w:gridAfter w:val="1"/>
          <w:wAfter w:w="7" w:type="dxa"/>
          <w:trHeight w:val="226" w:hRule="atLeast"/>
          <w:jc w:val="center"/>
        </w:trPr>
        <w:tc>
          <w:tcPr>
            <w:tcW w:w="2045" w:type="dxa"/>
            <w:tcBorders>
              <w:top w:val="single" w:color="000000" w:sz="6" w:space="0"/>
              <w:left w:val="single" w:color="000000" w:sz="6" w:space="0"/>
              <w:bottom w:val="single" w:color="000000" w:sz="6" w:space="0"/>
              <w:right w:val="single" w:color="000000" w:sz="6" w:space="0"/>
            </w:tcBorders>
          </w:tcPr>
          <w:p>
            <w:pPr>
              <w:rPr>
                <w:rFonts w:ascii="Calibri" w:hAnsi="Calibri" w:eastAsia="宋体"/>
                <w:szCs w:val="21"/>
              </w:rPr>
            </w:pPr>
            <w:r>
              <w:t>CValiDate</w:t>
            </w:r>
          </w:p>
        </w:tc>
        <w:tc>
          <w:tcPr>
            <w:tcW w:w="1528" w:type="dxa"/>
            <w:tcBorders>
              <w:top w:val="single" w:color="000000" w:sz="6" w:space="0"/>
              <w:left w:val="single" w:color="000000" w:sz="6" w:space="0"/>
              <w:bottom w:val="single" w:color="000000" w:sz="6" w:space="0"/>
              <w:right w:val="single" w:color="000000" w:sz="6" w:space="0"/>
            </w:tcBorders>
          </w:tcPr>
          <w:p>
            <w:pPr>
              <w:rPr>
                <w:rFonts w:ascii="Calibri" w:hAnsi="Calibri" w:eastAsia="宋体"/>
                <w:szCs w:val="21"/>
              </w:rPr>
            </w:pPr>
            <w:r>
              <w:rPr>
                <w:rFonts w:hint="eastAsia"/>
              </w:rPr>
              <w:t>险种生效日期</w:t>
            </w:r>
          </w:p>
        </w:tc>
        <w:tc>
          <w:tcPr>
            <w:tcW w:w="1073" w:type="dxa"/>
            <w:tcBorders>
              <w:top w:val="single" w:color="000000" w:sz="6" w:space="0"/>
              <w:left w:val="single" w:color="000000" w:sz="6" w:space="0"/>
              <w:bottom w:val="single" w:color="000000" w:sz="6" w:space="0"/>
              <w:right w:val="single" w:color="000000" w:sz="6" w:space="0"/>
            </w:tcBorders>
          </w:tcPr>
          <w:p>
            <w:pPr>
              <w:rPr>
                <w:rFonts w:ascii="Calibri" w:hAnsi="Calibri" w:eastAsia="宋体"/>
                <w:szCs w:val="21"/>
              </w:rPr>
            </w:pPr>
            <w:r>
              <w:rPr>
                <w:rFonts w:hint="eastAsia"/>
              </w:rPr>
              <w:t>String</w:t>
            </w:r>
          </w:p>
        </w:tc>
        <w:tc>
          <w:tcPr>
            <w:tcW w:w="688" w:type="dxa"/>
            <w:gridSpan w:val="2"/>
            <w:tcBorders>
              <w:top w:val="single" w:color="000000" w:sz="6" w:space="0"/>
              <w:left w:val="single" w:color="000000" w:sz="6" w:space="0"/>
              <w:bottom w:val="single" w:color="000000" w:sz="6" w:space="0"/>
              <w:right w:val="single" w:color="000000" w:sz="6" w:space="0"/>
            </w:tcBorders>
          </w:tcPr>
          <w:p>
            <w:r>
              <w:t>Y</w:t>
            </w:r>
          </w:p>
        </w:tc>
        <w:tc>
          <w:tcPr>
            <w:tcW w:w="690" w:type="dxa"/>
            <w:gridSpan w:val="2"/>
            <w:tcBorders>
              <w:top w:val="single" w:color="000000" w:sz="6" w:space="0"/>
              <w:left w:val="single" w:color="000000" w:sz="6" w:space="0"/>
              <w:bottom w:val="single" w:color="000000" w:sz="6" w:space="0"/>
              <w:right w:val="single" w:color="000000" w:sz="6" w:space="0"/>
            </w:tcBorders>
            <w:vAlign w:val="center"/>
          </w:tcPr>
          <w:p>
            <w:pPr>
              <w:rPr>
                <w:rFonts w:ascii="Calibri" w:hAnsi="Calibri" w:eastAsia="宋体" w:cs="Calibri"/>
                <w:color w:val="000000"/>
                <w:kern w:val="0"/>
                <w:sz w:val="20"/>
                <w:szCs w:val="20"/>
              </w:rPr>
            </w:pPr>
          </w:p>
        </w:tc>
        <w:tc>
          <w:tcPr>
            <w:tcW w:w="2616" w:type="dxa"/>
            <w:tcBorders>
              <w:top w:val="single" w:color="000000" w:sz="6" w:space="0"/>
              <w:left w:val="single" w:color="000000" w:sz="6" w:space="0"/>
              <w:bottom w:val="single" w:color="000000" w:sz="6" w:space="0"/>
              <w:right w:val="double" w:color="000000" w:sz="2" w:space="0"/>
            </w:tcBorders>
          </w:tcPr>
          <w:p>
            <w:pPr>
              <w:rPr>
                <w:rFonts w:ascii="Calibri" w:hAnsi="Calibri" w:eastAsia="宋体"/>
                <w:szCs w:val="21"/>
                <w:highlight w:val="green"/>
              </w:rPr>
            </w:pPr>
            <w:r>
              <w:rPr>
                <w:rFonts w:hint="eastAsia" w:ascii="Calibri" w:hAnsi="Calibri" w:eastAsia="宋体"/>
                <w:szCs w:val="21"/>
              </w:rPr>
              <w:t>指定生效日传指定日期，非指定生效日传投保次日 格式：yyyyMMdd</w:t>
            </w:r>
          </w:p>
        </w:tc>
      </w:tr>
      <w:tr>
        <w:tblPrEx>
          <w:tblCellMar>
            <w:top w:w="0" w:type="dxa"/>
            <w:left w:w="108" w:type="dxa"/>
            <w:bottom w:w="0" w:type="dxa"/>
            <w:right w:w="108" w:type="dxa"/>
          </w:tblCellMar>
        </w:tblPrEx>
        <w:trPr>
          <w:gridAfter w:val="1"/>
          <w:wAfter w:w="7" w:type="dxa"/>
          <w:trHeight w:val="226" w:hRule="atLeast"/>
          <w:jc w:val="center"/>
        </w:trPr>
        <w:tc>
          <w:tcPr>
            <w:tcW w:w="2045" w:type="dxa"/>
            <w:tcBorders>
              <w:top w:val="single" w:color="000000" w:sz="6" w:space="0"/>
              <w:left w:val="single" w:color="000000" w:sz="6" w:space="0"/>
              <w:bottom w:val="single" w:color="000000" w:sz="6" w:space="0"/>
              <w:right w:val="single" w:color="000000" w:sz="6" w:space="0"/>
            </w:tcBorders>
          </w:tcPr>
          <w:p>
            <w:pPr>
              <w:rPr>
                <w:rFonts w:ascii="Calibri" w:hAnsi="Calibri" w:eastAsia="宋体"/>
                <w:szCs w:val="21"/>
              </w:rPr>
            </w:pPr>
            <w:r>
              <w:t>EndDate</w:t>
            </w:r>
          </w:p>
        </w:tc>
        <w:tc>
          <w:tcPr>
            <w:tcW w:w="1528" w:type="dxa"/>
            <w:tcBorders>
              <w:top w:val="single" w:color="000000" w:sz="6" w:space="0"/>
              <w:left w:val="single" w:color="000000" w:sz="6" w:space="0"/>
              <w:bottom w:val="single" w:color="000000" w:sz="6" w:space="0"/>
              <w:right w:val="single" w:color="000000" w:sz="6" w:space="0"/>
            </w:tcBorders>
          </w:tcPr>
          <w:p>
            <w:pPr>
              <w:rPr>
                <w:rFonts w:ascii="Calibri" w:hAnsi="Calibri" w:eastAsia="宋体"/>
                <w:szCs w:val="21"/>
              </w:rPr>
            </w:pPr>
            <w:r>
              <w:rPr>
                <w:rFonts w:hint="eastAsia"/>
              </w:rPr>
              <w:t>保险责任终止日期</w:t>
            </w:r>
          </w:p>
        </w:tc>
        <w:tc>
          <w:tcPr>
            <w:tcW w:w="1073" w:type="dxa"/>
            <w:tcBorders>
              <w:top w:val="single" w:color="000000" w:sz="6" w:space="0"/>
              <w:left w:val="single" w:color="000000" w:sz="6" w:space="0"/>
              <w:bottom w:val="single" w:color="000000" w:sz="6" w:space="0"/>
              <w:right w:val="single" w:color="000000" w:sz="6" w:space="0"/>
            </w:tcBorders>
            <w:vAlign w:val="center"/>
          </w:tcPr>
          <w:p>
            <w:pPr>
              <w:rPr>
                <w:rFonts w:ascii="Calibri" w:hAnsi="Calibri" w:eastAsia="宋体"/>
                <w:kern w:val="0"/>
                <w:szCs w:val="21"/>
              </w:rPr>
            </w:pPr>
            <w:r>
              <w:rPr>
                <w:rFonts w:hint="eastAsia"/>
              </w:rPr>
              <w:t>String</w:t>
            </w:r>
          </w:p>
        </w:tc>
        <w:tc>
          <w:tcPr>
            <w:tcW w:w="688" w:type="dxa"/>
            <w:gridSpan w:val="2"/>
            <w:tcBorders>
              <w:top w:val="single" w:color="000000" w:sz="6" w:space="0"/>
              <w:left w:val="single" w:color="000000" w:sz="6" w:space="0"/>
              <w:bottom w:val="single" w:color="000000" w:sz="6" w:space="0"/>
              <w:right w:val="single" w:color="000000" w:sz="6" w:space="0"/>
            </w:tcBorders>
          </w:tcPr>
          <w:p>
            <w:r>
              <w:t>N</w:t>
            </w:r>
          </w:p>
        </w:tc>
        <w:tc>
          <w:tcPr>
            <w:tcW w:w="690" w:type="dxa"/>
            <w:gridSpan w:val="2"/>
            <w:tcBorders>
              <w:top w:val="single" w:color="000000" w:sz="6" w:space="0"/>
              <w:left w:val="single" w:color="000000" w:sz="6" w:space="0"/>
              <w:bottom w:val="single" w:color="000000" w:sz="6" w:space="0"/>
              <w:right w:val="single" w:color="000000" w:sz="6" w:space="0"/>
            </w:tcBorders>
            <w:vAlign w:val="center"/>
          </w:tcPr>
          <w:p>
            <w:pPr>
              <w:rPr>
                <w:rFonts w:ascii="Calibri" w:hAnsi="Calibri" w:eastAsia="宋体" w:cs="Calibri"/>
                <w:color w:val="000000"/>
                <w:kern w:val="0"/>
                <w:sz w:val="20"/>
                <w:szCs w:val="20"/>
              </w:rPr>
            </w:pPr>
          </w:p>
        </w:tc>
        <w:tc>
          <w:tcPr>
            <w:tcW w:w="2616" w:type="dxa"/>
            <w:tcBorders>
              <w:top w:val="single" w:color="000000" w:sz="6" w:space="0"/>
              <w:left w:val="single" w:color="000000" w:sz="6" w:space="0"/>
              <w:bottom w:val="single" w:color="000000" w:sz="6" w:space="0"/>
              <w:right w:val="double" w:color="000000" w:sz="2" w:space="0"/>
            </w:tcBorders>
          </w:tcPr>
          <w:p>
            <w:pPr>
              <w:rPr>
                <w:rFonts w:ascii="Calibri" w:hAnsi="Calibri" w:eastAsia="宋体"/>
                <w:szCs w:val="21"/>
                <w:highlight w:val="green"/>
              </w:rPr>
            </w:pPr>
          </w:p>
        </w:tc>
      </w:tr>
      <w:tr>
        <w:tblPrEx>
          <w:tblCellMar>
            <w:top w:w="0" w:type="dxa"/>
            <w:left w:w="108" w:type="dxa"/>
            <w:bottom w:w="0" w:type="dxa"/>
            <w:right w:w="108" w:type="dxa"/>
          </w:tblCellMar>
        </w:tblPrEx>
        <w:trPr>
          <w:gridAfter w:val="1"/>
          <w:wAfter w:w="7" w:type="dxa"/>
          <w:trHeight w:val="226" w:hRule="atLeast"/>
          <w:jc w:val="center"/>
        </w:trPr>
        <w:tc>
          <w:tcPr>
            <w:tcW w:w="2045" w:type="dxa"/>
            <w:tcBorders>
              <w:top w:val="single" w:color="000000" w:sz="6" w:space="0"/>
              <w:left w:val="single" w:color="000000" w:sz="6" w:space="0"/>
              <w:bottom w:val="single" w:color="000000" w:sz="6" w:space="0"/>
              <w:right w:val="single" w:color="000000" w:sz="6" w:space="0"/>
            </w:tcBorders>
          </w:tcPr>
          <w:p>
            <w:pPr>
              <w:rPr>
                <w:rFonts w:ascii="Calibri" w:hAnsi="Calibri" w:eastAsia="宋体"/>
                <w:szCs w:val="21"/>
              </w:rPr>
            </w:pPr>
            <w:r>
              <w:t>Amnt</w:t>
            </w:r>
          </w:p>
        </w:tc>
        <w:tc>
          <w:tcPr>
            <w:tcW w:w="1528" w:type="dxa"/>
            <w:tcBorders>
              <w:top w:val="single" w:color="000000" w:sz="6" w:space="0"/>
              <w:left w:val="single" w:color="000000" w:sz="6" w:space="0"/>
              <w:bottom w:val="single" w:color="000000" w:sz="6" w:space="0"/>
              <w:right w:val="single" w:color="000000" w:sz="6" w:space="0"/>
            </w:tcBorders>
          </w:tcPr>
          <w:p>
            <w:pPr>
              <w:rPr>
                <w:rFonts w:ascii="Calibri" w:hAnsi="Calibri" w:eastAsia="宋体"/>
                <w:szCs w:val="21"/>
              </w:rPr>
            </w:pPr>
            <w:r>
              <w:rPr>
                <w:rFonts w:hint="eastAsia"/>
              </w:rPr>
              <w:t>保额</w:t>
            </w:r>
          </w:p>
        </w:tc>
        <w:tc>
          <w:tcPr>
            <w:tcW w:w="1073" w:type="dxa"/>
            <w:tcBorders>
              <w:top w:val="single" w:color="000000" w:sz="6" w:space="0"/>
              <w:left w:val="single" w:color="000000" w:sz="6" w:space="0"/>
              <w:bottom w:val="single" w:color="000000" w:sz="6" w:space="0"/>
              <w:right w:val="single" w:color="000000" w:sz="6" w:space="0"/>
            </w:tcBorders>
            <w:vAlign w:val="center"/>
          </w:tcPr>
          <w:p>
            <w:pPr>
              <w:rPr>
                <w:rFonts w:ascii="Calibri" w:hAnsi="Calibri" w:eastAsia="宋体"/>
                <w:kern w:val="0"/>
                <w:szCs w:val="21"/>
              </w:rPr>
            </w:pPr>
            <w:r>
              <w:rPr>
                <w:rFonts w:hint="eastAsia"/>
              </w:rPr>
              <w:t>String</w:t>
            </w:r>
          </w:p>
        </w:tc>
        <w:tc>
          <w:tcPr>
            <w:tcW w:w="688" w:type="dxa"/>
            <w:gridSpan w:val="2"/>
            <w:tcBorders>
              <w:top w:val="single" w:color="000000" w:sz="6" w:space="0"/>
              <w:left w:val="single" w:color="000000" w:sz="6" w:space="0"/>
              <w:bottom w:val="single" w:color="000000" w:sz="6" w:space="0"/>
              <w:right w:val="single" w:color="000000" w:sz="6" w:space="0"/>
            </w:tcBorders>
            <w:vAlign w:val="center"/>
          </w:tcPr>
          <w:p>
            <w:pPr>
              <w:rPr>
                <w:rFonts w:ascii="Calibri" w:hAnsi="Calibri" w:eastAsia="宋体" w:cs="Calibri"/>
                <w:color w:val="000000"/>
                <w:kern w:val="0"/>
                <w:sz w:val="20"/>
                <w:szCs w:val="20"/>
              </w:rPr>
            </w:pPr>
            <w:r>
              <w:rPr>
                <w:rFonts w:hint="eastAsia" w:cs="Calibri"/>
                <w:color w:val="000000"/>
                <w:kern w:val="0"/>
                <w:sz w:val="20"/>
                <w:szCs w:val="20"/>
              </w:rPr>
              <w:t>N</w:t>
            </w:r>
          </w:p>
        </w:tc>
        <w:tc>
          <w:tcPr>
            <w:tcW w:w="690" w:type="dxa"/>
            <w:gridSpan w:val="2"/>
            <w:tcBorders>
              <w:top w:val="single" w:color="000000" w:sz="6" w:space="0"/>
              <w:left w:val="single" w:color="000000" w:sz="6" w:space="0"/>
              <w:bottom w:val="single" w:color="000000" w:sz="6" w:space="0"/>
              <w:right w:val="single" w:color="000000" w:sz="6" w:space="0"/>
            </w:tcBorders>
            <w:vAlign w:val="center"/>
          </w:tcPr>
          <w:p>
            <w:pPr>
              <w:rPr>
                <w:rFonts w:ascii="Calibri" w:hAnsi="Calibri" w:eastAsia="宋体" w:cs="Calibri"/>
                <w:color w:val="000000"/>
                <w:kern w:val="0"/>
                <w:sz w:val="20"/>
                <w:szCs w:val="20"/>
              </w:rPr>
            </w:pPr>
          </w:p>
        </w:tc>
        <w:tc>
          <w:tcPr>
            <w:tcW w:w="2616" w:type="dxa"/>
            <w:tcBorders>
              <w:top w:val="single" w:color="000000" w:sz="6" w:space="0"/>
              <w:left w:val="single" w:color="000000" w:sz="6" w:space="0"/>
              <w:bottom w:val="single" w:color="000000" w:sz="6" w:space="0"/>
              <w:right w:val="double" w:color="000000" w:sz="2" w:space="0"/>
            </w:tcBorders>
          </w:tcPr>
          <w:p>
            <w:pPr>
              <w:rPr>
                <w:rFonts w:ascii="Calibri" w:hAnsi="Calibri" w:eastAsia="宋体"/>
                <w:szCs w:val="21"/>
                <w:highlight w:val="green"/>
              </w:rPr>
            </w:pPr>
            <w:r>
              <w:rPr>
                <w:rFonts w:hint="eastAsia" w:ascii="Calibri" w:hAnsi="Calibri" w:eastAsia="宋体"/>
                <w:szCs w:val="21"/>
              </w:rPr>
              <w:t>保额算保费时必传</w:t>
            </w:r>
          </w:p>
        </w:tc>
      </w:tr>
      <w:tr>
        <w:tblPrEx>
          <w:tblCellMar>
            <w:top w:w="0" w:type="dxa"/>
            <w:left w:w="108" w:type="dxa"/>
            <w:bottom w:w="0" w:type="dxa"/>
            <w:right w:w="108" w:type="dxa"/>
          </w:tblCellMar>
        </w:tblPrEx>
        <w:trPr>
          <w:gridAfter w:val="1"/>
          <w:wAfter w:w="7" w:type="dxa"/>
          <w:trHeight w:val="226" w:hRule="atLeast"/>
          <w:jc w:val="center"/>
        </w:trPr>
        <w:tc>
          <w:tcPr>
            <w:tcW w:w="2045" w:type="dxa"/>
            <w:tcBorders>
              <w:top w:val="single" w:color="000000" w:sz="6" w:space="0"/>
              <w:left w:val="single" w:color="000000" w:sz="6" w:space="0"/>
              <w:bottom w:val="single" w:color="000000" w:sz="6" w:space="0"/>
              <w:right w:val="single" w:color="000000" w:sz="6" w:space="0"/>
            </w:tcBorders>
          </w:tcPr>
          <w:p>
            <w:pPr>
              <w:rPr>
                <w:rFonts w:ascii="Calibri" w:hAnsi="Calibri" w:eastAsia="宋体"/>
                <w:szCs w:val="21"/>
              </w:rPr>
            </w:pPr>
            <w:r>
              <w:t>Prem</w:t>
            </w:r>
          </w:p>
        </w:tc>
        <w:tc>
          <w:tcPr>
            <w:tcW w:w="1528" w:type="dxa"/>
            <w:tcBorders>
              <w:top w:val="single" w:color="000000" w:sz="6" w:space="0"/>
              <w:left w:val="single" w:color="000000" w:sz="6" w:space="0"/>
              <w:bottom w:val="single" w:color="000000" w:sz="6" w:space="0"/>
              <w:right w:val="single" w:color="000000" w:sz="6" w:space="0"/>
            </w:tcBorders>
          </w:tcPr>
          <w:p>
            <w:pPr>
              <w:rPr>
                <w:rFonts w:ascii="Calibri" w:hAnsi="Calibri" w:eastAsia="宋体"/>
                <w:szCs w:val="21"/>
              </w:rPr>
            </w:pPr>
            <w:r>
              <w:rPr>
                <w:rFonts w:hint="eastAsia"/>
              </w:rPr>
              <w:t>保费</w:t>
            </w:r>
          </w:p>
        </w:tc>
        <w:tc>
          <w:tcPr>
            <w:tcW w:w="1073" w:type="dxa"/>
            <w:tcBorders>
              <w:top w:val="single" w:color="000000" w:sz="6" w:space="0"/>
              <w:left w:val="single" w:color="000000" w:sz="6" w:space="0"/>
              <w:bottom w:val="single" w:color="000000" w:sz="6" w:space="0"/>
              <w:right w:val="single" w:color="000000" w:sz="6" w:space="0"/>
            </w:tcBorders>
            <w:vAlign w:val="center"/>
          </w:tcPr>
          <w:p>
            <w:pPr>
              <w:rPr>
                <w:rFonts w:ascii="Calibri" w:hAnsi="Calibri" w:eastAsia="宋体"/>
                <w:kern w:val="0"/>
                <w:szCs w:val="21"/>
              </w:rPr>
            </w:pPr>
            <w:r>
              <w:rPr>
                <w:rFonts w:hint="eastAsia"/>
              </w:rPr>
              <w:t>String</w:t>
            </w:r>
          </w:p>
        </w:tc>
        <w:tc>
          <w:tcPr>
            <w:tcW w:w="688" w:type="dxa"/>
            <w:gridSpan w:val="2"/>
            <w:tcBorders>
              <w:top w:val="single" w:color="000000" w:sz="6" w:space="0"/>
              <w:left w:val="single" w:color="000000" w:sz="6" w:space="0"/>
              <w:bottom w:val="single" w:color="000000" w:sz="6" w:space="0"/>
              <w:right w:val="single" w:color="000000" w:sz="6" w:space="0"/>
            </w:tcBorders>
          </w:tcPr>
          <w:p>
            <w:pPr>
              <w:rPr>
                <w:rFonts w:ascii="Calibri" w:hAnsi="Calibri" w:eastAsia="宋体"/>
                <w:szCs w:val="21"/>
              </w:rPr>
            </w:pPr>
            <w:r>
              <w:rPr>
                <w:rFonts w:hint="eastAsia"/>
              </w:rPr>
              <w:t>N</w:t>
            </w:r>
          </w:p>
        </w:tc>
        <w:tc>
          <w:tcPr>
            <w:tcW w:w="690" w:type="dxa"/>
            <w:gridSpan w:val="2"/>
            <w:tcBorders>
              <w:top w:val="single" w:color="000000" w:sz="6" w:space="0"/>
              <w:left w:val="single" w:color="000000" w:sz="6" w:space="0"/>
              <w:bottom w:val="single" w:color="000000" w:sz="6" w:space="0"/>
              <w:right w:val="single" w:color="000000" w:sz="6" w:space="0"/>
            </w:tcBorders>
            <w:vAlign w:val="center"/>
          </w:tcPr>
          <w:p>
            <w:pPr>
              <w:rPr>
                <w:rFonts w:ascii="Calibri" w:hAnsi="Calibri" w:eastAsia="宋体" w:cs="Calibri"/>
                <w:color w:val="000000"/>
                <w:kern w:val="0"/>
                <w:sz w:val="20"/>
                <w:szCs w:val="20"/>
              </w:rPr>
            </w:pPr>
          </w:p>
        </w:tc>
        <w:tc>
          <w:tcPr>
            <w:tcW w:w="2616" w:type="dxa"/>
            <w:tcBorders>
              <w:top w:val="single" w:color="000000" w:sz="6" w:space="0"/>
              <w:left w:val="single" w:color="000000" w:sz="6" w:space="0"/>
              <w:bottom w:val="single" w:color="000000" w:sz="6" w:space="0"/>
              <w:right w:val="double" w:color="000000" w:sz="2" w:space="0"/>
            </w:tcBorders>
          </w:tcPr>
          <w:p>
            <w:pPr>
              <w:rPr>
                <w:rFonts w:ascii="Calibri" w:hAnsi="Calibri" w:eastAsia="宋体"/>
                <w:szCs w:val="21"/>
                <w:highlight w:val="green"/>
              </w:rPr>
            </w:pPr>
            <w:r>
              <w:rPr>
                <w:rFonts w:hint="eastAsia" w:ascii="Calibri" w:hAnsi="Calibri" w:eastAsia="宋体"/>
                <w:szCs w:val="21"/>
              </w:rPr>
              <w:t>保费算保额时必传</w:t>
            </w:r>
          </w:p>
        </w:tc>
      </w:tr>
      <w:tr>
        <w:tblPrEx>
          <w:tblCellMar>
            <w:top w:w="0" w:type="dxa"/>
            <w:left w:w="108" w:type="dxa"/>
            <w:bottom w:w="0" w:type="dxa"/>
            <w:right w:w="108" w:type="dxa"/>
          </w:tblCellMar>
        </w:tblPrEx>
        <w:trPr>
          <w:gridAfter w:val="1"/>
          <w:wAfter w:w="7" w:type="dxa"/>
          <w:trHeight w:val="226" w:hRule="atLeast"/>
          <w:jc w:val="center"/>
        </w:trPr>
        <w:tc>
          <w:tcPr>
            <w:tcW w:w="2045" w:type="dxa"/>
            <w:tcBorders>
              <w:top w:val="single" w:color="000000" w:sz="6" w:space="0"/>
              <w:left w:val="single" w:color="000000" w:sz="6" w:space="0"/>
              <w:bottom w:val="single" w:color="000000" w:sz="6" w:space="0"/>
              <w:right w:val="single" w:color="000000" w:sz="6" w:space="0"/>
            </w:tcBorders>
          </w:tcPr>
          <w:p>
            <w:pPr>
              <w:rPr>
                <w:rFonts w:ascii="Calibri" w:hAnsi="Calibri" w:eastAsia="宋体"/>
                <w:szCs w:val="21"/>
              </w:rPr>
            </w:pPr>
            <w:r>
              <w:rPr>
                <w:rFonts w:hint="eastAsia"/>
              </w:rPr>
              <w:t>Add</w:t>
            </w:r>
            <w:r>
              <w:t>Prem</w:t>
            </w:r>
          </w:p>
        </w:tc>
        <w:tc>
          <w:tcPr>
            <w:tcW w:w="1528" w:type="dxa"/>
            <w:tcBorders>
              <w:top w:val="single" w:color="000000" w:sz="6" w:space="0"/>
              <w:left w:val="single" w:color="000000" w:sz="6" w:space="0"/>
              <w:bottom w:val="single" w:color="000000" w:sz="6" w:space="0"/>
              <w:right w:val="single" w:color="000000" w:sz="6" w:space="0"/>
            </w:tcBorders>
          </w:tcPr>
          <w:p>
            <w:pPr>
              <w:rPr>
                <w:rFonts w:ascii="Calibri" w:hAnsi="Calibri" w:eastAsia="宋体"/>
                <w:szCs w:val="21"/>
              </w:rPr>
            </w:pPr>
            <w:r>
              <w:rPr>
                <w:rFonts w:hint="eastAsia"/>
              </w:rPr>
              <w:t>追加保费</w:t>
            </w:r>
          </w:p>
        </w:tc>
        <w:tc>
          <w:tcPr>
            <w:tcW w:w="1073" w:type="dxa"/>
            <w:tcBorders>
              <w:top w:val="single" w:color="000000" w:sz="6" w:space="0"/>
              <w:left w:val="single" w:color="000000" w:sz="6" w:space="0"/>
              <w:bottom w:val="single" w:color="000000" w:sz="6" w:space="0"/>
              <w:right w:val="single" w:color="000000" w:sz="6" w:space="0"/>
            </w:tcBorders>
            <w:vAlign w:val="center"/>
          </w:tcPr>
          <w:p>
            <w:pPr>
              <w:rPr>
                <w:rFonts w:ascii="Calibri" w:hAnsi="Calibri" w:eastAsia="宋体"/>
                <w:kern w:val="0"/>
                <w:szCs w:val="21"/>
              </w:rPr>
            </w:pPr>
            <w:r>
              <w:rPr>
                <w:rFonts w:hint="eastAsia"/>
              </w:rPr>
              <w:t>String</w:t>
            </w:r>
          </w:p>
        </w:tc>
        <w:tc>
          <w:tcPr>
            <w:tcW w:w="688" w:type="dxa"/>
            <w:gridSpan w:val="2"/>
            <w:tcBorders>
              <w:top w:val="single" w:color="000000" w:sz="6" w:space="0"/>
              <w:left w:val="single" w:color="000000" w:sz="6" w:space="0"/>
              <w:bottom w:val="single" w:color="000000" w:sz="6" w:space="0"/>
              <w:right w:val="single" w:color="000000" w:sz="6" w:space="0"/>
            </w:tcBorders>
          </w:tcPr>
          <w:p>
            <w:pPr>
              <w:rPr>
                <w:rFonts w:ascii="Calibri" w:hAnsi="Calibri" w:eastAsia="宋体"/>
                <w:szCs w:val="21"/>
              </w:rPr>
            </w:pPr>
            <w:r>
              <w:rPr>
                <w:rFonts w:hint="eastAsia"/>
              </w:rPr>
              <w:t>N</w:t>
            </w:r>
          </w:p>
        </w:tc>
        <w:tc>
          <w:tcPr>
            <w:tcW w:w="690" w:type="dxa"/>
            <w:gridSpan w:val="2"/>
            <w:tcBorders>
              <w:top w:val="single" w:color="000000" w:sz="6" w:space="0"/>
              <w:left w:val="single" w:color="000000" w:sz="6" w:space="0"/>
              <w:bottom w:val="single" w:color="000000" w:sz="6" w:space="0"/>
              <w:right w:val="single" w:color="000000" w:sz="6" w:space="0"/>
            </w:tcBorders>
            <w:vAlign w:val="center"/>
          </w:tcPr>
          <w:p>
            <w:pPr>
              <w:rPr>
                <w:rFonts w:ascii="Calibri" w:hAnsi="Calibri" w:eastAsia="宋体" w:cs="Calibri"/>
                <w:color w:val="000000"/>
                <w:kern w:val="0"/>
                <w:sz w:val="20"/>
                <w:szCs w:val="20"/>
              </w:rPr>
            </w:pPr>
          </w:p>
        </w:tc>
        <w:tc>
          <w:tcPr>
            <w:tcW w:w="2616" w:type="dxa"/>
            <w:tcBorders>
              <w:top w:val="single" w:color="000000" w:sz="6" w:space="0"/>
              <w:left w:val="single" w:color="000000" w:sz="6" w:space="0"/>
              <w:bottom w:val="single" w:color="000000" w:sz="6" w:space="0"/>
              <w:right w:val="double" w:color="000000" w:sz="2" w:space="0"/>
            </w:tcBorders>
          </w:tcPr>
          <w:p>
            <w:pPr>
              <w:rPr>
                <w:rFonts w:ascii="Calibri" w:hAnsi="Calibri" w:eastAsia="宋体"/>
                <w:szCs w:val="21"/>
              </w:rPr>
            </w:pPr>
            <w:r>
              <w:rPr>
                <w:rFonts w:hint="eastAsia" w:ascii="Calibri" w:hAnsi="Calibri" w:eastAsia="宋体"/>
                <w:szCs w:val="21"/>
              </w:rPr>
              <w:t>默认传值0</w:t>
            </w:r>
          </w:p>
        </w:tc>
      </w:tr>
      <w:tr>
        <w:tblPrEx>
          <w:tblCellMar>
            <w:top w:w="0" w:type="dxa"/>
            <w:left w:w="108" w:type="dxa"/>
            <w:bottom w:w="0" w:type="dxa"/>
            <w:right w:w="108" w:type="dxa"/>
          </w:tblCellMar>
        </w:tblPrEx>
        <w:trPr>
          <w:gridAfter w:val="1"/>
          <w:wAfter w:w="7" w:type="dxa"/>
          <w:trHeight w:val="226" w:hRule="atLeast"/>
          <w:jc w:val="center"/>
        </w:trPr>
        <w:tc>
          <w:tcPr>
            <w:tcW w:w="2045" w:type="dxa"/>
            <w:tcBorders>
              <w:top w:val="single" w:color="000000" w:sz="6" w:space="0"/>
              <w:left w:val="single" w:color="000000" w:sz="6" w:space="0"/>
              <w:bottom w:val="single" w:color="000000" w:sz="6" w:space="0"/>
              <w:right w:val="single" w:color="000000" w:sz="6" w:space="0"/>
            </w:tcBorders>
          </w:tcPr>
          <w:p>
            <w:pPr>
              <w:rPr>
                <w:rFonts w:ascii="Calibri" w:hAnsi="Calibri" w:eastAsia="宋体"/>
                <w:szCs w:val="21"/>
              </w:rPr>
            </w:pPr>
            <w:r>
              <w:t>Mult</w:t>
            </w:r>
          </w:p>
        </w:tc>
        <w:tc>
          <w:tcPr>
            <w:tcW w:w="1528" w:type="dxa"/>
            <w:tcBorders>
              <w:top w:val="single" w:color="000000" w:sz="6" w:space="0"/>
              <w:left w:val="single" w:color="000000" w:sz="6" w:space="0"/>
              <w:bottom w:val="single" w:color="000000" w:sz="6" w:space="0"/>
              <w:right w:val="single" w:color="000000" w:sz="6" w:space="0"/>
            </w:tcBorders>
          </w:tcPr>
          <w:p>
            <w:pPr>
              <w:rPr>
                <w:rFonts w:ascii="Calibri" w:hAnsi="Calibri" w:eastAsia="宋体"/>
                <w:szCs w:val="21"/>
              </w:rPr>
            </w:pPr>
            <w:r>
              <w:rPr>
                <w:rFonts w:hint="eastAsia"/>
              </w:rPr>
              <w:t>份数</w:t>
            </w:r>
          </w:p>
        </w:tc>
        <w:tc>
          <w:tcPr>
            <w:tcW w:w="1073" w:type="dxa"/>
            <w:tcBorders>
              <w:top w:val="single" w:color="000000" w:sz="6" w:space="0"/>
              <w:left w:val="single" w:color="000000" w:sz="6" w:space="0"/>
              <w:bottom w:val="single" w:color="000000" w:sz="6" w:space="0"/>
              <w:right w:val="single" w:color="000000" w:sz="6" w:space="0"/>
            </w:tcBorders>
            <w:vAlign w:val="center"/>
          </w:tcPr>
          <w:p>
            <w:pPr>
              <w:rPr>
                <w:rFonts w:ascii="Calibri" w:hAnsi="Calibri" w:eastAsia="宋体"/>
                <w:kern w:val="0"/>
                <w:szCs w:val="21"/>
              </w:rPr>
            </w:pPr>
            <w:r>
              <w:rPr>
                <w:rFonts w:hint="eastAsia"/>
              </w:rPr>
              <w:t>String</w:t>
            </w:r>
          </w:p>
        </w:tc>
        <w:tc>
          <w:tcPr>
            <w:tcW w:w="688" w:type="dxa"/>
            <w:gridSpan w:val="2"/>
            <w:tcBorders>
              <w:top w:val="single" w:color="000000" w:sz="6" w:space="0"/>
              <w:left w:val="single" w:color="000000" w:sz="6" w:space="0"/>
              <w:bottom w:val="single" w:color="000000" w:sz="6" w:space="0"/>
              <w:right w:val="single" w:color="000000" w:sz="6" w:space="0"/>
            </w:tcBorders>
          </w:tcPr>
          <w:p>
            <w:pPr>
              <w:rPr>
                <w:rFonts w:ascii="Calibri" w:hAnsi="Calibri" w:eastAsia="宋体"/>
                <w:szCs w:val="21"/>
              </w:rPr>
            </w:pPr>
            <w:r>
              <w:rPr>
                <w:rFonts w:hint="eastAsia"/>
              </w:rPr>
              <w:t>Y</w:t>
            </w:r>
          </w:p>
        </w:tc>
        <w:tc>
          <w:tcPr>
            <w:tcW w:w="690" w:type="dxa"/>
            <w:gridSpan w:val="2"/>
            <w:tcBorders>
              <w:top w:val="single" w:color="000000" w:sz="6" w:space="0"/>
              <w:left w:val="single" w:color="000000" w:sz="6" w:space="0"/>
              <w:bottom w:val="single" w:color="000000" w:sz="6" w:space="0"/>
              <w:right w:val="single" w:color="000000" w:sz="6" w:space="0"/>
            </w:tcBorders>
            <w:vAlign w:val="center"/>
          </w:tcPr>
          <w:p>
            <w:pPr>
              <w:rPr>
                <w:rFonts w:ascii="Calibri" w:hAnsi="Calibri" w:eastAsia="宋体" w:cs="Calibri"/>
                <w:color w:val="000000"/>
                <w:kern w:val="0"/>
                <w:sz w:val="20"/>
                <w:szCs w:val="20"/>
              </w:rPr>
            </w:pPr>
          </w:p>
        </w:tc>
        <w:tc>
          <w:tcPr>
            <w:tcW w:w="2616" w:type="dxa"/>
            <w:tcBorders>
              <w:top w:val="single" w:color="000000" w:sz="6" w:space="0"/>
              <w:left w:val="single" w:color="000000" w:sz="6" w:space="0"/>
              <w:bottom w:val="single" w:color="000000" w:sz="6" w:space="0"/>
              <w:right w:val="double" w:color="000000" w:sz="2" w:space="0"/>
            </w:tcBorders>
          </w:tcPr>
          <w:p>
            <w:pPr>
              <w:rPr>
                <w:rFonts w:ascii="Calibri" w:hAnsi="Calibri" w:eastAsia="宋体"/>
                <w:szCs w:val="21"/>
                <w:highlight w:val="green"/>
              </w:rPr>
            </w:pPr>
          </w:p>
        </w:tc>
      </w:tr>
      <w:tr>
        <w:tblPrEx>
          <w:tblCellMar>
            <w:top w:w="0" w:type="dxa"/>
            <w:left w:w="108" w:type="dxa"/>
            <w:bottom w:w="0" w:type="dxa"/>
            <w:right w:w="108" w:type="dxa"/>
          </w:tblCellMar>
        </w:tblPrEx>
        <w:trPr>
          <w:gridAfter w:val="1"/>
          <w:wAfter w:w="7" w:type="dxa"/>
          <w:trHeight w:val="226" w:hRule="atLeast"/>
          <w:jc w:val="center"/>
        </w:trPr>
        <w:tc>
          <w:tcPr>
            <w:tcW w:w="2045" w:type="dxa"/>
            <w:tcBorders>
              <w:top w:val="single" w:color="000000" w:sz="6" w:space="0"/>
              <w:left w:val="single" w:color="000000" w:sz="6" w:space="0"/>
              <w:bottom w:val="single" w:color="000000" w:sz="6" w:space="0"/>
              <w:right w:val="single" w:color="000000" w:sz="6" w:space="0"/>
            </w:tcBorders>
          </w:tcPr>
          <w:p>
            <w:pPr>
              <w:rPr>
                <w:rFonts w:ascii="Calibri" w:hAnsi="Calibri" w:eastAsia="宋体"/>
                <w:szCs w:val="21"/>
              </w:rPr>
            </w:pPr>
            <w:r>
              <w:t>PayIntv</w:t>
            </w:r>
          </w:p>
        </w:tc>
        <w:tc>
          <w:tcPr>
            <w:tcW w:w="1528" w:type="dxa"/>
            <w:tcBorders>
              <w:top w:val="single" w:color="000000" w:sz="6" w:space="0"/>
              <w:left w:val="single" w:color="000000" w:sz="6" w:space="0"/>
              <w:bottom w:val="single" w:color="000000" w:sz="6" w:space="0"/>
              <w:right w:val="single" w:color="000000" w:sz="6" w:space="0"/>
            </w:tcBorders>
          </w:tcPr>
          <w:p>
            <w:pPr>
              <w:rPr>
                <w:rFonts w:ascii="Calibri" w:hAnsi="Calibri"/>
                <w:szCs w:val="21"/>
              </w:rPr>
            </w:pPr>
            <w:r>
              <w:rPr>
                <w:rFonts w:hint="eastAsia" w:ascii="Calibri" w:hAnsi="Calibri"/>
                <w:szCs w:val="21"/>
              </w:rPr>
              <w:t>交费间隔</w:t>
            </w:r>
          </w:p>
        </w:tc>
        <w:tc>
          <w:tcPr>
            <w:tcW w:w="1073" w:type="dxa"/>
            <w:tcBorders>
              <w:top w:val="single" w:color="000000" w:sz="6" w:space="0"/>
              <w:left w:val="single" w:color="000000" w:sz="6" w:space="0"/>
              <w:bottom w:val="single" w:color="000000" w:sz="6" w:space="0"/>
              <w:right w:val="single" w:color="000000" w:sz="6" w:space="0"/>
            </w:tcBorders>
            <w:vAlign w:val="center"/>
          </w:tcPr>
          <w:p>
            <w:pPr>
              <w:rPr>
                <w:rFonts w:ascii="Calibri" w:hAnsi="Calibri" w:eastAsia="宋体"/>
                <w:kern w:val="0"/>
                <w:szCs w:val="21"/>
              </w:rPr>
            </w:pPr>
            <w:r>
              <w:rPr>
                <w:rFonts w:hint="eastAsia"/>
              </w:rPr>
              <w:t>String</w:t>
            </w:r>
          </w:p>
        </w:tc>
        <w:tc>
          <w:tcPr>
            <w:tcW w:w="688" w:type="dxa"/>
            <w:gridSpan w:val="2"/>
            <w:tcBorders>
              <w:top w:val="single" w:color="000000" w:sz="6" w:space="0"/>
              <w:left w:val="single" w:color="000000" w:sz="6" w:space="0"/>
              <w:bottom w:val="single" w:color="000000" w:sz="6" w:space="0"/>
              <w:right w:val="single" w:color="000000" w:sz="6" w:space="0"/>
            </w:tcBorders>
          </w:tcPr>
          <w:p>
            <w:pPr>
              <w:rPr>
                <w:rFonts w:ascii="Calibri" w:hAnsi="Calibri" w:eastAsia="宋体"/>
                <w:szCs w:val="21"/>
              </w:rPr>
            </w:pPr>
            <w:r>
              <w:rPr>
                <w:rFonts w:hint="eastAsia"/>
              </w:rPr>
              <w:t>Y</w:t>
            </w:r>
          </w:p>
        </w:tc>
        <w:tc>
          <w:tcPr>
            <w:tcW w:w="690" w:type="dxa"/>
            <w:gridSpan w:val="2"/>
            <w:tcBorders>
              <w:top w:val="single" w:color="000000" w:sz="6" w:space="0"/>
              <w:left w:val="single" w:color="000000" w:sz="6" w:space="0"/>
              <w:bottom w:val="single" w:color="000000" w:sz="6" w:space="0"/>
              <w:right w:val="single" w:color="000000" w:sz="6" w:space="0"/>
            </w:tcBorders>
            <w:vAlign w:val="center"/>
          </w:tcPr>
          <w:p>
            <w:pPr>
              <w:rPr>
                <w:rFonts w:ascii="Calibri" w:hAnsi="Calibri" w:eastAsia="宋体" w:cs="Calibri"/>
                <w:color w:val="000000"/>
                <w:kern w:val="0"/>
                <w:sz w:val="20"/>
                <w:szCs w:val="20"/>
              </w:rPr>
            </w:pPr>
          </w:p>
        </w:tc>
        <w:tc>
          <w:tcPr>
            <w:tcW w:w="2616" w:type="dxa"/>
            <w:tcBorders>
              <w:top w:val="single" w:color="000000" w:sz="6" w:space="0"/>
              <w:left w:val="single" w:color="000000" w:sz="6" w:space="0"/>
              <w:bottom w:val="single" w:color="000000" w:sz="6" w:space="0"/>
              <w:right w:val="double" w:color="000000" w:sz="2" w:space="0"/>
            </w:tcBorders>
          </w:tcPr>
          <w:p>
            <w:pPr>
              <w:rPr>
                <w:rFonts w:ascii="Calibri" w:hAnsi="Calibri" w:eastAsia="宋体"/>
                <w:szCs w:val="21"/>
                <w:highlight w:val="green"/>
              </w:rPr>
            </w:pPr>
            <w:r>
              <w:rPr>
                <w:rFonts w:hint="eastAsia" w:ascii="Calibri" w:hAnsi="Calibri" w:eastAsia="宋体"/>
                <w:szCs w:val="21"/>
              </w:rPr>
              <w:t>-1-不定期，0-趸交，1-月交，</w:t>
            </w:r>
            <w:r>
              <w:rPr>
                <w:rFonts w:ascii="Calibri" w:hAnsi="Calibri" w:eastAsia="宋体"/>
                <w:szCs w:val="21"/>
              </w:rPr>
              <w:t>12</w:t>
            </w:r>
            <w:r>
              <w:rPr>
                <w:rFonts w:hint="eastAsia" w:ascii="Calibri" w:hAnsi="Calibri" w:eastAsia="宋体"/>
                <w:szCs w:val="21"/>
              </w:rPr>
              <w:t>-年交，3-季交，6-半年交</w:t>
            </w:r>
          </w:p>
        </w:tc>
      </w:tr>
      <w:tr>
        <w:tblPrEx>
          <w:tblCellMar>
            <w:top w:w="0" w:type="dxa"/>
            <w:left w:w="108" w:type="dxa"/>
            <w:bottom w:w="0" w:type="dxa"/>
            <w:right w:w="108" w:type="dxa"/>
          </w:tblCellMar>
        </w:tblPrEx>
        <w:trPr>
          <w:gridAfter w:val="1"/>
          <w:wAfter w:w="7" w:type="dxa"/>
          <w:trHeight w:val="226" w:hRule="atLeast"/>
          <w:jc w:val="center"/>
        </w:trPr>
        <w:tc>
          <w:tcPr>
            <w:tcW w:w="2045" w:type="dxa"/>
            <w:tcBorders>
              <w:top w:val="single" w:color="000000" w:sz="6" w:space="0"/>
              <w:left w:val="single" w:color="000000" w:sz="6" w:space="0"/>
              <w:bottom w:val="single" w:color="000000" w:sz="6" w:space="0"/>
              <w:right w:val="single" w:color="000000" w:sz="6" w:space="0"/>
            </w:tcBorders>
          </w:tcPr>
          <w:p>
            <w:pPr>
              <w:rPr>
                <w:rFonts w:ascii="Calibri" w:hAnsi="Calibri" w:eastAsia="宋体"/>
                <w:szCs w:val="21"/>
              </w:rPr>
            </w:pPr>
            <w:r>
              <w:t>PayEndYear</w:t>
            </w:r>
          </w:p>
        </w:tc>
        <w:tc>
          <w:tcPr>
            <w:tcW w:w="1528" w:type="dxa"/>
            <w:tcBorders>
              <w:top w:val="single" w:color="000000" w:sz="6" w:space="0"/>
              <w:left w:val="single" w:color="000000" w:sz="6" w:space="0"/>
              <w:bottom w:val="single" w:color="000000" w:sz="6" w:space="0"/>
              <w:right w:val="single" w:color="000000" w:sz="6" w:space="0"/>
            </w:tcBorders>
          </w:tcPr>
          <w:p>
            <w:pPr>
              <w:rPr>
                <w:rFonts w:ascii="Calibri" w:hAnsi="Calibri" w:eastAsia="宋体"/>
                <w:szCs w:val="21"/>
              </w:rPr>
            </w:pPr>
            <w:r>
              <w:rPr>
                <w:rFonts w:hint="eastAsia"/>
              </w:rPr>
              <w:t>交费期间</w:t>
            </w:r>
          </w:p>
        </w:tc>
        <w:tc>
          <w:tcPr>
            <w:tcW w:w="1073" w:type="dxa"/>
            <w:tcBorders>
              <w:top w:val="single" w:color="000000" w:sz="6" w:space="0"/>
              <w:left w:val="single" w:color="000000" w:sz="6" w:space="0"/>
              <w:bottom w:val="single" w:color="000000" w:sz="6" w:space="0"/>
              <w:right w:val="single" w:color="000000" w:sz="6" w:space="0"/>
            </w:tcBorders>
            <w:vAlign w:val="center"/>
          </w:tcPr>
          <w:p>
            <w:pPr>
              <w:rPr>
                <w:rFonts w:ascii="Calibri" w:hAnsi="Calibri" w:eastAsia="宋体"/>
                <w:kern w:val="0"/>
                <w:szCs w:val="21"/>
              </w:rPr>
            </w:pPr>
            <w:r>
              <w:rPr>
                <w:rFonts w:hint="eastAsia"/>
              </w:rPr>
              <w:t>String</w:t>
            </w:r>
          </w:p>
        </w:tc>
        <w:tc>
          <w:tcPr>
            <w:tcW w:w="688" w:type="dxa"/>
            <w:gridSpan w:val="2"/>
            <w:tcBorders>
              <w:top w:val="single" w:color="000000" w:sz="6" w:space="0"/>
              <w:left w:val="single" w:color="000000" w:sz="6" w:space="0"/>
              <w:bottom w:val="single" w:color="000000" w:sz="6" w:space="0"/>
              <w:right w:val="single" w:color="000000" w:sz="6" w:space="0"/>
            </w:tcBorders>
            <w:vAlign w:val="center"/>
          </w:tcPr>
          <w:p>
            <w:pPr>
              <w:rPr>
                <w:rFonts w:ascii="Calibri" w:hAnsi="Calibri" w:eastAsia="宋体" w:cs="Calibri"/>
                <w:color w:val="000000"/>
                <w:kern w:val="0"/>
                <w:sz w:val="20"/>
                <w:szCs w:val="20"/>
              </w:rPr>
            </w:pPr>
            <w:r>
              <w:rPr>
                <w:rFonts w:hint="eastAsia" w:cs="Calibri"/>
                <w:color w:val="000000"/>
                <w:kern w:val="0"/>
                <w:sz w:val="20"/>
                <w:szCs w:val="20"/>
              </w:rPr>
              <w:t>Y</w:t>
            </w:r>
          </w:p>
        </w:tc>
        <w:tc>
          <w:tcPr>
            <w:tcW w:w="690" w:type="dxa"/>
            <w:gridSpan w:val="2"/>
            <w:tcBorders>
              <w:top w:val="single" w:color="000000" w:sz="6" w:space="0"/>
              <w:left w:val="single" w:color="000000" w:sz="6" w:space="0"/>
              <w:bottom w:val="single" w:color="000000" w:sz="6" w:space="0"/>
              <w:right w:val="single" w:color="000000" w:sz="6" w:space="0"/>
            </w:tcBorders>
            <w:vAlign w:val="center"/>
          </w:tcPr>
          <w:p>
            <w:pPr>
              <w:rPr>
                <w:rFonts w:ascii="Calibri" w:hAnsi="Calibri" w:eastAsia="宋体" w:cs="Calibri"/>
                <w:color w:val="000000"/>
                <w:kern w:val="0"/>
                <w:sz w:val="20"/>
                <w:szCs w:val="20"/>
              </w:rPr>
            </w:pPr>
          </w:p>
        </w:tc>
        <w:tc>
          <w:tcPr>
            <w:tcW w:w="2616" w:type="dxa"/>
            <w:tcBorders>
              <w:top w:val="single" w:color="000000" w:sz="6" w:space="0"/>
              <w:left w:val="single" w:color="000000" w:sz="6" w:space="0"/>
              <w:bottom w:val="single" w:color="000000" w:sz="6" w:space="0"/>
              <w:right w:val="double" w:color="000000" w:sz="2" w:space="0"/>
            </w:tcBorders>
          </w:tcPr>
          <w:p>
            <w:pPr>
              <w:rPr>
                <w:rFonts w:ascii="Calibri" w:hAnsi="Calibri" w:eastAsia="宋体"/>
                <w:szCs w:val="21"/>
              </w:rPr>
            </w:pPr>
            <w:r>
              <w:t>PayIntv</w:t>
            </w:r>
            <w:r>
              <w:rPr>
                <w:rFonts w:hint="eastAsia"/>
              </w:rPr>
              <w:t>为0时</w:t>
            </w:r>
            <w:r>
              <w:rPr>
                <w:rFonts w:hint="eastAsia" w:ascii="Calibri" w:hAnsi="Calibri" w:eastAsia="宋体"/>
                <w:szCs w:val="21"/>
              </w:rPr>
              <w:t>传1000,</w:t>
            </w:r>
          </w:p>
          <w:p>
            <w:pPr>
              <w:rPr>
                <w:rFonts w:ascii="Calibri" w:hAnsi="Calibri" w:eastAsia="宋体"/>
                <w:szCs w:val="21"/>
                <w:highlight w:val="green"/>
              </w:rPr>
            </w:pPr>
          </w:p>
        </w:tc>
      </w:tr>
      <w:tr>
        <w:tblPrEx>
          <w:tblCellMar>
            <w:top w:w="0" w:type="dxa"/>
            <w:left w:w="108" w:type="dxa"/>
            <w:bottom w:w="0" w:type="dxa"/>
            <w:right w:w="108" w:type="dxa"/>
          </w:tblCellMar>
        </w:tblPrEx>
        <w:trPr>
          <w:gridAfter w:val="1"/>
          <w:wAfter w:w="7" w:type="dxa"/>
          <w:trHeight w:val="226" w:hRule="atLeast"/>
          <w:jc w:val="center"/>
        </w:trPr>
        <w:tc>
          <w:tcPr>
            <w:tcW w:w="2045" w:type="dxa"/>
            <w:tcBorders>
              <w:top w:val="single" w:color="000000" w:sz="6" w:space="0"/>
              <w:left w:val="single" w:color="000000" w:sz="6" w:space="0"/>
              <w:bottom w:val="single" w:color="000000" w:sz="6" w:space="0"/>
              <w:right w:val="single" w:color="000000" w:sz="6" w:space="0"/>
            </w:tcBorders>
          </w:tcPr>
          <w:p>
            <w:pPr>
              <w:rPr>
                <w:rFonts w:ascii="Calibri" w:hAnsi="Calibri" w:eastAsia="宋体"/>
                <w:szCs w:val="21"/>
              </w:rPr>
            </w:pPr>
            <w:r>
              <w:t>PayEndYearFlag</w:t>
            </w:r>
          </w:p>
        </w:tc>
        <w:tc>
          <w:tcPr>
            <w:tcW w:w="1528" w:type="dxa"/>
            <w:tcBorders>
              <w:top w:val="single" w:color="000000" w:sz="6" w:space="0"/>
              <w:left w:val="single" w:color="000000" w:sz="6" w:space="0"/>
              <w:bottom w:val="single" w:color="000000" w:sz="6" w:space="0"/>
              <w:right w:val="single" w:color="000000" w:sz="6" w:space="0"/>
            </w:tcBorders>
          </w:tcPr>
          <w:p>
            <w:pPr>
              <w:rPr>
                <w:rFonts w:ascii="Calibri" w:hAnsi="Calibri" w:eastAsia="宋体"/>
                <w:szCs w:val="21"/>
              </w:rPr>
            </w:pPr>
            <w:r>
              <w:rPr>
                <w:rFonts w:hint="eastAsia"/>
              </w:rPr>
              <w:t>交费期间标志</w:t>
            </w:r>
          </w:p>
        </w:tc>
        <w:tc>
          <w:tcPr>
            <w:tcW w:w="1073" w:type="dxa"/>
            <w:tcBorders>
              <w:top w:val="single" w:color="000000" w:sz="6" w:space="0"/>
              <w:left w:val="single" w:color="000000" w:sz="6" w:space="0"/>
              <w:bottom w:val="single" w:color="000000" w:sz="6" w:space="0"/>
              <w:right w:val="single" w:color="000000" w:sz="6" w:space="0"/>
            </w:tcBorders>
            <w:vAlign w:val="center"/>
          </w:tcPr>
          <w:p>
            <w:pPr>
              <w:rPr>
                <w:rFonts w:ascii="Calibri" w:hAnsi="Calibri" w:eastAsia="宋体"/>
                <w:kern w:val="0"/>
                <w:szCs w:val="21"/>
              </w:rPr>
            </w:pPr>
            <w:r>
              <w:rPr>
                <w:rFonts w:hint="eastAsia"/>
              </w:rPr>
              <w:t>String</w:t>
            </w:r>
          </w:p>
        </w:tc>
        <w:tc>
          <w:tcPr>
            <w:tcW w:w="688" w:type="dxa"/>
            <w:gridSpan w:val="2"/>
            <w:tcBorders>
              <w:top w:val="single" w:color="000000" w:sz="6" w:space="0"/>
              <w:left w:val="single" w:color="000000" w:sz="6" w:space="0"/>
              <w:bottom w:val="single" w:color="000000" w:sz="6" w:space="0"/>
              <w:right w:val="single" w:color="000000" w:sz="6" w:space="0"/>
            </w:tcBorders>
          </w:tcPr>
          <w:p>
            <w:pPr>
              <w:rPr>
                <w:rFonts w:ascii="Calibri" w:hAnsi="Calibri" w:eastAsia="宋体"/>
                <w:szCs w:val="21"/>
              </w:rPr>
            </w:pPr>
            <w:r>
              <w:rPr>
                <w:rFonts w:hint="eastAsia"/>
              </w:rPr>
              <w:t>Y</w:t>
            </w:r>
          </w:p>
        </w:tc>
        <w:tc>
          <w:tcPr>
            <w:tcW w:w="690" w:type="dxa"/>
            <w:gridSpan w:val="2"/>
            <w:tcBorders>
              <w:top w:val="single" w:color="000000" w:sz="6" w:space="0"/>
              <w:left w:val="single" w:color="000000" w:sz="6" w:space="0"/>
              <w:bottom w:val="single" w:color="000000" w:sz="6" w:space="0"/>
              <w:right w:val="single" w:color="000000" w:sz="6" w:space="0"/>
            </w:tcBorders>
            <w:vAlign w:val="center"/>
          </w:tcPr>
          <w:p>
            <w:pPr>
              <w:rPr>
                <w:rFonts w:ascii="Calibri" w:hAnsi="Calibri" w:eastAsia="宋体" w:cs="Calibri"/>
                <w:color w:val="000000"/>
                <w:kern w:val="0"/>
                <w:sz w:val="20"/>
                <w:szCs w:val="20"/>
              </w:rPr>
            </w:pPr>
          </w:p>
        </w:tc>
        <w:tc>
          <w:tcPr>
            <w:tcW w:w="2616" w:type="dxa"/>
            <w:tcBorders>
              <w:top w:val="single" w:color="000000" w:sz="6" w:space="0"/>
              <w:left w:val="single" w:color="000000" w:sz="6" w:space="0"/>
              <w:bottom w:val="single" w:color="000000" w:sz="6" w:space="0"/>
              <w:right w:val="double" w:color="000000" w:sz="2" w:space="0"/>
            </w:tcBorders>
          </w:tcPr>
          <w:p>
            <w:pPr>
              <w:rPr>
                <w:rFonts w:ascii="Calibri" w:hAnsi="Calibri" w:eastAsia="宋体"/>
                <w:szCs w:val="21"/>
              </w:rPr>
            </w:pPr>
            <w:r>
              <w:t>PayIntv</w:t>
            </w:r>
            <w:r>
              <w:rPr>
                <w:rFonts w:hint="eastAsia"/>
              </w:rPr>
              <w:t>为0时</w:t>
            </w:r>
            <w:r>
              <w:rPr>
                <w:rFonts w:hint="eastAsia" w:ascii="Calibri" w:hAnsi="Calibri" w:eastAsia="宋体"/>
                <w:szCs w:val="21"/>
              </w:rPr>
              <w:t xml:space="preserve">趸交时传Y, </w:t>
            </w:r>
          </w:p>
          <w:p>
            <w:pPr>
              <w:rPr>
                <w:rFonts w:ascii="Calibri" w:hAnsi="Calibri" w:eastAsia="宋体"/>
                <w:szCs w:val="21"/>
              </w:rPr>
            </w:pPr>
            <w:r>
              <w:rPr>
                <w:rFonts w:hint="eastAsia" w:ascii="Calibri" w:hAnsi="Calibri" w:eastAsia="宋体"/>
                <w:szCs w:val="21"/>
              </w:rPr>
              <w:t>A（岁）、D（天）、M（月）、Y（年）</w:t>
            </w:r>
          </w:p>
        </w:tc>
      </w:tr>
      <w:tr>
        <w:tblPrEx>
          <w:tblCellMar>
            <w:top w:w="0" w:type="dxa"/>
            <w:left w:w="108" w:type="dxa"/>
            <w:bottom w:w="0" w:type="dxa"/>
            <w:right w:w="108" w:type="dxa"/>
          </w:tblCellMar>
        </w:tblPrEx>
        <w:trPr>
          <w:gridAfter w:val="1"/>
          <w:wAfter w:w="7" w:type="dxa"/>
          <w:trHeight w:val="96" w:hRule="atLeast"/>
          <w:jc w:val="center"/>
        </w:trPr>
        <w:tc>
          <w:tcPr>
            <w:tcW w:w="2045" w:type="dxa"/>
            <w:tcBorders>
              <w:top w:val="single" w:color="000000" w:sz="6" w:space="0"/>
              <w:left w:val="single" w:color="000000" w:sz="6" w:space="0"/>
              <w:bottom w:val="single" w:color="000000" w:sz="6" w:space="0"/>
              <w:right w:val="single" w:color="000000" w:sz="6" w:space="0"/>
            </w:tcBorders>
          </w:tcPr>
          <w:p>
            <w:pPr>
              <w:rPr>
                <w:rFonts w:ascii="Calibri" w:hAnsi="Calibri" w:eastAsia="宋体"/>
                <w:szCs w:val="21"/>
              </w:rPr>
            </w:pPr>
            <w:r>
              <w:t>InsuYear</w:t>
            </w:r>
          </w:p>
        </w:tc>
        <w:tc>
          <w:tcPr>
            <w:tcW w:w="1528" w:type="dxa"/>
            <w:tcBorders>
              <w:top w:val="single" w:color="000000" w:sz="6" w:space="0"/>
              <w:left w:val="single" w:color="000000" w:sz="6" w:space="0"/>
              <w:bottom w:val="single" w:color="000000" w:sz="6" w:space="0"/>
              <w:right w:val="single" w:color="000000" w:sz="6" w:space="0"/>
            </w:tcBorders>
          </w:tcPr>
          <w:p>
            <w:pPr>
              <w:rPr>
                <w:rFonts w:ascii="Calibri" w:hAnsi="Calibri" w:eastAsia="宋体"/>
                <w:szCs w:val="21"/>
              </w:rPr>
            </w:pPr>
            <w:r>
              <w:rPr>
                <w:rFonts w:hint="eastAsia"/>
              </w:rPr>
              <w:t>保障期间</w:t>
            </w:r>
          </w:p>
        </w:tc>
        <w:tc>
          <w:tcPr>
            <w:tcW w:w="1073" w:type="dxa"/>
            <w:tcBorders>
              <w:top w:val="single" w:color="000000" w:sz="6" w:space="0"/>
              <w:left w:val="single" w:color="000000" w:sz="6" w:space="0"/>
              <w:bottom w:val="single" w:color="000000" w:sz="6" w:space="0"/>
              <w:right w:val="single" w:color="000000" w:sz="6" w:space="0"/>
            </w:tcBorders>
          </w:tcPr>
          <w:p>
            <w:pPr>
              <w:rPr>
                <w:rFonts w:ascii="Calibri" w:hAnsi="Calibri" w:eastAsia="宋体"/>
                <w:szCs w:val="21"/>
              </w:rPr>
            </w:pPr>
            <w:r>
              <w:rPr>
                <w:rFonts w:hint="eastAsia"/>
                <w:kern w:val="0"/>
              </w:rPr>
              <w:t>Int</w:t>
            </w:r>
          </w:p>
        </w:tc>
        <w:tc>
          <w:tcPr>
            <w:tcW w:w="688" w:type="dxa"/>
            <w:gridSpan w:val="2"/>
            <w:tcBorders>
              <w:top w:val="single" w:color="000000" w:sz="6" w:space="0"/>
              <w:left w:val="single" w:color="000000" w:sz="6" w:space="0"/>
              <w:bottom w:val="single" w:color="000000" w:sz="6" w:space="0"/>
              <w:right w:val="single" w:color="000000" w:sz="6" w:space="0"/>
            </w:tcBorders>
          </w:tcPr>
          <w:p>
            <w:pPr>
              <w:rPr>
                <w:rFonts w:ascii="Calibri" w:hAnsi="Calibri" w:eastAsia="宋体"/>
                <w:szCs w:val="21"/>
              </w:rPr>
            </w:pPr>
            <w:r>
              <w:rPr>
                <w:rFonts w:hint="eastAsia"/>
              </w:rPr>
              <w:t>Y</w:t>
            </w:r>
          </w:p>
        </w:tc>
        <w:tc>
          <w:tcPr>
            <w:tcW w:w="690" w:type="dxa"/>
            <w:gridSpan w:val="2"/>
            <w:tcBorders>
              <w:top w:val="single" w:color="000000" w:sz="6" w:space="0"/>
              <w:left w:val="single" w:color="000000" w:sz="6" w:space="0"/>
              <w:bottom w:val="single" w:color="000000" w:sz="6" w:space="0"/>
              <w:right w:val="single" w:color="000000" w:sz="6" w:space="0"/>
            </w:tcBorders>
            <w:vAlign w:val="center"/>
          </w:tcPr>
          <w:p>
            <w:pPr>
              <w:rPr>
                <w:rFonts w:ascii="Calibri" w:hAnsi="Calibri" w:eastAsia="宋体" w:cs="Calibri"/>
                <w:color w:val="000000"/>
                <w:kern w:val="0"/>
                <w:sz w:val="20"/>
                <w:szCs w:val="20"/>
              </w:rPr>
            </w:pPr>
          </w:p>
        </w:tc>
        <w:tc>
          <w:tcPr>
            <w:tcW w:w="2616" w:type="dxa"/>
            <w:tcBorders>
              <w:top w:val="single" w:color="000000" w:sz="6" w:space="0"/>
              <w:left w:val="single" w:color="000000" w:sz="6" w:space="0"/>
              <w:bottom w:val="single" w:color="000000" w:sz="6" w:space="0"/>
              <w:right w:val="double" w:color="000000" w:sz="2" w:space="0"/>
            </w:tcBorders>
          </w:tcPr>
          <w:p>
            <w:pPr>
              <w:rPr>
                <w:rFonts w:ascii="Calibri" w:hAnsi="Calibri" w:eastAsia="宋体"/>
                <w:szCs w:val="21"/>
                <w:highlight w:val="green"/>
              </w:rPr>
            </w:pPr>
          </w:p>
        </w:tc>
      </w:tr>
      <w:tr>
        <w:tblPrEx>
          <w:tblCellMar>
            <w:top w:w="0" w:type="dxa"/>
            <w:left w:w="108" w:type="dxa"/>
            <w:bottom w:w="0" w:type="dxa"/>
            <w:right w:w="108" w:type="dxa"/>
          </w:tblCellMar>
        </w:tblPrEx>
        <w:trPr>
          <w:gridAfter w:val="1"/>
          <w:wAfter w:w="7" w:type="dxa"/>
          <w:trHeight w:val="226" w:hRule="atLeast"/>
          <w:jc w:val="center"/>
        </w:trPr>
        <w:tc>
          <w:tcPr>
            <w:tcW w:w="2045" w:type="dxa"/>
            <w:tcBorders>
              <w:top w:val="single" w:color="000000" w:sz="6" w:space="0"/>
              <w:left w:val="single" w:color="000000" w:sz="6" w:space="0"/>
              <w:bottom w:val="single" w:color="000000" w:sz="6" w:space="0"/>
              <w:right w:val="single" w:color="000000" w:sz="6" w:space="0"/>
            </w:tcBorders>
          </w:tcPr>
          <w:p>
            <w:pPr>
              <w:rPr>
                <w:rFonts w:ascii="Calibri" w:hAnsi="Calibri" w:eastAsia="宋体"/>
                <w:szCs w:val="21"/>
              </w:rPr>
            </w:pPr>
            <w:r>
              <w:t>InsuYearFlag</w:t>
            </w:r>
          </w:p>
        </w:tc>
        <w:tc>
          <w:tcPr>
            <w:tcW w:w="1528" w:type="dxa"/>
            <w:tcBorders>
              <w:top w:val="single" w:color="000000" w:sz="6" w:space="0"/>
              <w:left w:val="single" w:color="000000" w:sz="6" w:space="0"/>
              <w:bottom w:val="single" w:color="000000" w:sz="6" w:space="0"/>
              <w:right w:val="single" w:color="000000" w:sz="6" w:space="0"/>
            </w:tcBorders>
          </w:tcPr>
          <w:p>
            <w:pPr>
              <w:rPr>
                <w:rFonts w:ascii="Calibri" w:hAnsi="Calibri" w:eastAsia="宋体"/>
                <w:szCs w:val="21"/>
              </w:rPr>
            </w:pPr>
            <w:r>
              <w:rPr>
                <w:rFonts w:hint="eastAsia"/>
              </w:rPr>
              <w:t>保障期间标志</w:t>
            </w:r>
          </w:p>
        </w:tc>
        <w:tc>
          <w:tcPr>
            <w:tcW w:w="1073" w:type="dxa"/>
            <w:tcBorders>
              <w:top w:val="single" w:color="000000" w:sz="6" w:space="0"/>
              <w:left w:val="single" w:color="000000" w:sz="6" w:space="0"/>
              <w:bottom w:val="single" w:color="000000" w:sz="6" w:space="0"/>
              <w:right w:val="single" w:color="000000" w:sz="6" w:space="0"/>
            </w:tcBorders>
          </w:tcPr>
          <w:p>
            <w:pPr>
              <w:rPr>
                <w:rFonts w:ascii="Calibri" w:hAnsi="Calibri" w:eastAsia="宋体"/>
                <w:szCs w:val="21"/>
              </w:rPr>
            </w:pPr>
            <w:r>
              <w:rPr>
                <w:rFonts w:hint="eastAsia"/>
                <w:kern w:val="0"/>
              </w:rPr>
              <w:t>String</w:t>
            </w:r>
          </w:p>
        </w:tc>
        <w:tc>
          <w:tcPr>
            <w:tcW w:w="688" w:type="dxa"/>
            <w:gridSpan w:val="2"/>
            <w:tcBorders>
              <w:top w:val="single" w:color="000000" w:sz="6" w:space="0"/>
              <w:left w:val="single" w:color="000000" w:sz="6" w:space="0"/>
              <w:bottom w:val="single" w:color="000000" w:sz="6" w:space="0"/>
              <w:right w:val="single" w:color="000000" w:sz="6" w:space="0"/>
            </w:tcBorders>
          </w:tcPr>
          <w:p>
            <w:pPr>
              <w:rPr>
                <w:rFonts w:ascii="Calibri" w:hAnsi="Calibri" w:eastAsia="宋体"/>
                <w:szCs w:val="21"/>
              </w:rPr>
            </w:pPr>
            <w:r>
              <w:rPr>
                <w:rFonts w:hint="eastAsia"/>
              </w:rPr>
              <w:t>Y</w:t>
            </w:r>
          </w:p>
        </w:tc>
        <w:tc>
          <w:tcPr>
            <w:tcW w:w="690" w:type="dxa"/>
            <w:gridSpan w:val="2"/>
            <w:tcBorders>
              <w:top w:val="single" w:color="000000" w:sz="6" w:space="0"/>
              <w:left w:val="single" w:color="000000" w:sz="6" w:space="0"/>
              <w:bottom w:val="single" w:color="000000" w:sz="6" w:space="0"/>
              <w:right w:val="single" w:color="000000" w:sz="6" w:space="0"/>
            </w:tcBorders>
            <w:vAlign w:val="center"/>
          </w:tcPr>
          <w:p>
            <w:pPr>
              <w:rPr>
                <w:rFonts w:ascii="Calibri" w:hAnsi="Calibri" w:eastAsia="宋体" w:cs="Calibri"/>
                <w:color w:val="000000"/>
                <w:kern w:val="0"/>
                <w:sz w:val="20"/>
                <w:szCs w:val="20"/>
              </w:rPr>
            </w:pPr>
          </w:p>
        </w:tc>
        <w:tc>
          <w:tcPr>
            <w:tcW w:w="2616" w:type="dxa"/>
            <w:tcBorders>
              <w:top w:val="single" w:color="000000" w:sz="6" w:space="0"/>
              <w:left w:val="single" w:color="000000" w:sz="6" w:space="0"/>
              <w:bottom w:val="single" w:color="000000" w:sz="6" w:space="0"/>
              <w:right w:val="double" w:color="000000" w:sz="2" w:space="0"/>
            </w:tcBorders>
          </w:tcPr>
          <w:p>
            <w:pPr>
              <w:rPr>
                <w:rFonts w:ascii="Calibri" w:hAnsi="Calibri" w:eastAsia="宋体"/>
                <w:szCs w:val="21"/>
                <w:highlight w:val="green"/>
              </w:rPr>
            </w:pPr>
            <w:r>
              <w:rPr>
                <w:rFonts w:hint="eastAsia" w:ascii="Calibri" w:hAnsi="Calibri" w:eastAsia="宋体"/>
                <w:szCs w:val="21"/>
              </w:rPr>
              <w:t>A（岁）、D（天）、M（月）、Y（年）</w:t>
            </w:r>
          </w:p>
        </w:tc>
      </w:tr>
      <w:tr>
        <w:tblPrEx>
          <w:tblCellMar>
            <w:top w:w="0" w:type="dxa"/>
            <w:left w:w="108" w:type="dxa"/>
            <w:bottom w:w="0" w:type="dxa"/>
            <w:right w:w="108" w:type="dxa"/>
          </w:tblCellMar>
        </w:tblPrEx>
        <w:trPr>
          <w:gridAfter w:val="1"/>
          <w:wAfter w:w="7" w:type="dxa"/>
          <w:trHeight w:val="226" w:hRule="atLeast"/>
          <w:jc w:val="center"/>
        </w:trPr>
        <w:tc>
          <w:tcPr>
            <w:tcW w:w="2045" w:type="dxa"/>
            <w:tcBorders>
              <w:top w:val="single" w:color="000000" w:sz="6" w:space="0"/>
              <w:left w:val="single" w:color="000000" w:sz="6" w:space="0"/>
              <w:bottom w:val="single" w:color="000000" w:sz="6" w:space="0"/>
              <w:right w:val="single" w:color="000000" w:sz="6" w:space="0"/>
            </w:tcBorders>
          </w:tcPr>
          <w:p>
            <w:pPr>
              <w:rPr>
                <w:rFonts w:ascii="Calibri" w:hAnsi="Calibri" w:eastAsia="宋体"/>
                <w:szCs w:val="21"/>
              </w:rPr>
            </w:pPr>
            <w:r>
              <w:t>AnnuityGetMode</w:t>
            </w:r>
          </w:p>
        </w:tc>
        <w:tc>
          <w:tcPr>
            <w:tcW w:w="1528" w:type="dxa"/>
            <w:tcBorders>
              <w:top w:val="single" w:color="000000" w:sz="6" w:space="0"/>
              <w:left w:val="single" w:color="000000" w:sz="6" w:space="0"/>
              <w:bottom w:val="single" w:color="000000" w:sz="6" w:space="0"/>
              <w:right w:val="single" w:color="000000" w:sz="6" w:space="0"/>
            </w:tcBorders>
          </w:tcPr>
          <w:p>
            <w:pPr>
              <w:rPr>
                <w:rFonts w:ascii="Calibri" w:hAnsi="Calibri" w:eastAsia="宋体"/>
                <w:szCs w:val="21"/>
              </w:rPr>
            </w:pPr>
            <w:r>
              <w:rPr>
                <w:rFonts w:hint="eastAsia"/>
              </w:rPr>
              <w:t>年金领取方式</w:t>
            </w:r>
          </w:p>
        </w:tc>
        <w:tc>
          <w:tcPr>
            <w:tcW w:w="1073" w:type="dxa"/>
            <w:tcBorders>
              <w:top w:val="single" w:color="000000" w:sz="6" w:space="0"/>
              <w:left w:val="single" w:color="000000" w:sz="6" w:space="0"/>
              <w:bottom w:val="single" w:color="000000" w:sz="6" w:space="0"/>
              <w:right w:val="single" w:color="000000" w:sz="6" w:space="0"/>
            </w:tcBorders>
            <w:vAlign w:val="center"/>
          </w:tcPr>
          <w:p>
            <w:pPr>
              <w:rPr>
                <w:rFonts w:ascii="Calibri" w:hAnsi="Calibri" w:eastAsia="宋体"/>
                <w:kern w:val="0"/>
                <w:szCs w:val="21"/>
              </w:rPr>
            </w:pPr>
            <w:r>
              <w:rPr>
                <w:rFonts w:hint="eastAsia"/>
                <w:kern w:val="0"/>
              </w:rPr>
              <w:t>String</w:t>
            </w:r>
          </w:p>
        </w:tc>
        <w:tc>
          <w:tcPr>
            <w:tcW w:w="688" w:type="dxa"/>
            <w:gridSpan w:val="2"/>
            <w:tcBorders>
              <w:top w:val="single" w:color="000000" w:sz="6" w:space="0"/>
              <w:left w:val="single" w:color="000000" w:sz="6" w:space="0"/>
              <w:bottom w:val="single" w:color="000000" w:sz="6" w:space="0"/>
              <w:right w:val="single" w:color="000000" w:sz="6" w:space="0"/>
            </w:tcBorders>
          </w:tcPr>
          <w:p>
            <w:pPr>
              <w:rPr>
                <w:rFonts w:ascii="Calibri" w:hAnsi="Calibri" w:eastAsia="宋体"/>
                <w:szCs w:val="21"/>
              </w:rPr>
            </w:pPr>
            <w:r>
              <w:rPr>
                <w:rFonts w:hint="eastAsia"/>
              </w:rPr>
              <w:t>N</w:t>
            </w:r>
          </w:p>
        </w:tc>
        <w:tc>
          <w:tcPr>
            <w:tcW w:w="690" w:type="dxa"/>
            <w:gridSpan w:val="2"/>
            <w:tcBorders>
              <w:top w:val="single" w:color="000000" w:sz="6" w:space="0"/>
              <w:left w:val="single" w:color="000000" w:sz="6" w:space="0"/>
              <w:bottom w:val="single" w:color="000000" w:sz="6" w:space="0"/>
              <w:right w:val="single" w:color="000000" w:sz="6" w:space="0"/>
            </w:tcBorders>
            <w:vAlign w:val="center"/>
          </w:tcPr>
          <w:p>
            <w:pPr>
              <w:rPr>
                <w:rFonts w:ascii="Calibri" w:hAnsi="Calibri" w:eastAsia="宋体" w:cs="Calibri"/>
                <w:color w:val="000000"/>
                <w:kern w:val="0"/>
                <w:sz w:val="20"/>
                <w:szCs w:val="20"/>
              </w:rPr>
            </w:pPr>
          </w:p>
        </w:tc>
        <w:tc>
          <w:tcPr>
            <w:tcW w:w="2616" w:type="dxa"/>
            <w:tcBorders>
              <w:top w:val="single" w:color="000000" w:sz="6" w:space="0"/>
              <w:left w:val="single" w:color="000000" w:sz="6" w:space="0"/>
              <w:bottom w:val="single" w:color="000000" w:sz="6" w:space="0"/>
              <w:right w:val="double" w:color="000000" w:sz="2" w:space="0"/>
            </w:tcBorders>
          </w:tcPr>
          <w:p>
            <w:pPr>
              <w:rPr>
                <w:rFonts w:ascii="Calibri" w:hAnsi="Calibri" w:eastAsia="宋体"/>
                <w:szCs w:val="21"/>
                <w:highlight w:val="green"/>
              </w:rPr>
            </w:pPr>
          </w:p>
        </w:tc>
      </w:tr>
      <w:tr>
        <w:tblPrEx>
          <w:tblCellMar>
            <w:top w:w="0" w:type="dxa"/>
            <w:left w:w="108" w:type="dxa"/>
            <w:bottom w:w="0" w:type="dxa"/>
            <w:right w:w="108" w:type="dxa"/>
          </w:tblCellMar>
        </w:tblPrEx>
        <w:trPr>
          <w:gridAfter w:val="1"/>
          <w:wAfter w:w="7" w:type="dxa"/>
          <w:trHeight w:val="226" w:hRule="atLeast"/>
          <w:jc w:val="center"/>
        </w:trPr>
        <w:tc>
          <w:tcPr>
            <w:tcW w:w="2045" w:type="dxa"/>
            <w:tcBorders>
              <w:top w:val="single" w:color="000000" w:sz="6" w:space="0"/>
              <w:left w:val="single" w:color="000000" w:sz="6" w:space="0"/>
              <w:bottom w:val="single" w:color="000000" w:sz="6" w:space="0"/>
              <w:right w:val="single" w:color="000000" w:sz="6" w:space="0"/>
            </w:tcBorders>
          </w:tcPr>
          <w:p>
            <w:r>
              <w:t>LiveGetMode</w:t>
            </w:r>
          </w:p>
        </w:tc>
        <w:tc>
          <w:tcPr>
            <w:tcW w:w="1528" w:type="dxa"/>
            <w:tcBorders>
              <w:top w:val="single" w:color="000000" w:sz="6" w:space="0"/>
              <w:left w:val="single" w:color="000000" w:sz="6" w:space="0"/>
              <w:bottom w:val="single" w:color="000000" w:sz="6" w:space="0"/>
              <w:right w:val="single" w:color="000000" w:sz="6" w:space="0"/>
            </w:tcBorders>
          </w:tcPr>
          <w:p>
            <w:pPr>
              <w:jc w:val="center"/>
            </w:pPr>
            <w:r>
              <w:rPr>
                <w:rFonts w:hint="eastAsia"/>
              </w:rPr>
              <w:t>生存金领取方式</w:t>
            </w:r>
          </w:p>
        </w:tc>
        <w:tc>
          <w:tcPr>
            <w:tcW w:w="1073" w:type="dxa"/>
            <w:tcBorders>
              <w:top w:val="single" w:color="000000" w:sz="6" w:space="0"/>
              <w:left w:val="single" w:color="000000" w:sz="6" w:space="0"/>
              <w:bottom w:val="single" w:color="000000" w:sz="6" w:space="0"/>
              <w:right w:val="single" w:color="000000" w:sz="6" w:space="0"/>
            </w:tcBorders>
            <w:vAlign w:val="center"/>
          </w:tcPr>
          <w:p>
            <w:pPr>
              <w:rPr>
                <w:kern w:val="0"/>
              </w:rPr>
            </w:pPr>
            <w:r>
              <w:rPr>
                <w:rFonts w:hint="eastAsia"/>
                <w:kern w:val="0"/>
              </w:rPr>
              <w:t>String</w:t>
            </w:r>
          </w:p>
        </w:tc>
        <w:tc>
          <w:tcPr>
            <w:tcW w:w="688" w:type="dxa"/>
            <w:gridSpan w:val="2"/>
            <w:tcBorders>
              <w:top w:val="single" w:color="000000" w:sz="6" w:space="0"/>
              <w:left w:val="single" w:color="000000" w:sz="6" w:space="0"/>
              <w:bottom w:val="single" w:color="000000" w:sz="6" w:space="0"/>
              <w:right w:val="single" w:color="000000" w:sz="6" w:space="0"/>
            </w:tcBorders>
            <w:vAlign w:val="center"/>
          </w:tcPr>
          <w:p>
            <w:pPr>
              <w:rPr>
                <w:rFonts w:ascii="Calibri" w:hAnsi="Calibri" w:eastAsia="宋体" w:cs="Calibri"/>
                <w:color w:val="000000"/>
                <w:kern w:val="0"/>
                <w:sz w:val="20"/>
                <w:szCs w:val="20"/>
              </w:rPr>
            </w:pPr>
            <w:r>
              <w:rPr>
                <w:rFonts w:hint="eastAsia" w:cs="Calibri"/>
                <w:color w:val="000000"/>
                <w:kern w:val="0"/>
                <w:sz w:val="20"/>
                <w:szCs w:val="20"/>
              </w:rPr>
              <w:t>N</w:t>
            </w:r>
          </w:p>
        </w:tc>
        <w:tc>
          <w:tcPr>
            <w:tcW w:w="690" w:type="dxa"/>
            <w:gridSpan w:val="2"/>
            <w:tcBorders>
              <w:top w:val="single" w:color="000000" w:sz="6" w:space="0"/>
              <w:left w:val="single" w:color="000000" w:sz="6" w:space="0"/>
              <w:bottom w:val="single" w:color="000000" w:sz="6" w:space="0"/>
              <w:right w:val="single" w:color="000000" w:sz="6" w:space="0"/>
            </w:tcBorders>
            <w:vAlign w:val="center"/>
          </w:tcPr>
          <w:p>
            <w:pPr>
              <w:rPr>
                <w:rFonts w:ascii="Calibri" w:hAnsi="Calibri" w:eastAsia="宋体" w:cs="Calibri"/>
                <w:color w:val="000000"/>
                <w:kern w:val="0"/>
                <w:sz w:val="20"/>
                <w:szCs w:val="20"/>
              </w:rPr>
            </w:pPr>
          </w:p>
        </w:tc>
        <w:tc>
          <w:tcPr>
            <w:tcW w:w="2616" w:type="dxa"/>
            <w:tcBorders>
              <w:top w:val="single" w:color="000000" w:sz="6" w:space="0"/>
              <w:left w:val="single" w:color="000000" w:sz="6" w:space="0"/>
              <w:bottom w:val="single" w:color="000000" w:sz="6" w:space="0"/>
              <w:right w:val="double" w:color="000000" w:sz="2" w:space="0"/>
            </w:tcBorders>
          </w:tcPr>
          <w:p>
            <w:pPr>
              <w:rPr>
                <w:rFonts w:ascii="Calibri" w:hAnsi="Calibri" w:eastAsia="宋体"/>
                <w:szCs w:val="21"/>
                <w:highlight w:val="green"/>
              </w:rPr>
            </w:pPr>
          </w:p>
        </w:tc>
      </w:tr>
      <w:tr>
        <w:tblPrEx>
          <w:tblCellMar>
            <w:top w:w="0" w:type="dxa"/>
            <w:left w:w="108" w:type="dxa"/>
            <w:bottom w:w="0" w:type="dxa"/>
            <w:right w:w="108" w:type="dxa"/>
          </w:tblCellMar>
        </w:tblPrEx>
        <w:trPr>
          <w:gridAfter w:val="1"/>
          <w:wAfter w:w="7" w:type="dxa"/>
          <w:trHeight w:val="226" w:hRule="atLeast"/>
          <w:jc w:val="center"/>
        </w:trPr>
        <w:tc>
          <w:tcPr>
            <w:tcW w:w="2045" w:type="dxa"/>
            <w:tcBorders>
              <w:top w:val="single" w:color="000000" w:sz="6" w:space="0"/>
              <w:left w:val="single" w:color="000000" w:sz="6" w:space="0"/>
              <w:bottom w:val="single" w:color="000000" w:sz="6" w:space="0"/>
              <w:right w:val="single" w:color="000000" w:sz="6" w:space="0"/>
            </w:tcBorders>
          </w:tcPr>
          <w:p>
            <w:r>
              <w:t>SpecLiveGetMode</w:t>
            </w:r>
          </w:p>
        </w:tc>
        <w:tc>
          <w:tcPr>
            <w:tcW w:w="1528" w:type="dxa"/>
            <w:tcBorders>
              <w:top w:val="single" w:color="000000" w:sz="6" w:space="0"/>
              <w:left w:val="single" w:color="000000" w:sz="6" w:space="0"/>
              <w:bottom w:val="single" w:color="000000" w:sz="6" w:space="0"/>
              <w:right w:val="single" w:color="000000" w:sz="6" w:space="0"/>
            </w:tcBorders>
          </w:tcPr>
          <w:p>
            <w:pPr>
              <w:jc w:val="center"/>
            </w:pPr>
            <w:r>
              <w:rPr>
                <w:rFonts w:hint="eastAsia"/>
              </w:rPr>
              <w:t>特别生存金领取方式</w:t>
            </w:r>
          </w:p>
        </w:tc>
        <w:tc>
          <w:tcPr>
            <w:tcW w:w="1073" w:type="dxa"/>
            <w:tcBorders>
              <w:top w:val="single" w:color="000000" w:sz="6" w:space="0"/>
              <w:left w:val="single" w:color="000000" w:sz="6" w:space="0"/>
              <w:bottom w:val="single" w:color="000000" w:sz="6" w:space="0"/>
              <w:right w:val="single" w:color="000000" w:sz="6" w:space="0"/>
            </w:tcBorders>
            <w:vAlign w:val="center"/>
          </w:tcPr>
          <w:p>
            <w:pPr>
              <w:rPr>
                <w:kern w:val="0"/>
              </w:rPr>
            </w:pPr>
            <w:r>
              <w:rPr>
                <w:rFonts w:hint="eastAsia"/>
                <w:kern w:val="0"/>
              </w:rPr>
              <w:t>String</w:t>
            </w:r>
          </w:p>
        </w:tc>
        <w:tc>
          <w:tcPr>
            <w:tcW w:w="688" w:type="dxa"/>
            <w:gridSpan w:val="2"/>
            <w:tcBorders>
              <w:top w:val="single" w:color="000000" w:sz="6" w:space="0"/>
              <w:left w:val="single" w:color="000000" w:sz="6" w:space="0"/>
              <w:bottom w:val="single" w:color="000000" w:sz="6" w:space="0"/>
              <w:right w:val="single" w:color="000000" w:sz="6" w:space="0"/>
            </w:tcBorders>
          </w:tcPr>
          <w:p>
            <w:pPr>
              <w:rPr>
                <w:rFonts w:ascii="Calibri" w:hAnsi="Calibri" w:eastAsia="宋体"/>
                <w:szCs w:val="21"/>
              </w:rPr>
            </w:pPr>
            <w:r>
              <w:rPr>
                <w:rFonts w:hint="eastAsia"/>
              </w:rPr>
              <w:t>N</w:t>
            </w:r>
          </w:p>
        </w:tc>
        <w:tc>
          <w:tcPr>
            <w:tcW w:w="690" w:type="dxa"/>
            <w:gridSpan w:val="2"/>
            <w:tcBorders>
              <w:top w:val="single" w:color="000000" w:sz="6" w:space="0"/>
              <w:left w:val="single" w:color="000000" w:sz="6" w:space="0"/>
              <w:bottom w:val="single" w:color="000000" w:sz="6" w:space="0"/>
              <w:right w:val="single" w:color="000000" w:sz="6" w:space="0"/>
            </w:tcBorders>
            <w:vAlign w:val="center"/>
          </w:tcPr>
          <w:p>
            <w:pPr>
              <w:rPr>
                <w:rFonts w:ascii="Calibri" w:hAnsi="Calibri" w:eastAsia="宋体" w:cs="Calibri"/>
                <w:color w:val="000000"/>
                <w:kern w:val="0"/>
                <w:sz w:val="20"/>
                <w:szCs w:val="20"/>
              </w:rPr>
            </w:pPr>
          </w:p>
        </w:tc>
        <w:tc>
          <w:tcPr>
            <w:tcW w:w="2616" w:type="dxa"/>
            <w:tcBorders>
              <w:top w:val="single" w:color="000000" w:sz="6" w:space="0"/>
              <w:left w:val="single" w:color="000000" w:sz="6" w:space="0"/>
              <w:bottom w:val="single" w:color="000000" w:sz="6" w:space="0"/>
              <w:right w:val="double" w:color="000000" w:sz="2" w:space="0"/>
            </w:tcBorders>
          </w:tcPr>
          <w:p>
            <w:pPr>
              <w:rPr>
                <w:rFonts w:ascii="Calibri" w:hAnsi="Calibri" w:eastAsia="宋体"/>
                <w:szCs w:val="21"/>
                <w:highlight w:val="green"/>
              </w:rPr>
            </w:pPr>
          </w:p>
        </w:tc>
      </w:tr>
      <w:tr>
        <w:tblPrEx>
          <w:tblCellMar>
            <w:top w:w="0" w:type="dxa"/>
            <w:left w:w="108" w:type="dxa"/>
            <w:bottom w:w="0" w:type="dxa"/>
            <w:right w:w="108" w:type="dxa"/>
          </w:tblCellMar>
        </w:tblPrEx>
        <w:trPr>
          <w:gridAfter w:val="1"/>
          <w:wAfter w:w="7" w:type="dxa"/>
          <w:trHeight w:val="226" w:hRule="atLeast"/>
          <w:jc w:val="center"/>
        </w:trPr>
        <w:tc>
          <w:tcPr>
            <w:tcW w:w="2045" w:type="dxa"/>
            <w:tcBorders>
              <w:top w:val="single" w:color="000000" w:sz="6" w:space="0"/>
              <w:left w:val="single" w:color="000000" w:sz="6" w:space="0"/>
              <w:bottom w:val="single" w:color="000000" w:sz="6" w:space="0"/>
              <w:right w:val="single" w:color="000000" w:sz="6" w:space="0"/>
            </w:tcBorders>
          </w:tcPr>
          <w:p>
            <w:r>
              <w:t>BirthdayGetMode</w:t>
            </w:r>
          </w:p>
        </w:tc>
        <w:tc>
          <w:tcPr>
            <w:tcW w:w="1528" w:type="dxa"/>
            <w:tcBorders>
              <w:top w:val="single" w:color="000000" w:sz="6" w:space="0"/>
              <w:left w:val="single" w:color="000000" w:sz="6" w:space="0"/>
              <w:bottom w:val="single" w:color="000000" w:sz="6" w:space="0"/>
              <w:right w:val="single" w:color="000000" w:sz="6" w:space="0"/>
            </w:tcBorders>
          </w:tcPr>
          <w:p>
            <w:r>
              <w:rPr>
                <w:rFonts w:hint="eastAsia"/>
              </w:rPr>
              <w:t>祝寿金领取方式</w:t>
            </w:r>
          </w:p>
        </w:tc>
        <w:tc>
          <w:tcPr>
            <w:tcW w:w="1073" w:type="dxa"/>
            <w:tcBorders>
              <w:top w:val="single" w:color="000000" w:sz="6" w:space="0"/>
              <w:left w:val="single" w:color="000000" w:sz="6" w:space="0"/>
              <w:bottom w:val="single" w:color="000000" w:sz="6" w:space="0"/>
              <w:right w:val="single" w:color="000000" w:sz="6" w:space="0"/>
            </w:tcBorders>
            <w:vAlign w:val="center"/>
          </w:tcPr>
          <w:p>
            <w:pPr>
              <w:rPr>
                <w:kern w:val="0"/>
              </w:rPr>
            </w:pPr>
          </w:p>
        </w:tc>
        <w:tc>
          <w:tcPr>
            <w:tcW w:w="688" w:type="dxa"/>
            <w:gridSpan w:val="2"/>
            <w:tcBorders>
              <w:top w:val="single" w:color="000000" w:sz="6" w:space="0"/>
              <w:left w:val="single" w:color="000000" w:sz="6" w:space="0"/>
              <w:bottom w:val="single" w:color="000000" w:sz="6" w:space="0"/>
              <w:right w:val="single" w:color="000000" w:sz="6" w:space="0"/>
            </w:tcBorders>
          </w:tcPr>
          <w:p>
            <w:pPr>
              <w:rPr>
                <w:rFonts w:ascii="Calibri" w:hAnsi="Calibri" w:eastAsia="宋体"/>
                <w:szCs w:val="21"/>
              </w:rPr>
            </w:pPr>
            <w:r>
              <w:rPr>
                <w:rFonts w:hint="eastAsia"/>
              </w:rPr>
              <w:t>N</w:t>
            </w:r>
          </w:p>
        </w:tc>
        <w:tc>
          <w:tcPr>
            <w:tcW w:w="690" w:type="dxa"/>
            <w:gridSpan w:val="2"/>
            <w:tcBorders>
              <w:top w:val="single" w:color="000000" w:sz="6" w:space="0"/>
              <w:left w:val="single" w:color="000000" w:sz="6" w:space="0"/>
              <w:bottom w:val="single" w:color="000000" w:sz="6" w:space="0"/>
              <w:right w:val="single" w:color="000000" w:sz="6" w:space="0"/>
            </w:tcBorders>
            <w:vAlign w:val="center"/>
          </w:tcPr>
          <w:p>
            <w:pPr>
              <w:rPr>
                <w:rFonts w:ascii="Calibri" w:hAnsi="Calibri" w:eastAsia="宋体" w:cs="Calibri"/>
                <w:color w:val="000000"/>
                <w:kern w:val="0"/>
                <w:sz w:val="20"/>
                <w:szCs w:val="20"/>
              </w:rPr>
            </w:pPr>
          </w:p>
        </w:tc>
        <w:tc>
          <w:tcPr>
            <w:tcW w:w="2616" w:type="dxa"/>
            <w:tcBorders>
              <w:top w:val="single" w:color="000000" w:sz="6" w:space="0"/>
              <w:left w:val="single" w:color="000000" w:sz="6" w:space="0"/>
              <w:bottom w:val="single" w:color="000000" w:sz="6" w:space="0"/>
              <w:right w:val="double" w:color="000000" w:sz="2" w:space="0"/>
            </w:tcBorders>
          </w:tcPr>
          <w:p>
            <w:pPr>
              <w:rPr>
                <w:rFonts w:ascii="Calibri" w:hAnsi="Calibri" w:eastAsia="宋体"/>
                <w:szCs w:val="21"/>
                <w:highlight w:val="green"/>
              </w:rPr>
            </w:pPr>
          </w:p>
        </w:tc>
      </w:tr>
      <w:tr>
        <w:tblPrEx>
          <w:tblCellMar>
            <w:top w:w="0" w:type="dxa"/>
            <w:left w:w="108" w:type="dxa"/>
            <w:bottom w:w="0" w:type="dxa"/>
            <w:right w:w="108" w:type="dxa"/>
          </w:tblCellMar>
        </w:tblPrEx>
        <w:trPr>
          <w:gridAfter w:val="1"/>
          <w:wAfter w:w="7" w:type="dxa"/>
          <w:trHeight w:val="226" w:hRule="atLeast"/>
          <w:jc w:val="center"/>
        </w:trPr>
        <w:tc>
          <w:tcPr>
            <w:tcW w:w="2045" w:type="dxa"/>
            <w:tcBorders>
              <w:top w:val="single" w:color="000000" w:sz="6" w:space="0"/>
              <w:left w:val="single" w:color="000000" w:sz="6" w:space="0"/>
              <w:bottom w:val="single" w:color="000000" w:sz="6" w:space="0"/>
              <w:right w:val="single" w:color="000000" w:sz="6" w:space="0"/>
            </w:tcBorders>
          </w:tcPr>
          <w:p>
            <w:pPr>
              <w:rPr>
                <w:rFonts w:ascii="Calibri" w:hAnsi="Calibri" w:eastAsia="宋体"/>
                <w:szCs w:val="21"/>
              </w:rPr>
            </w:pPr>
            <w:r>
              <w:rPr>
                <w:rFonts w:hint="eastAsia"/>
              </w:rPr>
              <w:t>BonusGetMode</w:t>
            </w:r>
          </w:p>
        </w:tc>
        <w:tc>
          <w:tcPr>
            <w:tcW w:w="1528" w:type="dxa"/>
            <w:tcBorders>
              <w:top w:val="single" w:color="000000" w:sz="6" w:space="0"/>
              <w:left w:val="single" w:color="000000" w:sz="6" w:space="0"/>
              <w:bottom w:val="single" w:color="000000" w:sz="6" w:space="0"/>
              <w:right w:val="single" w:color="000000" w:sz="6" w:space="0"/>
            </w:tcBorders>
          </w:tcPr>
          <w:p>
            <w:pPr>
              <w:rPr>
                <w:rFonts w:ascii="Calibri" w:hAnsi="Calibri" w:eastAsia="宋体"/>
                <w:szCs w:val="21"/>
              </w:rPr>
            </w:pPr>
            <w:r>
              <w:rPr>
                <w:rFonts w:hint="eastAsia"/>
              </w:rPr>
              <w:t>红利领取方式</w:t>
            </w:r>
          </w:p>
        </w:tc>
        <w:tc>
          <w:tcPr>
            <w:tcW w:w="1073" w:type="dxa"/>
            <w:tcBorders>
              <w:top w:val="single" w:color="000000" w:sz="6" w:space="0"/>
              <w:left w:val="single" w:color="000000" w:sz="6" w:space="0"/>
              <w:bottom w:val="single" w:color="000000" w:sz="6" w:space="0"/>
              <w:right w:val="single" w:color="000000" w:sz="6" w:space="0"/>
            </w:tcBorders>
            <w:vAlign w:val="center"/>
          </w:tcPr>
          <w:p>
            <w:pPr>
              <w:rPr>
                <w:rFonts w:ascii="Calibri" w:hAnsi="Calibri" w:eastAsia="宋体"/>
                <w:kern w:val="0"/>
                <w:szCs w:val="21"/>
              </w:rPr>
            </w:pPr>
            <w:r>
              <w:rPr>
                <w:rFonts w:hint="eastAsia"/>
                <w:kern w:val="0"/>
              </w:rPr>
              <w:t>String</w:t>
            </w:r>
          </w:p>
        </w:tc>
        <w:tc>
          <w:tcPr>
            <w:tcW w:w="688" w:type="dxa"/>
            <w:gridSpan w:val="2"/>
            <w:tcBorders>
              <w:top w:val="single" w:color="000000" w:sz="6" w:space="0"/>
              <w:left w:val="single" w:color="000000" w:sz="6" w:space="0"/>
              <w:bottom w:val="single" w:color="000000" w:sz="6" w:space="0"/>
              <w:right w:val="single" w:color="000000" w:sz="6" w:space="0"/>
            </w:tcBorders>
          </w:tcPr>
          <w:p>
            <w:pPr>
              <w:rPr>
                <w:rFonts w:ascii="Calibri" w:hAnsi="Calibri" w:eastAsia="宋体"/>
                <w:szCs w:val="21"/>
              </w:rPr>
            </w:pPr>
            <w:r>
              <w:t>N</w:t>
            </w:r>
          </w:p>
        </w:tc>
        <w:tc>
          <w:tcPr>
            <w:tcW w:w="690" w:type="dxa"/>
            <w:gridSpan w:val="2"/>
            <w:tcBorders>
              <w:top w:val="single" w:color="000000" w:sz="6" w:space="0"/>
              <w:left w:val="single" w:color="000000" w:sz="6" w:space="0"/>
              <w:bottom w:val="single" w:color="000000" w:sz="6" w:space="0"/>
              <w:right w:val="single" w:color="000000" w:sz="6" w:space="0"/>
            </w:tcBorders>
            <w:vAlign w:val="center"/>
          </w:tcPr>
          <w:p>
            <w:pPr>
              <w:rPr>
                <w:rFonts w:ascii="Calibri" w:hAnsi="Calibri" w:eastAsia="宋体" w:cs="Calibri"/>
                <w:color w:val="000000"/>
                <w:kern w:val="0"/>
                <w:sz w:val="20"/>
                <w:szCs w:val="20"/>
              </w:rPr>
            </w:pPr>
          </w:p>
        </w:tc>
        <w:tc>
          <w:tcPr>
            <w:tcW w:w="2616" w:type="dxa"/>
            <w:tcBorders>
              <w:top w:val="single" w:color="000000" w:sz="6" w:space="0"/>
              <w:left w:val="single" w:color="000000" w:sz="6" w:space="0"/>
              <w:bottom w:val="single" w:color="000000" w:sz="6" w:space="0"/>
              <w:right w:val="double" w:color="000000" w:sz="2" w:space="0"/>
            </w:tcBorders>
          </w:tcPr>
          <w:p>
            <w:pPr>
              <w:rPr>
                <w:rFonts w:ascii="Calibri" w:hAnsi="Calibri" w:eastAsia="宋体"/>
                <w:szCs w:val="21"/>
                <w:highlight w:val="green"/>
              </w:rPr>
            </w:pPr>
          </w:p>
        </w:tc>
      </w:tr>
      <w:tr>
        <w:tblPrEx>
          <w:tblCellMar>
            <w:top w:w="0" w:type="dxa"/>
            <w:left w:w="108" w:type="dxa"/>
            <w:bottom w:w="0" w:type="dxa"/>
            <w:right w:w="108" w:type="dxa"/>
          </w:tblCellMar>
        </w:tblPrEx>
        <w:trPr>
          <w:gridAfter w:val="1"/>
          <w:wAfter w:w="7" w:type="dxa"/>
          <w:trHeight w:val="226" w:hRule="atLeast"/>
          <w:jc w:val="center"/>
        </w:trPr>
        <w:tc>
          <w:tcPr>
            <w:tcW w:w="2045" w:type="dxa"/>
            <w:tcBorders>
              <w:top w:val="single" w:color="000000" w:sz="6" w:space="0"/>
              <w:left w:val="single" w:color="000000" w:sz="6" w:space="0"/>
              <w:bottom w:val="single" w:color="000000" w:sz="6" w:space="0"/>
              <w:right w:val="single" w:color="000000" w:sz="6" w:space="0"/>
            </w:tcBorders>
          </w:tcPr>
          <w:p>
            <w:pPr>
              <w:rPr>
                <w:rFonts w:ascii="Calibri" w:hAnsi="Calibri" w:eastAsia="宋体"/>
                <w:szCs w:val="21"/>
              </w:rPr>
            </w:pPr>
            <w:r>
              <w:t>GetYear</w:t>
            </w:r>
          </w:p>
        </w:tc>
        <w:tc>
          <w:tcPr>
            <w:tcW w:w="1528" w:type="dxa"/>
            <w:tcBorders>
              <w:top w:val="single" w:color="000000" w:sz="6" w:space="0"/>
              <w:left w:val="single" w:color="000000" w:sz="6" w:space="0"/>
              <w:bottom w:val="single" w:color="000000" w:sz="6" w:space="0"/>
              <w:right w:val="single" w:color="000000" w:sz="6" w:space="0"/>
            </w:tcBorders>
          </w:tcPr>
          <w:p>
            <w:pPr>
              <w:rPr>
                <w:rFonts w:ascii="Calibri" w:hAnsi="Calibri" w:eastAsia="宋体"/>
                <w:szCs w:val="21"/>
              </w:rPr>
            </w:pPr>
            <w:r>
              <w:rPr>
                <w:rFonts w:hint="eastAsia"/>
              </w:rPr>
              <w:t>领取年龄年期</w:t>
            </w:r>
          </w:p>
        </w:tc>
        <w:tc>
          <w:tcPr>
            <w:tcW w:w="1073" w:type="dxa"/>
            <w:tcBorders>
              <w:top w:val="single" w:color="000000" w:sz="6" w:space="0"/>
              <w:left w:val="single" w:color="000000" w:sz="6" w:space="0"/>
              <w:bottom w:val="single" w:color="000000" w:sz="6" w:space="0"/>
              <w:right w:val="single" w:color="000000" w:sz="6" w:space="0"/>
            </w:tcBorders>
            <w:vAlign w:val="center"/>
          </w:tcPr>
          <w:p>
            <w:pPr>
              <w:rPr>
                <w:rFonts w:ascii="Calibri" w:hAnsi="Calibri" w:eastAsia="宋体"/>
                <w:kern w:val="0"/>
                <w:szCs w:val="21"/>
              </w:rPr>
            </w:pPr>
            <w:r>
              <w:rPr>
                <w:rFonts w:hint="eastAsia"/>
                <w:kern w:val="0"/>
              </w:rPr>
              <w:t>String</w:t>
            </w:r>
          </w:p>
        </w:tc>
        <w:tc>
          <w:tcPr>
            <w:tcW w:w="688" w:type="dxa"/>
            <w:gridSpan w:val="2"/>
            <w:tcBorders>
              <w:top w:val="single" w:color="000000" w:sz="6" w:space="0"/>
              <w:left w:val="single" w:color="000000" w:sz="6" w:space="0"/>
              <w:bottom w:val="single" w:color="000000" w:sz="6" w:space="0"/>
              <w:right w:val="single" w:color="000000" w:sz="6" w:space="0"/>
            </w:tcBorders>
          </w:tcPr>
          <w:p>
            <w:pPr>
              <w:rPr>
                <w:rFonts w:ascii="Calibri" w:hAnsi="Calibri" w:eastAsia="宋体"/>
                <w:szCs w:val="21"/>
              </w:rPr>
            </w:pPr>
            <w:r>
              <w:rPr>
                <w:rFonts w:hint="eastAsia"/>
              </w:rPr>
              <w:t>N</w:t>
            </w:r>
          </w:p>
        </w:tc>
        <w:tc>
          <w:tcPr>
            <w:tcW w:w="690" w:type="dxa"/>
            <w:gridSpan w:val="2"/>
            <w:tcBorders>
              <w:top w:val="single" w:color="000000" w:sz="6" w:space="0"/>
              <w:left w:val="single" w:color="000000" w:sz="6" w:space="0"/>
              <w:bottom w:val="single" w:color="000000" w:sz="6" w:space="0"/>
              <w:right w:val="single" w:color="000000" w:sz="6" w:space="0"/>
            </w:tcBorders>
            <w:vAlign w:val="center"/>
          </w:tcPr>
          <w:p>
            <w:pPr>
              <w:rPr>
                <w:rFonts w:ascii="Calibri" w:hAnsi="Calibri" w:eastAsia="宋体" w:cs="Calibri"/>
                <w:color w:val="000000"/>
                <w:kern w:val="0"/>
                <w:sz w:val="20"/>
                <w:szCs w:val="20"/>
              </w:rPr>
            </w:pPr>
          </w:p>
        </w:tc>
        <w:tc>
          <w:tcPr>
            <w:tcW w:w="2616" w:type="dxa"/>
            <w:tcBorders>
              <w:top w:val="single" w:color="000000" w:sz="6" w:space="0"/>
              <w:left w:val="single" w:color="000000" w:sz="6" w:space="0"/>
              <w:bottom w:val="single" w:color="000000" w:sz="6" w:space="0"/>
              <w:right w:val="double" w:color="000000" w:sz="2" w:space="0"/>
            </w:tcBorders>
          </w:tcPr>
          <w:p>
            <w:pPr>
              <w:rPr>
                <w:rFonts w:ascii="Calibri" w:hAnsi="Calibri" w:eastAsia="宋体"/>
                <w:szCs w:val="21"/>
                <w:highlight w:val="green"/>
              </w:rPr>
            </w:pPr>
          </w:p>
        </w:tc>
      </w:tr>
      <w:tr>
        <w:tblPrEx>
          <w:tblCellMar>
            <w:top w:w="0" w:type="dxa"/>
            <w:left w:w="108" w:type="dxa"/>
            <w:bottom w:w="0" w:type="dxa"/>
            <w:right w:w="108" w:type="dxa"/>
          </w:tblCellMar>
        </w:tblPrEx>
        <w:trPr>
          <w:gridAfter w:val="1"/>
          <w:wAfter w:w="7" w:type="dxa"/>
          <w:trHeight w:val="226" w:hRule="atLeast"/>
          <w:jc w:val="center"/>
        </w:trPr>
        <w:tc>
          <w:tcPr>
            <w:tcW w:w="2045" w:type="dxa"/>
            <w:tcBorders>
              <w:top w:val="single" w:color="000000" w:sz="6" w:space="0"/>
              <w:left w:val="single" w:color="000000" w:sz="6" w:space="0"/>
              <w:bottom w:val="single" w:color="000000" w:sz="6" w:space="0"/>
              <w:right w:val="single" w:color="000000" w:sz="6" w:space="0"/>
            </w:tcBorders>
          </w:tcPr>
          <w:p>
            <w:pPr>
              <w:rPr>
                <w:rFonts w:ascii="Calibri" w:hAnsi="Calibri" w:eastAsia="宋体"/>
                <w:szCs w:val="21"/>
              </w:rPr>
            </w:pPr>
            <w:r>
              <w:t>GetYearFlag</w:t>
            </w:r>
          </w:p>
        </w:tc>
        <w:tc>
          <w:tcPr>
            <w:tcW w:w="1528" w:type="dxa"/>
            <w:tcBorders>
              <w:top w:val="single" w:color="000000" w:sz="6" w:space="0"/>
              <w:left w:val="single" w:color="000000" w:sz="6" w:space="0"/>
              <w:bottom w:val="single" w:color="000000" w:sz="6" w:space="0"/>
              <w:right w:val="single" w:color="000000" w:sz="6" w:space="0"/>
            </w:tcBorders>
          </w:tcPr>
          <w:p>
            <w:pPr>
              <w:rPr>
                <w:rFonts w:ascii="Calibri" w:hAnsi="Calibri" w:eastAsia="宋体"/>
                <w:szCs w:val="21"/>
              </w:rPr>
            </w:pPr>
            <w:r>
              <w:rPr>
                <w:rFonts w:hint="eastAsia"/>
              </w:rPr>
              <w:t>领取年龄年期标志</w:t>
            </w:r>
          </w:p>
        </w:tc>
        <w:tc>
          <w:tcPr>
            <w:tcW w:w="1073" w:type="dxa"/>
            <w:tcBorders>
              <w:top w:val="single" w:color="000000" w:sz="6" w:space="0"/>
              <w:left w:val="single" w:color="000000" w:sz="6" w:space="0"/>
              <w:bottom w:val="single" w:color="000000" w:sz="6" w:space="0"/>
              <w:right w:val="single" w:color="000000" w:sz="6" w:space="0"/>
            </w:tcBorders>
          </w:tcPr>
          <w:p>
            <w:pPr>
              <w:rPr>
                <w:rFonts w:ascii="Calibri" w:hAnsi="Calibri" w:eastAsia="宋体"/>
                <w:szCs w:val="21"/>
              </w:rPr>
            </w:pPr>
            <w:r>
              <w:rPr>
                <w:rFonts w:hint="eastAsia"/>
                <w:kern w:val="0"/>
              </w:rPr>
              <w:t>String</w:t>
            </w:r>
          </w:p>
        </w:tc>
        <w:tc>
          <w:tcPr>
            <w:tcW w:w="688" w:type="dxa"/>
            <w:gridSpan w:val="2"/>
            <w:tcBorders>
              <w:top w:val="single" w:color="000000" w:sz="6" w:space="0"/>
              <w:left w:val="single" w:color="000000" w:sz="6" w:space="0"/>
              <w:bottom w:val="single" w:color="000000" w:sz="6" w:space="0"/>
              <w:right w:val="single" w:color="000000" w:sz="6" w:space="0"/>
            </w:tcBorders>
            <w:vAlign w:val="center"/>
          </w:tcPr>
          <w:p>
            <w:pPr>
              <w:rPr>
                <w:rFonts w:ascii="Calibri" w:hAnsi="Calibri" w:eastAsia="宋体" w:cs="Calibri"/>
                <w:color w:val="000000"/>
                <w:kern w:val="0"/>
                <w:sz w:val="20"/>
                <w:szCs w:val="20"/>
              </w:rPr>
            </w:pPr>
            <w:r>
              <w:rPr>
                <w:rFonts w:hint="eastAsia" w:cs="Calibri"/>
                <w:color w:val="000000"/>
                <w:kern w:val="0"/>
                <w:sz w:val="20"/>
                <w:szCs w:val="20"/>
              </w:rPr>
              <w:t>N</w:t>
            </w:r>
          </w:p>
        </w:tc>
        <w:tc>
          <w:tcPr>
            <w:tcW w:w="690" w:type="dxa"/>
            <w:gridSpan w:val="2"/>
            <w:tcBorders>
              <w:top w:val="single" w:color="000000" w:sz="6" w:space="0"/>
              <w:left w:val="single" w:color="000000" w:sz="6" w:space="0"/>
              <w:bottom w:val="single" w:color="000000" w:sz="6" w:space="0"/>
              <w:right w:val="single" w:color="000000" w:sz="6" w:space="0"/>
            </w:tcBorders>
            <w:vAlign w:val="center"/>
          </w:tcPr>
          <w:p>
            <w:pPr>
              <w:rPr>
                <w:rFonts w:ascii="Calibri" w:hAnsi="Calibri" w:eastAsia="宋体" w:cs="Calibri"/>
                <w:color w:val="000000"/>
                <w:kern w:val="0"/>
                <w:sz w:val="20"/>
                <w:szCs w:val="20"/>
              </w:rPr>
            </w:pPr>
          </w:p>
        </w:tc>
        <w:tc>
          <w:tcPr>
            <w:tcW w:w="2616" w:type="dxa"/>
            <w:tcBorders>
              <w:top w:val="single" w:color="000000" w:sz="6" w:space="0"/>
              <w:left w:val="single" w:color="000000" w:sz="6" w:space="0"/>
              <w:bottom w:val="single" w:color="000000" w:sz="6" w:space="0"/>
              <w:right w:val="double" w:color="000000" w:sz="2" w:space="0"/>
            </w:tcBorders>
          </w:tcPr>
          <w:p>
            <w:pPr>
              <w:rPr>
                <w:rFonts w:ascii="Calibri" w:hAnsi="Calibri" w:eastAsia="宋体"/>
                <w:szCs w:val="21"/>
                <w:highlight w:val="green"/>
              </w:rPr>
            </w:pPr>
          </w:p>
        </w:tc>
      </w:tr>
      <w:tr>
        <w:tblPrEx>
          <w:tblCellMar>
            <w:top w:w="0" w:type="dxa"/>
            <w:left w:w="108" w:type="dxa"/>
            <w:bottom w:w="0" w:type="dxa"/>
            <w:right w:w="108" w:type="dxa"/>
          </w:tblCellMar>
        </w:tblPrEx>
        <w:trPr>
          <w:gridAfter w:val="1"/>
          <w:wAfter w:w="7" w:type="dxa"/>
          <w:trHeight w:val="226" w:hRule="atLeast"/>
          <w:jc w:val="center"/>
        </w:trPr>
        <w:tc>
          <w:tcPr>
            <w:tcW w:w="2045" w:type="dxa"/>
            <w:tcBorders>
              <w:top w:val="single" w:color="000000" w:sz="6" w:space="0"/>
              <w:left w:val="single" w:color="000000" w:sz="6" w:space="0"/>
              <w:bottom w:val="single" w:color="000000" w:sz="6" w:space="0"/>
              <w:right w:val="single" w:color="000000" w:sz="6" w:space="0"/>
            </w:tcBorders>
          </w:tcPr>
          <w:p>
            <w:pPr>
              <w:rPr>
                <w:rFonts w:ascii="Calibri" w:hAnsi="Calibri" w:eastAsia="宋体"/>
                <w:szCs w:val="21"/>
              </w:rPr>
            </w:pPr>
            <w:r>
              <w:t>AutoRenewFlag</w:t>
            </w:r>
          </w:p>
        </w:tc>
        <w:tc>
          <w:tcPr>
            <w:tcW w:w="1528" w:type="dxa"/>
            <w:tcBorders>
              <w:top w:val="single" w:color="000000" w:sz="6" w:space="0"/>
              <w:left w:val="single" w:color="000000" w:sz="6" w:space="0"/>
              <w:bottom w:val="single" w:color="000000" w:sz="6" w:space="0"/>
              <w:right w:val="single" w:color="000000" w:sz="6" w:space="0"/>
            </w:tcBorders>
          </w:tcPr>
          <w:p>
            <w:pPr>
              <w:rPr>
                <w:rFonts w:ascii="Calibri" w:hAnsi="Calibri" w:eastAsia="宋体"/>
                <w:szCs w:val="21"/>
              </w:rPr>
            </w:pPr>
            <w:r>
              <w:rPr>
                <w:rFonts w:hint="eastAsia"/>
              </w:rPr>
              <w:t>是否自动续保</w:t>
            </w:r>
          </w:p>
        </w:tc>
        <w:tc>
          <w:tcPr>
            <w:tcW w:w="1073" w:type="dxa"/>
            <w:tcBorders>
              <w:top w:val="single" w:color="000000" w:sz="6" w:space="0"/>
              <w:left w:val="single" w:color="000000" w:sz="6" w:space="0"/>
              <w:bottom w:val="single" w:color="000000" w:sz="6" w:space="0"/>
              <w:right w:val="single" w:color="000000" w:sz="6" w:space="0"/>
            </w:tcBorders>
          </w:tcPr>
          <w:p>
            <w:pPr>
              <w:rPr>
                <w:rFonts w:ascii="Calibri" w:hAnsi="Calibri" w:eastAsia="宋体"/>
                <w:szCs w:val="21"/>
              </w:rPr>
            </w:pPr>
            <w:r>
              <w:rPr>
                <w:rFonts w:hint="eastAsia"/>
                <w:kern w:val="0"/>
              </w:rPr>
              <w:t>String</w:t>
            </w:r>
          </w:p>
        </w:tc>
        <w:tc>
          <w:tcPr>
            <w:tcW w:w="688" w:type="dxa"/>
            <w:gridSpan w:val="2"/>
            <w:tcBorders>
              <w:top w:val="single" w:color="000000" w:sz="6" w:space="0"/>
              <w:left w:val="single" w:color="000000" w:sz="6" w:space="0"/>
              <w:bottom w:val="single" w:color="000000" w:sz="6" w:space="0"/>
              <w:right w:val="single" w:color="000000" w:sz="6" w:space="0"/>
            </w:tcBorders>
          </w:tcPr>
          <w:p>
            <w:pPr>
              <w:rPr>
                <w:rFonts w:ascii="Calibri" w:hAnsi="Calibri" w:eastAsia="宋体"/>
                <w:szCs w:val="21"/>
              </w:rPr>
            </w:pPr>
            <w:r>
              <w:t>N</w:t>
            </w:r>
          </w:p>
        </w:tc>
        <w:tc>
          <w:tcPr>
            <w:tcW w:w="690" w:type="dxa"/>
            <w:gridSpan w:val="2"/>
            <w:tcBorders>
              <w:top w:val="single" w:color="000000" w:sz="6" w:space="0"/>
              <w:left w:val="single" w:color="000000" w:sz="6" w:space="0"/>
              <w:bottom w:val="single" w:color="000000" w:sz="6" w:space="0"/>
              <w:right w:val="single" w:color="000000" w:sz="6" w:space="0"/>
            </w:tcBorders>
            <w:vAlign w:val="center"/>
          </w:tcPr>
          <w:p>
            <w:pPr>
              <w:rPr>
                <w:rFonts w:ascii="Calibri" w:hAnsi="Calibri" w:eastAsia="宋体" w:cs="Calibri"/>
                <w:color w:val="000000"/>
                <w:kern w:val="0"/>
                <w:sz w:val="20"/>
                <w:szCs w:val="20"/>
              </w:rPr>
            </w:pPr>
          </w:p>
        </w:tc>
        <w:tc>
          <w:tcPr>
            <w:tcW w:w="2616" w:type="dxa"/>
            <w:tcBorders>
              <w:top w:val="single" w:color="000000" w:sz="6" w:space="0"/>
              <w:left w:val="single" w:color="000000" w:sz="6" w:space="0"/>
              <w:bottom w:val="single" w:color="000000" w:sz="6" w:space="0"/>
              <w:right w:val="double" w:color="000000" w:sz="2" w:space="0"/>
            </w:tcBorders>
          </w:tcPr>
          <w:p>
            <w:pPr>
              <w:rPr>
                <w:rFonts w:ascii="Calibri" w:hAnsi="Calibri" w:eastAsia="宋体"/>
                <w:szCs w:val="21"/>
                <w:highlight w:val="green"/>
              </w:rPr>
            </w:pPr>
          </w:p>
        </w:tc>
      </w:tr>
      <w:tr>
        <w:tblPrEx>
          <w:tblCellMar>
            <w:top w:w="0" w:type="dxa"/>
            <w:left w:w="108" w:type="dxa"/>
            <w:bottom w:w="0" w:type="dxa"/>
            <w:right w:w="108" w:type="dxa"/>
          </w:tblCellMar>
        </w:tblPrEx>
        <w:trPr>
          <w:gridAfter w:val="1"/>
          <w:wAfter w:w="7" w:type="dxa"/>
          <w:trHeight w:val="226" w:hRule="atLeast"/>
          <w:jc w:val="center"/>
        </w:trPr>
        <w:tc>
          <w:tcPr>
            <w:tcW w:w="2045" w:type="dxa"/>
            <w:tcBorders>
              <w:top w:val="single" w:color="000000" w:sz="6" w:space="0"/>
              <w:left w:val="single" w:color="000000" w:sz="6" w:space="0"/>
              <w:bottom w:val="single" w:color="000000" w:sz="6" w:space="0"/>
              <w:right w:val="single" w:color="000000" w:sz="6" w:space="0"/>
            </w:tcBorders>
          </w:tcPr>
          <w:p>
            <w:pPr>
              <w:rPr>
                <w:rFonts w:ascii="Calibri" w:hAnsi="Calibri" w:eastAsia="宋体"/>
                <w:szCs w:val="21"/>
              </w:rPr>
            </w:pPr>
            <w:r>
              <w:t>AutoPayFlag</w:t>
            </w:r>
          </w:p>
        </w:tc>
        <w:tc>
          <w:tcPr>
            <w:tcW w:w="1528" w:type="dxa"/>
            <w:tcBorders>
              <w:top w:val="single" w:color="000000" w:sz="6" w:space="0"/>
              <w:left w:val="single" w:color="000000" w:sz="6" w:space="0"/>
              <w:bottom w:val="single" w:color="000000" w:sz="6" w:space="0"/>
              <w:right w:val="single" w:color="000000" w:sz="6" w:space="0"/>
            </w:tcBorders>
          </w:tcPr>
          <w:p>
            <w:pPr>
              <w:rPr>
                <w:rFonts w:ascii="Calibri" w:hAnsi="Calibri" w:eastAsia="宋体"/>
                <w:szCs w:val="21"/>
              </w:rPr>
            </w:pPr>
            <w:r>
              <w:rPr>
                <w:rFonts w:hint="eastAsia"/>
              </w:rPr>
              <w:t>是否自动垫交</w:t>
            </w:r>
          </w:p>
        </w:tc>
        <w:tc>
          <w:tcPr>
            <w:tcW w:w="1073" w:type="dxa"/>
            <w:tcBorders>
              <w:top w:val="single" w:color="000000" w:sz="6" w:space="0"/>
              <w:left w:val="single" w:color="000000" w:sz="6" w:space="0"/>
              <w:bottom w:val="single" w:color="000000" w:sz="6" w:space="0"/>
              <w:right w:val="single" w:color="000000" w:sz="6" w:space="0"/>
            </w:tcBorders>
            <w:vAlign w:val="center"/>
          </w:tcPr>
          <w:p>
            <w:pPr>
              <w:rPr>
                <w:rFonts w:ascii="Calibri" w:hAnsi="Calibri" w:eastAsia="宋体"/>
                <w:kern w:val="0"/>
                <w:szCs w:val="21"/>
              </w:rPr>
            </w:pPr>
            <w:r>
              <w:rPr>
                <w:rFonts w:hint="eastAsia"/>
                <w:kern w:val="0"/>
              </w:rPr>
              <w:t>String</w:t>
            </w:r>
          </w:p>
        </w:tc>
        <w:tc>
          <w:tcPr>
            <w:tcW w:w="688" w:type="dxa"/>
            <w:gridSpan w:val="2"/>
            <w:tcBorders>
              <w:top w:val="single" w:color="000000" w:sz="6" w:space="0"/>
              <w:left w:val="single" w:color="000000" w:sz="6" w:space="0"/>
              <w:bottom w:val="single" w:color="000000" w:sz="6" w:space="0"/>
              <w:right w:val="single" w:color="000000" w:sz="6" w:space="0"/>
            </w:tcBorders>
            <w:vAlign w:val="center"/>
          </w:tcPr>
          <w:p>
            <w:pPr>
              <w:rPr>
                <w:rFonts w:ascii="Calibri" w:hAnsi="Calibri" w:eastAsia="宋体" w:cs="Calibri"/>
                <w:color w:val="000000"/>
                <w:kern w:val="0"/>
                <w:sz w:val="20"/>
                <w:szCs w:val="20"/>
              </w:rPr>
            </w:pPr>
            <w:r>
              <w:rPr>
                <w:rFonts w:hint="eastAsia" w:ascii="Calibri" w:hAnsi="Calibri" w:eastAsia="宋体" w:cs="Calibri"/>
                <w:color w:val="000000"/>
                <w:kern w:val="0"/>
                <w:sz w:val="20"/>
                <w:szCs w:val="20"/>
              </w:rPr>
              <w:t>N</w:t>
            </w:r>
          </w:p>
        </w:tc>
        <w:tc>
          <w:tcPr>
            <w:tcW w:w="690" w:type="dxa"/>
            <w:gridSpan w:val="2"/>
            <w:tcBorders>
              <w:top w:val="single" w:color="000000" w:sz="6" w:space="0"/>
              <w:left w:val="single" w:color="000000" w:sz="6" w:space="0"/>
              <w:bottom w:val="single" w:color="000000" w:sz="6" w:space="0"/>
              <w:right w:val="single" w:color="000000" w:sz="6" w:space="0"/>
            </w:tcBorders>
            <w:vAlign w:val="center"/>
          </w:tcPr>
          <w:p>
            <w:pPr>
              <w:rPr>
                <w:rFonts w:ascii="Calibri" w:hAnsi="Calibri" w:eastAsia="宋体" w:cs="Calibri"/>
                <w:color w:val="000000"/>
                <w:kern w:val="0"/>
                <w:sz w:val="20"/>
                <w:szCs w:val="20"/>
              </w:rPr>
            </w:pPr>
          </w:p>
        </w:tc>
        <w:tc>
          <w:tcPr>
            <w:tcW w:w="2616" w:type="dxa"/>
            <w:tcBorders>
              <w:top w:val="single" w:color="000000" w:sz="6" w:space="0"/>
              <w:left w:val="single" w:color="000000" w:sz="6" w:space="0"/>
              <w:bottom w:val="single" w:color="000000" w:sz="6" w:space="0"/>
              <w:right w:val="double" w:color="000000" w:sz="2" w:space="0"/>
            </w:tcBorders>
          </w:tcPr>
          <w:p>
            <w:pPr>
              <w:rPr>
                <w:rFonts w:ascii="Calibri" w:hAnsi="Calibri" w:eastAsia="宋体"/>
                <w:szCs w:val="21"/>
                <w:highlight w:val="green"/>
              </w:rPr>
            </w:pPr>
          </w:p>
        </w:tc>
      </w:tr>
    </w:tbl>
    <w:p/>
    <w:p>
      <w:pPr>
        <w:pStyle w:val="4"/>
        <w:rPr>
          <w:rFonts w:asciiTheme="minorHAnsi"/>
          <w:szCs w:val="21"/>
        </w:rPr>
      </w:pPr>
      <w:r>
        <w:rPr>
          <w:rFonts w:hint="eastAsia" w:asciiTheme="minorHAnsi"/>
          <w:szCs w:val="21"/>
        </w:rPr>
        <w:t>返回报文样例及说明</w:t>
      </w:r>
    </w:p>
    <w:p>
      <w:pPr>
        <w:pStyle w:val="5"/>
        <w:numPr>
          <w:ilvl w:val="0"/>
          <w:numId w:val="2"/>
        </w:numPr>
      </w:pPr>
      <w:r>
        <w:rPr>
          <w:rFonts w:hint="eastAsia"/>
        </w:rPr>
        <w:t>返回报文样例</w:t>
      </w:r>
    </w:p>
    <w:p/>
    <w:p>
      <w:r>
        <w:rPr>
          <w:rFonts w:hint="eastAsia"/>
          <w:szCs w:val="21"/>
        </w:rPr>
        <w:t>报文样例</w:t>
      </w:r>
    </w:p>
    <w:tbl>
      <w:tblPr>
        <w:tblStyle w:val="24"/>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56" w:type="dxa"/>
          </w:tcPr>
          <w:p>
            <w:pPr>
              <w:rPr>
                <w:szCs w:val="21"/>
              </w:rPr>
            </w:pPr>
            <w:r>
              <w:rPr>
                <w:szCs w:val="21"/>
              </w:rPr>
              <w:t>&lt;?xml version="1.0" encoding="utf-8"?&gt;</w:t>
            </w:r>
          </w:p>
          <w:p>
            <w:pPr>
              <w:rPr>
                <w:szCs w:val="21"/>
              </w:rPr>
            </w:pPr>
          </w:p>
          <w:p>
            <w:pPr>
              <w:rPr>
                <w:szCs w:val="21"/>
              </w:rPr>
            </w:pPr>
            <w:r>
              <w:rPr>
                <w:szCs w:val="21"/>
              </w:rPr>
              <w:t xml:space="preserve">&lt;TradeData&gt; </w:t>
            </w:r>
          </w:p>
          <w:p>
            <w:pPr>
              <w:rPr>
                <w:szCs w:val="21"/>
              </w:rPr>
            </w:pPr>
            <w:r>
              <w:rPr>
                <w:szCs w:val="21"/>
              </w:rPr>
              <w:t xml:space="preserve">  &lt;BaseInfo&gt; </w:t>
            </w:r>
          </w:p>
          <w:p>
            <w:pPr>
              <w:rPr>
                <w:szCs w:val="21"/>
              </w:rPr>
            </w:pPr>
            <w:r>
              <w:rPr>
                <w:rFonts w:hint="eastAsia"/>
                <w:szCs w:val="21"/>
              </w:rPr>
              <w:t xml:space="preserve">    &lt;!--交易日期--&gt;  </w:t>
            </w:r>
          </w:p>
          <w:p>
            <w:pPr>
              <w:rPr>
                <w:szCs w:val="21"/>
              </w:rPr>
            </w:pPr>
            <w:r>
              <w:rPr>
                <w:szCs w:val="21"/>
              </w:rPr>
              <w:t xml:space="preserve">    &lt;TranDate&gt;20171020&lt;/TranDate&gt;  </w:t>
            </w:r>
          </w:p>
          <w:p>
            <w:pPr>
              <w:rPr>
                <w:szCs w:val="21"/>
              </w:rPr>
            </w:pPr>
            <w:r>
              <w:rPr>
                <w:rFonts w:hint="eastAsia"/>
                <w:szCs w:val="21"/>
              </w:rPr>
              <w:t xml:space="preserve">    &lt;!--交易时间--&gt;  </w:t>
            </w:r>
          </w:p>
          <w:p>
            <w:pPr>
              <w:rPr>
                <w:szCs w:val="21"/>
              </w:rPr>
            </w:pPr>
            <w:r>
              <w:rPr>
                <w:szCs w:val="21"/>
              </w:rPr>
              <w:t xml:space="preserve">    &lt;TranTime&gt;133408&lt;/TranTime&gt;  </w:t>
            </w:r>
          </w:p>
          <w:p>
            <w:pPr>
              <w:rPr>
                <w:szCs w:val="21"/>
              </w:rPr>
            </w:pPr>
            <w:r>
              <w:rPr>
                <w:rFonts w:hint="eastAsia"/>
                <w:szCs w:val="21"/>
              </w:rPr>
              <w:t xml:space="preserve">    &lt;!--交易流水号--&gt;  </w:t>
            </w:r>
          </w:p>
          <w:p>
            <w:pPr>
              <w:rPr>
                <w:szCs w:val="21"/>
              </w:rPr>
            </w:pPr>
            <w:r>
              <w:rPr>
                <w:szCs w:val="21"/>
              </w:rPr>
              <w:t xml:space="preserve">    &lt;TranNo&gt;T00020171012000000029359&lt;/TranNo&gt;  </w:t>
            </w:r>
          </w:p>
          <w:p>
            <w:pPr>
              <w:rPr>
                <w:szCs w:val="21"/>
              </w:rPr>
            </w:pPr>
            <w:r>
              <w:rPr>
                <w:rFonts w:hint="eastAsia"/>
                <w:szCs w:val="21"/>
              </w:rPr>
              <w:t xml:space="preserve">    &lt;!--接口编码 06-保费试算--&gt;  </w:t>
            </w:r>
          </w:p>
          <w:p>
            <w:pPr>
              <w:rPr>
                <w:szCs w:val="21"/>
              </w:rPr>
            </w:pPr>
            <w:r>
              <w:rPr>
                <w:szCs w:val="21"/>
              </w:rPr>
              <w:t xml:space="preserve">    &lt;FuncFlag&gt;06&lt;/FuncFlag&gt;  </w:t>
            </w:r>
          </w:p>
          <w:p>
            <w:pPr>
              <w:rPr>
                <w:szCs w:val="21"/>
              </w:rPr>
            </w:pPr>
            <w:r>
              <w:rPr>
                <w:rFonts w:hint="eastAsia"/>
                <w:szCs w:val="21"/>
              </w:rPr>
              <w:t xml:space="preserve">    &lt;!--渠道编码--&gt;  </w:t>
            </w:r>
          </w:p>
          <w:p>
            <w:pPr>
              <w:rPr>
                <w:szCs w:val="21"/>
              </w:rPr>
            </w:pPr>
            <w:r>
              <w:rPr>
                <w:szCs w:val="21"/>
              </w:rPr>
              <w:t xml:space="preserve">    &lt;AccessCode&gt;ybt&lt;/AccessCode&gt;  </w:t>
            </w:r>
          </w:p>
          <w:p>
            <w:pPr>
              <w:rPr>
                <w:szCs w:val="21"/>
              </w:rPr>
            </w:pPr>
            <w:r>
              <w:rPr>
                <w:rFonts w:hint="eastAsia"/>
                <w:szCs w:val="21"/>
              </w:rPr>
              <w:t xml:space="preserve">    &lt;!--交易标志 1-成功 0-失败--&gt;  </w:t>
            </w:r>
          </w:p>
          <w:p>
            <w:pPr>
              <w:rPr>
                <w:szCs w:val="21"/>
              </w:rPr>
            </w:pPr>
            <w:r>
              <w:rPr>
                <w:szCs w:val="21"/>
              </w:rPr>
              <w:t xml:space="preserve">    &lt;TranFlag/&gt;  </w:t>
            </w:r>
          </w:p>
          <w:p>
            <w:pPr>
              <w:rPr>
                <w:szCs w:val="21"/>
              </w:rPr>
            </w:pPr>
            <w:r>
              <w:rPr>
                <w:rFonts w:hint="eastAsia"/>
                <w:szCs w:val="21"/>
              </w:rPr>
              <w:t xml:space="preserve">    &lt;!--错误信息--&gt;  </w:t>
            </w:r>
          </w:p>
          <w:p>
            <w:pPr>
              <w:rPr>
                <w:szCs w:val="21"/>
              </w:rPr>
            </w:pPr>
            <w:r>
              <w:rPr>
                <w:szCs w:val="21"/>
              </w:rPr>
              <w:t xml:space="preserve">    &lt;ErrorMessage/&gt; </w:t>
            </w:r>
          </w:p>
          <w:p>
            <w:pPr>
              <w:rPr>
                <w:szCs w:val="21"/>
              </w:rPr>
            </w:pPr>
            <w:r>
              <w:rPr>
                <w:szCs w:val="21"/>
              </w:rPr>
              <w:t xml:space="preserve">  &lt;/BaseInfo&gt;  </w:t>
            </w:r>
          </w:p>
          <w:p>
            <w:pPr>
              <w:rPr>
                <w:szCs w:val="21"/>
              </w:rPr>
            </w:pPr>
            <w:r>
              <w:rPr>
                <w:szCs w:val="21"/>
              </w:rPr>
              <w:t xml:space="preserve">  &lt;OutputData&gt; </w:t>
            </w:r>
          </w:p>
          <w:p>
            <w:pPr>
              <w:rPr>
                <w:szCs w:val="21"/>
              </w:rPr>
            </w:pPr>
            <w:r>
              <w:rPr>
                <w:szCs w:val="21"/>
              </w:rPr>
              <w:t xml:space="preserve">    &lt;TotalPrem&gt;18568.00&lt;/TotalPrem&gt;  </w:t>
            </w:r>
          </w:p>
          <w:p>
            <w:pPr>
              <w:rPr>
                <w:szCs w:val="21"/>
              </w:rPr>
            </w:pPr>
            <w:r>
              <w:rPr>
                <w:szCs w:val="21"/>
              </w:rPr>
              <w:tab/>
            </w:r>
            <w:r>
              <w:rPr>
                <w:szCs w:val="21"/>
              </w:rPr>
              <w:t>&lt;CommonInfo&gt;</w:t>
            </w:r>
          </w:p>
          <w:p>
            <w:pPr>
              <w:rPr>
                <w:szCs w:val="21"/>
              </w:rPr>
            </w:pPr>
            <w:r>
              <w:rPr>
                <w:rFonts w:hint="eastAsia"/>
                <w:szCs w:val="21"/>
              </w:rPr>
              <w:tab/>
            </w:r>
            <w:r>
              <w:rPr>
                <w:rFonts w:hint="eastAsia"/>
                <w:szCs w:val="21"/>
              </w:rPr>
              <w:t xml:space="preserve">    &lt;!--保险公司编码--&gt;</w:t>
            </w:r>
          </w:p>
          <w:p>
            <w:pPr>
              <w:rPr>
                <w:szCs w:val="21"/>
              </w:rPr>
            </w:pPr>
            <w:r>
              <w:rPr>
                <w:szCs w:val="21"/>
              </w:rPr>
              <w:tab/>
            </w:r>
            <w:r>
              <w:rPr>
                <w:szCs w:val="21"/>
              </w:rPr>
              <w:tab/>
            </w:r>
            <w:r>
              <w:rPr>
                <w:szCs w:val="21"/>
              </w:rPr>
              <w:t>&lt;CarrierCode&gt;102&lt;/CarrierCode&gt;</w:t>
            </w:r>
          </w:p>
          <w:p>
            <w:pPr>
              <w:rPr>
                <w:szCs w:val="21"/>
              </w:rPr>
            </w:pPr>
            <w:r>
              <w:rPr>
                <w:rFonts w:hint="eastAsia"/>
                <w:szCs w:val="21"/>
              </w:rPr>
              <w:tab/>
            </w:r>
            <w:r>
              <w:rPr>
                <w:rFonts w:hint="eastAsia"/>
                <w:szCs w:val="21"/>
              </w:rPr>
              <w:tab/>
            </w:r>
            <w:r>
              <w:rPr>
                <w:rFonts w:hint="eastAsia"/>
                <w:szCs w:val="21"/>
              </w:rPr>
              <w:t>&lt;!--银行代码--&gt;</w:t>
            </w:r>
          </w:p>
          <w:p>
            <w:pPr>
              <w:rPr>
                <w:szCs w:val="21"/>
              </w:rPr>
            </w:pPr>
            <w:r>
              <w:rPr>
                <w:szCs w:val="21"/>
              </w:rPr>
              <w:tab/>
            </w:r>
            <w:r>
              <w:rPr>
                <w:szCs w:val="21"/>
              </w:rPr>
              <w:tab/>
            </w:r>
            <w:r>
              <w:rPr>
                <w:szCs w:val="21"/>
              </w:rPr>
              <w:t>&lt;BankCode&gt;06&lt;/BankCode&gt;</w:t>
            </w:r>
          </w:p>
          <w:p>
            <w:pPr>
              <w:rPr>
                <w:szCs w:val="21"/>
              </w:rPr>
            </w:pPr>
            <w:r>
              <w:rPr>
                <w:rFonts w:hint="eastAsia"/>
                <w:szCs w:val="21"/>
              </w:rPr>
              <w:tab/>
            </w:r>
            <w:r>
              <w:rPr>
                <w:rFonts w:hint="eastAsia"/>
                <w:szCs w:val="21"/>
              </w:rPr>
              <w:tab/>
            </w:r>
            <w:r>
              <w:rPr>
                <w:rFonts w:hint="eastAsia"/>
                <w:szCs w:val="21"/>
              </w:rPr>
              <w:t>&lt;!--地区代码--&gt;</w:t>
            </w:r>
          </w:p>
          <w:p>
            <w:pPr>
              <w:rPr>
                <w:szCs w:val="21"/>
              </w:rPr>
            </w:pPr>
            <w:r>
              <w:rPr>
                <w:szCs w:val="21"/>
              </w:rPr>
              <w:tab/>
            </w:r>
            <w:r>
              <w:rPr>
                <w:szCs w:val="21"/>
              </w:rPr>
              <w:tab/>
            </w:r>
            <w:r>
              <w:rPr>
                <w:szCs w:val="21"/>
              </w:rPr>
              <w:t>&lt;RegionCode&gt;0755&lt;/RegionCode&gt;</w:t>
            </w:r>
          </w:p>
          <w:p>
            <w:pPr>
              <w:rPr>
                <w:szCs w:val="21"/>
              </w:rPr>
            </w:pPr>
            <w:r>
              <w:rPr>
                <w:rFonts w:hint="eastAsia"/>
                <w:szCs w:val="21"/>
              </w:rPr>
              <w:tab/>
            </w:r>
            <w:r>
              <w:rPr>
                <w:rFonts w:hint="eastAsia"/>
                <w:szCs w:val="21"/>
              </w:rPr>
              <w:tab/>
            </w:r>
            <w:r>
              <w:rPr>
                <w:rFonts w:hint="eastAsia"/>
                <w:szCs w:val="21"/>
              </w:rPr>
              <w:t>&lt;!--网点代码--&gt;</w:t>
            </w:r>
          </w:p>
          <w:p>
            <w:pPr>
              <w:rPr>
                <w:szCs w:val="21"/>
              </w:rPr>
            </w:pPr>
            <w:r>
              <w:rPr>
                <w:szCs w:val="21"/>
              </w:rPr>
              <w:tab/>
            </w:r>
            <w:r>
              <w:rPr>
                <w:szCs w:val="21"/>
              </w:rPr>
              <w:tab/>
            </w:r>
            <w:r>
              <w:rPr>
                <w:szCs w:val="21"/>
              </w:rPr>
              <w:t>&lt;BranchCode&gt;755512&lt;/BranchCode&gt;</w:t>
            </w:r>
          </w:p>
          <w:p>
            <w:pPr>
              <w:rPr>
                <w:szCs w:val="21"/>
              </w:rPr>
            </w:pPr>
            <w:r>
              <w:rPr>
                <w:rFonts w:hint="eastAsia"/>
                <w:szCs w:val="21"/>
              </w:rPr>
              <w:tab/>
            </w:r>
            <w:r>
              <w:rPr>
                <w:rFonts w:hint="eastAsia"/>
                <w:szCs w:val="21"/>
              </w:rPr>
              <w:tab/>
            </w:r>
            <w:r>
              <w:rPr>
                <w:rFonts w:hint="eastAsia"/>
                <w:szCs w:val="21"/>
              </w:rPr>
              <w:t>&lt;!--柜员代码--&gt;</w:t>
            </w:r>
            <w:r>
              <w:rPr>
                <w:rFonts w:hint="eastAsia"/>
                <w:szCs w:val="21"/>
              </w:rPr>
              <w:tab/>
            </w:r>
          </w:p>
          <w:p>
            <w:pPr>
              <w:rPr>
                <w:szCs w:val="21"/>
              </w:rPr>
            </w:pPr>
            <w:r>
              <w:rPr>
                <w:szCs w:val="21"/>
              </w:rPr>
              <w:tab/>
            </w:r>
            <w:r>
              <w:rPr>
                <w:szCs w:val="21"/>
              </w:rPr>
              <w:tab/>
            </w:r>
            <w:r>
              <w:rPr>
                <w:szCs w:val="21"/>
              </w:rPr>
              <w:t>&lt;TellerCode&gt;755333&lt;/TellerCode&gt;</w:t>
            </w:r>
          </w:p>
          <w:p>
            <w:pPr>
              <w:rPr>
                <w:szCs w:val="21"/>
              </w:rPr>
            </w:pPr>
            <w:r>
              <w:rPr>
                <w:szCs w:val="21"/>
              </w:rPr>
              <w:tab/>
            </w:r>
            <w:r>
              <w:rPr>
                <w:szCs w:val="21"/>
              </w:rPr>
              <w:t>&lt;/CommonInfo&gt;</w:t>
            </w:r>
          </w:p>
          <w:p>
            <w:pPr>
              <w:rPr>
                <w:szCs w:val="21"/>
              </w:rPr>
            </w:pPr>
            <w:r>
              <w:rPr>
                <w:szCs w:val="21"/>
              </w:rPr>
              <w:t xml:space="preserve">    &lt;CalPremList&gt; </w:t>
            </w:r>
          </w:p>
          <w:p>
            <w:pPr>
              <w:rPr>
                <w:szCs w:val="21"/>
              </w:rPr>
            </w:pPr>
            <w:r>
              <w:rPr>
                <w:szCs w:val="21"/>
              </w:rPr>
              <w:t xml:space="preserve">      &lt;CalPremInfo&gt; </w:t>
            </w:r>
          </w:p>
          <w:p>
            <w:pPr>
              <w:rPr>
                <w:szCs w:val="21"/>
              </w:rPr>
            </w:pPr>
            <w:r>
              <w:rPr>
                <w:szCs w:val="21"/>
              </w:rPr>
              <w:t xml:space="preserve">        &lt;AppntInfo&gt; </w:t>
            </w:r>
          </w:p>
          <w:p>
            <w:pPr>
              <w:rPr>
                <w:szCs w:val="21"/>
              </w:rPr>
            </w:pPr>
            <w:r>
              <w:rPr>
                <w:rFonts w:hint="eastAsia"/>
                <w:szCs w:val="21"/>
              </w:rPr>
              <w:t xml:space="preserve">          &lt;!--投保人姓名 可空--&gt;  </w:t>
            </w:r>
          </w:p>
          <w:p>
            <w:pPr>
              <w:rPr>
                <w:szCs w:val="21"/>
              </w:rPr>
            </w:pPr>
            <w:r>
              <w:rPr>
                <w:rFonts w:hint="eastAsia"/>
                <w:szCs w:val="21"/>
              </w:rPr>
              <w:t xml:space="preserve">          &lt;AppntName&gt;李婧&lt;/AppntName&gt;  </w:t>
            </w:r>
          </w:p>
          <w:p>
            <w:pPr>
              <w:rPr>
                <w:szCs w:val="21"/>
              </w:rPr>
            </w:pPr>
            <w:r>
              <w:rPr>
                <w:rFonts w:hint="eastAsia"/>
                <w:szCs w:val="21"/>
              </w:rPr>
              <w:t xml:space="preserve">          &lt;!--投保人性别 可空--&gt;  </w:t>
            </w:r>
          </w:p>
          <w:p>
            <w:pPr>
              <w:rPr>
                <w:szCs w:val="21"/>
              </w:rPr>
            </w:pPr>
            <w:r>
              <w:rPr>
                <w:szCs w:val="21"/>
              </w:rPr>
              <w:t xml:space="preserve">          &lt;AppntSex&gt;1&lt;/AppntSex&gt;  </w:t>
            </w:r>
          </w:p>
          <w:p>
            <w:pPr>
              <w:rPr>
                <w:szCs w:val="21"/>
              </w:rPr>
            </w:pPr>
            <w:r>
              <w:rPr>
                <w:rFonts w:hint="eastAsia"/>
                <w:szCs w:val="21"/>
              </w:rPr>
              <w:t xml:space="preserve">          &lt;!--投保人生日yyyyMMdd 可空--&gt;  </w:t>
            </w:r>
          </w:p>
          <w:p>
            <w:pPr>
              <w:rPr>
                <w:szCs w:val="21"/>
              </w:rPr>
            </w:pPr>
            <w:r>
              <w:rPr>
                <w:szCs w:val="21"/>
              </w:rPr>
              <w:t xml:space="preserve">          &lt;AppntBirthday&gt;19830616&lt;/AppntBirthday&gt;  </w:t>
            </w:r>
          </w:p>
          <w:p>
            <w:pPr>
              <w:rPr>
                <w:szCs w:val="21"/>
              </w:rPr>
            </w:pPr>
            <w:r>
              <w:rPr>
                <w:rFonts w:hint="eastAsia"/>
                <w:szCs w:val="21"/>
              </w:rPr>
              <w:t xml:space="preserve">          &lt;!--投保人职业代码 可空--&gt;  </w:t>
            </w:r>
          </w:p>
          <w:p>
            <w:pPr>
              <w:rPr>
                <w:szCs w:val="21"/>
              </w:rPr>
            </w:pPr>
            <w:r>
              <w:rPr>
                <w:szCs w:val="21"/>
              </w:rPr>
              <w:t xml:space="preserve">          &lt;OccupationCode&gt;1901003&lt;/OccupationCode&gt;  </w:t>
            </w:r>
          </w:p>
          <w:p>
            <w:pPr>
              <w:rPr>
                <w:szCs w:val="21"/>
              </w:rPr>
            </w:pPr>
            <w:r>
              <w:rPr>
                <w:rFonts w:hint="eastAsia"/>
                <w:szCs w:val="21"/>
              </w:rPr>
              <w:t xml:space="preserve">          &lt;!--投保人和被保人关系 可空--&gt;  </w:t>
            </w:r>
          </w:p>
          <w:p>
            <w:pPr>
              <w:rPr>
                <w:szCs w:val="21"/>
              </w:rPr>
            </w:pPr>
            <w:r>
              <w:rPr>
                <w:szCs w:val="21"/>
              </w:rPr>
              <w:t xml:space="preserve">          &lt;RelaToMainInsured&gt;01&lt;/RelaToMainInsured&gt; </w:t>
            </w:r>
          </w:p>
          <w:p>
            <w:pPr>
              <w:rPr>
                <w:szCs w:val="21"/>
              </w:rPr>
            </w:pPr>
            <w:r>
              <w:rPr>
                <w:szCs w:val="21"/>
              </w:rPr>
              <w:t xml:space="preserve">        &lt;/AppntInfo&gt;  </w:t>
            </w:r>
          </w:p>
          <w:p>
            <w:pPr>
              <w:rPr>
                <w:szCs w:val="21"/>
              </w:rPr>
            </w:pPr>
            <w:r>
              <w:rPr>
                <w:szCs w:val="21"/>
              </w:rPr>
              <w:t xml:space="preserve">        &lt;InsuredInfo&gt; </w:t>
            </w:r>
          </w:p>
          <w:p>
            <w:pPr>
              <w:rPr>
                <w:szCs w:val="21"/>
              </w:rPr>
            </w:pPr>
            <w:r>
              <w:rPr>
                <w:rFonts w:hint="eastAsia"/>
                <w:szCs w:val="21"/>
              </w:rPr>
              <w:t xml:space="preserve">          &lt;!--被保人性别 0-男 1-女 必传--&gt;  </w:t>
            </w:r>
          </w:p>
          <w:p>
            <w:pPr>
              <w:rPr>
                <w:szCs w:val="21"/>
              </w:rPr>
            </w:pPr>
            <w:r>
              <w:rPr>
                <w:szCs w:val="21"/>
              </w:rPr>
              <w:t xml:space="preserve">          &lt;Sex&gt;1&lt;/Sex&gt;  </w:t>
            </w:r>
          </w:p>
          <w:p>
            <w:pPr>
              <w:rPr>
                <w:szCs w:val="21"/>
              </w:rPr>
            </w:pPr>
            <w:r>
              <w:rPr>
                <w:rFonts w:hint="eastAsia"/>
                <w:szCs w:val="21"/>
              </w:rPr>
              <w:t xml:space="preserve">          &lt;!--被保人生日 yyyyMMdd 必传--&gt;  </w:t>
            </w:r>
          </w:p>
          <w:p>
            <w:pPr>
              <w:rPr>
                <w:szCs w:val="21"/>
              </w:rPr>
            </w:pPr>
            <w:r>
              <w:rPr>
                <w:szCs w:val="21"/>
              </w:rPr>
              <w:t xml:space="preserve">          &lt;Birthday&gt;19970914&lt;/Birthday&gt;  </w:t>
            </w:r>
          </w:p>
          <w:p>
            <w:pPr>
              <w:rPr>
                <w:szCs w:val="21"/>
              </w:rPr>
            </w:pPr>
            <w:r>
              <w:rPr>
                <w:rFonts w:hint="eastAsia"/>
                <w:szCs w:val="21"/>
              </w:rPr>
              <w:t xml:space="preserve">          &lt;!--被保人姓名 可空--&gt;  </w:t>
            </w:r>
          </w:p>
          <w:p>
            <w:pPr>
              <w:rPr>
                <w:szCs w:val="21"/>
              </w:rPr>
            </w:pPr>
            <w:r>
              <w:rPr>
                <w:rFonts w:hint="eastAsia"/>
                <w:szCs w:val="21"/>
              </w:rPr>
              <w:t xml:space="preserve">          &lt;Name&gt;取消五十&lt;/Name&gt;  </w:t>
            </w:r>
          </w:p>
          <w:p>
            <w:pPr>
              <w:rPr>
                <w:szCs w:val="21"/>
              </w:rPr>
            </w:pPr>
            <w:r>
              <w:rPr>
                <w:rFonts w:hint="eastAsia"/>
                <w:szCs w:val="21"/>
              </w:rPr>
              <w:t xml:space="preserve">          &lt;!--被保人职业代码 可空--&gt;  </w:t>
            </w:r>
          </w:p>
          <w:p>
            <w:pPr>
              <w:rPr>
                <w:szCs w:val="21"/>
              </w:rPr>
            </w:pPr>
            <w:r>
              <w:rPr>
                <w:szCs w:val="21"/>
              </w:rPr>
              <w:t xml:space="preserve">          &lt;OccupationCode&gt;1701010&lt;/OccupationCode&gt; </w:t>
            </w:r>
          </w:p>
          <w:p>
            <w:pPr>
              <w:rPr>
                <w:szCs w:val="21"/>
              </w:rPr>
            </w:pPr>
            <w:r>
              <w:rPr>
                <w:szCs w:val="21"/>
              </w:rPr>
              <w:t xml:space="preserve">        &lt;/InsuredInfo&gt;  </w:t>
            </w:r>
          </w:p>
          <w:p>
            <w:pPr>
              <w:rPr>
                <w:szCs w:val="21"/>
              </w:rPr>
            </w:pPr>
            <w:r>
              <w:rPr>
                <w:szCs w:val="21"/>
              </w:rPr>
              <w:t xml:space="preserve">        &lt;RiskInfo&gt; </w:t>
            </w:r>
          </w:p>
          <w:p>
            <w:pPr>
              <w:rPr>
                <w:szCs w:val="21"/>
              </w:rPr>
            </w:pPr>
            <w:r>
              <w:rPr>
                <w:rFonts w:hint="eastAsia"/>
                <w:szCs w:val="21"/>
              </w:rPr>
              <w:t xml:space="preserve">          &lt;!--险种序号100-第一主险 200-第二主险，第一主险下面的第一个附加险110，第一主险下面第二个附加险120，以此类推，第二主险下面的第一个附加险210，第二主险下面的第二个附加险220，以此类推。--&gt;  </w:t>
            </w:r>
          </w:p>
          <w:p>
            <w:pPr>
              <w:rPr>
                <w:szCs w:val="21"/>
              </w:rPr>
            </w:pPr>
            <w:r>
              <w:rPr>
                <w:szCs w:val="21"/>
              </w:rPr>
              <w:t xml:space="preserve">          &lt;RiskSelNo&gt;100&lt;/RiskSelNo&gt;  </w:t>
            </w:r>
          </w:p>
          <w:p>
            <w:pPr>
              <w:rPr>
                <w:szCs w:val="21"/>
              </w:rPr>
            </w:pPr>
            <w:r>
              <w:rPr>
                <w:rFonts w:hint="eastAsia"/>
                <w:szCs w:val="21"/>
              </w:rPr>
              <w:t xml:space="preserve">          &lt;!--主险编码 必传--&gt;  </w:t>
            </w:r>
          </w:p>
          <w:p>
            <w:pPr>
              <w:rPr>
                <w:szCs w:val="21"/>
              </w:rPr>
            </w:pPr>
            <w:r>
              <w:rPr>
                <w:szCs w:val="21"/>
              </w:rPr>
              <w:t xml:space="preserve">          &lt;MainRiskCode&gt;00221702&lt;/MainRiskCode&gt;  </w:t>
            </w:r>
          </w:p>
          <w:p>
            <w:pPr>
              <w:rPr>
                <w:szCs w:val="21"/>
              </w:rPr>
            </w:pPr>
            <w:r>
              <w:rPr>
                <w:rFonts w:hint="eastAsia"/>
                <w:szCs w:val="21"/>
              </w:rPr>
              <w:t xml:space="preserve">          &lt;!--险种编码 如果为主险则主险编码和附加险编码一致 必传--&gt;  </w:t>
            </w:r>
          </w:p>
          <w:p>
            <w:pPr>
              <w:rPr>
                <w:szCs w:val="21"/>
              </w:rPr>
            </w:pPr>
            <w:r>
              <w:rPr>
                <w:szCs w:val="21"/>
              </w:rPr>
              <w:t xml:space="preserve">          &lt;RiskCode&gt;00221702&lt;/RiskCode&gt;  </w:t>
            </w:r>
          </w:p>
          <w:p>
            <w:pPr>
              <w:rPr>
                <w:szCs w:val="21"/>
              </w:rPr>
            </w:pPr>
            <w:r>
              <w:rPr>
                <w:rFonts w:hint="eastAsia"/>
                <w:szCs w:val="21"/>
              </w:rPr>
              <w:t xml:space="preserve">          &lt;!--险种生效日期 必传 指定生效日传指定日期，非指定生效日传投保次日--&gt;  </w:t>
            </w:r>
          </w:p>
          <w:p>
            <w:pPr>
              <w:rPr>
                <w:szCs w:val="21"/>
              </w:rPr>
            </w:pPr>
            <w:r>
              <w:rPr>
                <w:szCs w:val="21"/>
              </w:rPr>
              <w:t xml:space="preserve">          &lt;CValiDate/&gt;  </w:t>
            </w:r>
          </w:p>
          <w:p>
            <w:pPr>
              <w:rPr>
                <w:szCs w:val="21"/>
              </w:rPr>
            </w:pPr>
            <w:r>
              <w:rPr>
                <w:rFonts w:hint="eastAsia"/>
                <w:szCs w:val="21"/>
              </w:rPr>
              <w:t xml:space="preserve">          &lt;!--保险责任终止日期 可空--&gt;  </w:t>
            </w:r>
          </w:p>
          <w:p>
            <w:pPr>
              <w:rPr>
                <w:szCs w:val="21"/>
              </w:rPr>
            </w:pPr>
            <w:r>
              <w:rPr>
                <w:szCs w:val="21"/>
              </w:rPr>
              <w:t xml:space="preserve">          &lt;EndDate/&gt;  </w:t>
            </w:r>
          </w:p>
          <w:p>
            <w:pPr>
              <w:rPr>
                <w:szCs w:val="21"/>
              </w:rPr>
            </w:pPr>
            <w:r>
              <w:rPr>
                <w:rFonts w:hint="eastAsia"/>
                <w:szCs w:val="21"/>
              </w:rPr>
              <w:t xml:space="preserve">          &lt;!--保额--&gt;  </w:t>
            </w:r>
          </w:p>
          <w:p>
            <w:pPr>
              <w:rPr>
                <w:szCs w:val="21"/>
              </w:rPr>
            </w:pPr>
            <w:r>
              <w:rPr>
                <w:szCs w:val="21"/>
              </w:rPr>
              <w:t xml:space="preserve">          &lt;Amnt&gt;200000.00&lt;/Amnt&gt;  </w:t>
            </w:r>
          </w:p>
          <w:p>
            <w:pPr>
              <w:rPr>
                <w:szCs w:val="21"/>
              </w:rPr>
            </w:pPr>
            <w:r>
              <w:rPr>
                <w:rFonts w:hint="eastAsia"/>
                <w:szCs w:val="21"/>
              </w:rPr>
              <w:t xml:space="preserve">          &lt;!--保费--&gt;  </w:t>
            </w:r>
          </w:p>
          <w:p>
            <w:pPr>
              <w:rPr>
                <w:szCs w:val="21"/>
              </w:rPr>
            </w:pPr>
            <w:r>
              <w:rPr>
                <w:szCs w:val="21"/>
              </w:rPr>
              <w:t xml:space="preserve">          &lt;Prem&gt;3992.00&lt;/Prem&gt;  </w:t>
            </w:r>
          </w:p>
          <w:p>
            <w:pPr>
              <w:rPr>
                <w:szCs w:val="21"/>
              </w:rPr>
            </w:pPr>
            <w:r>
              <w:rPr>
                <w:rFonts w:hint="eastAsia"/>
                <w:szCs w:val="21"/>
              </w:rPr>
              <w:t xml:space="preserve">          &lt;!--追加保费 可空--&gt;  </w:t>
            </w:r>
          </w:p>
          <w:p>
            <w:pPr>
              <w:rPr>
                <w:szCs w:val="21"/>
              </w:rPr>
            </w:pPr>
            <w:r>
              <w:rPr>
                <w:szCs w:val="21"/>
              </w:rPr>
              <w:t xml:space="preserve">          &lt;AddPrem/&gt;  </w:t>
            </w:r>
          </w:p>
          <w:p>
            <w:pPr>
              <w:rPr>
                <w:szCs w:val="21"/>
              </w:rPr>
            </w:pPr>
            <w:r>
              <w:rPr>
                <w:rFonts w:hint="eastAsia"/>
                <w:szCs w:val="21"/>
              </w:rPr>
              <w:t xml:space="preserve">          &lt;!--投保份数 必传--&gt;  </w:t>
            </w:r>
          </w:p>
          <w:p>
            <w:pPr>
              <w:rPr>
                <w:szCs w:val="21"/>
              </w:rPr>
            </w:pPr>
            <w:r>
              <w:rPr>
                <w:szCs w:val="21"/>
              </w:rPr>
              <w:t xml:space="preserve">          &lt;Mult/&gt;  </w:t>
            </w:r>
          </w:p>
          <w:p>
            <w:pPr>
              <w:rPr>
                <w:szCs w:val="21"/>
              </w:rPr>
            </w:pPr>
            <w:r>
              <w:rPr>
                <w:rFonts w:hint="eastAsia"/>
                <w:szCs w:val="21"/>
              </w:rPr>
              <w:t xml:space="preserve">          &lt;!--年金领取方式 可空--&gt;  </w:t>
            </w:r>
          </w:p>
          <w:p>
            <w:pPr>
              <w:rPr>
                <w:szCs w:val="21"/>
              </w:rPr>
            </w:pPr>
            <w:r>
              <w:rPr>
                <w:szCs w:val="21"/>
              </w:rPr>
              <w:t xml:space="preserve">          &lt;AnnuityGetMode/&gt;  </w:t>
            </w:r>
          </w:p>
          <w:p>
            <w:pPr>
              <w:rPr>
                <w:szCs w:val="21"/>
              </w:rPr>
            </w:pPr>
            <w:r>
              <w:rPr>
                <w:rFonts w:hint="eastAsia"/>
                <w:szCs w:val="21"/>
              </w:rPr>
              <w:t xml:space="preserve">          &lt;!--红利领取方式 可空--&gt;  </w:t>
            </w:r>
          </w:p>
          <w:p>
            <w:pPr>
              <w:rPr>
                <w:szCs w:val="21"/>
              </w:rPr>
            </w:pPr>
            <w:r>
              <w:rPr>
                <w:szCs w:val="21"/>
              </w:rPr>
              <w:t xml:space="preserve">          &lt;BonusGetMode/&gt;  </w:t>
            </w:r>
          </w:p>
          <w:p>
            <w:pPr>
              <w:rPr>
                <w:szCs w:val="21"/>
              </w:rPr>
            </w:pPr>
            <w:r>
              <w:rPr>
                <w:rFonts w:hint="eastAsia"/>
                <w:szCs w:val="21"/>
              </w:rPr>
              <w:t xml:space="preserve">          &lt;!--生存金领取方式 可空--&gt;  </w:t>
            </w:r>
          </w:p>
          <w:p>
            <w:pPr>
              <w:rPr>
                <w:szCs w:val="21"/>
              </w:rPr>
            </w:pPr>
            <w:r>
              <w:rPr>
                <w:szCs w:val="21"/>
              </w:rPr>
              <w:t xml:space="preserve">          &lt;LiveGetMode/&gt;  </w:t>
            </w:r>
          </w:p>
          <w:p>
            <w:pPr>
              <w:rPr>
                <w:szCs w:val="21"/>
              </w:rPr>
            </w:pPr>
            <w:r>
              <w:rPr>
                <w:rFonts w:hint="eastAsia"/>
                <w:szCs w:val="21"/>
              </w:rPr>
              <w:t xml:space="preserve">          &lt;!---特别生存金领取方式 可空--&gt;  </w:t>
            </w:r>
          </w:p>
          <w:p>
            <w:pPr>
              <w:rPr>
                <w:szCs w:val="21"/>
              </w:rPr>
            </w:pPr>
            <w:r>
              <w:rPr>
                <w:szCs w:val="21"/>
              </w:rPr>
              <w:t xml:space="preserve">          &lt;SpecLiveGetMode/&gt;  </w:t>
            </w:r>
          </w:p>
          <w:p>
            <w:pPr>
              <w:rPr>
                <w:szCs w:val="21"/>
              </w:rPr>
            </w:pPr>
            <w:r>
              <w:rPr>
                <w:rFonts w:hint="eastAsia"/>
                <w:szCs w:val="21"/>
              </w:rPr>
              <w:t xml:space="preserve">          &lt;!--祝寿金领取方式  可空--&gt;  </w:t>
            </w:r>
          </w:p>
          <w:p>
            <w:pPr>
              <w:rPr>
                <w:szCs w:val="21"/>
              </w:rPr>
            </w:pPr>
            <w:r>
              <w:rPr>
                <w:szCs w:val="21"/>
              </w:rPr>
              <w:t xml:space="preserve">          &lt;BirthdayGetMode/&gt;  </w:t>
            </w:r>
          </w:p>
          <w:p>
            <w:pPr>
              <w:rPr>
                <w:szCs w:val="21"/>
              </w:rPr>
            </w:pPr>
            <w:r>
              <w:rPr>
                <w:rFonts w:hint="eastAsia"/>
                <w:szCs w:val="21"/>
              </w:rPr>
              <w:t xml:space="preserve">          &lt;!--交费间隔 -1-不定期，0-趸交，1-月交，12-年交，3-季交，6-半年交 必传--&gt;  </w:t>
            </w:r>
          </w:p>
          <w:p>
            <w:pPr>
              <w:rPr>
                <w:szCs w:val="21"/>
              </w:rPr>
            </w:pPr>
            <w:r>
              <w:rPr>
                <w:szCs w:val="21"/>
              </w:rPr>
              <w:t xml:space="preserve">          &lt;PayIntv&gt;12&lt;/PayIntv&gt;  </w:t>
            </w:r>
          </w:p>
          <w:p>
            <w:pPr>
              <w:rPr>
                <w:szCs w:val="21"/>
              </w:rPr>
            </w:pPr>
            <w:r>
              <w:rPr>
                <w:rFonts w:hint="eastAsia"/>
                <w:szCs w:val="21"/>
              </w:rPr>
              <w:t xml:space="preserve">          &lt;!--交费期间 必传--&gt;  </w:t>
            </w:r>
          </w:p>
          <w:p>
            <w:pPr>
              <w:rPr>
                <w:szCs w:val="21"/>
              </w:rPr>
            </w:pPr>
            <w:r>
              <w:rPr>
                <w:szCs w:val="21"/>
              </w:rPr>
              <w:t xml:space="preserve">          &lt;PayEndYear&gt;20&lt;/PayEndYear&gt;  </w:t>
            </w:r>
          </w:p>
          <w:p>
            <w:pPr>
              <w:rPr>
                <w:szCs w:val="21"/>
              </w:rPr>
            </w:pPr>
            <w:r>
              <w:rPr>
                <w:rFonts w:hint="eastAsia"/>
                <w:szCs w:val="21"/>
              </w:rPr>
              <w:t xml:space="preserve">          &lt;!--交费期间标志 必传--&gt;  </w:t>
            </w:r>
          </w:p>
          <w:p>
            <w:pPr>
              <w:rPr>
                <w:szCs w:val="21"/>
              </w:rPr>
            </w:pPr>
            <w:r>
              <w:rPr>
                <w:szCs w:val="21"/>
              </w:rPr>
              <w:t xml:space="preserve">          &lt;PayEndYearFlag&gt;Y&lt;/PayEndYearFlag&gt;  </w:t>
            </w:r>
          </w:p>
          <w:p>
            <w:pPr>
              <w:rPr>
                <w:szCs w:val="21"/>
              </w:rPr>
            </w:pPr>
            <w:r>
              <w:rPr>
                <w:rFonts w:hint="eastAsia"/>
                <w:szCs w:val="21"/>
              </w:rPr>
              <w:t xml:space="preserve">          &lt;!--领取年期 可空--&gt;  </w:t>
            </w:r>
          </w:p>
          <w:p>
            <w:pPr>
              <w:rPr>
                <w:szCs w:val="21"/>
              </w:rPr>
            </w:pPr>
            <w:r>
              <w:rPr>
                <w:szCs w:val="21"/>
              </w:rPr>
              <w:t xml:space="preserve">          &lt;GetYear&gt;0&lt;/GetYear&gt;  </w:t>
            </w:r>
          </w:p>
          <w:p>
            <w:pPr>
              <w:rPr>
                <w:szCs w:val="21"/>
              </w:rPr>
            </w:pPr>
            <w:r>
              <w:rPr>
                <w:rFonts w:hint="eastAsia"/>
                <w:szCs w:val="21"/>
              </w:rPr>
              <w:t xml:space="preserve">          &lt;!--领取年期标志 可空--&gt;  </w:t>
            </w:r>
          </w:p>
          <w:p>
            <w:pPr>
              <w:rPr>
                <w:szCs w:val="21"/>
              </w:rPr>
            </w:pPr>
            <w:r>
              <w:rPr>
                <w:szCs w:val="21"/>
              </w:rPr>
              <w:t xml:space="preserve">          &lt;GetYearFlag/&gt;  </w:t>
            </w:r>
          </w:p>
          <w:p>
            <w:pPr>
              <w:rPr>
                <w:szCs w:val="21"/>
              </w:rPr>
            </w:pPr>
            <w:r>
              <w:rPr>
                <w:rFonts w:hint="eastAsia"/>
                <w:szCs w:val="21"/>
              </w:rPr>
              <w:t xml:space="preserve">          &lt;!--保险期间 必传--&gt;  </w:t>
            </w:r>
          </w:p>
          <w:p>
            <w:pPr>
              <w:rPr>
                <w:szCs w:val="21"/>
              </w:rPr>
            </w:pPr>
            <w:r>
              <w:rPr>
                <w:szCs w:val="21"/>
              </w:rPr>
              <w:t xml:space="preserve">          &lt;InsuYear&gt;1000&lt;/InsuYear&gt;  </w:t>
            </w:r>
          </w:p>
          <w:p>
            <w:pPr>
              <w:rPr>
                <w:szCs w:val="21"/>
              </w:rPr>
            </w:pPr>
            <w:r>
              <w:rPr>
                <w:rFonts w:hint="eastAsia"/>
                <w:szCs w:val="21"/>
              </w:rPr>
              <w:t xml:space="preserve">          &lt;!--保险期间标志 必传--&gt;  </w:t>
            </w:r>
          </w:p>
          <w:p>
            <w:pPr>
              <w:rPr>
                <w:szCs w:val="21"/>
              </w:rPr>
            </w:pPr>
            <w:r>
              <w:rPr>
                <w:szCs w:val="21"/>
              </w:rPr>
              <w:t xml:space="preserve">          &lt;InsuYearFlag&gt;Y&lt;/InsuYearFlag&gt;  </w:t>
            </w:r>
          </w:p>
          <w:p>
            <w:pPr>
              <w:rPr>
                <w:szCs w:val="21"/>
              </w:rPr>
            </w:pPr>
            <w:r>
              <w:rPr>
                <w:rFonts w:hint="eastAsia"/>
                <w:szCs w:val="21"/>
              </w:rPr>
              <w:t xml:space="preserve">          &lt;!--是否自动续保 可空--&gt;  </w:t>
            </w:r>
          </w:p>
          <w:p>
            <w:pPr>
              <w:rPr>
                <w:szCs w:val="21"/>
              </w:rPr>
            </w:pPr>
            <w:r>
              <w:rPr>
                <w:szCs w:val="21"/>
              </w:rPr>
              <w:t xml:space="preserve">          &lt;AutoPayFlag&gt;1&lt;/AutoPayFlag&gt;  </w:t>
            </w:r>
          </w:p>
          <w:p>
            <w:pPr>
              <w:rPr>
                <w:szCs w:val="21"/>
              </w:rPr>
            </w:pPr>
            <w:r>
              <w:rPr>
                <w:rFonts w:hint="eastAsia"/>
                <w:szCs w:val="21"/>
              </w:rPr>
              <w:t xml:space="preserve">          &lt;!--是否自动垫交 可空--&gt;  </w:t>
            </w:r>
          </w:p>
          <w:p>
            <w:pPr>
              <w:rPr>
                <w:szCs w:val="21"/>
              </w:rPr>
            </w:pPr>
            <w:r>
              <w:rPr>
                <w:szCs w:val="21"/>
              </w:rPr>
              <w:t xml:space="preserve">          &lt;AutoRenewFlag/&gt; </w:t>
            </w:r>
          </w:p>
          <w:p>
            <w:pPr>
              <w:rPr>
                <w:szCs w:val="21"/>
              </w:rPr>
            </w:pPr>
            <w:r>
              <w:rPr>
                <w:szCs w:val="21"/>
              </w:rPr>
              <w:t xml:space="preserve">        &lt;/RiskInfo&gt;  </w:t>
            </w:r>
          </w:p>
          <w:p>
            <w:pPr>
              <w:rPr>
                <w:szCs w:val="21"/>
              </w:rPr>
            </w:pPr>
            <w:r>
              <w:rPr>
                <w:szCs w:val="21"/>
              </w:rPr>
              <w:t xml:space="preserve">        &lt;PremInfo&gt; </w:t>
            </w:r>
          </w:p>
          <w:p>
            <w:pPr>
              <w:rPr>
                <w:szCs w:val="21"/>
              </w:rPr>
            </w:pPr>
            <w:r>
              <w:rPr>
                <w:rFonts w:hint="eastAsia"/>
                <w:szCs w:val="21"/>
              </w:rPr>
              <w:t xml:space="preserve">          &lt;!--标准保费 实际保费=总保费-折扣保费--&gt;  </w:t>
            </w:r>
          </w:p>
          <w:p>
            <w:pPr>
              <w:rPr>
                <w:szCs w:val="21"/>
              </w:rPr>
            </w:pPr>
            <w:r>
              <w:rPr>
                <w:szCs w:val="21"/>
              </w:rPr>
              <w:t xml:space="preserve">          &lt;StandardPrem&gt;18568.00&lt;/StandardPrem&gt;  </w:t>
            </w:r>
          </w:p>
          <w:p>
            <w:pPr>
              <w:rPr>
                <w:szCs w:val="21"/>
              </w:rPr>
            </w:pPr>
            <w:r>
              <w:rPr>
                <w:rFonts w:hint="eastAsia"/>
                <w:szCs w:val="21"/>
              </w:rPr>
              <w:t xml:space="preserve">          &lt;!--费率--&gt;  </w:t>
            </w:r>
          </w:p>
          <w:p>
            <w:pPr>
              <w:rPr>
                <w:szCs w:val="21"/>
              </w:rPr>
            </w:pPr>
            <w:r>
              <w:rPr>
                <w:szCs w:val="21"/>
              </w:rPr>
              <w:t xml:space="preserve">          &lt;Rate&gt;0.0&lt;/Rate&gt;  </w:t>
            </w:r>
          </w:p>
          <w:p>
            <w:pPr>
              <w:rPr>
                <w:szCs w:val="21"/>
              </w:rPr>
            </w:pPr>
            <w:r>
              <w:rPr>
                <w:rFonts w:hint="eastAsia"/>
                <w:szCs w:val="21"/>
              </w:rPr>
              <w:t xml:space="preserve">          &lt;!--折扣率--&gt;  </w:t>
            </w:r>
          </w:p>
          <w:p>
            <w:pPr>
              <w:rPr>
                <w:szCs w:val="21"/>
              </w:rPr>
            </w:pPr>
            <w:r>
              <w:rPr>
                <w:szCs w:val="21"/>
              </w:rPr>
              <w:t xml:space="preserve">          &lt;DiscountRate/&gt;  </w:t>
            </w:r>
          </w:p>
          <w:p>
            <w:pPr>
              <w:rPr>
                <w:szCs w:val="21"/>
              </w:rPr>
            </w:pPr>
            <w:r>
              <w:rPr>
                <w:rFonts w:hint="eastAsia"/>
                <w:szCs w:val="21"/>
              </w:rPr>
              <w:t xml:space="preserve">          &lt;!--折扣保费--&gt;  </w:t>
            </w:r>
          </w:p>
          <w:p>
            <w:pPr>
              <w:rPr>
                <w:szCs w:val="21"/>
              </w:rPr>
            </w:pPr>
            <w:r>
              <w:rPr>
                <w:szCs w:val="21"/>
              </w:rPr>
              <w:t xml:space="preserve">          &lt;DiscountPrem/&gt;  </w:t>
            </w:r>
          </w:p>
          <w:p>
            <w:pPr>
              <w:rPr>
                <w:szCs w:val="21"/>
              </w:rPr>
            </w:pPr>
            <w:r>
              <w:rPr>
                <w:rFonts w:hint="eastAsia"/>
                <w:szCs w:val="21"/>
              </w:rPr>
              <w:t xml:space="preserve">          &lt;!--试算类型 区分保额算保费 还是保费算保额--&gt;  </w:t>
            </w:r>
          </w:p>
          <w:p>
            <w:pPr>
              <w:rPr>
                <w:szCs w:val="21"/>
              </w:rPr>
            </w:pPr>
            <w:r>
              <w:rPr>
                <w:rFonts w:hint="eastAsia"/>
                <w:szCs w:val="21"/>
              </w:rPr>
              <w:t xml:space="preserve">          &lt;CalType&gt;保额算保费&lt;/CalType&gt; </w:t>
            </w:r>
          </w:p>
          <w:p>
            <w:pPr>
              <w:rPr>
                <w:szCs w:val="21"/>
              </w:rPr>
            </w:pPr>
            <w:r>
              <w:rPr>
                <w:szCs w:val="21"/>
              </w:rPr>
              <w:t xml:space="preserve">        &lt;/PremInfo&gt; </w:t>
            </w:r>
          </w:p>
          <w:p>
            <w:pPr>
              <w:rPr>
                <w:szCs w:val="21"/>
              </w:rPr>
            </w:pPr>
            <w:r>
              <w:rPr>
                <w:szCs w:val="21"/>
              </w:rPr>
              <w:t xml:space="preserve">      &lt;/CalPremInfo&gt; </w:t>
            </w:r>
          </w:p>
          <w:p>
            <w:pPr>
              <w:rPr>
                <w:szCs w:val="21"/>
              </w:rPr>
            </w:pPr>
            <w:r>
              <w:rPr>
                <w:szCs w:val="21"/>
              </w:rPr>
              <w:t xml:space="preserve">    &lt;/CalPremList&gt; </w:t>
            </w:r>
          </w:p>
          <w:p>
            <w:pPr>
              <w:rPr>
                <w:szCs w:val="21"/>
              </w:rPr>
            </w:pPr>
            <w:r>
              <w:rPr>
                <w:szCs w:val="21"/>
              </w:rPr>
              <w:t xml:space="preserve">  &lt;/OutputData&gt; </w:t>
            </w:r>
          </w:p>
          <w:p>
            <w:pPr>
              <w:rPr>
                <w:szCs w:val="21"/>
              </w:rPr>
            </w:pPr>
            <w:r>
              <w:rPr>
                <w:szCs w:val="21"/>
              </w:rPr>
              <w:t>&lt;/TradeData&gt;</w:t>
            </w:r>
          </w:p>
        </w:tc>
      </w:tr>
    </w:tbl>
    <w:p>
      <w:pPr>
        <w:rPr>
          <w:szCs w:val="21"/>
        </w:rPr>
      </w:pPr>
    </w:p>
    <w:p>
      <w:pPr>
        <w:pStyle w:val="5"/>
        <w:numPr>
          <w:ilvl w:val="0"/>
          <w:numId w:val="2"/>
        </w:numPr>
      </w:pPr>
      <w:r>
        <w:rPr>
          <w:rFonts w:hint="eastAsia"/>
        </w:rPr>
        <w:t>返回报文说明</w:t>
      </w:r>
    </w:p>
    <w:tbl>
      <w:tblPr>
        <w:tblStyle w:val="23"/>
        <w:tblW w:w="8647" w:type="dxa"/>
        <w:jc w:val="center"/>
        <w:tblLayout w:type="fixed"/>
        <w:tblCellMar>
          <w:top w:w="0" w:type="dxa"/>
          <w:left w:w="108" w:type="dxa"/>
          <w:bottom w:w="0" w:type="dxa"/>
          <w:right w:w="108" w:type="dxa"/>
        </w:tblCellMar>
      </w:tblPr>
      <w:tblGrid>
        <w:gridCol w:w="2052"/>
        <w:gridCol w:w="1515"/>
        <w:gridCol w:w="1064"/>
        <w:gridCol w:w="621"/>
        <w:gridCol w:w="62"/>
        <w:gridCol w:w="642"/>
        <w:gridCol w:w="44"/>
        <w:gridCol w:w="2640"/>
        <w:gridCol w:w="7"/>
      </w:tblGrid>
      <w:tr>
        <w:tblPrEx>
          <w:tblCellMar>
            <w:top w:w="0" w:type="dxa"/>
            <w:left w:w="108" w:type="dxa"/>
            <w:bottom w:w="0" w:type="dxa"/>
            <w:right w:w="108" w:type="dxa"/>
          </w:tblCellMar>
        </w:tblPrEx>
        <w:trPr>
          <w:gridAfter w:val="1"/>
          <w:wAfter w:w="7" w:type="dxa"/>
          <w:trHeight w:val="226" w:hRule="atLeast"/>
          <w:jc w:val="center"/>
        </w:trPr>
        <w:tc>
          <w:tcPr>
            <w:tcW w:w="2052" w:type="dxa"/>
            <w:tcBorders>
              <w:top w:val="double" w:color="000000" w:sz="2" w:space="0"/>
              <w:left w:val="single" w:color="000000" w:sz="6" w:space="0"/>
              <w:bottom w:val="single" w:color="000000" w:sz="6" w:space="0"/>
              <w:right w:val="single" w:color="000000" w:sz="6" w:space="0"/>
            </w:tcBorders>
            <w:shd w:val="clear" w:color="auto" w:fill="7F7F7F"/>
          </w:tcPr>
          <w:p>
            <w:pPr>
              <w:rPr>
                <w:rFonts w:ascii="Calibri" w:hAnsi="Calibri" w:eastAsia="宋体"/>
                <w:b/>
                <w:bCs/>
                <w:szCs w:val="21"/>
              </w:rPr>
            </w:pPr>
            <w:r>
              <w:rPr>
                <w:rFonts w:hint="eastAsia"/>
                <w:b/>
                <w:bCs/>
              </w:rPr>
              <w:t>字段</w:t>
            </w:r>
          </w:p>
        </w:tc>
        <w:tc>
          <w:tcPr>
            <w:tcW w:w="1515" w:type="dxa"/>
            <w:tcBorders>
              <w:top w:val="double" w:color="000000" w:sz="2" w:space="0"/>
              <w:left w:val="single" w:color="000000" w:sz="6" w:space="0"/>
              <w:bottom w:val="single" w:color="000000" w:sz="6" w:space="0"/>
              <w:right w:val="single" w:color="000000" w:sz="6" w:space="0"/>
            </w:tcBorders>
            <w:shd w:val="clear" w:color="auto" w:fill="7F7F7F"/>
          </w:tcPr>
          <w:p>
            <w:pPr>
              <w:rPr>
                <w:rFonts w:ascii="Calibri" w:hAnsi="Calibri" w:eastAsia="宋体"/>
                <w:b/>
                <w:bCs/>
                <w:szCs w:val="21"/>
              </w:rPr>
            </w:pPr>
            <w:r>
              <w:rPr>
                <w:rFonts w:hint="eastAsia"/>
                <w:b/>
                <w:bCs/>
              </w:rPr>
              <w:t>字段名</w:t>
            </w:r>
          </w:p>
        </w:tc>
        <w:tc>
          <w:tcPr>
            <w:tcW w:w="1064" w:type="dxa"/>
            <w:tcBorders>
              <w:top w:val="double" w:color="000000" w:sz="2" w:space="0"/>
              <w:left w:val="single" w:color="000000" w:sz="6" w:space="0"/>
              <w:bottom w:val="single" w:color="000000" w:sz="6" w:space="0"/>
              <w:right w:val="single" w:color="000000" w:sz="6" w:space="0"/>
            </w:tcBorders>
            <w:shd w:val="clear" w:color="auto" w:fill="7F7F7F"/>
          </w:tcPr>
          <w:p>
            <w:pPr>
              <w:rPr>
                <w:rFonts w:ascii="Calibri" w:hAnsi="Calibri" w:eastAsia="宋体"/>
                <w:b/>
                <w:bCs/>
                <w:szCs w:val="21"/>
              </w:rPr>
            </w:pPr>
            <w:r>
              <w:rPr>
                <w:rFonts w:hint="eastAsia"/>
                <w:b/>
                <w:bCs/>
              </w:rPr>
              <w:t>类型</w:t>
            </w:r>
          </w:p>
        </w:tc>
        <w:tc>
          <w:tcPr>
            <w:tcW w:w="683" w:type="dxa"/>
            <w:gridSpan w:val="2"/>
            <w:tcBorders>
              <w:top w:val="double" w:color="000000" w:sz="2" w:space="0"/>
              <w:left w:val="single" w:color="000000" w:sz="6" w:space="0"/>
              <w:bottom w:val="single" w:color="000000" w:sz="6" w:space="0"/>
              <w:right w:val="single" w:color="000000" w:sz="6" w:space="0"/>
            </w:tcBorders>
            <w:shd w:val="clear" w:color="auto" w:fill="7F7F7F"/>
          </w:tcPr>
          <w:p>
            <w:pPr>
              <w:rPr>
                <w:rFonts w:ascii="Calibri" w:hAnsi="Calibri" w:eastAsia="宋体"/>
                <w:b/>
                <w:bCs/>
                <w:szCs w:val="21"/>
              </w:rPr>
            </w:pPr>
            <w:r>
              <w:rPr>
                <w:rFonts w:hint="eastAsia"/>
                <w:b/>
                <w:bCs/>
              </w:rPr>
              <w:t>必传</w:t>
            </w:r>
          </w:p>
        </w:tc>
        <w:tc>
          <w:tcPr>
            <w:tcW w:w="686" w:type="dxa"/>
            <w:gridSpan w:val="2"/>
            <w:tcBorders>
              <w:top w:val="double" w:color="000000" w:sz="2" w:space="0"/>
              <w:left w:val="single" w:color="000000" w:sz="6" w:space="0"/>
              <w:bottom w:val="single" w:color="000000" w:sz="6" w:space="0"/>
              <w:right w:val="single" w:color="000000" w:sz="6" w:space="0"/>
            </w:tcBorders>
            <w:shd w:val="clear" w:color="auto" w:fill="7F7F7F"/>
          </w:tcPr>
          <w:p>
            <w:pPr>
              <w:rPr>
                <w:rFonts w:ascii="Calibri" w:hAnsi="Calibri" w:eastAsia="宋体"/>
                <w:b/>
                <w:bCs/>
                <w:szCs w:val="21"/>
              </w:rPr>
            </w:pPr>
            <w:r>
              <w:rPr>
                <w:rFonts w:hint="eastAsia"/>
                <w:b/>
                <w:bCs/>
              </w:rPr>
              <w:t>大小</w:t>
            </w:r>
          </w:p>
        </w:tc>
        <w:tc>
          <w:tcPr>
            <w:tcW w:w="2640" w:type="dxa"/>
            <w:tcBorders>
              <w:top w:val="double" w:color="000000" w:sz="2" w:space="0"/>
              <w:left w:val="single" w:color="000000" w:sz="6" w:space="0"/>
              <w:bottom w:val="single" w:color="000000" w:sz="6" w:space="0"/>
              <w:right w:val="double" w:color="000000" w:sz="2" w:space="0"/>
            </w:tcBorders>
            <w:shd w:val="clear" w:color="auto" w:fill="7F7F7F"/>
          </w:tcPr>
          <w:p>
            <w:pPr>
              <w:rPr>
                <w:rFonts w:ascii="Calibri" w:hAnsi="Calibri" w:eastAsia="宋体"/>
                <w:b/>
                <w:bCs/>
                <w:szCs w:val="21"/>
              </w:rPr>
            </w:pPr>
            <w:r>
              <w:rPr>
                <w:rFonts w:hint="eastAsia"/>
                <w:b/>
                <w:bCs/>
              </w:rPr>
              <w:t>备注</w:t>
            </w:r>
          </w:p>
        </w:tc>
      </w:tr>
      <w:tr>
        <w:tblPrEx>
          <w:tblCellMar>
            <w:top w:w="0" w:type="dxa"/>
            <w:left w:w="108" w:type="dxa"/>
            <w:bottom w:w="0" w:type="dxa"/>
            <w:right w:w="108" w:type="dxa"/>
          </w:tblCellMar>
        </w:tblPrEx>
        <w:trPr>
          <w:trHeight w:val="226" w:hRule="atLeast"/>
          <w:jc w:val="center"/>
        </w:trPr>
        <w:tc>
          <w:tcPr>
            <w:tcW w:w="8647" w:type="dxa"/>
            <w:gridSpan w:val="9"/>
            <w:tcBorders>
              <w:top w:val="single" w:color="000000" w:sz="6" w:space="0"/>
              <w:left w:val="double" w:color="000000" w:sz="2" w:space="0"/>
              <w:bottom w:val="single" w:color="000000" w:sz="6" w:space="0"/>
              <w:right w:val="double" w:color="000000" w:sz="2" w:space="0"/>
            </w:tcBorders>
            <w:shd w:val="clear" w:color="auto" w:fill="7F7F7F"/>
          </w:tcPr>
          <w:p>
            <w:pPr>
              <w:rPr>
                <w:rFonts w:ascii="Calibri" w:hAnsi="Calibri" w:eastAsia="宋体"/>
                <w:b/>
                <w:bCs/>
                <w:szCs w:val="21"/>
              </w:rPr>
            </w:pPr>
            <w:r>
              <w:rPr>
                <w:b/>
                <w:bCs/>
              </w:rPr>
              <w:t>O</w:t>
            </w:r>
            <w:r>
              <w:rPr>
                <w:rFonts w:hint="eastAsia"/>
                <w:b/>
                <w:bCs/>
              </w:rPr>
              <w:t>ut</w:t>
            </w:r>
            <w:r>
              <w:rPr>
                <w:b/>
                <w:bCs/>
              </w:rPr>
              <w:t>putData</w:t>
            </w:r>
          </w:p>
        </w:tc>
      </w:tr>
      <w:tr>
        <w:tblPrEx>
          <w:tblCellMar>
            <w:top w:w="0" w:type="dxa"/>
            <w:left w:w="108" w:type="dxa"/>
            <w:bottom w:w="0" w:type="dxa"/>
            <w:right w:w="108" w:type="dxa"/>
          </w:tblCellMar>
        </w:tblPrEx>
        <w:trPr>
          <w:trHeight w:val="226" w:hRule="atLeast"/>
          <w:jc w:val="center"/>
        </w:trPr>
        <w:tc>
          <w:tcPr>
            <w:tcW w:w="2052" w:type="dxa"/>
            <w:tcBorders>
              <w:top w:val="single" w:color="000000" w:sz="6" w:space="0"/>
              <w:left w:val="double" w:color="000000" w:sz="2" w:space="0"/>
              <w:bottom w:val="single" w:color="000000" w:sz="6" w:space="0"/>
              <w:right w:val="single" w:color="auto" w:sz="4" w:space="0"/>
            </w:tcBorders>
            <w:shd w:val="clear" w:color="auto" w:fill="FFFFFF" w:themeFill="background1"/>
          </w:tcPr>
          <w:p>
            <w:pPr>
              <w:rPr>
                <w:rFonts w:ascii="Calibri" w:hAnsi="Calibri" w:eastAsia="宋体"/>
                <w:szCs w:val="21"/>
              </w:rPr>
            </w:pPr>
            <w:r>
              <w:t>TotalPrem</w:t>
            </w:r>
          </w:p>
        </w:tc>
        <w:tc>
          <w:tcPr>
            <w:tcW w:w="1515" w:type="dxa"/>
            <w:tcBorders>
              <w:top w:val="single" w:color="000000" w:sz="6" w:space="0"/>
              <w:left w:val="single" w:color="auto" w:sz="4" w:space="0"/>
              <w:bottom w:val="single" w:color="000000" w:sz="6" w:space="0"/>
              <w:right w:val="single" w:color="auto" w:sz="4" w:space="0"/>
            </w:tcBorders>
            <w:shd w:val="clear" w:color="auto" w:fill="FFFFFF" w:themeFill="background1"/>
          </w:tcPr>
          <w:p>
            <w:pPr>
              <w:rPr>
                <w:rFonts w:ascii="Calibri" w:hAnsi="Calibri" w:eastAsia="宋体"/>
                <w:szCs w:val="21"/>
              </w:rPr>
            </w:pPr>
            <w:r>
              <w:rPr>
                <w:rFonts w:hint="eastAsia"/>
              </w:rPr>
              <w:t>试算总保费</w:t>
            </w:r>
          </w:p>
        </w:tc>
        <w:tc>
          <w:tcPr>
            <w:tcW w:w="1064" w:type="dxa"/>
            <w:tcBorders>
              <w:top w:val="single" w:color="000000" w:sz="6" w:space="0"/>
              <w:left w:val="single" w:color="auto" w:sz="4" w:space="0"/>
              <w:bottom w:val="single" w:color="000000" w:sz="6" w:space="0"/>
              <w:right w:val="single" w:color="auto" w:sz="4" w:space="0"/>
            </w:tcBorders>
            <w:shd w:val="clear" w:color="auto" w:fill="FFFFFF" w:themeFill="background1"/>
          </w:tcPr>
          <w:p>
            <w:pPr>
              <w:rPr>
                <w:rFonts w:ascii="Calibri" w:hAnsi="Calibri" w:eastAsia="宋体"/>
                <w:bCs/>
                <w:szCs w:val="21"/>
              </w:rPr>
            </w:pPr>
            <w:r>
              <w:rPr>
                <w:rFonts w:hint="eastAsia"/>
                <w:kern w:val="0"/>
              </w:rPr>
              <w:t>String</w:t>
            </w:r>
            <w:r>
              <w:t xml:space="preserve">  </w:t>
            </w:r>
          </w:p>
        </w:tc>
        <w:tc>
          <w:tcPr>
            <w:tcW w:w="621" w:type="dxa"/>
            <w:tcBorders>
              <w:top w:val="single" w:color="000000" w:sz="6" w:space="0"/>
              <w:left w:val="single" w:color="auto" w:sz="4" w:space="0"/>
              <w:bottom w:val="single" w:color="000000" w:sz="6" w:space="0"/>
              <w:right w:val="single" w:color="auto" w:sz="4" w:space="0"/>
            </w:tcBorders>
            <w:shd w:val="clear" w:color="auto" w:fill="FFFFFF" w:themeFill="background1"/>
          </w:tcPr>
          <w:p>
            <w:pPr>
              <w:rPr>
                <w:rFonts w:ascii="Calibri" w:hAnsi="Calibri" w:eastAsia="宋体"/>
                <w:bCs/>
                <w:szCs w:val="21"/>
              </w:rPr>
            </w:pPr>
            <w:r>
              <w:rPr>
                <w:rFonts w:ascii="Calibri" w:hAnsi="Calibri" w:eastAsia="宋体"/>
                <w:bCs/>
                <w:szCs w:val="21"/>
              </w:rPr>
              <w:t>Y</w:t>
            </w:r>
          </w:p>
        </w:tc>
        <w:tc>
          <w:tcPr>
            <w:tcW w:w="704" w:type="dxa"/>
            <w:gridSpan w:val="2"/>
            <w:tcBorders>
              <w:top w:val="single" w:color="000000" w:sz="6" w:space="0"/>
              <w:left w:val="single" w:color="auto" w:sz="4" w:space="0"/>
              <w:bottom w:val="single" w:color="000000" w:sz="6" w:space="0"/>
              <w:right w:val="single" w:color="auto" w:sz="4" w:space="0"/>
            </w:tcBorders>
            <w:shd w:val="clear" w:color="auto" w:fill="FFFFFF" w:themeFill="background1"/>
          </w:tcPr>
          <w:p>
            <w:pPr>
              <w:rPr>
                <w:rFonts w:ascii="Calibri" w:hAnsi="Calibri" w:eastAsia="宋体"/>
                <w:bCs/>
                <w:szCs w:val="21"/>
              </w:rPr>
            </w:pPr>
          </w:p>
        </w:tc>
        <w:tc>
          <w:tcPr>
            <w:tcW w:w="2691" w:type="dxa"/>
            <w:gridSpan w:val="3"/>
            <w:tcBorders>
              <w:top w:val="single" w:color="000000" w:sz="6" w:space="0"/>
              <w:left w:val="single" w:color="auto" w:sz="4" w:space="0"/>
              <w:bottom w:val="single" w:color="000000" w:sz="6" w:space="0"/>
              <w:right w:val="double" w:color="000000" w:sz="2" w:space="0"/>
            </w:tcBorders>
            <w:shd w:val="clear" w:color="auto" w:fill="FFFFFF" w:themeFill="background1"/>
          </w:tcPr>
          <w:p>
            <w:pPr>
              <w:rPr>
                <w:rFonts w:ascii="Calibri" w:hAnsi="Calibri" w:eastAsia="宋体"/>
                <w:bCs/>
                <w:szCs w:val="21"/>
              </w:rPr>
            </w:pPr>
            <w:r>
              <w:rPr>
                <w:rFonts w:hint="eastAsia" w:ascii="Calibri" w:hAnsi="Calibri" w:eastAsia="宋体"/>
                <w:bCs/>
                <w:szCs w:val="21"/>
              </w:rPr>
              <w:t>试算总保费 所有产品保费之和</w:t>
            </w:r>
          </w:p>
        </w:tc>
      </w:tr>
      <w:tr>
        <w:tblPrEx>
          <w:tblCellMar>
            <w:top w:w="0" w:type="dxa"/>
            <w:left w:w="108" w:type="dxa"/>
            <w:bottom w:w="0" w:type="dxa"/>
            <w:right w:w="108" w:type="dxa"/>
          </w:tblCellMar>
        </w:tblPrEx>
        <w:trPr>
          <w:trHeight w:val="226" w:hRule="atLeast"/>
          <w:jc w:val="center"/>
        </w:trPr>
        <w:tc>
          <w:tcPr>
            <w:tcW w:w="8647" w:type="dxa"/>
            <w:gridSpan w:val="9"/>
            <w:tcBorders>
              <w:top w:val="single" w:color="000000" w:sz="6" w:space="0"/>
              <w:left w:val="double" w:color="000000" w:sz="2" w:space="0"/>
              <w:bottom w:val="single" w:color="000000" w:sz="6" w:space="0"/>
              <w:right w:val="double" w:color="000000" w:sz="2" w:space="0"/>
            </w:tcBorders>
            <w:shd w:val="clear" w:color="auto" w:fill="7E7E7E" w:themeFill="text1" w:themeFillTint="80"/>
          </w:tcPr>
          <w:p>
            <w:r>
              <w:rPr>
                <w:rFonts w:hint="eastAsia"/>
                <w:b/>
                <w:bCs/>
              </w:rPr>
              <w:t>信息（C</w:t>
            </w:r>
            <w:r>
              <w:rPr>
                <w:b/>
                <w:bCs/>
              </w:rPr>
              <w:t>ommonInfo</w:t>
            </w:r>
            <w:r>
              <w:rPr>
                <w:rFonts w:hint="eastAsia"/>
                <w:b/>
                <w:bCs/>
              </w:rPr>
              <w:t>）</w:t>
            </w:r>
          </w:p>
        </w:tc>
      </w:tr>
      <w:tr>
        <w:tblPrEx>
          <w:tblCellMar>
            <w:top w:w="0" w:type="dxa"/>
            <w:left w:w="108" w:type="dxa"/>
            <w:bottom w:w="0" w:type="dxa"/>
            <w:right w:w="108" w:type="dxa"/>
          </w:tblCellMar>
        </w:tblPrEx>
        <w:trPr>
          <w:trHeight w:val="226" w:hRule="atLeast"/>
          <w:jc w:val="center"/>
        </w:trPr>
        <w:tc>
          <w:tcPr>
            <w:tcW w:w="2052" w:type="dxa"/>
            <w:tcBorders>
              <w:top w:val="single" w:color="000000" w:sz="6" w:space="0"/>
              <w:left w:val="double" w:color="000000" w:sz="2" w:space="0"/>
              <w:bottom w:val="single" w:color="000000" w:sz="6" w:space="0"/>
              <w:right w:val="single" w:color="auto" w:sz="4" w:space="0"/>
            </w:tcBorders>
            <w:shd w:val="clear" w:color="auto" w:fill="FFFFFF" w:themeFill="background1"/>
          </w:tcPr>
          <w:p>
            <w:r>
              <w:t>CarrierCode</w:t>
            </w:r>
          </w:p>
        </w:tc>
        <w:tc>
          <w:tcPr>
            <w:tcW w:w="1515" w:type="dxa"/>
            <w:tcBorders>
              <w:top w:val="single" w:color="000000" w:sz="6" w:space="0"/>
              <w:left w:val="single" w:color="auto" w:sz="4" w:space="0"/>
              <w:bottom w:val="single" w:color="000000" w:sz="6" w:space="0"/>
              <w:right w:val="single" w:color="auto" w:sz="4" w:space="0"/>
            </w:tcBorders>
            <w:shd w:val="clear" w:color="auto" w:fill="FFFFFF" w:themeFill="background1"/>
          </w:tcPr>
          <w:p>
            <w:r>
              <w:rPr>
                <w:rFonts w:hint="eastAsia"/>
              </w:rPr>
              <w:t>保险公司编码</w:t>
            </w:r>
          </w:p>
        </w:tc>
        <w:tc>
          <w:tcPr>
            <w:tcW w:w="1064" w:type="dxa"/>
            <w:tcBorders>
              <w:top w:val="single" w:color="000000" w:sz="6" w:space="0"/>
              <w:left w:val="single" w:color="auto" w:sz="4" w:space="0"/>
              <w:bottom w:val="single" w:color="000000" w:sz="6" w:space="0"/>
              <w:right w:val="single" w:color="auto" w:sz="4" w:space="0"/>
            </w:tcBorders>
            <w:shd w:val="clear" w:color="auto" w:fill="FFFFFF" w:themeFill="background1"/>
          </w:tcPr>
          <w:p>
            <w:r>
              <w:rPr>
                <w:rFonts w:hint="eastAsia"/>
                <w:kern w:val="0"/>
              </w:rPr>
              <w:t>String</w:t>
            </w:r>
            <w:r>
              <w:t xml:space="preserve">  </w:t>
            </w:r>
          </w:p>
        </w:tc>
        <w:tc>
          <w:tcPr>
            <w:tcW w:w="621" w:type="dxa"/>
            <w:tcBorders>
              <w:top w:val="single" w:color="000000" w:sz="6" w:space="0"/>
              <w:left w:val="single" w:color="auto" w:sz="4" w:space="0"/>
              <w:bottom w:val="single" w:color="000000" w:sz="6" w:space="0"/>
              <w:right w:val="single" w:color="auto" w:sz="4" w:space="0"/>
            </w:tcBorders>
            <w:shd w:val="clear" w:color="auto" w:fill="FFFFFF" w:themeFill="background1"/>
          </w:tcPr>
          <w:p>
            <w:r>
              <w:t>Y</w:t>
            </w:r>
          </w:p>
        </w:tc>
        <w:tc>
          <w:tcPr>
            <w:tcW w:w="704" w:type="dxa"/>
            <w:gridSpan w:val="2"/>
            <w:tcBorders>
              <w:top w:val="single" w:color="000000" w:sz="6" w:space="0"/>
              <w:left w:val="single" w:color="auto" w:sz="4" w:space="0"/>
              <w:bottom w:val="single" w:color="000000" w:sz="6" w:space="0"/>
              <w:right w:val="single" w:color="auto" w:sz="4" w:space="0"/>
            </w:tcBorders>
            <w:shd w:val="clear" w:color="auto" w:fill="FFFFFF" w:themeFill="background1"/>
          </w:tcPr>
          <w:p/>
        </w:tc>
        <w:tc>
          <w:tcPr>
            <w:tcW w:w="2691" w:type="dxa"/>
            <w:gridSpan w:val="3"/>
            <w:vMerge w:val="restart"/>
            <w:tcBorders>
              <w:top w:val="single" w:color="000000" w:sz="6" w:space="0"/>
              <w:left w:val="single" w:color="auto" w:sz="4" w:space="0"/>
              <w:right w:val="double" w:color="000000" w:sz="2" w:space="0"/>
            </w:tcBorders>
            <w:shd w:val="clear" w:color="auto" w:fill="FFFFFF" w:themeFill="background1"/>
          </w:tcPr>
          <w:p>
            <w:r>
              <w:rPr>
                <w:rFonts w:hint="eastAsia"/>
              </w:rPr>
              <w:t>同请求报文</w:t>
            </w:r>
          </w:p>
        </w:tc>
      </w:tr>
      <w:tr>
        <w:tblPrEx>
          <w:tblCellMar>
            <w:top w:w="0" w:type="dxa"/>
            <w:left w:w="108" w:type="dxa"/>
            <w:bottom w:w="0" w:type="dxa"/>
            <w:right w:w="108" w:type="dxa"/>
          </w:tblCellMar>
        </w:tblPrEx>
        <w:trPr>
          <w:trHeight w:val="226" w:hRule="atLeast"/>
          <w:jc w:val="center"/>
        </w:trPr>
        <w:tc>
          <w:tcPr>
            <w:tcW w:w="2052" w:type="dxa"/>
            <w:tcBorders>
              <w:top w:val="single" w:color="000000" w:sz="6" w:space="0"/>
              <w:left w:val="double" w:color="000000" w:sz="2" w:space="0"/>
              <w:bottom w:val="single" w:color="000000" w:sz="6" w:space="0"/>
              <w:right w:val="single" w:color="auto" w:sz="4" w:space="0"/>
            </w:tcBorders>
            <w:shd w:val="clear" w:color="auto" w:fill="FFFFFF" w:themeFill="background1"/>
          </w:tcPr>
          <w:p>
            <w:r>
              <w:t>BankCode</w:t>
            </w:r>
          </w:p>
        </w:tc>
        <w:tc>
          <w:tcPr>
            <w:tcW w:w="1515" w:type="dxa"/>
            <w:tcBorders>
              <w:top w:val="single" w:color="000000" w:sz="6" w:space="0"/>
              <w:left w:val="single" w:color="auto" w:sz="4" w:space="0"/>
              <w:bottom w:val="single" w:color="auto" w:sz="4" w:space="0"/>
              <w:right w:val="single" w:color="auto" w:sz="4" w:space="0"/>
            </w:tcBorders>
            <w:shd w:val="clear" w:color="auto" w:fill="FFFFFF" w:themeFill="background1"/>
          </w:tcPr>
          <w:p>
            <w:r>
              <w:rPr>
                <w:rFonts w:hint="eastAsia"/>
              </w:rPr>
              <w:t>银行代码</w:t>
            </w:r>
          </w:p>
        </w:tc>
        <w:tc>
          <w:tcPr>
            <w:tcW w:w="1064" w:type="dxa"/>
            <w:tcBorders>
              <w:top w:val="single" w:color="000000" w:sz="6" w:space="0"/>
              <w:left w:val="single" w:color="auto" w:sz="4" w:space="0"/>
              <w:bottom w:val="single" w:color="auto" w:sz="4" w:space="0"/>
              <w:right w:val="single" w:color="auto" w:sz="4" w:space="0"/>
            </w:tcBorders>
            <w:shd w:val="clear" w:color="auto" w:fill="FFFFFF" w:themeFill="background1"/>
          </w:tcPr>
          <w:p>
            <w:r>
              <w:rPr>
                <w:rFonts w:hint="eastAsia"/>
                <w:kern w:val="0"/>
              </w:rPr>
              <w:t>String</w:t>
            </w:r>
          </w:p>
        </w:tc>
        <w:tc>
          <w:tcPr>
            <w:tcW w:w="621" w:type="dxa"/>
            <w:tcBorders>
              <w:top w:val="single" w:color="000000" w:sz="6" w:space="0"/>
              <w:left w:val="single" w:color="auto" w:sz="4" w:space="0"/>
              <w:bottom w:val="single" w:color="auto" w:sz="4" w:space="0"/>
              <w:right w:val="single" w:color="auto" w:sz="4" w:space="0"/>
            </w:tcBorders>
            <w:shd w:val="clear" w:color="auto" w:fill="FFFFFF" w:themeFill="background1"/>
          </w:tcPr>
          <w:p>
            <w:r>
              <w:rPr>
                <w:rFonts w:hint="eastAsia"/>
              </w:rPr>
              <w:t>Y</w:t>
            </w:r>
          </w:p>
        </w:tc>
        <w:tc>
          <w:tcPr>
            <w:tcW w:w="704" w:type="dxa"/>
            <w:gridSpan w:val="2"/>
            <w:tcBorders>
              <w:top w:val="single" w:color="000000" w:sz="6" w:space="0"/>
              <w:left w:val="single" w:color="auto" w:sz="4" w:space="0"/>
              <w:bottom w:val="single" w:color="auto" w:sz="4" w:space="0"/>
              <w:right w:val="single" w:color="auto" w:sz="4" w:space="0"/>
            </w:tcBorders>
            <w:shd w:val="clear" w:color="auto" w:fill="FFFFFF" w:themeFill="background1"/>
          </w:tcPr>
          <w:p/>
        </w:tc>
        <w:tc>
          <w:tcPr>
            <w:tcW w:w="2691" w:type="dxa"/>
            <w:gridSpan w:val="3"/>
            <w:vMerge w:val="continue"/>
            <w:tcBorders>
              <w:left w:val="single" w:color="auto" w:sz="4" w:space="0"/>
              <w:right w:val="double" w:color="000000" w:sz="2" w:space="0"/>
            </w:tcBorders>
            <w:shd w:val="clear" w:color="auto" w:fill="FFFFFF" w:themeFill="background1"/>
          </w:tcPr>
          <w:p/>
        </w:tc>
      </w:tr>
      <w:tr>
        <w:tblPrEx>
          <w:tblCellMar>
            <w:top w:w="0" w:type="dxa"/>
            <w:left w:w="108" w:type="dxa"/>
            <w:bottom w:w="0" w:type="dxa"/>
            <w:right w:w="108" w:type="dxa"/>
          </w:tblCellMar>
        </w:tblPrEx>
        <w:trPr>
          <w:trHeight w:val="226" w:hRule="atLeast"/>
          <w:jc w:val="center"/>
        </w:trPr>
        <w:tc>
          <w:tcPr>
            <w:tcW w:w="2052" w:type="dxa"/>
            <w:tcBorders>
              <w:top w:val="single" w:color="000000" w:sz="6" w:space="0"/>
              <w:left w:val="double" w:color="000000" w:sz="2" w:space="0"/>
              <w:bottom w:val="single" w:color="000000" w:sz="6" w:space="0"/>
              <w:right w:val="single" w:color="auto" w:sz="4" w:space="0"/>
            </w:tcBorders>
            <w:shd w:val="clear" w:color="auto" w:fill="FFFFFF" w:themeFill="background1"/>
          </w:tcPr>
          <w:p>
            <w:r>
              <w:t>RegionCode</w:t>
            </w:r>
          </w:p>
        </w:tc>
        <w:tc>
          <w:tcPr>
            <w:tcW w:w="1515" w:type="dxa"/>
            <w:tcBorders>
              <w:top w:val="single" w:color="000000" w:sz="6" w:space="0"/>
              <w:left w:val="single" w:color="auto" w:sz="4" w:space="0"/>
              <w:bottom w:val="single" w:color="auto" w:sz="4" w:space="0"/>
              <w:right w:val="single" w:color="auto" w:sz="4" w:space="0"/>
            </w:tcBorders>
            <w:shd w:val="clear" w:color="auto" w:fill="FFFFFF" w:themeFill="background1"/>
          </w:tcPr>
          <w:p>
            <w:r>
              <w:rPr>
                <w:rFonts w:hint="eastAsia"/>
              </w:rPr>
              <w:t>地区代码</w:t>
            </w:r>
          </w:p>
        </w:tc>
        <w:tc>
          <w:tcPr>
            <w:tcW w:w="1064" w:type="dxa"/>
            <w:tcBorders>
              <w:top w:val="single" w:color="000000" w:sz="6" w:space="0"/>
              <w:left w:val="single" w:color="auto" w:sz="4" w:space="0"/>
              <w:bottom w:val="single" w:color="auto" w:sz="4" w:space="0"/>
              <w:right w:val="single" w:color="auto" w:sz="4" w:space="0"/>
            </w:tcBorders>
            <w:shd w:val="clear" w:color="auto" w:fill="FFFFFF" w:themeFill="background1"/>
          </w:tcPr>
          <w:p>
            <w:r>
              <w:rPr>
                <w:rFonts w:hint="eastAsia"/>
                <w:kern w:val="0"/>
              </w:rPr>
              <w:t>String</w:t>
            </w:r>
          </w:p>
        </w:tc>
        <w:tc>
          <w:tcPr>
            <w:tcW w:w="621" w:type="dxa"/>
            <w:tcBorders>
              <w:top w:val="single" w:color="000000" w:sz="6" w:space="0"/>
              <w:left w:val="single" w:color="auto" w:sz="4" w:space="0"/>
              <w:bottom w:val="single" w:color="auto" w:sz="4" w:space="0"/>
              <w:right w:val="single" w:color="auto" w:sz="4" w:space="0"/>
            </w:tcBorders>
            <w:shd w:val="clear" w:color="auto" w:fill="FFFFFF" w:themeFill="background1"/>
          </w:tcPr>
          <w:p>
            <w:r>
              <w:rPr>
                <w:rFonts w:hint="eastAsia"/>
              </w:rPr>
              <w:t>Y</w:t>
            </w:r>
          </w:p>
        </w:tc>
        <w:tc>
          <w:tcPr>
            <w:tcW w:w="704" w:type="dxa"/>
            <w:gridSpan w:val="2"/>
            <w:tcBorders>
              <w:top w:val="single" w:color="000000" w:sz="6" w:space="0"/>
              <w:left w:val="single" w:color="auto" w:sz="4" w:space="0"/>
              <w:bottom w:val="single" w:color="auto" w:sz="4" w:space="0"/>
              <w:right w:val="single" w:color="auto" w:sz="4" w:space="0"/>
            </w:tcBorders>
            <w:shd w:val="clear" w:color="auto" w:fill="FFFFFF" w:themeFill="background1"/>
          </w:tcPr>
          <w:p/>
        </w:tc>
        <w:tc>
          <w:tcPr>
            <w:tcW w:w="2691" w:type="dxa"/>
            <w:gridSpan w:val="3"/>
            <w:vMerge w:val="continue"/>
            <w:tcBorders>
              <w:left w:val="single" w:color="auto" w:sz="4" w:space="0"/>
              <w:right w:val="double" w:color="000000" w:sz="2" w:space="0"/>
            </w:tcBorders>
            <w:shd w:val="clear" w:color="auto" w:fill="FFFFFF" w:themeFill="background1"/>
          </w:tcPr>
          <w:p/>
        </w:tc>
      </w:tr>
      <w:tr>
        <w:tblPrEx>
          <w:tblCellMar>
            <w:top w:w="0" w:type="dxa"/>
            <w:left w:w="108" w:type="dxa"/>
            <w:bottom w:w="0" w:type="dxa"/>
            <w:right w:w="108" w:type="dxa"/>
          </w:tblCellMar>
        </w:tblPrEx>
        <w:trPr>
          <w:trHeight w:val="226" w:hRule="atLeast"/>
          <w:jc w:val="center"/>
        </w:trPr>
        <w:tc>
          <w:tcPr>
            <w:tcW w:w="2052" w:type="dxa"/>
            <w:tcBorders>
              <w:top w:val="single" w:color="000000" w:sz="6" w:space="0"/>
              <w:left w:val="double" w:color="000000" w:sz="2" w:space="0"/>
              <w:bottom w:val="single" w:color="000000" w:sz="6" w:space="0"/>
              <w:right w:val="single" w:color="auto" w:sz="4" w:space="0"/>
            </w:tcBorders>
            <w:shd w:val="clear" w:color="auto" w:fill="FFFFFF" w:themeFill="background1"/>
          </w:tcPr>
          <w:p>
            <w:r>
              <w:t>BranchCode</w:t>
            </w:r>
          </w:p>
        </w:tc>
        <w:tc>
          <w:tcPr>
            <w:tcW w:w="1515" w:type="dxa"/>
            <w:tcBorders>
              <w:top w:val="single" w:color="000000" w:sz="6" w:space="0"/>
              <w:left w:val="single" w:color="auto" w:sz="4" w:space="0"/>
              <w:bottom w:val="single" w:color="000000" w:sz="6" w:space="0"/>
              <w:right w:val="single" w:color="auto" w:sz="4" w:space="0"/>
            </w:tcBorders>
            <w:shd w:val="clear" w:color="auto" w:fill="FFFFFF" w:themeFill="background1"/>
          </w:tcPr>
          <w:p>
            <w:r>
              <w:rPr>
                <w:rFonts w:hint="eastAsia"/>
              </w:rPr>
              <w:t>网点代码</w:t>
            </w:r>
          </w:p>
        </w:tc>
        <w:tc>
          <w:tcPr>
            <w:tcW w:w="1064" w:type="dxa"/>
            <w:tcBorders>
              <w:top w:val="single" w:color="000000" w:sz="6" w:space="0"/>
              <w:left w:val="single" w:color="auto" w:sz="4" w:space="0"/>
              <w:bottom w:val="single" w:color="000000" w:sz="6" w:space="0"/>
              <w:right w:val="single" w:color="auto" w:sz="4" w:space="0"/>
            </w:tcBorders>
            <w:shd w:val="clear" w:color="auto" w:fill="FFFFFF" w:themeFill="background1"/>
          </w:tcPr>
          <w:p>
            <w:r>
              <w:rPr>
                <w:rFonts w:hint="eastAsia"/>
                <w:kern w:val="0"/>
              </w:rPr>
              <w:t>String</w:t>
            </w:r>
          </w:p>
        </w:tc>
        <w:tc>
          <w:tcPr>
            <w:tcW w:w="621" w:type="dxa"/>
            <w:tcBorders>
              <w:top w:val="single" w:color="000000" w:sz="6" w:space="0"/>
              <w:left w:val="single" w:color="auto" w:sz="4" w:space="0"/>
              <w:bottom w:val="single" w:color="auto" w:sz="4" w:space="0"/>
              <w:right w:val="single" w:color="auto" w:sz="4" w:space="0"/>
            </w:tcBorders>
            <w:shd w:val="clear" w:color="auto" w:fill="FFFFFF" w:themeFill="background1"/>
          </w:tcPr>
          <w:p>
            <w:r>
              <w:rPr>
                <w:rFonts w:hint="eastAsia"/>
              </w:rPr>
              <w:t>Y</w:t>
            </w:r>
          </w:p>
        </w:tc>
        <w:tc>
          <w:tcPr>
            <w:tcW w:w="704" w:type="dxa"/>
            <w:gridSpan w:val="2"/>
            <w:tcBorders>
              <w:top w:val="single" w:color="000000" w:sz="6" w:space="0"/>
              <w:left w:val="single" w:color="auto" w:sz="4" w:space="0"/>
              <w:bottom w:val="single" w:color="000000" w:sz="6" w:space="0"/>
              <w:right w:val="single" w:color="auto" w:sz="4" w:space="0"/>
            </w:tcBorders>
            <w:shd w:val="clear" w:color="auto" w:fill="FFFFFF" w:themeFill="background1"/>
          </w:tcPr>
          <w:p/>
        </w:tc>
        <w:tc>
          <w:tcPr>
            <w:tcW w:w="2691" w:type="dxa"/>
            <w:gridSpan w:val="3"/>
            <w:vMerge w:val="continue"/>
            <w:tcBorders>
              <w:left w:val="single" w:color="auto" w:sz="4" w:space="0"/>
              <w:right w:val="double" w:color="000000" w:sz="2" w:space="0"/>
            </w:tcBorders>
            <w:shd w:val="clear" w:color="auto" w:fill="FFFFFF" w:themeFill="background1"/>
          </w:tcPr>
          <w:p/>
        </w:tc>
      </w:tr>
      <w:tr>
        <w:tblPrEx>
          <w:tblCellMar>
            <w:top w:w="0" w:type="dxa"/>
            <w:left w:w="108" w:type="dxa"/>
            <w:bottom w:w="0" w:type="dxa"/>
            <w:right w:w="108" w:type="dxa"/>
          </w:tblCellMar>
        </w:tblPrEx>
        <w:trPr>
          <w:trHeight w:val="226" w:hRule="atLeast"/>
          <w:jc w:val="center"/>
        </w:trPr>
        <w:tc>
          <w:tcPr>
            <w:tcW w:w="2052" w:type="dxa"/>
            <w:tcBorders>
              <w:top w:val="single" w:color="000000" w:sz="6" w:space="0"/>
              <w:left w:val="double" w:color="000000" w:sz="2" w:space="0"/>
              <w:bottom w:val="single" w:color="000000" w:sz="6" w:space="0"/>
              <w:right w:val="single" w:color="auto" w:sz="4" w:space="0"/>
            </w:tcBorders>
            <w:shd w:val="clear" w:color="auto" w:fill="FFFFFF" w:themeFill="background1"/>
          </w:tcPr>
          <w:p>
            <w:r>
              <w:t>TellerCode</w:t>
            </w:r>
          </w:p>
        </w:tc>
        <w:tc>
          <w:tcPr>
            <w:tcW w:w="1515" w:type="dxa"/>
            <w:tcBorders>
              <w:top w:val="single" w:color="000000" w:sz="6" w:space="0"/>
              <w:left w:val="single" w:color="auto" w:sz="4" w:space="0"/>
              <w:bottom w:val="single" w:color="000000" w:sz="6" w:space="0"/>
              <w:right w:val="single" w:color="auto" w:sz="4" w:space="0"/>
            </w:tcBorders>
            <w:shd w:val="clear" w:color="auto" w:fill="FFFFFF" w:themeFill="background1"/>
          </w:tcPr>
          <w:p>
            <w:r>
              <w:rPr>
                <w:rFonts w:hint="eastAsia"/>
              </w:rPr>
              <w:t>柜员代码</w:t>
            </w:r>
          </w:p>
        </w:tc>
        <w:tc>
          <w:tcPr>
            <w:tcW w:w="1064" w:type="dxa"/>
            <w:tcBorders>
              <w:top w:val="single" w:color="000000" w:sz="6" w:space="0"/>
              <w:left w:val="single" w:color="auto" w:sz="4" w:space="0"/>
              <w:bottom w:val="single" w:color="auto" w:sz="4" w:space="0"/>
              <w:right w:val="single" w:color="auto" w:sz="4" w:space="0"/>
            </w:tcBorders>
            <w:shd w:val="clear" w:color="auto" w:fill="FFFFFF" w:themeFill="background1"/>
          </w:tcPr>
          <w:p>
            <w:r>
              <w:rPr>
                <w:rFonts w:hint="eastAsia"/>
                <w:kern w:val="0"/>
              </w:rPr>
              <w:t>String</w:t>
            </w:r>
          </w:p>
        </w:tc>
        <w:tc>
          <w:tcPr>
            <w:tcW w:w="621" w:type="dxa"/>
            <w:tcBorders>
              <w:top w:val="single" w:color="auto" w:sz="4" w:space="0"/>
              <w:left w:val="single" w:color="auto" w:sz="4" w:space="0"/>
              <w:bottom w:val="single" w:color="auto" w:sz="4" w:space="0"/>
              <w:right w:val="single" w:color="auto" w:sz="4" w:space="0"/>
            </w:tcBorders>
            <w:shd w:val="clear" w:color="auto" w:fill="FFFFFF" w:themeFill="background1"/>
          </w:tcPr>
          <w:p>
            <w:r>
              <w:rPr>
                <w:rFonts w:hint="eastAsia"/>
              </w:rPr>
              <w:t>Y</w:t>
            </w:r>
          </w:p>
        </w:tc>
        <w:tc>
          <w:tcPr>
            <w:tcW w:w="704" w:type="dxa"/>
            <w:gridSpan w:val="2"/>
            <w:tcBorders>
              <w:top w:val="single" w:color="000000" w:sz="6" w:space="0"/>
              <w:left w:val="single" w:color="auto" w:sz="4" w:space="0"/>
              <w:bottom w:val="single" w:color="auto" w:sz="4" w:space="0"/>
              <w:right w:val="single" w:color="auto" w:sz="4" w:space="0"/>
            </w:tcBorders>
            <w:shd w:val="clear" w:color="auto" w:fill="FFFFFF" w:themeFill="background1"/>
          </w:tcPr>
          <w:p/>
        </w:tc>
        <w:tc>
          <w:tcPr>
            <w:tcW w:w="2691" w:type="dxa"/>
            <w:gridSpan w:val="3"/>
            <w:vMerge w:val="continue"/>
            <w:tcBorders>
              <w:left w:val="single" w:color="auto" w:sz="4" w:space="0"/>
              <w:bottom w:val="single" w:color="auto" w:sz="4" w:space="0"/>
              <w:right w:val="double" w:color="000000" w:sz="2" w:space="0"/>
            </w:tcBorders>
            <w:shd w:val="clear" w:color="auto" w:fill="FFFFFF" w:themeFill="background1"/>
          </w:tcPr>
          <w:p/>
        </w:tc>
      </w:tr>
      <w:tr>
        <w:tblPrEx>
          <w:tblCellMar>
            <w:top w:w="0" w:type="dxa"/>
            <w:left w:w="108" w:type="dxa"/>
            <w:bottom w:w="0" w:type="dxa"/>
            <w:right w:w="108" w:type="dxa"/>
          </w:tblCellMar>
        </w:tblPrEx>
        <w:trPr>
          <w:trHeight w:val="226" w:hRule="atLeast"/>
          <w:jc w:val="center"/>
        </w:trPr>
        <w:tc>
          <w:tcPr>
            <w:tcW w:w="8647" w:type="dxa"/>
            <w:gridSpan w:val="9"/>
            <w:tcBorders>
              <w:top w:val="single" w:color="000000" w:sz="6" w:space="0"/>
              <w:left w:val="double" w:color="000000" w:sz="2" w:space="0"/>
              <w:bottom w:val="single" w:color="000000" w:sz="6" w:space="0"/>
              <w:right w:val="double" w:color="000000" w:sz="2" w:space="0"/>
            </w:tcBorders>
            <w:shd w:val="clear" w:color="auto" w:fill="7F7F7F"/>
          </w:tcPr>
          <w:p>
            <w:pPr>
              <w:rPr>
                <w:rFonts w:ascii="Calibri" w:hAnsi="Calibri" w:eastAsia="宋体"/>
                <w:b/>
                <w:bCs/>
                <w:szCs w:val="21"/>
              </w:rPr>
            </w:pPr>
            <w:r>
              <w:rPr>
                <w:rFonts w:hint="eastAsia"/>
                <w:b/>
                <w:bCs/>
              </w:rPr>
              <w:t>保费试算信息集合（</w:t>
            </w:r>
            <w:r>
              <w:rPr>
                <w:b/>
                <w:bCs/>
              </w:rPr>
              <w:t>CalPremList</w:t>
            </w:r>
            <w:r>
              <w:rPr>
                <w:rFonts w:hint="eastAsia"/>
                <w:b/>
                <w:bCs/>
              </w:rPr>
              <w:t>）</w:t>
            </w:r>
          </w:p>
        </w:tc>
      </w:tr>
      <w:tr>
        <w:tblPrEx>
          <w:tblCellMar>
            <w:top w:w="0" w:type="dxa"/>
            <w:left w:w="108" w:type="dxa"/>
            <w:bottom w:w="0" w:type="dxa"/>
            <w:right w:w="108" w:type="dxa"/>
          </w:tblCellMar>
        </w:tblPrEx>
        <w:trPr>
          <w:trHeight w:val="226" w:hRule="atLeast"/>
          <w:jc w:val="center"/>
        </w:trPr>
        <w:tc>
          <w:tcPr>
            <w:tcW w:w="8647" w:type="dxa"/>
            <w:gridSpan w:val="9"/>
            <w:tcBorders>
              <w:top w:val="single" w:color="000000" w:sz="6" w:space="0"/>
              <w:left w:val="double" w:color="000000" w:sz="2" w:space="0"/>
              <w:bottom w:val="single" w:color="000000" w:sz="6" w:space="0"/>
              <w:right w:val="double" w:color="000000" w:sz="2" w:space="0"/>
            </w:tcBorders>
            <w:shd w:val="clear" w:color="auto" w:fill="7F7F7F"/>
          </w:tcPr>
          <w:p>
            <w:pPr>
              <w:rPr>
                <w:rFonts w:ascii="Calibri" w:hAnsi="Calibri" w:eastAsia="宋体"/>
                <w:b/>
                <w:bCs/>
                <w:szCs w:val="21"/>
              </w:rPr>
            </w:pPr>
            <w:r>
              <w:rPr>
                <w:rFonts w:hint="eastAsia"/>
                <w:b/>
                <w:bCs/>
              </w:rPr>
              <w:t>保费试算相关信息（</w:t>
            </w:r>
            <w:r>
              <w:rPr>
                <w:b/>
                <w:bCs/>
              </w:rPr>
              <w:t>CalPremInfo</w:t>
            </w:r>
            <w:r>
              <w:rPr>
                <w:rFonts w:hint="eastAsia"/>
                <w:b/>
                <w:bCs/>
              </w:rPr>
              <w:t>）</w:t>
            </w:r>
          </w:p>
        </w:tc>
      </w:tr>
      <w:tr>
        <w:tblPrEx>
          <w:tblCellMar>
            <w:top w:w="0" w:type="dxa"/>
            <w:left w:w="108" w:type="dxa"/>
            <w:bottom w:w="0" w:type="dxa"/>
            <w:right w:w="108" w:type="dxa"/>
          </w:tblCellMar>
        </w:tblPrEx>
        <w:trPr>
          <w:trHeight w:val="226" w:hRule="atLeast"/>
          <w:jc w:val="center"/>
        </w:trPr>
        <w:tc>
          <w:tcPr>
            <w:tcW w:w="8647" w:type="dxa"/>
            <w:gridSpan w:val="9"/>
            <w:tcBorders>
              <w:top w:val="single" w:color="000000" w:sz="6" w:space="0"/>
              <w:left w:val="double" w:color="000000" w:sz="2" w:space="0"/>
              <w:bottom w:val="single" w:color="000000" w:sz="6" w:space="0"/>
              <w:right w:val="double" w:color="000000" w:sz="2" w:space="0"/>
            </w:tcBorders>
            <w:shd w:val="clear" w:color="auto" w:fill="7E7E7E"/>
          </w:tcPr>
          <w:p>
            <w:pPr>
              <w:rPr>
                <w:rFonts w:ascii="Calibri" w:hAnsi="Calibri" w:eastAsia="宋体"/>
                <w:b/>
                <w:bCs/>
                <w:szCs w:val="21"/>
                <w:highlight w:val="green"/>
              </w:rPr>
            </w:pPr>
            <w:r>
              <w:rPr>
                <w:rFonts w:hint="eastAsia"/>
                <w:b/>
                <w:bCs/>
              </w:rPr>
              <w:t>投保人信息（</w:t>
            </w:r>
            <w:r>
              <w:rPr>
                <w:b/>
                <w:bCs/>
              </w:rPr>
              <w:t>AppntInfo</w:t>
            </w:r>
            <w:r>
              <w:rPr>
                <w:rFonts w:hint="eastAsia"/>
                <w:b/>
                <w:bCs/>
              </w:rPr>
              <w:t>）</w:t>
            </w:r>
          </w:p>
        </w:tc>
      </w:tr>
      <w:tr>
        <w:tblPrEx>
          <w:tblCellMar>
            <w:top w:w="0" w:type="dxa"/>
            <w:left w:w="108" w:type="dxa"/>
            <w:bottom w:w="0" w:type="dxa"/>
            <w:right w:w="108" w:type="dxa"/>
          </w:tblCellMar>
        </w:tblPrEx>
        <w:trPr>
          <w:gridAfter w:val="1"/>
          <w:wAfter w:w="7" w:type="dxa"/>
          <w:trHeight w:val="226" w:hRule="atLeast"/>
          <w:jc w:val="center"/>
        </w:trPr>
        <w:tc>
          <w:tcPr>
            <w:tcW w:w="2052" w:type="dxa"/>
            <w:tcBorders>
              <w:top w:val="single" w:color="000000" w:sz="6" w:space="0"/>
              <w:left w:val="single" w:color="000000" w:sz="6" w:space="0"/>
              <w:bottom w:val="single" w:color="000000" w:sz="6" w:space="0"/>
              <w:right w:val="single" w:color="000000" w:sz="6" w:space="0"/>
            </w:tcBorders>
            <w:vAlign w:val="center"/>
          </w:tcPr>
          <w:p>
            <w:pPr>
              <w:rPr>
                <w:rFonts w:ascii="Calibri" w:hAnsi="Calibri" w:eastAsia="宋体"/>
                <w:szCs w:val="21"/>
              </w:rPr>
            </w:pPr>
            <w:r>
              <w:t>AppntName</w:t>
            </w:r>
          </w:p>
        </w:tc>
        <w:tc>
          <w:tcPr>
            <w:tcW w:w="1515" w:type="dxa"/>
            <w:tcBorders>
              <w:top w:val="single" w:color="000000" w:sz="6" w:space="0"/>
              <w:left w:val="single" w:color="000000" w:sz="6" w:space="0"/>
              <w:bottom w:val="single" w:color="000000" w:sz="6" w:space="0"/>
              <w:right w:val="single" w:color="000000" w:sz="6" w:space="0"/>
            </w:tcBorders>
            <w:vAlign w:val="center"/>
          </w:tcPr>
          <w:p>
            <w:pPr>
              <w:rPr>
                <w:rFonts w:ascii="Calibri" w:hAnsi="Calibri" w:eastAsia="宋体"/>
                <w:szCs w:val="21"/>
              </w:rPr>
            </w:pPr>
            <w:r>
              <w:rPr>
                <w:rFonts w:hint="eastAsia"/>
              </w:rPr>
              <w:t>投保人姓名</w:t>
            </w:r>
          </w:p>
        </w:tc>
        <w:tc>
          <w:tcPr>
            <w:tcW w:w="1064" w:type="dxa"/>
            <w:tcBorders>
              <w:top w:val="single" w:color="000000" w:sz="6" w:space="0"/>
              <w:left w:val="single" w:color="000000" w:sz="6" w:space="0"/>
              <w:bottom w:val="single" w:color="000000" w:sz="6" w:space="0"/>
              <w:right w:val="single" w:color="000000" w:sz="6" w:space="0"/>
            </w:tcBorders>
            <w:vAlign w:val="center"/>
          </w:tcPr>
          <w:p>
            <w:pPr>
              <w:rPr>
                <w:rFonts w:ascii="Calibri" w:hAnsi="Calibri" w:eastAsia="宋体"/>
                <w:kern w:val="0"/>
                <w:szCs w:val="21"/>
              </w:rPr>
            </w:pPr>
            <w:r>
              <w:rPr>
                <w:rFonts w:hint="eastAsia"/>
                <w:kern w:val="0"/>
              </w:rPr>
              <w:t>String</w:t>
            </w:r>
          </w:p>
        </w:tc>
        <w:tc>
          <w:tcPr>
            <w:tcW w:w="683" w:type="dxa"/>
            <w:gridSpan w:val="2"/>
            <w:tcBorders>
              <w:top w:val="single" w:color="000000" w:sz="6" w:space="0"/>
              <w:left w:val="single" w:color="000000" w:sz="6" w:space="0"/>
              <w:bottom w:val="single" w:color="000000" w:sz="6" w:space="0"/>
              <w:right w:val="single" w:color="000000" w:sz="6" w:space="0"/>
            </w:tcBorders>
            <w:vAlign w:val="center"/>
          </w:tcPr>
          <w:p>
            <w:pPr>
              <w:rPr>
                <w:rFonts w:ascii="Calibri" w:hAnsi="Calibri" w:eastAsia="宋体" w:cs="Calibri"/>
                <w:color w:val="000000"/>
                <w:kern w:val="0"/>
                <w:sz w:val="20"/>
                <w:szCs w:val="20"/>
              </w:rPr>
            </w:pPr>
            <w:r>
              <w:rPr>
                <w:rFonts w:cs="Calibri"/>
                <w:color w:val="000000"/>
                <w:kern w:val="0"/>
                <w:sz w:val="20"/>
                <w:szCs w:val="20"/>
              </w:rPr>
              <w:t>N</w:t>
            </w:r>
          </w:p>
        </w:tc>
        <w:tc>
          <w:tcPr>
            <w:tcW w:w="686" w:type="dxa"/>
            <w:gridSpan w:val="2"/>
            <w:tcBorders>
              <w:top w:val="single" w:color="000000" w:sz="6" w:space="0"/>
              <w:left w:val="single" w:color="000000" w:sz="6" w:space="0"/>
              <w:bottom w:val="single" w:color="000000" w:sz="6" w:space="0"/>
              <w:right w:val="single" w:color="000000" w:sz="6" w:space="0"/>
            </w:tcBorders>
            <w:vAlign w:val="center"/>
          </w:tcPr>
          <w:p>
            <w:pPr>
              <w:rPr>
                <w:rFonts w:ascii="Calibri" w:hAnsi="Calibri" w:eastAsia="宋体" w:cs="Calibri"/>
                <w:color w:val="000000"/>
                <w:kern w:val="0"/>
                <w:sz w:val="20"/>
                <w:szCs w:val="20"/>
              </w:rPr>
            </w:pPr>
          </w:p>
        </w:tc>
        <w:tc>
          <w:tcPr>
            <w:tcW w:w="2640" w:type="dxa"/>
            <w:tcBorders>
              <w:top w:val="single" w:color="000000" w:sz="6" w:space="0"/>
              <w:left w:val="single" w:color="000000" w:sz="6" w:space="0"/>
              <w:bottom w:val="single" w:color="auto" w:sz="4" w:space="0"/>
              <w:right w:val="double" w:color="000000" w:sz="2" w:space="0"/>
            </w:tcBorders>
            <w:vAlign w:val="center"/>
          </w:tcPr>
          <w:p>
            <w:pPr>
              <w:rPr>
                <w:rFonts w:ascii="Calibri" w:hAnsi="Calibri" w:eastAsia="宋体"/>
                <w:szCs w:val="21"/>
              </w:rPr>
            </w:pPr>
          </w:p>
        </w:tc>
      </w:tr>
      <w:tr>
        <w:tblPrEx>
          <w:tblCellMar>
            <w:top w:w="0" w:type="dxa"/>
            <w:left w:w="108" w:type="dxa"/>
            <w:bottom w:w="0" w:type="dxa"/>
            <w:right w:w="108" w:type="dxa"/>
          </w:tblCellMar>
        </w:tblPrEx>
        <w:trPr>
          <w:gridAfter w:val="1"/>
          <w:wAfter w:w="7" w:type="dxa"/>
          <w:trHeight w:val="226" w:hRule="atLeast"/>
          <w:jc w:val="center"/>
        </w:trPr>
        <w:tc>
          <w:tcPr>
            <w:tcW w:w="2052" w:type="dxa"/>
            <w:tcBorders>
              <w:top w:val="single" w:color="000000" w:sz="6" w:space="0"/>
              <w:left w:val="single" w:color="000000" w:sz="6" w:space="0"/>
              <w:bottom w:val="single" w:color="000000" w:sz="6" w:space="0"/>
              <w:right w:val="single" w:color="000000" w:sz="6" w:space="0"/>
            </w:tcBorders>
          </w:tcPr>
          <w:p>
            <w:pPr>
              <w:rPr>
                <w:rFonts w:ascii="Calibri" w:hAnsi="Calibri" w:eastAsia="宋体"/>
                <w:szCs w:val="21"/>
              </w:rPr>
            </w:pPr>
            <w:r>
              <w:t>ApppntSex</w:t>
            </w:r>
          </w:p>
        </w:tc>
        <w:tc>
          <w:tcPr>
            <w:tcW w:w="1515" w:type="dxa"/>
            <w:tcBorders>
              <w:top w:val="single" w:color="000000" w:sz="6" w:space="0"/>
              <w:left w:val="single" w:color="000000" w:sz="6" w:space="0"/>
              <w:bottom w:val="single" w:color="000000" w:sz="6" w:space="0"/>
              <w:right w:val="single" w:color="000000" w:sz="6" w:space="0"/>
            </w:tcBorders>
          </w:tcPr>
          <w:p>
            <w:pPr>
              <w:rPr>
                <w:rFonts w:ascii="Calibri" w:hAnsi="Calibri" w:eastAsia="宋体"/>
                <w:szCs w:val="21"/>
              </w:rPr>
            </w:pPr>
            <w:r>
              <w:rPr>
                <w:rFonts w:hint="eastAsia"/>
              </w:rPr>
              <w:t>投保人性别</w:t>
            </w:r>
          </w:p>
        </w:tc>
        <w:tc>
          <w:tcPr>
            <w:tcW w:w="1064" w:type="dxa"/>
            <w:tcBorders>
              <w:top w:val="single" w:color="000000" w:sz="6" w:space="0"/>
              <w:left w:val="single" w:color="000000" w:sz="6" w:space="0"/>
              <w:bottom w:val="single" w:color="000000" w:sz="6" w:space="0"/>
              <w:right w:val="single" w:color="000000" w:sz="6" w:space="0"/>
            </w:tcBorders>
          </w:tcPr>
          <w:p>
            <w:pPr>
              <w:rPr>
                <w:rFonts w:ascii="Calibri" w:hAnsi="Calibri" w:eastAsia="宋体"/>
                <w:szCs w:val="21"/>
              </w:rPr>
            </w:pPr>
            <w:r>
              <w:rPr>
                <w:rFonts w:hint="eastAsia"/>
                <w:kern w:val="0"/>
              </w:rPr>
              <w:t>String</w:t>
            </w:r>
          </w:p>
        </w:tc>
        <w:tc>
          <w:tcPr>
            <w:tcW w:w="683" w:type="dxa"/>
            <w:gridSpan w:val="2"/>
            <w:tcBorders>
              <w:top w:val="single" w:color="000000" w:sz="6" w:space="0"/>
              <w:left w:val="single" w:color="000000" w:sz="6" w:space="0"/>
              <w:bottom w:val="single" w:color="000000" w:sz="6" w:space="0"/>
              <w:right w:val="single" w:color="000000" w:sz="6" w:space="0"/>
            </w:tcBorders>
          </w:tcPr>
          <w:p>
            <w:pPr>
              <w:rPr>
                <w:rFonts w:ascii="Calibri" w:hAnsi="Calibri" w:eastAsia="宋体"/>
                <w:szCs w:val="21"/>
              </w:rPr>
            </w:pPr>
            <w:r>
              <w:t>N</w:t>
            </w:r>
          </w:p>
        </w:tc>
        <w:tc>
          <w:tcPr>
            <w:tcW w:w="686" w:type="dxa"/>
            <w:gridSpan w:val="2"/>
            <w:tcBorders>
              <w:top w:val="single" w:color="000000" w:sz="6" w:space="0"/>
              <w:left w:val="single" w:color="000000" w:sz="6" w:space="0"/>
              <w:bottom w:val="single" w:color="000000" w:sz="6" w:space="0"/>
              <w:right w:val="single" w:color="000000" w:sz="6" w:space="0"/>
            </w:tcBorders>
          </w:tcPr>
          <w:p>
            <w:pPr>
              <w:rPr>
                <w:rFonts w:ascii="Calibri" w:hAnsi="Calibri" w:eastAsia="宋体"/>
                <w:szCs w:val="21"/>
              </w:rPr>
            </w:pPr>
          </w:p>
        </w:tc>
        <w:tc>
          <w:tcPr>
            <w:tcW w:w="2640" w:type="dxa"/>
            <w:tcBorders>
              <w:top w:val="single" w:color="auto" w:sz="4" w:space="0"/>
              <w:left w:val="single" w:color="000000" w:sz="6" w:space="0"/>
              <w:bottom w:val="single" w:color="auto" w:sz="4" w:space="0"/>
              <w:right w:val="double" w:color="000000" w:sz="2" w:space="0"/>
            </w:tcBorders>
          </w:tcPr>
          <w:p>
            <w:pPr>
              <w:rPr>
                <w:rFonts w:ascii="Calibri" w:hAnsi="Calibri" w:eastAsia="宋体"/>
                <w:szCs w:val="21"/>
                <w:highlight w:val="green"/>
              </w:rPr>
            </w:pPr>
          </w:p>
        </w:tc>
      </w:tr>
      <w:tr>
        <w:tblPrEx>
          <w:tblCellMar>
            <w:top w:w="0" w:type="dxa"/>
            <w:left w:w="108" w:type="dxa"/>
            <w:bottom w:w="0" w:type="dxa"/>
            <w:right w:w="108" w:type="dxa"/>
          </w:tblCellMar>
        </w:tblPrEx>
        <w:trPr>
          <w:gridAfter w:val="1"/>
          <w:wAfter w:w="7" w:type="dxa"/>
          <w:trHeight w:val="226" w:hRule="atLeast"/>
          <w:jc w:val="center"/>
        </w:trPr>
        <w:tc>
          <w:tcPr>
            <w:tcW w:w="2052" w:type="dxa"/>
            <w:tcBorders>
              <w:top w:val="single" w:color="000000" w:sz="6" w:space="0"/>
              <w:left w:val="single" w:color="000000" w:sz="6" w:space="0"/>
              <w:bottom w:val="single" w:color="000000" w:sz="6" w:space="0"/>
              <w:right w:val="single" w:color="000000" w:sz="6" w:space="0"/>
            </w:tcBorders>
          </w:tcPr>
          <w:p>
            <w:pPr>
              <w:rPr>
                <w:rFonts w:ascii="Calibri" w:hAnsi="Calibri" w:eastAsia="宋体"/>
                <w:szCs w:val="21"/>
              </w:rPr>
            </w:pPr>
            <w:r>
              <w:t>AppntBirthday</w:t>
            </w:r>
          </w:p>
        </w:tc>
        <w:tc>
          <w:tcPr>
            <w:tcW w:w="1515" w:type="dxa"/>
            <w:tcBorders>
              <w:top w:val="single" w:color="000000" w:sz="6" w:space="0"/>
              <w:left w:val="single" w:color="000000" w:sz="6" w:space="0"/>
              <w:bottom w:val="single" w:color="000000" w:sz="6" w:space="0"/>
              <w:right w:val="single" w:color="000000" w:sz="6" w:space="0"/>
            </w:tcBorders>
          </w:tcPr>
          <w:p>
            <w:pPr>
              <w:rPr>
                <w:rFonts w:ascii="Calibri" w:hAnsi="Calibri" w:eastAsia="宋体"/>
                <w:szCs w:val="21"/>
              </w:rPr>
            </w:pPr>
            <w:r>
              <w:rPr>
                <w:rFonts w:hint="eastAsia"/>
              </w:rPr>
              <w:t>出生日期</w:t>
            </w:r>
          </w:p>
        </w:tc>
        <w:tc>
          <w:tcPr>
            <w:tcW w:w="1064" w:type="dxa"/>
            <w:tcBorders>
              <w:top w:val="single" w:color="000000" w:sz="6" w:space="0"/>
              <w:left w:val="single" w:color="000000" w:sz="6" w:space="0"/>
              <w:bottom w:val="single" w:color="000000" w:sz="6" w:space="0"/>
              <w:right w:val="single" w:color="000000" w:sz="6" w:space="0"/>
            </w:tcBorders>
          </w:tcPr>
          <w:p>
            <w:pPr>
              <w:rPr>
                <w:rFonts w:ascii="Calibri" w:hAnsi="Calibri" w:eastAsia="宋体"/>
                <w:szCs w:val="21"/>
              </w:rPr>
            </w:pPr>
            <w:r>
              <w:rPr>
                <w:kern w:val="0"/>
              </w:rPr>
              <w:t>S</w:t>
            </w:r>
            <w:r>
              <w:rPr>
                <w:rFonts w:hint="eastAsia"/>
                <w:kern w:val="0"/>
              </w:rPr>
              <w:t>tring</w:t>
            </w:r>
          </w:p>
        </w:tc>
        <w:tc>
          <w:tcPr>
            <w:tcW w:w="683" w:type="dxa"/>
            <w:gridSpan w:val="2"/>
            <w:tcBorders>
              <w:top w:val="single" w:color="000000" w:sz="6" w:space="0"/>
              <w:left w:val="single" w:color="000000" w:sz="6" w:space="0"/>
              <w:bottom w:val="single" w:color="000000" w:sz="6" w:space="0"/>
              <w:right w:val="single" w:color="000000" w:sz="6" w:space="0"/>
            </w:tcBorders>
          </w:tcPr>
          <w:p>
            <w:pPr>
              <w:rPr>
                <w:rFonts w:ascii="Calibri" w:hAnsi="Calibri" w:eastAsia="宋体"/>
                <w:szCs w:val="21"/>
              </w:rPr>
            </w:pPr>
            <w:r>
              <w:t>N</w:t>
            </w:r>
          </w:p>
        </w:tc>
        <w:tc>
          <w:tcPr>
            <w:tcW w:w="686" w:type="dxa"/>
            <w:gridSpan w:val="2"/>
            <w:tcBorders>
              <w:top w:val="single" w:color="000000" w:sz="6" w:space="0"/>
              <w:left w:val="single" w:color="000000" w:sz="6" w:space="0"/>
              <w:bottom w:val="single" w:color="000000" w:sz="6" w:space="0"/>
              <w:right w:val="single" w:color="000000" w:sz="6" w:space="0"/>
            </w:tcBorders>
            <w:vAlign w:val="center"/>
          </w:tcPr>
          <w:p>
            <w:pPr>
              <w:rPr>
                <w:rFonts w:ascii="Calibri" w:hAnsi="Calibri" w:eastAsia="宋体" w:cs="Calibri"/>
                <w:color w:val="000000"/>
                <w:kern w:val="0"/>
                <w:sz w:val="20"/>
                <w:szCs w:val="20"/>
              </w:rPr>
            </w:pPr>
          </w:p>
        </w:tc>
        <w:tc>
          <w:tcPr>
            <w:tcW w:w="2640" w:type="dxa"/>
            <w:tcBorders>
              <w:top w:val="single" w:color="auto" w:sz="4" w:space="0"/>
              <w:left w:val="single" w:color="000000" w:sz="6" w:space="0"/>
              <w:bottom w:val="single" w:color="auto" w:sz="4" w:space="0"/>
              <w:right w:val="double" w:color="000000" w:sz="2" w:space="0"/>
            </w:tcBorders>
          </w:tcPr>
          <w:p>
            <w:pPr>
              <w:rPr>
                <w:rFonts w:ascii="Calibri" w:hAnsi="Calibri" w:eastAsia="宋体"/>
                <w:szCs w:val="21"/>
                <w:highlight w:val="green"/>
              </w:rPr>
            </w:pPr>
          </w:p>
        </w:tc>
      </w:tr>
      <w:tr>
        <w:tblPrEx>
          <w:tblCellMar>
            <w:top w:w="0" w:type="dxa"/>
            <w:left w:w="108" w:type="dxa"/>
            <w:bottom w:w="0" w:type="dxa"/>
            <w:right w:w="108" w:type="dxa"/>
          </w:tblCellMar>
        </w:tblPrEx>
        <w:trPr>
          <w:gridAfter w:val="1"/>
          <w:wAfter w:w="7" w:type="dxa"/>
          <w:trHeight w:val="226" w:hRule="atLeast"/>
          <w:jc w:val="center"/>
        </w:trPr>
        <w:tc>
          <w:tcPr>
            <w:tcW w:w="2052" w:type="dxa"/>
            <w:tcBorders>
              <w:top w:val="single" w:color="000000" w:sz="6" w:space="0"/>
              <w:left w:val="single" w:color="000000" w:sz="6" w:space="0"/>
              <w:bottom w:val="single" w:color="000000" w:sz="6" w:space="0"/>
              <w:right w:val="single" w:color="000000" w:sz="6" w:space="0"/>
            </w:tcBorders>
          </w:tcPr>
          <w:p>
            <w:pPr>
              <w:rPr>
                <w:rFonts w:ascii="Calibri" w:hAnsi="Calibri" w:eastAsia="宋体"/>
                <w:szCs w:val="21"/>
              </w:rPr>
            </w:pPr>
            <w:r>
              <w:t>OccupationCode</w:t>
            </w:r>
          </w:p>
        </w:tc>
        <w:tc>
          <w:tcPr>
            <w:tcW w:w="1515" w:type="dxa"/>
            <w:tcBorders>
              <w:top w:val="single" w:color="000000" w:sz="6" w:space="0"/>
              <w:left w:val="single" w:color="000000" w:sz="6" w:space="0"/>
              <w:bottom w:val="single" w:color="000000" w:sz="6" w:space="0"/>
              <w:right w:val="single" w:color="000000" w:sz="6" w:space="0"/>
            </w:tcBorders>
          </w:tcPr>
          <w:p>
            <w:pPr>
              <w:rPr>
                <w:rFonts w:ascii="Calibri" w:hAnsi="Calibri" w:eastAsia="宋体"/>
                <w:szCs w:val="21"/>
              </w:rPr>
            </w:pPr>
            <w:r>
              <w:rPr>
                <w:rFonts w:hint="eastAsia"/>
              </w:rPr>
              <w:t>职业代码</w:t>
            </w:r>
          </w:p>
        </w:tc>
        <w:tc>
          <w:tcPr>
            <w:tcW w:w="1064" w:type="dxa"/>
            <w:tcBorders>
              <w:top w:val="single" w:color="000000" w:sz="6" w:space="0"/>
              <w:left w:val="single" w:color="000000" w:sz="6" w:space="0"/>
              <w:bottom w:val="single" w:color="000000" w:sz="6" w:space="0"/>
              <w:right w:val="single" w:color="000000" w:sz="6" w:space="0"/>
            </w:tcBorders>
          </w:tcPr>
          <w:p>
            <w:pPr>
              <w:rPr>
                <w:rFonts w:ascii="Calibri" w:hAnsi="Calibri" w:eastAsia="宋体"/>
                <w:szCs w:val="21"/>
              </w:rPr>
            </w:pPr>
            <w:r>
              <w:rPr>
                <w:rFonts w:hint="eastAsia"/>
                <w:kern w:val="0"/>
              </w:rPr>
              <w:t>String</w:t>
            </w:r>
          </w:p>
        </w:tc>
        <w:tc>
          <w:tcPr>
            <w:tcW w:w="683" w:type="dxa"/>
            <w:gridSpan w:val="2"/>
            <w:tcBorders>
              <w:top w:val="single" w:color="000000" w:sz="6" w:space="0"/>
              <w:left w:val="single" w:color="000000" w:sz="6" w:space="0"/>
              <w:bottom w:val="single" w:color="000000" w:sz="6" w:space="0"/>
              <w:right w:val="single" w:color="000000" w:sz="6" w:space="0"/>
            </w:tcBorders>
          </w:tcPr>
          <w:p>
            <w:pPr>
              <w:rPr>
                <w:rFonts w:ascii="Calibri" w:hAnsi="Calibri" w:eastAsia="宋体"/>
                <w:szCs w:val="21"/>
              </w:rPr>
            </w:pPr>
            <w:r>
              <w:t>N</w:t>
            </w:r>
          </w:p>
        </w:tc>
        <w:tc>
          <w:tcPr>
            <w:tcW w:w="686" w:type="dxa"/>
            <w:gridSpan w:val="2"/>
            <w:tcBorders>
              <w:top w:val="single" w:color="000000" w:sz="6" w:space="0"/>
              <w:left w:val="single" w:color="000000" w:sz="6" w:space="0"/>
              <w:bottom w:val="single" w:color="000000" w:sz="6" w:space="0"/>
              <w:right w:val="single" w:color="000000" w:sz="6" w:space="0"/>
            </w:tcBorders>
            <w:vAlign w:val="center"/>
          </w:tcPr>
          <w:p>
            <w:pPr>
              <w:rPr>
                <w:rFonts w:ascii="Calibri" w:hAnsi="Calibri" w:eastAsia="宋体" w:cs="Calibri"/>
                <w:color w:val="000000"/>
                <w:kern w:val="0"/>
                <w:sz w:val="20"/>
                <w:szCs w:val="20"/>
              </w:rPr>
            </w:pPr>
          </w:p>
        </w:tc>
        <w:tc>
          <w:tcPr>
            <w:tcW w:w="2640" w:type="dxa"/>
            <w:tcBorders>
              <w:top w:val="single" w:color="auto" w:sz="4" w:space="0"/>
              <w:left w:val="single" w:color="000000" w:sz="6" w:space="0"/>
              <w:bottom w:val="single" w:color="auto" w:sz="4" w:space="0"/>
              <w:right w:val="double" w:color="000000" w:sz="2" w:space="0"/>
            </w:tcBorders>
          </w:tcPr>
          <w:p>
            <w:pPr>
              <w:rPr>
                <w:rFonts w:ascii="Calibri" w:hAnsi="Calibri" w:eastAsia="宋体"/>
                <w:szCs w:val="21"/>
                <w:highlight w:val="green"/>
              </w:rPr>
            </w:pPr>
          </w:p>
        </w:tc>
      </w:tr>
      <w:tr>
        <w:tblPrEx>
          <w:tblCellMar>
            <w:top w:w="0" w:type="dxa"/>
            <w:left w:w="108" w:type="dxa"/>
            <w:bottom w:w="0" w:type="dxa"/>
            <w:right w:w="108" w:type="dxa"/>
          </w:tblCellMar>
        </w:tblPrEx>
        <w:trPr>
          <w:gridAfter w:val="1"/>
          <w:wAfter w:w="7" w:type="dxa"/>
          <w:trHeight w:val="226" w:hRule="atLeast"/>
          <w:jc w:val="center"/>
        </w:trPr>
        <w:tc>
          <w:tcPr>
            <w:tcW w:w="2052" w:type="dxa"/>
            <w:tcBorders>
              <w:top w:val="single" w:color="000000" w:sz="6" w:space="0"/>
              <w:left w:val="single" w:color="000000" w:sz="6" w:space="0"/>
              <w:bottom w:val="single" w:color="000000" w:sz="6" w:space="0"/>
              <w:right w:val="single" w:color="000000" w:sz="6" w:space="0"/>
            </w:tcBorders>
          </w:tcPr>
          <w:p>
            <w:pPr>
              <w:rPr>
                <w:rFonts w:ascii="Calibri" w:hAnsi="Calibri" w:eastAsia="宋体"/>
                <w:szCs w:val="21"/>
              </w:rPr>
            </w:pPr>
            <w:r>
              <w:t>RelaToMainInsured</w:t>
            </w:r>
          </w:p>
        </w:tc>
        <w:tc>
          <w:tcPr>
            <w:tcW w:w="1515" w:type="dxa"/>
            <w:tcBorders>
              <w:top w:val="single" w:color="000000" w:sz="6" w:space="0"/>
              <w:left w:val="single" w:color="000000" w:sz="6" w:space="0"/>
              <w:bottom w:val="single" w:color="000000" w:sz="6" w:space="0"/>
              <w:right w:val="single" w:color="000000" w:sz="6" w:space="0"/>
            </w:tcBorders>
          </w:tcPr>
          <w:p>
            <w:pPr>
              <w:rPr>
                <w:rFonts w:ascii="Calibri" w:hAnsi="Calibri" w:eastAsia="宋体"/>
                <w:szCs w:val="21"/>
              </w:rPr>
            </w:pPr>
            <w:r>
              <w:rPr>
                <w:rFonts w:hint="eastAsia"/>
              </w:rPr>
              <w:t>投保人和被保人关系</w:t>
            </w:r>
          </w:p>
        </w:tc>
        <w:tc>
          <w:tcPr>
            <w:tcW w:w="1064" w:type="dxa"/>
            <w:tcBorders>
              <w:top w:val="single" w:color="000000" w:sz="6" w:space="0"/>
              <w:left w:val="single" w:color="000000" w:sz="6" w:space="0"/>
              <w:bottom w:val="single" w:color="000000" w:sz="6" w:space="0"/>
              <w:right w:val="single" w:color="000000" w:sz="6" w:space="0"/>
            </w:tcBorders>
          </w:tcPr>
          <w:p>
            <w:pPr>
              <w:rPr>
                <w:rFonts w:ascii="Calibri" w:hAnsi="Calibri" w:eastAsia="宋体"/>
                <w:szCs w:val="21"/>
              </w:rPr>
            </w:pPr>
            <w:r>
              <w:rPr>
                <w:rFonts w:hint="eastAsia"/>
                <w:kern w:val="0"/>
              </w:rPr>
              <w:t>String</w:t>
            </w:r>
          </w:p>
        </w:tc>
        <w:tc>
          <w:tcPr>
            <w:tcW w:w="683" w:type="dxa"/>
            <w:gridSpan w:val="2"/>
            <w:tcBorders>
              <w:top w:val="single" w:color="000000" w:sz="6" w:space="0"/>
              <w:left w:val="single" w:color="000000" w:sz="6" w:space="0"/>
              <w:bottom w:val="single" w:color="000000" w:sz="6" w:space="0"/>
              <w:right w:val="single" w:color="000000" w:sz="6" w:space="0"/>
            </w:tcBorders>
          </w:tcPr>
          <w:p>
            <w:pPr>
              <w:rPr>
                <w:rFonts w:ascii="Calibri" w:hAnsi="Calibri" w:eastAsia="宋体"/>
                <w:szCs w:val="21"/>
              </w:rPr>
            </w:pPr>
            <w:r>
              <w:t>N</w:t>
            </w:r>
          </w:p>
        </w:tc>
        <w:tc>
          <w:tcPr>
            <w:tcW w:w="686" w:type="dxa"/>
            <w:gridSpan w:val="2"/>
            <w:tcBorders>
              <w:top w:val="single" w:color="000000" w:sz="6" w:space="0"/>
              <w:left w:val="single" w:color="000000" w:sz="6" w:space="0"/>
              <w:bottom w:val="single" w:color="000000" w:sz="6" w:space="0"/>
              <w:right w:val="single" w:color="000000" w:sz="6" w:space="0"/>
            </w:tcBorders>
            <w:vAlign w:val="center"/>
          </w:tcPr>
          <w:p>
            <w:pPr>
              <w:rPr>
                <w:rFonts w:ascii="Calibri" w:hAnsi="Calibri" w:eastAsia="宋体" w:cs="Calibri"/>
                <w:color w:val="000000"/>
                <w:kern w:val="0"/>
                <w:sz w:val="20"/>
                <w:szCs w:val="20"/>
              </w:rPr>
            </w:pPr>
          </w:p>
        </w:tc>
        <w:tc>
          <w:tcPr>
            <w:tcW w:w="2640" w:type="dxa"/>
            <w:tcBorders>
              <w:top w:val="single" w:color="auto" w:sz="4" w:space="0"/>
              <w:left w:val="single" w:color="000000" w:sz="6" w:space="0"/>
              <w:bottom w:val="single" w:color="000000" w:sz="6" w:space="0"/>
              <w:right w:val="double" w:color="000000" w:sz="2" w:space="0"/>
            </w:tcBorders>
          </w:tcPr>
          <w:p>
            <w:pPr>
              <w:rPr>
                <w:rFonts w:ascii="Calibri" w:hAnsi="Calibri" w:eastAsia="宋体"/>
                <w:szCs w:val="21"/>
                <w:highlight w:val="green"/>
              </w:rPr>
            </w:pPr>
          </w:p>
        </w:tc>
      </w:tr>
      <w:tr>
        <w:tblPrEx>
          <w:tblCellMar>
            <w:top w:w="0" w:type="dxa"/>
            <w:left w:w="108" w:type="dxa"/>
            <w:bottom w:w="0" w:type="dxa"/>
            <w:right w:w="108" w:type="dxa"/>
          </w:tblCellMar>
        </w:tblPrEx>
        <w:trPr>
          <w:gridAfter w:val="1"/>
          <w:wAfter w:w="7" w:type="dxa"/>
          <w:trHeight w:val="226" w:hRule="atLeast"/>
          <w:jc w:val="center"/>
        </w:trPr>
        <w:tc>
          <w:tcPr>
            <w:tcW w:w="8640" w:type="dxa"/>
            <w:gridSpan w:val="8"/>
            <w:tcBorders>
              <w:top w:val="single" w:color="000000" w:sz="6" w:space="0"/>
              <w:left w:val="single" w:color="000000" w:sz="6" w:space="0"/>
              <w:bottom w:val="single" w:color="000000" w:sz="6" w:space="0"/>
              <w:right w:val="double" w:color="000000" w:sz="2" w:space="0"/>
            </w:tcBorders>
            <w:shd w:val="clear" w:color="auto" w:fill="7E7E7E" w:themeFill="text1" w:themeFillTint="80"/>
          </w:tcPr>
          <w:p>
            <w:pPr>
              <w:rPr>
                <w:b/>
                <w:bCs/>
              </w:rPr>
            </w:pPr>
            <w:r>
              <w:rPr>
                <w:rFonts w:hint="eastAsia"/>
                <w:b/>
                <w:bCs/>
              </w:rPr>
              <w:t>被保人信息（</w:t>
            </w:r>
            <w:r>
              <w:rPr>
                <w:b/>
                <w:bCs/>
              </w:rPr>
              <w:t>InsuredInfo</w:t>
            </w:r>
            <w:r>
              <w:rPr>
                <w:rFonts w:hint="eastAsia"/>
                <w:b/>
                <w:bCs/>
              </w:rPr>
              <w:t>）</w:t>
            </w:r>
          </w:p>
        </w:tc>
      </w:tr>
      <w:tr>
        <w:tblPrEx>
          <w:tblCellMar>
            <w:top w:w="0" w:type="dxa"/>
            <w:left w:w="108" w:type="dxa"/>
            <w:bottom w:w="0" w:type="dxa"/>
            <w:right w:w="108" w:type="dxa"/>
          </w:tblCellMar>
        </w:tblPrEx>
        <w:trPr>
          <w:gridAfter w:val="1"/>
          <w:wAfter w:w="7" w:type="dxa"/>
          <w:trHeight w:val="226" w:hRule="atLeast"/>
          <w:jc w:val="center"/>
        </w:trPr>
        <w:tc>
          <w:tcPr>
            <w:tcW w:w="2052" w:type="dxa"/>
            <w:tcBorders>
              <w:top w:val="single" w:color="000000" w:sz="6" w:space="0"/>
              <w:left w:val="single" w:color="000000" w:sz="6" w:space="0"/>
              <w:bottom w:val="single" w:color="000000" w:sz="6" w:space="0"/>
              <w:right w:val="single" w:color="000000" w:sz="6" w:space="0"/>
            </w:tcBorders>
          </w:tcPr>
          <w:p>
            <w:pPr>
              <w:pStyle w:val="11"/>
              <w:ind w:firstLine="0" w:firstLineChars="0"/>
            </w:pPr>
            <w:r>
              <w:t>Name</w:t>
            </w:r>
          </w:p>
        </w:tc>
        <w:tc>
          <w:tcPr>
            <w:tcW w:w="1515" w:type="dxa"/>
            <w:tcBorders>
              <w:top w:val="single" w:color="000000" w:sz="6" w:space="0"/>
              <w:left w:val="single" w:color="000000" w:sz="6" w:space="0"/>
              <w:bottom w:val="single" w:color="000000" w:sz="6" w:space="0"/>
              <w:right w:val="single" w:color="000000" w:sz="6" w:space="0"/>
            </w:tcBorders>
          </w:tcPr>
          <w:p>
            <w:pPr>
              <w:pStyle w:val="11"/>
              <w:ind w:firstLine="0" w:firstLineChars="0"/>
            </w:pPr>
            <w:r>
              <w:rPr>
                <w:rFonts w:hint="eastAsia"/>
              </w:rPr>
              <w:t>被保人姓名</w:t>
            </w:r>
          </w:p>
        </w:tc>
        <w:tc>
          <w:tcPr>
            <w:tcW w:w="1064" w:type="dxa"/>
            <w:tcBorders>
              <w:top w:val="single" w:color="000000" w:sz="6" w:space="0"/>
              <w:left w:val="single" w:color="000000" w:sz="6" w:space="0"/>
              <w:bottom w:val="single" w:color="000000" w:sz="6" w:space="0"/>
              <w:right w:val="single" w:color="000000" w:sz="6" w:space="0"/>
            </w:tcBorders>
          </w:tcPr>
          <w:p>
            <w:pPr>
              <w:rPr>
                <w:rFonts w:ascii="Calibri" w:hAnsi="Calibri" w:eastAsia="宋体"/>
                <w:szCs w:val="21"/>
              </w:rPr>
            </w:pPr>
            <w:r>
              <w:rPr>
                <w:rFonts w:hint="eastAsia"/>
                <w:kern w:val="0"/>
              </w:rPr>
              <w:t>String</w:t>
            </w:r>
          </w:p>
        </w:tc>
        <w:tc>
          <w:tcPr>
            <w:tcW w:w="683" w:type="dxa"/>
            <w:gridSpan w:val="2"/>
            <w:tcBorders>
              <w:top w:val="single" w:color="000000" w:sz="6" w:space="0"/>
              <w:left w:val="single" w:color="000000" w:sz="6" w:space="0"/>
              <w:bottom w:val="single" w:color="000000" w:sz="6" w:space="0"/>
              <w:right w:val="single" w:color="000000" w:sz="6" w:space="0"/>
            </w:tcBorders>
            <w:vAlign w:val="center"/>
          </w:tcPr>
          <w:p>
            <w:pPr>
              <w:rPr>
                <w:rFonts w:ascii="Calibri" w:hAnsi="Calibri" w:eastAsia="宋体" w:cs="Calibri"/>
                <w:color w:val="000000"/>
                <w:kern w:val="0"/>
                <w:sz w:val="20"/>
                <w:szCs w:val="20"/>
              </w:rPr>
            </w:pPr>
            <w:r>
              <w:rPr>
                <w:rFonts w:cs="Calibri"/>
                <w:color w:val="000000"/>
                <w:kern w:val="0"/>
                <w:sz w:val="20"/>
                <w:szCs w:val="20"/>
              </w:rPr>
              <w:t>N</w:t>
            </w:r>
          </w:p>
        </w:tc>
        <w:tc>
          <w:tcPr>
            <w:tcW w:w="686" w:type="dxa"/>
            <w:gridSpan w:val="2"/>
            <w:tcBorders>
              <w:top w:val="single" w:color="000000" w:sz="6" w:space="0"/>
              <w:left w:val="single" w:color="000000" w:sz="6" w:space="0"/>
              <w:bottom w:val="single" w:color="000000" w:sz="6" w:space="0"/>
              <w:right w:val="single" w:color="000000" w:sz="6" w:space="0"/>
            </w:tcBorders>
            <w:vAlign w:val="center"/>
          </w:tcPr>
          <w:p>
            <w:pPr>
              <w:widowControl/>
              <w:jc w:val="center"/>
              <w:rPr>
                <w:rFonts w:ascii="Calibri" w:hAnsi="Calibri" w:eastAsia="宋体" w:cs="Calibri"/>
                <w:color w:val="000000"/>
                <w:kern w:val="0"/>
                <w:sz w:val="20"/>
                <w:szCs w:val="20"/>
              </w:rPr>
            </w:pPr>
          </w:p>
        </w:tc>
        <w:tc>
          <w:tcPr>
            <w:tcW w:w="2640" w:type="dxa"/>
            <w:tcBorders>
              <w:top w:val="single" w:color="000000" w:sz="6" w:space="0"/>
              <w:left w:val="single" w:color="000000" w:sz="6" w:space="0"/>
              <w:bottom w:val="single" w:color="auto" w:sz="4" w:space="0"/>
              <w:right w:val="double" w:color="000000" w:sz="2" w:space="0"/>
            </w:tcBorders>
            <w:vAlign w:val="center"/>
          </w:tcPr>
          <w:p>
            <w:pPr>
              <w:jc w:val="left"/>
              <w:rPr>
                <w:highlight w:val="green"/>
              </w:rPr>
            </w:pPr>
          </w:p>
        </w:tc>
      </w:tr>
      <w:tr>
        <w:tblPrEx>
          <w:tblCellMar>
            <w:top w:w="0" w:type="dxa"/>
            <w:left w:w="108" w:type="dxa"/>
            <w:bottom w:w="0" w:type="dxa"/>
            <w:right w:w="108" w:type="dxa"/>
          </w:tblCellMar>
        </w:tblPrEx>
        <w:trPr>
          <w:gridAfter w:val="1"/>
          <w:wAfter w:w="7" w:type="dxa"/>
          <w:trHeight w:val="226" w:hRule="atLeast"/>
          <w:jc w:val="center"/>
        </w:trPr>
        <w:tc>
          <w:tcPr>
            <w:tcW w:w="2052" w:type="dxa"/>
            <w:tcBorders>
              <w:top w:val="single" w:color="000000" w:sz="6" w:space="0"/>
              <w:left w:val="single" w:color="000000" w:sz="6" w:space="0"/>
              <w:bottom w:val="single" w:color="000000" w:sz="6" w:space="0"/>
              <w:right w:val="single" w:color="000000" w:sz="6" w:space="0"/>
            </w:tcBorders>
          </w:tcPr>
          <w:p>
            <w:pPr>
              <w:pStyle w:val="11"/>
              <w:ind w:firstLine="0" w:firstLineChars="0"/>
            </w:pPr>
            <w:r>
              <w:t>Sex</w:t>
            </w:r>
          </w:p>
        </w:tc>
        <w:tc>
          <w:tcPr>
            <w:tcW w:w="1515" w:type="dxa"/>
            <w:tcBorders>
              <w:top w:val="single" w:color="000000" w:sz="6" w:space="0"/>
              <w:left w:val="single" w:color="000000" w:sz="6" w:space="0"/>
              <w:bottom w:val="single" w:color="000000" w:sz="6" w:space="0"/>
              <w:right w:val="single" w:color="000000" w:sz="6" w:space="0"/>
            </w:tcBorders>
          </w:tcPr>
          <w:p>
            <w:pPr>
              <w:pStyle w:val="11"/>
              <w:ind w:firstLine="0" w:firstLineChars="0"/>
            </w:pPr>
            <w:r>
              <w:rPr>
                <w:rFonts w:hint="eastAsia"/>
              </w:rPr>
              <w:t>被保人性别</w:t>
            </w:r>
          </w:p>
        </w:tc>
        <w:tc>
          <w:tcPr>
            <w:tcW w:w="1064" w:type="dxa"/>
            <w:tcBorders>
              <w:top w:val="single" w:color="000000" w:sz="6" w:space="0"/>
              <w:left w:val="single" w:color="000000" w:sz="6" w:space="0"/>
              <w:bottom w:val="single" w:color="000000" w:sz="6" w:space="0"/>
              <w:right w:val="single" w:color="000000" w:sz="6" w:space="0"/>
            </w:tcBorders>
          </w:tcPr>
          <w:p>
            <w:pPr>
              <w:rPr>
                <w:rFonts w:ascii="Calibri" w:hAnsi="Calibri" w:eastAsia="宋体"/>
                <w:szCs w:val="21"/>
              </w:rPr>
            </w:pPr>
            <w:r>
              <w:rPr>
                <w:rFonts w:hint="eastAsia"/>
                <w:kern w:val="0"/>
              </w:rPr>
              <w:t>String</w:t>
            </w:r>
          </w:p>
        </w:tc>
        <w:tc>
          <w:tcPr>
            <w:tcW w:w="683" w:type="dxa"/>
            <w:gridSpan w:val="2"/>
            <w:tcBorders>
              <w:top w:val="single" w:color="000000" w:sz="6" w:space="0"/>
              <w:left w:val="single" w:color="000000" w:sz="6" w:space="0"/>
              <w:bottom w:val="single" w:color="000000" w:sz="6" w:space="0"/>
              <w:right w:val="single" w:color="000000" w:sz="6" w:space="0"/>
            </w:tcBorders>
          </w:tcPr>
          <w:p>
            <w:pPr>
              <w:rPr>
                <w:rFonts w:ascii="Calibri" w:hAnsi="Calibri" w:eastAsia="宋体"/>
                <w:szCs w:val="21"/>
              </w:rPr>
            </w:pPr>
            <w:r>
              <w:rPr>
                <w:rFonts w:hint="eastAsia"/>
              </w:rPr>
              <w:t>Y</w:t>
            </w:r>
          </w:p>
        </w:tc>
        <w:tc>
          <w:tcPr>
            <w:tcW w:w="686" w:type="dxa"/>
            <w:gridSpan w:val="2"/>
            <w:tcBorders>
              <w:top w:val="single" w:color="000000" w:sz="6" w:space="0"/>
              <w:left w:val="single" w:color="000000" w:sz="6" w:space="0"/>
              <w:bottom w:val="single" w:color="000000" w:sz="6" w:space="0"/>
              <w:right w:val="single" w:color="000000" w:sz="6" w:space="0"/>
            </w:tcBorders>
            <w:vAlign w:val="center"/>
          </w:tcPr>
          <w:p>
            <w:pPr>
              <w:widowControl/>
              <w:jc w:val="center"/>
              <w:rPr>
                <w:rFonts w:ascii="Calibri" w:hAnsi="Calibri" w:eastAsia="宋体" w:cs="Calibri"/>
                <w:color w:val="000000"/>
                <w:kern w:val="0"/>
                <w:sz w:val="20"/>
                <w:szCs w:val="20"/>
              </w:rPr>
            </w:pPr>
          </w:p>
        </w:tc>
        <w:tc>
          <w:tcPr>
            <w:tcW w:w="2640" w:type="dxa"/>
            <w:tcBorders>
              <w:top w:val="single" w:color="auto" w:sz="4" w:space="0"/>
              <w:left w:val="single" w:color="000000" w:sz="6" w:space="0"/>
              <w:bottom w:val="single" w:color="auto" w:sz="4" w:space="0"/>
              <w:right w:val="double" w:color="000000" w:sz="2" w:space="0"/>
            </w:tcBorders>
          </w:tcPr>
          <w:p>
            <w:pPr>
              <w:pStyle w:val="11"/>
              <w:ind w:firstLine="0" w:firstLineChars="0"/>
              <w:rPr>
                <w:highlight w:val="green"/>
              </w:rPr>
            </w:pPr>
            <w:r>
              <w:rPr>
                <w:rFonts w:hint="eastAsia"/>
              </w:rPr>
              <w:t>0-男 1-女</w:t>
            </w:r>
          </w:p>
        </w:tc>
      </w:tr>
      <w:tr>
        <w:tblPrEx>
          <w:tblCellMar>
            <w:top w:w="0" w:type="dxa"/>
            <w:left w:w="108" w:type="dxa"/>
            <w:bottom w:w="0" w:type="dxa"/>
            <w:right w:w="108" w:type="dxa"/>
          </w:tblCellMar>
        </w:tblPrEx>
        <w:trPr>
          <w:gridAfter w:val="1"/>
          <w:wAfter w:w="7" w:type="dxa"/>
          <w:trHeight w:val="226" w:hRule="atLeast"/>
          <w:jc w:val="center"/>
        </w:trPr>
        <w:tc>
          <w:tcPr>
            <w:tcW w:w="2052" w:type="dxa"/>
            <w:tcBorders>
              <w:top w:val="single" w:color="000000" w:sz="6" w:space="0"/>
              <w:left w:val="single" w:color="000000" w:sz="6" w:space="0"/>
              <w:bottom w:val="single" w:color="000000" w:sz="6" w:space="0"/>
              <w:right w:val="single" w:color="000000" w:sz="6" w:space="0"/>
            </w:tcBorders>
          </w:tcPr>
          <w:p>
            <w:pPr>
              <w:pStyle w:val="11"/>
              <w:ind w:firstLine="0" w:firstLineChars="0"/>
            </w:pPr>
            <w:r>
              <w:t>Birthday</w:t>
            </w:r>
          </w:p>
        </w:tc>
        <w:tc>
          <w:tcPr>
            <w:tcW w:w="1515" w:type="dxa"/>
            <w:tcBorders>
              <w:top w:val="single" w:color="000000" w:sz="6" w:space="0"/>
              <w:left w:val="single" w:color="000000" w:sz="6" w:space="0"/>
              <w:bottom w:val="single" w:color="000000" w:sz="6" w:space="0"/>
              <w:right w:val="single" w:color="000000" w:sz="6" w:space="0"/>
            </w:tcBorders>
          </w:tcPr>
          <w:p>
            <w:pPr>
              <w:pStyle w:val="11"/>
              <w:ind w:firstLine="0" w:firstLineChars="0"/>
            </w:pPr>
            <w:r>
              <w:rPr>
                <w:rFonts w:hint="eastAsia"/>
              </w:rPr>
              <w:t>被保人出生日期</w:t>
            </w:r>
          </w:p>
        </w:tc>
        <w:tc>
          <w:tcPr>
            <w:tcW w:w="1064" w:type="dxa"/>
            <w:tcBorders>
              <w:top w:val="single" w:color="000000" w:sz="6" w:space="0"/>
              <w:left w:val="single" w:color="000000" w:sz="6" w:space="0"/>
              <w:bottom w:val="single" w:color="000000" w:sz="6" w:space="0"/>
              <w:right w:val="single" w:color="000000" w:sz="6" w:space="0"/>
            </w:tcBorders>
          </w:tcPr>
          <w:p>
            <w:pPr>
              <w:rPr>
                <w:rFonts w:ascii="Calibri" w:hAnsi="Calibri" w:eastAsia="宋体"/>
                <w:szCs w:val="21"/>
              </w:rPr>
            </w:pPr>
            <w:r>
              <w:rPr>
                <w:kern w:val="0"/>
              </w:rPr>
              <w:t>Strng</w:t>
            </w:r>
          </w:p>
        </w:tc>
        <w:tc>
          <w:tcPr>
            <w:tcW w:w="683" w:type="dxa"/>
            <w:gridSpan w:val="2"/>
            <w:tcBorders>
              <w:top w:val="single" w:color="000000" w:sz="6" w:space="0"/>
              <w:left w:val="single" w:color="000000" w:sz="6" w:space="0"/>
              <w:bottom w:val="single" w:color="000000" w:sz="6" w:space="0"/>
              <w:right w:val="single" w:color="000000" w:sz="6" w:space="0"/>
            </w:tcBorders>
          </w:tcPr>
          <w:p>
            <w:pPr>
              <w:rPr>
                <w:rFonts w:ascii="Calibri" w:hAnsi="Calibri" w:eastAsia="宋体"/>
                <w:szCs w:val="21"/>
              </w:rPr>
            </w:pPr>
            <w:r>
              <w:rPr>
                <w:rFonts w:hint="eastAsia"/>
              </w:rPr>
              <w:t>Y</w:t>
            </w:r>
          </w:p>
        </w:tc>
        <w:tc>
          <w:tcPr>
            <w:tcW w:w="686" w:type="dxa"/>
            <w:gridSpan w:val="2"/>
            <w:tcBorders>
              <w:top w:val="single" w:color="000000" w:sz="6" w:space="0"/>
              <w:left w:val="single" w:color="000000" w:sz="6" w:space="0"/>
              <w:bottom w:val="single" w:color="000000" w:sz="6" w:space="0"/>
              <w:right w:val="single" w:color="000000" w:sz="6" w:space="0"/>
            </w:tcBorders>
            <w:vAlign w:val="center"/>
          </w:tcPr>
          <w:p>
            <w:pPr>
              <w:widowControl/>
              <w:jc w:val="center"/>
              <w:rPr>
                <w:rFonts w:ascii="Calibri" w:hAnsi="Calibri" w:eastAsia="宋体" w:cs="Calibri"/>
                <w:color w:val="000000"/>
                <w:kern w:val="0"/>
                <w:sz w:val="20"/>
                <w:szCs w:val="20"/>
              </w:rPr>
            </w:pPr>
          </w:p>
        </w:tc>
        <w:tc>
          <w:tcPr>
            <w:tcW w:w="2640" w:type="dxa"/>
            <w:tcBorders>
              <w:top w:val="single" w:color="auto" w:sz="4" w:space="0"/>
              <w:left w:val="single" w:color="000000" w:sz="6" w:space="0"/>
              <w:bottom w:val="single" w:color="auto" w:sz="4" w:space="0"/>
              <w:right w:val="double" w:color="000000" w:sz="2" w:space="0"/>
            </w:tcBorders>
          </w:tcPr>
          <w:p>
            <w:pPr>
              <w:pStyle w:val="11"/>
              <w:ind w:firstLine="0" w:firstLineChars="0"/>
              <w:rPr>
                <w:highlight w:val="green"/>
              </w:rPr>
            </w:pPr>
            <w:r>
              <w:rPr>
                <w:rFonts w:hint="eastAsia"/>
              </w:rPr>
              <w:t>被保人生日 yyyyMMdd 必传</w:t>
            </w:r>
          </w:p>
        </w:tc>
      </w:tr>
      <w:tr>
        <w:tblPrEx>
          <w:tblCellMar>
            <w:top w:w="0" w:type="dxa"/>
            <w:left w:w="108" w:type="dxa"/>
            <w:bottom w:w="0" w:type="dxa"/>
            <w:right w:w="108" w:type="dxa"/>
          </w:tblCellMar>
        </w:tblPrEx>
        <w:trPr>
          <w:gridAfter w:val="1"/>
          <w:wAfter w:w="7" w:type="dxa"/>
          <w:trHeight w:val="226" w:hRule="atLeast"/>
          <w:jc w:val="center"/>
        </w:trPr>
        <w:tc>
          <w:tcPr>
            <w:tcW w:w="2052" w:type="dxa"/>
            <w:tcBorders>
              <w:top w:val="single" w:color="000000" w:sz="6" w:space="0"/>
              <w:left w:val="single" w:color="000000" w:sz="6" w:space="0"/>
              <w:bottom w:val="single" w:color="000000" w:sz="6" w:space="0"/>
              <w:right w:val="single" w:color="000000" w:sz="6" w:space="0"/>
            </w:tcBorders>
          </w:tcPr>
          <w:p>
            <w:pPr>
              <w:pStyle w:val="11"/>
              <w:ind w:firstLine="0" w:firstLineChars="0"/>
            </w:pPr>
            <w:r>
              <w:t>OccupationCode</w:t>
            </w:r>
          </w:p>
        </w:tc>
        <w:tc>
          <w:tcPr>
            <w:tcW w:w="1515" w:type="dxa"/>
            <w:tcBorders>
              <w:top w:val="single" w:color="000000" w:sz="6" w:space="0"/>
              <w:left w:val="single" w:color="000000" w:sz="6" w:space="0"/>
              <w:bottom w:val="single" w:color="000000" w:sz="6" w:space="0"/>
              <w:right w:val="single" w:color="000000" w:sz="6" w:space="0"/>
            </w:tcBorders>
          </w:tcPr>
          <w:p>
            <w:pPr>
              <w:pStyle w:val="11"/>
              <w:ind w:firstLine="0" w:firstLineChars="0"/>
            </w:pPr>
            <w:r>
              <w:rPr>
                <w:rFonts w:hint="eastAsia"/>
              </w:rPr>
              <w:t>职业代码</w:t>
            </w:r>
          </w:p>
        </w:tc>
        <w:tc>
          <w:tcPr>
            <w:tcW w:w="1064" w:type="dxa"/>
            <w:tcBorders>
              <w:top w:val="single" w:color="000000" w:sz="6" w:space="0"/>
              <w:left w:val="single" w:color="000000" w:sz="6" w:space="0"/>
              <w:bottom w:val="single" w:color="000000" w:sz="6" w:space="0"/>
              <w:right w:val="single" w:color="000000" w:sz="6" w:space="0"/>
            </w:tcBorders>
          </w:tcPr>
          <w:p>
            <w:pPr>
              <w:rPr>
                <w:rFonts w:ascii="Calibri" w:hAnsi="Calibri" w:eastAsia="宋体"/>
                <w:szCs w:val="21"/>
              </w:rPr>
            </w:pPr>
            <w:r>
              <w:rPr>
                <w:rFonts w:hint="eastAsia"/>
                <w:kern w:val="0"/>
              </w:rPr>
              <w:t>String</w:t>
            </w:r>
          </w:p>
        </w:tc>
        <w:tc>
          <w:tcPr>
            <w:tcW w:w="683" w:type="dxa"/>
            <w:gridSpan w:val="2"/>
            <w:tcBorders>
              <w:top w:val="single" w:color="000000" w:sz="6" w:space="0"/>
              <w:left w:val="single" w:color="000000" w:sz="6" w:space="0"/>
              <w:bottom w:val="single" w:color="000000" w:sz="6" w:space="0"/>
              <w:right w:val="single" w:color="000000" w:sz="6" w:space="0"/>
            </w:tcBorders>
          </w:tcPr>
          <w:p>
            <w:pPr>
              <w:rPr>
                <w:rFonts w:ascii="Calibri" w:hAnsi="Calibri" w:eastAsia="宋体"/>
                <w:szCs w:val="21"/>
              </w:rPr>
            </w:pPr>
            <w:r>
              <w:t>N</w:t>
            </w:r>
          </w:p>
        </w:tc>
        <w:tc>
          <w:tcPr>
            <w:tcW w:w="686" w:type="dxa"/>
            <w:gridSpan w:val="2"/>
            <w:tcBorders>
              <w:top w:val="single" w:color="000000" w:sz="6" w:space="0"/>
              <w:left w:val="single" w:color="000000" w:sz="6" w:space="0"/>
              <w:bottom w:val="single" w:color="000000" w:sz="6" w:space="0"/>
              <w:right w:val="single" w:color="000000" w:sz="6" w:space="0"/>
            </w:tcBorders>
            <w:vAlign w:val="center"/>
          </w:tcPr>
          <w:p>
            <w:pPr>
              <w:widowControl/>
              <w:jc w:val="center"/>
              <w:rPr>
                <w:rFonts w:ascii="Calibri" w:hAnsi="Calibri" w:eastAsia="宋体" w:cs="Calibri"/>
                <w:color w:val="000000"/>
                <w:kern w:val="0"/>
                <w:sz w:val="20"/>
                <w:szCs w:val="20"/>
              </w:rPr>
            </w:pPr>
          </w:p>
        </w:tc>
        <w:tc>
          <w:tcPr>
            <w:tcW w:w="2640" w:type="dxa"/>
            <w:tcBorders>
              <w:top w:val="single" w:color="auto" w:sz="4" w:space="0"/>
              <w:left w:val="single" w:color="000000" w:sz="6" w:space="0"/>
              <w:bottom w:val="single" w:color="000000" w:sz="6" w:space="0"/>
              <w:right w:val="double" w:color="000000" w:sz="2" w:space="0"/>
            </w:tcBorders>
          </w:tcPr>
          <w:p>
            <w:pPr>
              <w:pStyle w:val="11"/>
              <w:ind w:firstLine="0" w:firstLineChars="0"/>
              <w:rPr>
                <w:highlight w:val="green"/>
              </w:rPr>
            </w:pPr>
          </w:p>
        </w:tc>
      </w:tr>
      <w:tr>
        <w:tblPrEx>
          <w:tblCellMar>
            <w:top w:w="0" w:type="dxa"/>
            <w:left w:w="108" w:type="dxa"/>
            <w:bottom w:w="0" w:type="dxa"/>
            <w:right w:w="108" w:type="dxa"/>
          </w:tblCellMar>
        </w:tblPrEx>
        <w:trPr>
          <w:gridAfter w:val="1"/>
          <w:wAfter w:w="7" w:type="dxa"/>
          <w:trHeight w:val="226" w:hRule="atLeast"/>
          <w:jc w:val="center"/>
        </w:trPr>
        <w:tc>
          <w:tcPr>
            <w:tcW w:w="8640" w:type="dxa"/>
            <w:gridSpan w:val="8"/>
            <w:tcBorders>
              <w:top w:val="single" w:color="000000" w:sz="6" w:space="0"/>
              <w:left w:val="single" w:color="000000" w:sz="6" w:space="0"/>
              <w:bottom w:val="single" w:color="000000" w:sz="6" w:space="0"/>
              <w:right w:val="double" w:color="000000" w:sz="2" w:space="0"/>
            </w:tcBorders>
            <w:shd w:val="clear" w:color="auto" w:fill="7E7E7E" w:themeFill="text1" w:themeFillTint="80"/>
          </w:tcPr>
          <w:p>
            <w:pPr>
              <w:pStyle w:val="41"/>
            </w:pPr>
            <w:r>
              <w:rPr>
                <w:rFonts w:hint="eastAsia" w:ascii="宋体" w:hAnsi="宋体"/>
                <w:b/>
                <w:bCs/>
              </w:rPr>
              <w:t>险种信息（</w:t>
            </w:r>
            <w:r>
              <w:rPr>
                <w:b/>
                <w:bCs/>
              </w:rPr>
              <w:t>RiskInfo</w:t>
            </w:r>
          </w:p>
        </w:tc>
      </w:tr>
      <w:tr>
        <w:tblPrEx>
          <w:tblCellMar>
            <w:top w:w="0" w:type="dxa"/>
            <w:left w:w="108" w:type="dxa"/>
            <w:bottom w:w="0" w:type="dxa"/>
            <w:right w:w="108" w:type="dxa"/>
          </w:tblCellMar>
        </w:tblPrEx>
        <w:trPr>
          <w:gridAfter w:val="1"/>
          <w:wAfter w:w="7" w:type="dxa"/>
          <w:trHeight w:val="226" w:hRule="atLeast"/>
          <w:jc w:val="center"/>
        </w:trPr>
        <w:tc>
          <w:tcPr>
            <w:tcW w:w="2052" w:type="dxa"/>
            <w:tcBorders>
              <w:top w:val="single" w:color="000000" w:sz="6" w:space="0"/>
              <w:left w:val="single" w:color="000000" w:sz="6" w:space="0"/>
              <w:bottom w:val="single" w:color="000000" w:sz="6" w:space="0"/>
              <w:right w:val="single" w:color="000000" w:sz="6" w:space="0"/>
            </w:tcBorders>
          </w:tcPr>
          <w:p>
            <w:pPr>
              <w:pStyle w:val="11"/>
              <w:ind w:firstLine="0" w:firstLineChars="0"/>
            </w:pPr>
            <w:r>
              <w:t>RiskSelNo</w:t>
            </w:r>
          </w:p>
        </w:tc>
        <w:tc>
          <w:tcPr>
            <w:tcW w:w="1515" w:type="dxa"/>
            <w:tcBorders>
              <w:top w:val="single" w:color="000000" w:sz="6" w:space="0"/>
              <w:left w:val="single" w:color="000000" w:sz="6" w:space="0"/>
              <w:bottom w:val="single" w:color="000000" w:sz="6" w:space="0"/>
              <w:right w:val="single" w:color="000000" w:sz="6" w:space="0"/>
            </w:tcBorders>
          </w:tcPr>
          <w:p>
            <w:pPr>
              <w:pStyle w:val="11"/>
              <w:ind w:firstLine="0" w:firstLineChars="0"/>
            </w:pPr>
            <w:r>
              <w:rPr>
                <w:rFonts w:hint="eastAsia" w:ascii="宋体" w:hAnsi="宋体"/>
              </w:rPr>
              <w:t>险种序号</w:t>
            </w:r>
          </w:p>
        </w:tc>
        <w:tc>
          <w:tcPr>
            <w:tcW w:w="1064" w:type="dxa"/>
            <w:tcBorders>
              <w:top w:val="single" w:color="000000" w:sz="6" w:space="0"/>
              <w:left w:val="single" w:color="000000" w:sz="6" w:space="0"/>
              <w:bottom w:val="single" w:color="000000" w:sz="6" w:space="0"/>
              <w:right w:val="single" w:color="000000" w:sz="6" w:space="0"/>
            </w:tcBorders>
            <w:vAlign w:val="center"/>
          </w:tcPr>
          <w:p>
            <w:pPr>
              <w:rPr>
                <w:kern w:val="0"/>
              </w:rPr>
            </w:pPr>
            <w:r>
              <w:rPr>
                <w:rFonts w:hint="eastAsia"/>
              </w:rPr>
              <w:t>String</w:t>
            </w:r>
          </w:p>
        </w:tc>
        <w:tc>
          <w:tcPr>
            <w:tcW w:w="683" w:type="dxa"/>
            <w:gridSpan w:val="2"/>
            <w:tcBorders>
              <w:top w:val="single" w:color="000000" w:sz="6" w:space="0"/>
              <w:left w:val="single" w:color="000000" w:sz="6" w:space="0"/>
              <w:bottom w:val="single" w:color="000000" w:sz="6" w:space="0"/>
              <w:right w:val="single" w:color="000000" w:sz="6" w:space="0"/>
            </w:tcBorders>
            <w:vAlign w:val="center"/>
          </w:tcPr>
          <w:p>
            <w:r>
              <w:rPr>
                <w:rFonts w:hint="eastAsia"/>
              </w:rPr>
              <w:t>Y</w:t>
            </w:r>
          </w:p>
        </w:tc>
        <w:tc>
          <w:tcPr>
            <w:tcW w:w="686" w:type="dxa"/>
            <w:gridSpan w:val="2"/>
            <w:tcBorders>
              <w:top w:val="single" w:color="000000" w:sz="6" w:space="0"/>
              <w:left w:val="single" w:color="000000" w:sz="6" w:space="0"/>
              <w:bottom w:val="single" w:color="000000" w:sz="6" w:space="0"/>
              <w:right w:val="single" w:color="000000" w:sz="6" w:space="0"/>
            </w:tcBorders>
            <w:vAlign w:val="center"/>
          </w:tcPr>
          <w:p>
            <w:pPr>
              <w:widowControl/>
              <w:jc w:val="center"/>
              <w:rPr>
                <w:rFonts w:ascii="Calibri" w:hAnsi="Calibri" w:eastAsia="宋体" w:cs="Calibri"/>
                <w:color w:val="000000"/>
                <w:kern w:val="0"/>
                <w:sz w:val="20"/>
                <w:szCs w:val="20"/>
              </w:rPr>
            </w:pPr>
          </w:p>
        </w:tc>
        <w:tc>
          <w:tcPr>
            <w:tcW w:w="2640" w:type="dxa"/>
            <w:tcBorders>
              <w:top w:val="single" w:color="000000" w:sz="6" w:space="0"/>
              <w:left w:val="single" w:color="000000" w:sz="6" w:space="0"/>
              <w:bottom w:val="single" w:color="000000" w:sz="6" w:space="0"/>
              <w:right w:val="double" w:color="000000" w:sz="2" w:space="0"/>
            </w:tcBorders>
            <w:vAlign w:val="center"/>
          </w:tcPr>
          <w:p>
            <w:pPr>
              <w:rPr>
                <w:bCs/>
              </w:rPr>
            </w:pPr>
            <w:r>
              <w:rPr>
                <w:rFonts w:hint="eastAsia"/>
                <w:bCs/>
              </w:rPr>
              <w:t>100-第一主险 200-第二主险，第一主险下面的第一个附加险110，第一主险下面第二个附加险120，以此类推，第二主险下面的第一个附加险210，第二主险下面的第二个附加险220，以此类推。</w:t>
            </w:r>
          </w:p>
        </w:tc>
      </w:tr>
      <w:tr>
        <w:tblPrEx>
          <w:tblCellMar>
            <w:top w:w="0" w:type="dxa"/>
            <w:left w:w="108" w:type="dxa"/>
            <w:bottom w:w="0" w:type="dxa"/>
            <w:right w:w="108" w:type="dxa"/>
          </w:tblCellMar>
        </w:tblPrEx>
        <w:trPr>
          <w:gridAfter w:val="1"/>
          <w:wAfter w:w="7" w:type="dxa"/>
          <w:trHeight w:val="226" w:hRule="atLeast"/>
          <w:jc w:val="center"/>
        </w:trPr>
        <w:tc>
          <w:tcPr>
            <w:tcW w:w="2052" w:type="dxa"/>
            <w:tcBorders>
              <w:top w:val="single" w:color="000000" w:sz="6" w:space="0"/>
              <w:left w:val="single" w:color="000000" w:sz="6" w:space="0"/>
              <w:bottom w:val="single" w:color="000000" w:sz="6" w:space="0"/>
              <w:right w:val="single" w:color="000000" w:sz="6" w:space="0"/>
            </w:tcBorders>
          </w:tcPr>
          <w:p>
            <w:pPr>
              <w:pStyle w:val="11"/>
              <w:ind w:firstLine="0" w:firstLineChars="0"/>
            </w:pPr>
            <w:r>
              <w:t>MainRiskCode</w:t>
            </w:r>
          </w:p>
        </w:tc>
        <w:tc>
          <w:tcPr>
            <w:tcW w:w="1515" w:type="dxa"/>
            <w:tcBorders>
              <w:top w:val="single" w:color="000000" w:sz="6" w:space="0"/>
              <w:left w:val="single" w:color="000000" w:sz="6" w:space="0"/>
              <w:bottom w:val="single" w:color="000000" w:sz="6" w:space="0"/>
              <w:right w:val="single" w:color="000000" w:sz="6" w:space="0"/>
            </w:tcBorders>
          </w:tcPr>
          <w:p>
            <w:pPr>
              <w:pStyle w:val="11"/>
              <w:ind w:firstLine="0" w:firstLineChars="0"/>
            </w:pPr>
            <w:r>
              <w:rPr>
                <w:rFonts w:hint="eastAsia"/>
              </w:rPr>
              <w:t>主险险种编码</w:t>
            </w:r>
          </w:p>
        </w:tc>
        <w:tc>
          <w:tcPr>
            <w:tcW w:w="1064" w:type="dxa"/>
            <w:tcBorders>
              <w:top w:val="single" w:color="000000" w:sz="6" w:space="0"/>
              <w:left w:val="single" w:color="000000" w:sz="6" w:space="0"/>
              <w:bottom w:val="single" w:color="000000" w:sz="6" w:space="0"/>
              <w:right w:val="single" w:color="000000" w:sz="6" w:space="0"/>
            </w:tcBorders>
            <w:vAlign w:val="center"/>
          </w:tcPr>
          <w:p>
            <w:pPr>
              <w:rPr>
                <w:rFonts w:ascii="Calibri" w:hAnsi="Calibri" w:eastAsia="宋体"/>
                <w:kern w:val="0"/>
                <w:szCs w:val="21"/>
              </w:rPr>
            </w:pPr>
            <w:r>
              <w:rPr>
                <w:rFonts w:hint="eastAsia"/>
                <w:kern w:val="0"/>
              </w:rPr>
              <w:t>String</w:t>
            </w:r>
          </w:p>
        </w:tc>
        <w:tc>
          <w:tcPr>
            <w:tcW w:w="683" w:type="dxa"/>
            <w:gridSpan w:val="2"/>
            <w:tcBorders>
              <w:top w:val="single" w:color="000000" w:sz="6" w:space="0"/>
              <w:left w:val="single" w:color="000000" w:sz="6" w:space="0"/>
              <w:bottom w:val="single" w:color="000000" w:sz="6" w:space="0"/>
              <w:right w:val="single" w:color="000000" w:sz="6" w:space="0"/>
            </w:tcBorders>
            <w:vAlign w:val="center"/>
          </w:tcPr>
          <w:p>
            <w:r>
              <w:rPr>
                <w:rFonts w:hint="eastAsia"/>
              </w:rPr>
              <w:t>Y</w:t>
            </w:r>
          </w:p>
        </w:tc>
        <w:tc>
          <w:tcPr>
            <w:tcW w:w="686" w:type="dxa"/>
            <w:gridSpan w:val="2"/>
            <w:tcBorders>
              <w:top w:val="single" w:color="000000" w:sz="6" w:space="0"/>
              <w:left w:val="single" w:color="000000" w:sz="6" w:space="0"/>
              <w:bottom w:val="single" w:color="000000" w:sz="6" w:space="0"/>
              <w:right w:val="single" w:color="000000" w:sz="6" w:space="0"/>
            </w:tcBorders>
            <w:vAlign w:val="center"/>
          </w:tcPr>
          <w:p>
            <w:pPr>
              <w:widowControl/>
              <w:jc w:val="center"/>
              <w:rPr>
                <w:rFonts w:ascii="Calibri" w:hAnsi="Calibri" w:eastAsia="宋体" w:cs="Calibri"/>
                <w:color w:val="000000"/>
                <w:kern w:val="0"/>
                <w:sz w:val="20"/>
                <w:szCs w:val="20"/>
              </w:rPr>
            </w:pPr>
          </w:p>
        </w:tc>
        <w:tc>
          <w:tcPr>
            <w:tcW w:w="2640" w:type="dxa"/>
            <w:tcBorders>
              <w:top w:val="single" w:color="000000" w:sz="6" w:space="0"/>
              <w:left w:val="single" w:color="000000" w:sz="6" w:space="0"/>
              <w:bottom w:val="single" w:color="000000" w:sz="6" w:space="0"/>
              <w:right w:val="double" w:color="000000" w:sz="2" w:space="0"/>
            </w:tcBorders>
          </w:tcPr>
          <w:p>
            <w:pPr>
              <w:pStyle w:val="11"/>
              <w:ind w:firstLine="0" w:firstLineChars="0"/>
              <w:rPr>
                <w:highlight w:val="green"/>
              </w:rPr>
            </w:pPr>
          </w:p>
        </w:tc>
      </w:tr>
      <w:tr>
        <w:tblPrEx>
          <w:tblCellMar>
            <w:top w:w="0" w:type="dxa"/>
            <w:left w:w="108" w:type="dxa"/>
            <w:bottom w:w="0" w:type="dxa"/>
            <w:right w:w="108" w:type="dxa"/>
          </w:tblCellMar>
        </w:tblPrEx>
        <w:trPr>
          <w:gridAfter w:val="1"/>
          <w:wAfter w:w="7" w:type="dxa"/>
          <w:trHeight w:val="226" w:hRule="atLeast"/>
          <w:jc w:val="center"/>
        </w:trPr>
        <w:tc>
          <w:tcPr>
            <w:tcW w:w="2052" w:type="dxa"/>
            <w:tcBorders>
              <w:top w:val="single" w:color="000000" w:sz="6" w:space="0"/>
              <w:left w:val="single" w:color="000000" w:sz="6" w:space="0"/>
              <w:bottom w:val="single" w:color="000000" w:sz="6" w:space="0"/>
              <w:right w:val="single" w:color="000000" w:sz="6" w:space="0"/>
            </w:tcBorders>
          </w:tcPr>
          <w:p>
            <w:pPr>
              <w:pStyle w:val="11"/>
              <w:ind w:firstLine="0" w:firstLineChars="0"/>
            </w:pPr>
            <w:r>
              <w:t>RiskCode</w:t>
            </w:r>
          </w:p>
        </w:tc>
        <w:tc>
          <w:tcPr>
            <w:tcW w:w="1515" w:type="dxa"/>
            <w:tcBorders>
              <w:top w:val="single" w:color="000000" w:sz="6" w:space="0"/>
              <w:left w:val="single" w:color="000000" w:sz="6" w:space="0"/>
              <w:bottom w:val="single" w:color="000000" w:sz="6" w:space="0"/>
              <w:right w:val="single" w:color="000000" w:sz="6" w:space="0"/>
            </w:tcBorders>
          </w:tcPr>
          <w:p>
            <w:pPr>
              <w:pStyle w:val="11"/>
              <w:ind w:firstLine="0" w:firstLineChars="0"/>
            </w:pPr>
            <w:r>
              <w:rPr>
                <w:rFonts w:hint="eastAsia"/>
              </w:rPr>
              <w:t>险种编码</w:t>
            </w:r>
          </w:p>
        </w:tc>
        <w:tc>
          <w:tcPr>
            <w:tcW w:w="1064" w:type="dxa"/>
            <w:tcBorders>
              <w:top w:val="single" w:color="000000" w:sz="6" w:space="0"/>
              <w:left w:val="single" w:color="000000" w:sz="6" w:space="0"/>
              <w:bottom w:val="single" w:color="000000" w:sz="6" w:space="0"/>
              <w:right w:val="single" w:color="000000" w:sz="6" w:space="0"/>
            </w:tcBorders>
          </w:tcPr>
          <w:p>
            <w:pPr>
              <w:rPr>
                <w:rFonts w:ascii="Calibri" w:hAnsi="Calibri" w:eastAsia="宋体"/>
                <w:szCs w:val="21"/>
              </w:rPr>
            </w:pPr>
            <w:r>
              <w:rPr>
                <w:rFonts w:hint="eastAsia"/>
                <w:kern w:val="0"/>
              </w:rPr>
              <w:t>String</w:t>
            </w:r>
          </w:p>
        </w:tc>
        <w:tc>
          <w:tcPr>
            <w:tcW w:w="683" w:type="dxa"/>
            <w:gridSpan w:val="2"/>
            <w:tcBorders>
              <w:top w:val="single" w:color="000000" w:sz="6" w:space="0"/>
              <w:left w:val="single" w:color="000000" w:sz="6" w:space="0"/>
              <w:bottom w:val="single" w:color="000000" w:sz="6" w:space="0"/>
              <w:right w:val="single" w:color="000000" w:sz="6" w:space="0"/>
            </w:tcBorders>
          </w:tcPr>
          <w:p>
            <w:r>
              <w:rPr>
                <w:rFonts w:hint="eastAsia"/>
              </w:rPr>
              <w:t>Y</w:t>
            </w:r>
          </w:p>
        </w:tc>
        <w:tc>
          <w:tcPr>
            <w:tcW w:w="686" w:type="dxa"/>
            <w:gridSpan w:val="2"/>
            <w:tcBorders>
              <w:top w:val="single" w:color="000000" w:sz="6" w:space="0"/>
              <w:left w:val="single" w:color="000000" w:sz="6" w:space="0"/>
              <w:bottom w:val="single" w:color="000000" w:sz="6" w:space="0"/>
              <w:right w:val="single" w:color="000000" w:sz="6" w:space="0"/>
            </w:tcBorders>
            <w:vAlign w:val="center"/>
          </w:tcPr>
          <w:p>
            <w:pPr>
              <w:widowControl/>
              <w:jc w:val="center"/>
              <w:rPr>
                <w:rFonts w:ascii="Calibri" w:hAnsi="Calibri" w:eastAsia="宋体" w:cs="Calibri"/>
                <w:color w:val="000000"/>
                <w:kern w:val="0"/>
                <w:sz w:val="20"/>
                <w:szCs w:val="20"/>
              </w:rPr>
            </w:pPr>
          </w:p>
        </w:tc>
        <w:tc>
          <w:tcPr>
            <w:tcW w:w="2640" w:type="dxa"/>
            <w:tcBorders>
              <w:top w:val="single" w:color="000000" w:sz="6" w:space="0"/>
              <w:left w:val="single" w:color="000000" w:sz="6" w:space="0"/>
              <w:bottom w:val="single" w:color="000000" w:sz="6" w:space="0"/>
              <w:right w:val="double" w:color="000000" w:sz="2" w:space="0"/>
            </w:tcBorders>
          </w:tcPr>
          <w:p>
            <w:pPr>
              <w:pStyle w:val="11"/>
              <w:ind w:firstLine="0" w:firstLineChars="0"/>
              <w:rPr>
                <w:highlight w:val="green"/>
              </w:rPr>
            </w:pPr>
            <w:r>
              <w:rPr>
                <w:rFonts w:hint="eastAsia"/>
              </w:rPr>
              <w:t>如果为主险则主险编码和附加险编码一致</w:t>
            </w:r>
          </w:p>
        </w:tc>
      </w:tr>
      <w:tr>
        <w:tblPrEx>
          <w:tblCellMar>
            <w:top w:w="0" w:type="dxa"/>
            <w:left w:w="108" w:type="dxa"/>
            <w:bottom w:w="0" w:type="dxa"/>
            <w:right w:w="108" w:type="dxa"/>
          </w:tblCellMar>
        </w:tblPrEx>
        <w:trPr>
          <w:gridAfter w:val="1"/>
          <w:wAfter w:w="7" w:type="dxa"/>
          <w:trHeight w:val="226" w:hRule="atLeast"/>
          <w:jc w:val="center"/>
        </w:trPr>
        <w:tc>
          <w:tcPr>
            <w:tcW w:w="2052" w:type="dxa"/>
            <w:tcBorders>
              <w:top w:val="single" w:color="000000" w:sz="6" w:space="0"/>
              <w:left w:val="single" w:color="000000" w:sz="6" w:space="0"/>
              <w:bottom w:val="single" w:color="000000" w:sz="6" w:space="0"/>
              <w:right w:val="single" w:color="000000" w:sz="6" w:space="0"/>
            </w:tcBorders>
          </w:tcPr>
          <w:p>
            <w:pPr>
              <w:rPr>
                <w:rFonts w:ascii="Calibri" w:hAnsi="Calibri" w:eastAsia="宋体"/>
                <w:szCs w:val="21"/>
              </w:rPr>
            </w:pPr>
            <w:r>
              <w:t>CValiDate</w:t>
            </w:r>
          </w:p>
        </w:tc>
        <w:tc>
          <w:tcPr>
            <w:tcW w:w="1515" w:type="dxa"/>
            <w:tcBorders>
              <w:top w:val="single" w:color="000000" w:sz="6" w:space="0"/>
              <w:left w:val="single" w:color="000000" w:sz="6" w:space="0"/>
              <w:bottom w:val="single" w:color="000000" w:sz="6" w:space="0"/>
              <w:right w:val="single" w:color="000000" w:sz="6" w:space="0"/>
            </w:tcBorders>
          </w:tcPr>
          <w:p>
            <w:pPr>
              <w:rPr>
                <w:rFonts w:ascii="Calibri" w:hAnsi="Calibri" w:eastAsia="宋体"/>
                <w:szCs w:val="21"/>
              </w:rPr>
            </w:pPr>
            <w:r>
              <w:rPr>
                <w:rFonts w:hint="eastAsia"/>
              </w:rPr>
              <w:t>险种生效日期</w:t>
            </w:r>
          </w:p>
        </w:tc>
        <w:tc>
          <w:tcPr>
            <w:tcW w:w="1064" w:type="dxa"/>
            <w:tcBorders>
              <w:top w:val="single" w:color="000000" w:sz="6" w:space="0"/>
              <w:left w:val="single" w:color="000000" w:sz="6" w:space="0"/>
              <w:bottom w:val="single" w:color="000000" w:sz="6" w:space="0"/>
              <w:right w:val="single" w:color="000000" w:sz="6" w:space="0"/>
            </w:tcBorders>
          </w:tcPr>
          <w:p>
            <w:pPr>
              <w:rPr>
                <w:rFonts w:ascii="Calibri" w:hAnsi="Calibri" w:eastAsia="宋体"/>
                <w:szCs w:val="21"/>
              </w:rPr>
            </w:pPr>
            <w:r>
              <w:rPr>
                <w:rFonts w:hint="eastAsia"/>
              </w:rPr>
              <w:t>String</w:t>
            </w:r>
          </w:p>
        </w:tc>
        <w:tc>
          <w:tcPr>
            <w:tcW w:w="683" w:type="dxa"/>
            <w:gridSpan w:val="2"/>
            <w:tcBorders>
              <w:top w:val="single" w:color="000000" w:sz="6" w:space="0"/>
              <w:left w:val="single" w:color="000000" w:sz="6" w:space="0"/>
              <w:bottom w:val="single" w:color="000000" w:sz="6" w:space="0"/>
              <w:right w:val="single" w:color="000000" w:sz="6" w:space="0"/>
            </w:tcBorders>
          </w:tcPr>
          <w:p>
            <w:r>
              <w:t>Y</w:t>
            </w:r>
          </w:p>
        </w:tc>
        <w:tc>
          <w:tcPr>
            <w:tcW w:w="686" w:type="dxa"/>
            <w:gridSpan w:val="2"/>
            <w:tcBorders>
              <w:top w:val="single" w:color="000000" w:sz="6" w:space="0"/>
              <w:left w:val="single" w:color="000000" w:sz="6" w:space="0"/>
              <w:bottom w:val="single" w:color="000000" w:sz="6" w:space="0"/>
              <w:right w:val="single" w:color="000000" w:sz="6" w:space="0"/>
            </w:tcBorders>
            <w:vAlign w:val="center"/>
          </w:tcPr>
          <w:p>
            <w:pPr>
              <w:rPr>
                <w:rFonts w:ascii="Calibri" w:hAnsi="Calibri" w:eastAsia="宋体" w:cs="Calibri"/>
                <w:color w:val="000000"/>
                <w:kern w:val="0"/>
                <w:sz w:val="20"/>
                <w:szCs w:val="20"/>
              </w:rPr>
            </w:pPr>
          </w:p>
        </w:tc>
        <w:tc>
          <w:tcPr>
            <w:tcW w:w="2640" w:type="dxa"/>
            <w:tcBorders>
              <w:top w:val="single" w:color="000000" w:sz="6" w:space="0"/>
              <w:left w:val="single" w:color="000000" w:sz="6" w:space="0"/>
              <w:bottom w:val="single" w:color="000000" w:sz="6" w:space="0"/>
              <w:right w:val="double" w:color="000000" w:sz="2" w:space="0"/>
            </w:tcBorders>
          </w:tcPr>
          <w:p>
            <w:pPr>
              <w:rPr>
                <w:rFonts w:ascii="Calibri" w:hAnsi="Calibri" w:eastAsia="宋体"/>
                <w:szCs w:val="21"/>
                <w:highlight w:val="green"/>
              </w:rPr>
            </w:pPr>
            <w:r>
              <w:rPr>
                <w:rFonts w:hint="eastAsia" w:ascii="Calibri" w:hAnsi="Calibri" w:eastAsia="宋体"/>
                <w:szCs w:val="21"/>
              </w:rPr>
              <w:t>指定生效日传指定日期，非指定生效日传投保次日 格式：yyyyMMdd</w:t>
            </w:r>
          </w:p>
        </w:tc>
      </w:tr>
      <w:tr>
        <w:tblPrEx>
          <w:tblCellMar>
            <w:top w:w="0" w:type="dxa"/>
            <w:left w:w="108" w:type="dxa"/>
            <w:bottom w:w="0" w:type="dxa"/>
            <w:right w:w="108" w:type="dxa"/>
          </w:tblCellMar>
        </w:tblPrEx>
        <w:trPr>
          <w:gridAfter w:val="1"/>
          <w:wAfter w:w="7" w:type="dxa"/>
          <w:trHeight w:val="226" w:hRule="atLeast"/>
          <w:jc w:val="center"/>
        </w:trPr>
        <w:tc>
          <w:tcPr>
            <w:tcW w:w="2052" w:type="dxa"/>
            <w:tcBorders>
              <w:top w:val="single" w:color="000000" w:sz="6" w:space="0"/>
              <w:left w:val="single" w:color="000000" w:sz="6" w:space="0"/>
              <w:bottom w:val="single" w:color="000000" w:sz="6" w:space="0"/>
              <w:right w:val="single" w:color="000000" w:sz="6" w:space="0"/>
            </w:tcBorders>
          </w:tcPr>
          <w:p>
            <w:pPr>
              <w:rPr>
                <w:rFonts w:ascii="Calibri" w:hAnsi="Calibri" w:eastAsia="宋体"/>
                <w:szCs w:val="21"/>
              </w:rPr>
            </w:pPr>
            <w:r>
              <w:t>EndDate</w:t>
            </w:r>
          </w:p>
        </w:tc>
        <w:tc>
          <w:tcPr>
            <w:tcW w:w="1515" w:type="dxa"/>
            <w:tcBorders>
              <w:top w:val="single" w:color="000000" w:sz="6" w:space="0"/>
              <w:left w:val="single" w:color="000000" w:sz="6" w:space="0"/>
              <w:bottom w:val="single" w:color="000000" w:sz="6" w:space="0"/>
              <w:right w:val="single" w:color="000000" w:sz="6" w:space="0"/>
            </w:tcBorders>
          </w:tcPr>
          <w:p>
            <w:pPr>
              <w:rPr>
                <w:rFonts w:ascii="Calibri" w:hAnsi="Calibri" w:eastAsia="宋体"/>
                <w:szCs w:val="21"/>
              </w:rPr>
            </w:pPr>
            <w:r>
              <w:rPr>
                <w:rFonts w:hint="eastAsia"/>
              </w:rPr>
              <w:t>保险责任终止日期</w:t>
            </w:r>
          </w:p>
        </w:tc>
        <w:tc>
          <w:tcPr>
            <w:tcW w:w="1064" w:type="dxa"/>
            <w:tcBorders>
              <w:top w:val="single" w:color="000000" w:sz="6" w:space="0"/>
              <w:left w:val="single" w:color="000000" w:sz="6" w:space="0"/>
              <w:bottom w:val="single" w:color="000000" w:sz="6" w:space="0"/>
              <w:right w:val="single" w:color="000000" w:sz="6" w:space="0"/>
            </w:tcBorders>
            <w:vAlign w:val="center"/>
          </w:tcPr>
          <w:p>
            <w:pPr>
              <w:rPr>
                <w:rFonts w:ascii="Calibri" w:hAnsi="Calibri" w:eastAsia="宋体"/>
                <w:kern w:val="0"/>
                <w:szCs w:val="21"/>
              </w:rPr>
            </w:pPr>
            <w:r>
              <w:rPr>
                <w:rFonts w:hint="eastAsia"/>
              </w:rPr>
              <w:t>String</w:t>
            </w:r>
          </w:p>
        </w:tc>
        <w:tc>
          <w:tcPr>
            <w:tcW w:w="683" w:type="dxa"/>
            <w:gridSpan w:val="2"/>
            <w:tcBorders>
              <w:top w:val="single" w:color="000000" w:sz="6" w:space="0"/>
              <w:left w:val="single" w:color="000000" w:sz="6" w:space="0"/>
              <w:bottom w:val="single" w:color="000000" w:sz="6" w:space="0"/>
              <w:right w:val="single" w:color="000000" w:sz="6" w:space="0"/>
            </w:tcBorders>
          </w:tcPr>
          <w:p>
            <w:r>
              <w:t>N</w:t>
            </w:r>
          </w:p>
        </w:tc>
        <w:tc>
          <w:tcPr>
            <w:tcW w:w="686" w:type="dxa"/>
            <w:gridSpan w:val="2"/>
            <w:tcBorders>
              <w:top w:val="single" w:color="000000" w:sz="6" w:space="0"/>
              <w:left w:val="single" w:color="000000" w:sz="6" w:space="0"/>
              <w:bottom w:val="single" w:color="000000" w:sz="6" w:space="0"/>
              <w:right w:val="single" w:color="000000" w:sz="6" w:space="0"/>
            </w:tcBorders>
            <w:vAlign w:val="center"/>
          </w:tcPr>
          <w:p>
            <w:pPr>
              <w:rPr>
                <w:rFonts w:ascii="Calibri" w:hAnsi="Calibri" w:eastAsia="宋体" w:cs="Calibri"/>
                <w:color w:val="000000"/>
                <w:kern w:val="0"/>
                <w:sz w:val="20"/>
                <w:szCs w:val="20"/>
              </w:rPr>
            </w:pPr>
          </w:p>
        </w:tc>
        <w:tc>
          <w:tcPr>
            <w:tcW w:w="2640" w:type="dxa"/>
            <w:tcBorders>
              <w:top w:val="single" w:color="000000" w:sz="6" w:space="0"/>
              <w:left w:val="single" w:color="000000" w:sz="6" w:space="0"/>
              <w:bottom w:val="single" w:color="000000" w:sz="6" w:space="0"/>
              <w:right w:val="double" w:color="000000" w:sz="2" w:space="0"/>
            </w:tcBorders>
          </w:tcPr>
          <w:p>
            <w:pPr>
              <w:rPr>
                <w:rFonts w:ascii="Calibri" w:hAnsi="Calibri" w:eastAsia="宋体"/>
                <w:szCs w:val="21"/>
                <w:highlight w:val="green"/>
              </w:rPr>
            </w:pPr>
          </w:p>
        </w:tc>
      </w:tr>
      <w:tr>
        <w:tblPrEx>
          <w:tblCellMar>
            <w:top w:w="0" w:type="dxa"/>
            <w:left w:w="108" w:type="dxa"/>
            <w:bottom w:w="0" w:type="dxa"/>
            <w:right w:w="108" w:type="dxa"/>
          </w:tblCellMar>
        </w:tblPrEx>
        <w:trPr>
          <w:gridAfter w:val="1"/>
          <w:wAfter w:w="7" w:type="dxa"/>
          <w:trHeight w:val="226" w:hRule="atLeast"/>
          <w:jc w:val="center"/>
        </w:trPr>
        <w:tc>
          <w:tcPr>
            <w:tcW w:w="2052" w:type="dxa"/>
            <w:tcBorders>
              <w:top w:val="single" w:color="000000" w:sz="6" w:space="0"/>
              <w:left w:val="single" w:color="000000" w:sz="6" w:space="0"/>
              <w:bottom w:val="single" w:color="000000" w:sz="6" w:space="0"/>
              <w:right w:val="single" w:color="000000" w:sz="6" w:space="0"/>
            </w:tcBorders>
          </w:tcPr>
          <w:p>
            <w:pPr>
              <w:rPr>
                <w:rFonts w:ascii="Calibri" w:hAnsi="Calibri" w:eastAsia="宋体"/>
                <w:szCs w:val="21"/>
              </w:rPr>
            </w:pPr>
            <w:r>
              <w:t>Amnt</w:t>
            </w:r>
          </w:p>
        </w:tc>
        <w:tc>
          <w:tcPr>
            <w:tcW w:w="1515" w:type="dxa"/>
            <w:tcBorders>
              <w:top w:val="single" w:color="000000" w:sz="6" w:space="0"/>
              <w:left w:val="single" w:color="000000" w:sz="6" w:space="0"/>
              <w:bottom w:val="single" w:color="000000" w:sz="6" w:space="0"/>
              <w:right w:val="single" w:color="000000" w:sz="6" w:space="0"/>
            </w:tcBorders>
          </w:tcPr>
          <w:p>
            <w:pPr>
              <w:rPr>
                <w:rFonts w:ascii="Calibri" w:hAnsi="Calibri" w:eastAsia="宋体"/>
                <w:szCs w:val="21"/>
              </w:rPr>
            </w:pPr>
            <w:r>
              <w:rPr>
                <w:rFonts w:hint="eastAsia"/>
              </w:rPr>
              <w:t>保额</w:t>
            </w:r>
          </w:p>
        </w:tc>
        <w:tc>
          <w:tcPr>
            <w:tcW w:w="1064" w:type="dxa"/>
            <w:tcBorders>
              <w:top w:val="single" w:color="000000" w:sz="6" w:space="0"/>
              <w:left w:val="single" w:color="000000" w:sz="6" w:space="0"/>
              <w:bottom w:val="single" w:color="000000" w:sz="6" w:space="0"/>
              <w:right w:val="single" w:color="000000" w:sz="6" w:space="0"/>
            </w:tcBorders>
            <w:vAlign w:val="center"/>
          </w:tcPr>
          <w:p>
            <w:pPr>
              <w:rPr>
                <w:rFonts w:ascii="Calibri" w:hAnsi="Calibri" w:eastAsia="宋体"/>
                <w:kern w:val="0"/>
                <w:szCs w:val="21"/>
              </w:rPr>
            </w:pPr>
            <w:r>
              <w:rPr>
                <w:rFonts w:hint="eastAsia"/>
              </w:rPr>
              <w:t>String</w:t>
            </w:r>
          </w:p>
        </w:tc>
        <w:tc>
          <w:tcPr>
            <w:tcW w:w="683" w:type="dxa"/>
            <w:gridSpan w:val="2"/>
            <w:tcBorders>
              <w:top w:val="single" w:color="000000" w:sz="6" w:space="0"/>
              <w:left w:val="single" w:color="000000" w:sz="6" w:space="0"/>
              <w:bottom w:val="single" w:color="000000" w:sz="6" w:space="0"/>
              <w:right w:val="single" w:color="000000" w:sz="6" w:space="0"/>
            </w:tcBorders>
            <w:vAlign w:val="center"/>
          </w:tcPr>
          <w:p>
            <w:pPr>
              <w:rPr>
                <w:rFonts w:ascii="Calibri" w:hAnsi="Calibri" w:eastAsia="宋体" w:cs="Calibri"/>
                <w:color w:val="000000"/>
                <w:kern w:val="0"/>
                <w:sz w:val="20"/>
                <w:szCs w:val="20"/>
              </w:rPr>
            </w:pPr>
            <w:r>
              <w:rPr>
                <w:rFonts w:hint="eastAsia" w:cs="Calibri"/>
                <w:color w:val="000000"/>
                <w:kern w:val="0"/>
                <w:sz w:val="20"/>
                <w:szCs w:val="20"/>
              </w:rPr>
              <w:t>N</w:t>
            </w:r>
          </w:p>
        </w:tc>
        <w:tc>
          <w:tcPr>
            <w:tcW w:w="686" w:type="dxa"/>
            <w:gridSpan w:val="2"/>
            <w:tcBorders>
              <w:top w:val="single" w:color="000000" w:sz="6" w:space="0"/>
              <w:left w:val="single" w:color="000000" w:sz="6" w:space="0"/>
              <w:bottom w:val="single" w:color="000000" w:sz="6" w:space="0"/>
              <w:right w:val="single" w:color="000000" w:sz="6" w:space="0"/>
            </w:tcBorders>
            <w:vAlign w:val="center"/>
          </w:tcPr>
          <w:p>
            <w:pPr>
              <w:rPr>
                <w:rFonts w:ascii="Calibri" w:hAnsi="Calibri" w:eastAsia="宋体" w:cs="Calibri"/>
                <w:color w:val="000000"/>
                <w:kern w:val="0"/>
                <w:sz w:val="20"/>
                <w:szCs w:val="20"/>
              </w:rPr>
            </w:pPr>
          </w:p>
        </w:tc>
        <w:tc>
          <w:tcPr>
            <w:tcW w:w="2640" w:type="dxa"/>
            <w:tcBorders>
              <w:top w:val="single" w:color="000000" w:sz="6" w:space="0"/>
              <w:left w:val="single" w:color="000000" w:sz="6" w:space="0"/>
              <w:bottom w:val="single" w:color="000000" w:sz="6" w:space="0"/>
              <w:right w:val="double" w:color="000000" w:sz="2" w:space="0"/>
            </w:tcBorders>
          </w:tcPr>
          <w:p>
            <w:pPr>
              <w:rPr>
                <w:rFonts w:ascii="Calibri" w:hAnsi="Calibri" w:eastAsia="宋体"/>
                <w:szCs w:val="21"/>
                <w:highlight w:val="green"/>
              </w:rPr>
            </w:pPr>
            <w:r>
              <w:rPr>
                <w:rFonts w:hint="eastAsia" w:ascii="Calibri" w:hAnsi="Calibri" w:eastAsia="宋体"/>
                <w:szCs w:val="21"/>
              </w:rPr>
              <w:t>保额算保费时必传</w:t>
            </w:r>
          </w:p>
        </w:tc>
      </w:tr>
      <w:tr>
        <w:tblPrEx>
          <w:tblCellMar>
            <w:top w:w="0" w:type="dxa"/>
            <w:left w:w="108" w:type="dxa"/>
            <w:bottom w:w="0" w:type="dxa"/>
            <w:right w:w="108" w:type="dxa"/>
          </w:tblCellMar>
        </w:tblPrEx>
        <w:trPr>
          <w:gridAfter w:val="1"/>
          <w:wAfter w:w="7" w:type="dxa"/>
          <w:trHeight w:val="226" w:hRule="atLeast"/>
          <w:jc w:val="center"/>
        </w:trPr>
        <w:tc>
          <w:tcPr>
            <w:tcW w:w="2052" w:type="dxa"/>
            <w:tcBorders>
              <w:top w:val="single" w:color="000000" w:sz="6" w:space="0"/>
              <w:left w:val="single" w:color="000000" w:sz="6" w:space="0"/>
              <w:bottom w:val="single" w:color="000000" w:sz="6" w:space="0"/>
              <w:right w:val="single" w:color="000000" w:sz="6" w:space="0"/>
            </w:tcBorders>
          </w:tcPr>
          <w:p>
            <w:pPr>
              <w:rPr>
                <w:rFonts w:ascii="Calibri" w:hAnsi="Calibri" w:eastAsia="宋体"/>
                <w:szCs w:val="21"/>
              </w:rPr>
            </w:pPr>
            <w:r>
              <w:t>Prem</w:t>
            </w:r>
          </w:p>
        </w:tc>
        <w:tc>
          <w:tcPr>
            <w:tcW w:w="1515" w:type="dxa"/>
            <w:tcBorders>
              <w:top w:val="single" w:color="000000" w:sz="6" w:space="0"/>
              <w:left w:val="single" w:color="000000" w:sz="6" w:space="0"/>
              <w:bottom w:val="single" w:color="000000" w:sz="6" w:space="0"/>
              <w:right w:val="single" w:color="000000" w:sz="6" w:space="0"/>
            </w:tcBorders>
          </w:tcPr>
          <w:p>
            <w:pPr>
              <w:rPr>
                <w:rFonts w:ascii="Calibri" w:hAnsi="Calibri" w:eastAsia="宋体"/>
                <w:szCs w:val="21"/>
              </w:rPr>
            </w:pPr>
            <w:r>
              <w:rPr>
                <w:rFonts w:hint="eastAsia"/>
              </w:rPr>
              <w:t>保费</w:t>
            </w:r>
          </w:p>
        </w:tc>
        <w:tc>
          <w:tcPr>
            <w:tcW w:w="1064" w:type="dxa"/>
            <w:tcBorders>
              <w:top w:val="single" w:color="000000" w:sz="6" w:space="0"/>
              <w:left w:val="single" w:color="000000" w:sz="6" w:space="0"/>
              <w:bottom w:val="single" w:color="000000" w:sz="6" w:space="0"/>
              <w:right w:val="single" w:color="000000" w:sz="6" w:space="0"/>
            </w:tcBorders>
            <w:vAlign w:val="center"/>
          </w:tcPr>
          <w:p>
            <w:pPr>
              <w:rPr>
                <w:rFonts w:ascii="Calibri" w:hAnsi="Calibri" w:eastAsia="宋体"/>
                <w:kern w:val="0"/>
                <w:szCs w:val="21"/>
              </w:rPr>
            </w:pPr>
            <w:r>
              <w:rPr>
                <w:rFonts w:hint="eastAsia"/>
              </w:rPr>
              <w:t>String</w:t>
            </w:r>
          </w:p>
        </w:tc>
        <w:tc>
          <w:tcPr>
            <w:tcW w:w="683" w:type="dxa"/>
            <w:gridSpan w:val="2"/>
            <w:tcBorders>
              <w:top w:val="single" w:color="000000" w:sz="6" w:space="0"/>
              <w:left w:val="single" w:color="000000" w:sz="6" w:space="0"/>
              <w:bottom w:val="single" w:color="000000" w:sz="6" w:space="0"/>
              <w:right w:val="single" w:color="000000" w:sz="6" w:space="0"/>
            </w:tcBorders>
          </w:tcPr>
          <w:p>
            <w:pPr>
              <w:rPr>
                <w:rFonts w:ascii="Calibri" w:hAnsi="Calibri" w:eastAsia="宋体"/>
                <w:szCs w:val="21"/>
              </w:rPr>
            </w:pPr>
            <w:r>
              <w:rPr>
                <w:rFonts w:hint="eastAsia"/>
              </w:rPr>
              <w:t>N</w:t>
            </w:r>
          </w:p>
        </w:tc>
        <w:tc>
          <w:tcPr>
            <w:tcW w:w="686" w:type="dxa"/>
            <w:gridSpan w:val="2"/>
            <w:tcBorders>
              <w:top w:val="single" w:color="000000" w:sz="6" w:space="0"/>
              <w:left w:val="single" w:color="000000" w:sz="6" w:space="0"/>
              <w:bottom w:val="single" w:color="000000" w:sz="6" w:space="0"/>
              <w:right w:val="single" w:color="000000" w:sz="6" w:space="0"/>
            </w:tcBorders>
            <w:vAlign w:val="center"/>
          </w:tcPr>
          <w:p>
            <w:pPr>
              <w:rPr>
                <w:rFonts w:ascii="Calibri" w:hAnsi="Calibri" w:eastAsia="宋体" w:cs="Calibri"/>
                <w:color w:val="000000"/>
                <w:kern w:val="0"/>
                <w:sz w:val="20"/>
                <w:szCs w:val="20"/>
              </w:rPr>
            </w:pPr>
          </w:p>
        </w:tc>
        <w:tc>
          <w:tcPr>
            <w:tcW w:w="2640" w:type="dxa"/>
            <w:tcBorders>
              <w:top w:val="single" w:color="000000" w:sz="6" w:space="0"/>
              <w:left w:val="single" w:color="000000" w:sz="6" w:space="0"/>
              <w:bottom w:val="single" w:color="000000" w:sz="6" w:space="0"/>
              <w:right w:val="double" w:color="000000" w:sz="2" w:space="0"/>
            </w:tcBorders>
          </w:tcPr>
          <w:p>
            <w:pPr>
              <w:rPr>
                <w:rFonts w:ascii="Calibri" w:hAnsi="Calibri" w:eastAsia="宋体"/>
                <w:szCs w:val="21"/>
                <w:highlight w:val="green"/>
              </w:rPr>
            </w:pPr>
            <w:r>
              <w:rPr>
                <w:rFonts w:hint="eastAsia" w:ascii="Calibri" w:hAnsi="Calibri" w:eastAsia="宋体"/>
                <w:szCs w:val="21"/>
              </w:rPr>
              <w:t>保费算保额时必传</w:t>
            </w:r>
          </w:p>
        </w:tc>
      </w:tr>
      <w:tr>
        <w:tblPrEx>
          <w:tblCellMar>
            <w:top w:w="0" w:type="dxa"/>
            <w:left w:w="108" w:type="dxa"/>
            <w:bottom w:w="0" w:type="dxa"/>
            <w:right w:w="108" w:type="dxa"/>
          </w:tblCellMar>
        </w:tblPrEx>
        <w:trPr>
          <w:gridAfter w:val="1"/>
          <w:wAfter w:w="7" w:type="dxa"/>
          <w:trHeight w:val="226" w:hRule="atLeast"/>
          <w:jc w:val="center"/>
        </w:trPr>
        <w:tc>
          <w:tcPr>
            <w:tcW w:w="2052" w:type="dxa"/>
            <w:tcBorders>
              <w:top w:val="single" w:color="000000" w:sz="6" w:space="0"/>
              <w:left w:val="single" w:color="000000" w:sz="6" w:space="0"/>
              <w:bottom w:val="single" w:color="000000" w:sz="6" w:space="0"/>
              <w:right w:val="single" w:color="000000" w:sz="6" w:space="0"/>
            </w:tcBorders>
          </w:tcPr>
          <w:p>
            <w:pPr>
              <w:rPr>
                <w:rFonts w:ascii="Calibri" w:hAnsi="Calibri" w:eastAsia="宋体"/>
                <w:szCs w:val="21"/>
              </w:rPr>
            </w:pPr>
            <w:r>
              <w:rPr>
                <w:rFonts w:hint="eastAsia"/>
              </w:rPr>
              <w:t>Add</w:t>
            </w:r>
            <w:r>
              <w:t>Prem</w:t>
            </w:r>
          </w:p>
        </w:tc>
        <w:tc>
          <w:tcPr>
            <w:tcW w:w="1515" w:type="dxa"/>
            <w:tcBorders>
              <w:top w:val="single" w:color="000000" w:sz="6" w:space="0"/>
              <w:left w:val="single" w:color="000000" w:sz="6" w:space="0"/>
              <w:bottom w:val="single" w:color="000000" w:sz="6" w:space="0"/>
              <w:right w:val="single" w:color="000000" w:sz="6" w:space="0"/>
            </w:tcBorders>
          </w:tcPr>
          <w:p>
            <w:pPr>
              <w:rPr>
                <w:rFonts w:ascii="Calibri" w:hAnsi="Calibri" w:eastAsia="宋体"/>
                <w:szCs w:val="21"/>
              </w:rPr>
            </w:pPr>
            <w:r>
              <w:rPr>
                <w:rFonts w:hint="eastAsia"/>
              </w:rPr>
              <w:t>追加保费</w:t>
            </w:r>
          </w:p>
        </w:tc>
        <w:tc>
          <w:tcPr>
            <w:tcW w:w="1064" w:type="dxa"/>
            <w:tcBorders>
              <w:top w:val="single" w:color="000000" w:sz="6" w:space="0"/>
              <w:left w:val="single" w:color="000000" w:sz="6" w:space="0"/>
              <w:bottom w:val="single" w:color="000000" w:sz="6" w:space="0"/>
              <w:right w:val="single" w:color="000000" w:sz="6" w:space="0"/>
            </w:tcBorders>
            <w:vAlign w:val="center"/>
          </w:tcPr>
          <w:p>
            <w:pPr>
              <w:rPr>
                <w:rFonts w:ascii="Calibri" w:hAnsi="Calibri" w:eastAsia="宋体"/>
                <w:kern w:val="0"/>
                <w:szCs w:val="21"/>
              </w:rPr>
            </w:pPr>
            <w:r>
              <w:rPr>
                <w:rFonts w:hint="eastAsia"/>
              </w:rPr>
              <w:t>String</w:t>
            </w:r>
          </w:p>
        </w:tc>
        <w:tc>
          <w:tcPr>
            <w:tcW w:w="683" w:type="dxa"/>
            <w:gridSpan w:val="2"/>
            <w:tcBorders>
              <w:top w:val="single" w:color="000000" w:sz="6" w:space="0"/>
              <w:left w:val="single" w:color="000000" w:sz="6" w:space="0"/>
              <w:bottom w:val="single" w:color="000000" w:sz="6" w:space="0"/>
              <w:right w:val="single" w:color="000000" w:sz="6" w:space="0"/>
            </w:tcBorders>
          </w:tcPr>
          <w:p>
            <w:pPr>
              <w:rPr>
                <w:rFonts w:ascii="Calibri" w:hAnsi="Calibri" w:eastAsia="宋体"/>
                <w:szCs w:val="21"/>
              </w:rPr>
            </w:pPr>
            <w:r>
              <w:rPr>
                <w:rFonts w:hint="eastAsia"/>
              </w:rPr>
              <w:t>N</w:t>
            </w:r>
          </w:p>
        </w:tc>
        <w:tc>
          <w:tcPr>
            <w:tcW w:w="686" w:type="dxa"/>
            <w:gridSpan w:val="2"/>
            <w:tcBorders>
              <w:top w:val="single" w:color="000000" w:sz="6" w:space="0"/>
              <w:left w:val="single" w:color="000000" w:sz="6" w:space="0"/>
              <w:bottom w:val="single" w:color="000000" w:sz="6" w:space="0"/>
              <w:right w:val="single" w:color="000000" w:sz="6" w:space="0"/>
            </w:tcBorders>
            <w:vAlign w:val="center"/>
          </w:tcPr>
          <w:p>
            <w:pPr>
              <w:rPr>
                <w:rFonts w:ascii="Calibri" w:hAnsi="Calibri" w:eastAsia="宋体" w:cs="Calibri"/>
                <w:color w:val="000000"/>
                <w:kern w:val="0"/>
                <w:sz w:val="20"/>
                <w:szCs w:val="20"/>
              </w:rPr>
            </w:pPr>
          </w:p>
        </w:tc>
        <w:tc>
          <w:tcPr>
            <w:tcW w:w="2640" w:type="dxa"/>
            <w:tcBorders>
              <w:top w:val="single" w:color="000000" w:sz="6" w:space="0"/>
              <w:left w:val="single" w:color="000000" w:sz="6" w:space="0"/>
              <w:bottom w:val="single" w:color="000000" w:sz="6" w:space="0"/>
              <w:right w:val="double" w:color="000000" w:sz="2" w:space="0"/>
            </w:tcBorders>
          </w:tcPr>
          <w:p>
            <w:pPr>
              <w:rPr>
                <w:rFonts w:ascii="Calibri" w:hAnsi="Calibri" w:eastAsia="宋体"/>
                <w:szCs w:val="21"/>
              </w:rPr>
            </w:pPr>
          </w:p>
        </w:tc>
      </w:tr>
      <w:tr>
        <w:tblPrEx>
          <w:tblCellMar>
            <w:top w:w="0" w:type="dxa"/>
            <w:left w:w="108" w:type="dxa"/>
            <w:bottom w:w="0" w:type="dxa"/>
            <w:right w:w="108" w:type="dxa"/>
          </w:tblCellMar>
        </w:tblPrEx>
        <w:trPr>
          <w:gridAfter w:val="1"/>
          <w:wAfter w:w="7" w:type="dxa"/>
          <w:trHeight w:val="226" w:hRule="atLeast"/>
          <w:jc w:val="center"/>
        </w:trPr>
        <w:tc>
          <w:tcPr>
            <w:tcW w:w="2052" w:type="dxa"/>
            <w:tcBorders>
              <w:top w:val="single" w:color="000000" w:sz="6" w:space="0"/>
              <w:left w:val="single" w:color="000000" w:sz="6" w:space="0"/>
              <w:bottom w:val="single" w:color="000000" w:sz="6" w:space="0"/>
              <w:right w:val="single" w:color="000000" w:sz="6" w:space="0"/>
            </w:tcBorders>
          </w:tcPr>
          <w:p>
            <w:pPr>
              <w:rPr>
                <w:rFonts w:ascii="Calibri" w:hAnsi="Calibri" w:eastAsia="宋体"/>
                <w:szCs w:val="21"/>
              </w:rPr>
            </w:pPr>
            <w:r>
              <w:t>Mult</w:t>
            </w:r>
          </w:p>
        </w:tc>
        <w:tc>
          <w:tcPr>
            <w:tcW w:w="1515" w:type="dxa"/>
            <w:tcBorders>
              <w:top w:val="single" w:color="000000" w:sz="6" w:space="0"/>
              <w:left w:val="single" w:color="000000" w:sz="6" w:space="0"/>
              <w:bottom w:val="single" w:color="000000" w:sz="6" w:space="0"/>
              <w:right w:val="single" w:color="000000" w:sz="6" w:space="0"/>
            </w:tcBorders>
          </w:tcPr>
          <w:p>
            <w:pPr>
              <w:rPr>
                <w:rFonts w:ascii="Calibri" w:hAnsi="Calibri" w:eastAsia="宋体"/>
                <w:szCs w:val="21"/>
              </w:rPr>
            </w:pPr>
            <w:r>
              <w:rPr>
                <w:rFonts w:hint="eastAsia"/>
              </w:rPr>
              <w:t>份数</w:t>
            </w:r>
          </w:p>
        </w:tc>
        <w:tc>
          <w:tcPr>
            <w:tcW w:w="1064" w:type="dxa"/>
            <w:tcBorders>
              <w:top w:val="single" w:color="000000" w:sz="6" w:space="0"/>
              <w:left w:val="single" w:color="000000" w:sz="6" w:space="0"/>
              <w:bottom w:val="single" w:color="000000" w:sz="6" w:space="0"/>
              <w:right w:val="single" w:color="000000" w:sz="6" w:space="0"/>
            </w:tcBorders>
            <w:vAlign w:val="center"/>
          </w:tcPr>
          <w:p>
            <w:pPr>
              <w:rPr>
                <w:rFonts w:ascii="Calibri" w:hAnsi="Calibri" w:eastAsia="宋体"/>
                <w:kern w:val="0"/>
                <w:szCs w:val="21"/>
              </w:rPr>
            </w:pPr>
            <w:r>
              <w:rPr>
                <w:rFonts w:hint="eastAsia"/>
              </w:rPr>
              <w:t>String</w:t>
            </w:r>
          </w:p>
        </w:tc>
        <w:tc>
          <w:tcPr>
            <w:tcW w:w="683" w:type="dxa"/>
            <w:gridSpan w:val="2"/>
            <w:tcBorders>
              <w:top w:val="single" w:color="000000" w:sz="6" w:space="0"/>
              <w:left w:val="single" w:color="000000" w:sz="6" w:space="0"/>
              <w:bottom w:val="single" w:color="000000" w:sz="6" w:space="0"/>
              <w:right w:val="single" w:color="000000" w:sz="6" w:space="0"/>
            </w:tcBorders>
          </w:tcPr>
          <w:p>
            <w:pPr>
              <w:rPr>
                <w:rFonts w:ascii="Calibri" w:hAnsi="Calibri" w:eastAsia="宋体"/>
                <w:szCs w:val="21"/>
              </w:rPr>
            </w:pPr>
            <w:r>
              <w:rPr>
                <w:rFonts w:hint="eastAsia"/>
              </w:rPr>
              <w:t>Y</w:t>
            </w:r>
          </w:p>
        </w:tc>
        <w:tc>
          <w:tcPr>
            <w:tcW w:w="686" w:type="dxa"/>
            <w:gridSpan w:val="2"/>
            <w:tcBorders>
              <w:top w:val="single" w:color="000000" w:sz="6" w:space="0"/>
              <w:left w:val="single" w:color="000000" w:sz="6" w:space="0"/>
              <w:bottom w:val="single" w:color="000000" w:sz="6" w:space="0"/>
              <w:right w:val="single" w:color="000000" w:sz="6" w:space="0"/>
            </w:tcBorders>
            <w:vAlign w:val="center"/>
          </w:tcPr>
          <w:p>
            <w:pPr>
              <w:rPr>
                <w:rFonts w:ascii="Calibri" w:hAnsi="Calibri" w:eastAsia="宋体" w:cs="Calibri"/>
                <w:color w:val="000000"/>
                <w:kern w:val="0"/>
                <w:sz w:val="20"/>
                <w:szCs w:val="20"/>
              </w:rPr>
            </w:pPr>
          </w:p>
        </w:tc>
        <w:tc>
          <w:tcPr>
            <w:tcW w:w="2640" w:type="dxa"/>
            <w:tcBorders>
              <w:top w:val="single" w:color="000000" w:sz="6" w:space="0"/>
              <w:left w:val="single" w:color="000000" w:sz="6" w:space="0"/>
              <w:bottom w:val="single" w:color="000000" w:sz="6" w:space="0"/>
              <w:right w:val="double" w:color="000000" w:sz="2" w:space="0"/>
            </w:tcBorders>
          </w:tcPr>
          <w:p>
            <w:pPr>
              <w:rPr>
                <w:rFonts w:ascii="Calibri" w:hAnsi="Calibri" w:eastAsia="宋体"/>
                <w:szCs w:val="21"/>
                <w:highlight w:val="green"/>
              </w:rPr>
            </w:pPr>
          </w:p>
        </w:tc>
      </w:tr>
      <w:tr>
        <w:tblPrEx>
          <w:tblCellMar>
            <w:top w:w="0" w:type="dxa"/>
            <w:left w:w="108" w:type="dxa"/>
            <w:bottom w:w="0" w:type="dxa"/>
            <w:right w:w="108" w:type="dxa"/>
          </w:tblCellMar>
        </w:tblPrEx>
        <w:trPr>
          <w:gridAfter w:val="1"/>
          <w:wAfter w:w="7" w:type="dxa"/>
          <w:trHeight w:val="226" w:hRule="atLeast"/>
          <w:jc w:val="center"/>
        </w:trPr>
        <w:tc>
          <w:tcPr>
            <w:tcW w:w="2052" w:type="dxa"/>
            <w:tcBorders>
              <w:top w:val="single" w:color="000000" w:sz="6" w:space="0"/>
              <w:left w:val="single" w:color="000000" w:sz="6" w:space="0"/>
              <w:bottom w:val="single" w:color="000000" w:sz="6" w:space="0"/>
              <w:right w:val="single" w:color="000000" w:sz="6" w:space="0"/>
            </w:tcBorders>
          </w:tcPr>
          <w:p>
            <w:pPr>
              <w:rPr>
                <w:rFonts w:ascii="Calibri" w:hAnsi="Calibri" w:eastAsia="宋体"/>
                <w:szCs w:val="21"/>
              </w:rPr>
            </w:pPr>
            <w:r>
              <w:t>PayIntv</w:t>
            </w:r>
          </w:p>
        </w:tc>
        <w:tc>
          <w:tcPr>
            <w:tcW w:w="1515" w:type="dxa"/>
            <w:tcBorders>
              <w:top w:val="single" w:color="000000" w:sz="6" w:space="0"/>
              <w:left w:val="single" w:color="000000" w:sz="6" w:space="0"/>
              <w:bottom w:val="single" w:color="000000" w:sz="6" w:space="0"/>
              <w:right w:val="single" w:color="000000" w:sz="6" w:space="0"/>
            </w:tcBorders>
          </w:tcPr>
          <w:p>
            <w:pPr>
              <w:rPr>
                <w:rFonts w:ascii="Calibri" w:hAnsi="Calibri"/>
                <w:szCs w:val="21"/>
              </w:rPr>
            </w:pPr>
            <w:r>
              <w:rPr>
                <w:rFonts w:hint="eastAsia" w:ascii="Calibri" w:hAnsi="Calibri"/>
                <w:szCs w:val="21"/>
              </w:rPr>
              <w:t>交费间隔</w:t>
            </w:r>
          </w:p>
        </w:tc>
        <w:tc>
          <w:tcPr>
            <w:tcW w:w="1064" w:type="dxa"/>
            <w:tcBorders>
              <w:top w:val="single" w:color="000000" w:sz="6" w:space="0"/>
              <w:left w:val="single" w:color="000000" w:sz="6" w:space="0"/>
              <w:bottom w:val="single" w:color="000000" w:sz="6" w:space="0"/>
              <w:right w:val="single" w:color="000000" w:sz="6" w:space="0"/>
            </w:tcBorders>
            <w:vAlign w:val="center"/>
          </w:tcPr>
          <w:p>
            <w:pPr>
              <w:rPr>
                <w:rFonts w:ascii="Calibri" w:hAnsi="Calibri" w:eastAsia="宋体"/>
                <w:kern w:val="0"/>
                <w:szCs w:val="21"/>
              </w:rPr>
            </w:pPr>
            <w:r>
              <w:rPr>
                <w:rFonts w:hint="eastAsia"/>
              </w:rPr>
              <w:t>String</w:t>
            </w:r>
          </w:p>
        </w:tc>
        <w:tc>
          <w:tcPr>
            <w:tcW w:w="683" w:type="dxa"/>
            <w:gridSpan w:val="2"/>
            <w:tcBorders>
              <w:top w:val="single" w:color="000000" w:sz="6" w:space="0"/>
              <w:left w:val="single" w:color="000000" w:sz="6" w:space="0"/>
              <w:bottom w:val="single" w:color="000000" w:sz="6" w:space="0"/>
              <w:right w:val="single" w:color="000000" w:sz="6" w:space="0"/>
            </w:tcBorders>
          </w:tcPr>
          <w:p>
            <w:pPr>
              <w:rPr>
                <w:rFonts w:ascii="Calibri" w:hAnsi="Calibri" w:eastAsia="宋体"/>
                <w:szCs w:val="21"/>
              </w:rPr>
            </w:pPr>
            <w:r>
              <w:rPr>
                <w:rFonts w:hint="eastAsia"/>
              </w:rPr>
              <w:t>Y</w:t>
            </w:r>
          </w:p>
        </w:tc>
        <w:tc>
          <w:tcPr>
            <w:tcW w:w="686" w:type="dxa"/>
            <w:gridSpan w:val="2"/>
            <w:tcBorders>
              <w:top w:val="single" w:color="000000" w:sz="6" w:space="0"/>
              <w:left w:val="single" w:color="000000" w:sz="6" w:space="0"/>
              <w:bottom w:val="single" w:color="000000" w:sz="6" w:space="0"/>
              <w:right w:val="single" w:color="000000" w:sz="6" w:space="0"/>
            </w:tcBorders>
            <w:vAlign w:val="center"/>
          </w:tcPr>
          <w:p>
            <w:pPr>
              <w:rPr>
                <w:rFonts w:ascii="Calibri" w:hAnsi="Calibri" w:eastAsia="宋体" w:cs="Calibri"/>
                <w:color w:val="000000"/>
                <w:kern w:val="0"/>
                <w:sz w:val="20"/>
                <w:szCs w:val="20"/>
              </w:rPr>
            </w:pPr>
          </w:p>
        </w:tc>
        <w:tc>
          <w:tcPr>
            <w:tcW w:w="2640" w:type="dxa"/>
            <w:tcBorders>
              <w:top w:val="single" w:color="000000" w:sz="6" w:space="0"/>
              <w:left w:val="single" w:color="000000" w:sz="6" w:space="0"/>
              <w:bottom w:val="single" w:color="000000" w:sz="6" w:space="0"/>
              <w:right w:val="double" w:color="000000" w:sz="2" w:space="0"/>
            </w:tcBorders>
          </w:tcPr>
          <w:p>
            <w:pPr>
              <w:rPr>
                <w:rFonts w:ascii="Calibri" w:hAnsi="Calibri" w:eastAsia="宋体"/>
                <w:szCs w:val="21"/>
                <w:highlight w:val="green"/>
              </w:rPr>
            </w:pPr>
            <w:r>
              <w:rPr>
                <w:rFonts w:hint="eastAsia" w:ascii="Calibri" w:hAnsi="Calibri" w:eastAsia="宋体"/>
                <w:szCs w:val="21"/>
              </w:rPr>
              <w:t>-1-不定期，0-趸交，1-月交，</w:t>
            </w:r>
            <w:r>
              <w:rPr>
                <w:rFonts w:ascii="Calibri" w:hAnsi="Calibri" w:eastAsia="宋体"/>
                <w:szCs w:val="21"/>
              </w:rPr>
              <w:t>12</w:t>
            </w:r>
            <w:r>
              <w:rPr>
                <w:rFonts w:hint="eastAsia" w:ascii="Calibri" w:hAnsi="Calibri" w:eastAsia="宋体"/>
                <w:szCs w:val="21"/>
              </w:rPr>
              <w:t>-年交，3-季交，6-半年交</w:t>
            </w:r>
          </w:p>
        </w:tc>
      </w:tr>
      <w:tr>
        <w:tblPrEx>
          <w:tblCellMar>
            <w:top w:w="0" w:type="dxa"/>
            <w:left w:w="108" w:type="dxa"/>
            <w:bottom w:w="0" w:type="dxa"/>
            <w:right w:w="108" w:type="dxa"/>
          </w:tblCellMar>
        </w:tblPrEx>
        <w:trPr>
          <w:gridAfter w:val="1"/>
          <w:wAfter w:w="7" w:type="dxa"/>
          <w:trHeight w:val="226" w:hRule="atLeast"/>
          <w:jc w:val="center"/>
        </w:trPr>
        <w:tc>
          <w:tcPr>
            <w:tcW w:w="2052" w:type="dxa"/>
            <w:tcBorders>
              <w:top w:val="single" w:color="000000" w:sz="6" w:space="0"/>
              <w:left w:val="single" w:color="000000" w:sz="6" w:space="0"/>
              <w:bottom w:val="single" w:color="000000" w:sz="6" w:space="0"/>
              <w:right w:val="single" w:color="000000" w:sz="6" w:space="0"/>
            </w:tcBorders>
          </w:tcPr>
          <w:p>
            <w:pPr>
              <w:rPr>
                <w:rFonts w:ascii="Calibri" w:hAnsi="Calibri" w:eastAsia="宋体"/>
                <w:szCs w:val="21"/>
              </w:rPr>
            </w:pPr>
            <w:r>
              <w:t>PayEndYear</w:t>
            </w:r>
          </w:p>
        </w:tc>
        <w:tc>
          <w:tcPr>
            <w:tcW w:w="1515" w:type="dxa"/>
            <w:tcBorders>
              <w:top w:val="single" w:color="000000" w:sz="6" w:space="0"/>
              <w:left w:val="single" w:color="000000" w:sz="6" w:space="0"/>
              <w:bottom w:val="single" w:color="000000" w:sz="6" w:space="0"/>
              <w:right w:val="single" w:color="000000" w:sz="6" w:space="0"/>
            </w:tcBorders>
          </w:tcPr>
          <w:p>
            <w:pPr>
              <w:rPr>
                <w:rFonts w:ascii="Calibri" w:hAnsi="Calibri" w:eastAsia="宋体"/>
                <w:szCs w:val="21"/>
              </w:rPr>
            </w:pPr>
            <w:r>
              <w:rPr>
                <w:rFonts w:hint="eastAsia"/>
              </w:rPr>
              <w:t>交费期间</w:t>
            </w:r>
          </w:p>
        </w:tc>
        <w:tc>
          <w:tcPr>
            <w:tcW w:w="1064" w:type="dxa"/>
            <w:tcBorders>
              <w:top w:val="single" w:color="000000" w:sz="6" w:space="0"/>
              <w:left w:val="single" w:color="000000" w:sz="6" w:space="0"/>
              <w:bottom w:val="single" w:color="000000" w:sz="6" w:space="0"/>
              <w:right w:val="single" w:color="000000" w:sz="6" w:space="0"/>
            </w:tcBorders>
            <w:vAlign w:val="center"/>
          </w:tcPr>
          <w:p>
            <w:pPr>
              <w:rPr>
                <w:rFonts w:ascii="Calibri" w:hAnsi="Calibri" w:eastAsia="宋体"/>
                <w:kern w:val="0"/>
                <w:szCs w:val="21"/>
              </w:rPr>
            </w:pPr>
            <w:r>
              <w:rPr>
                <w:rFonts w:hint="eastAsia"/>
              </w:rPr>
              <w:t>String</w:t>
            </w:r>
          </w:p>
        </w:tc>
        <w:tc>
          <w:tcPr>
            <w:tcW w:w="683" w:type="dxa"/>
            <w:gridSpan w:val="2"/>
            <w:tcBorders>
              <w:top w:val="single" w:color="000000" w:sz="6" w:space="0"/>
              <w:left w:val="single" w:color="000000" w:sz="6" w:space="0"/>
              <w:bottom w:val="single" w:color="000000" w:sz="6" w:space="0"/>
              <w:right w:val="single" w:color="000000" w:sz="6" w:space="0"/>
            </w:tcBorders>
            <w:vAlign w:val="center"/>
          </w:tcPr>
          <w:p>
            <w:pPr>
              <w:rPr>
                <w:rFonts w:ascii="Calibri" w:hAnsi="Calibri" w:eastAsia="宋体" w:cs="Calibri"/>
                <w:color w:val="000000"/>
                <w:kern w:val="0"/>
                <w:sz w:val="20"/>
                <w:szCs w:val="20"/>
              </w:rPr>
            </w:pPr>
            <w:r>
              <w:rPr>
                <w:rFonts w:hint="eastAsia" w:cs="Calibri"/>
                <w:color w:val="000000"/>
                <w:kern w:val="0"/>
                <w:sz w:val="20"/>
                <w:szCs w:val="20"/>
              </w:rPr>
              <w:t>Y</w:t>
            </w:r>
          </w:p>
        </w:tc>
        <w:tc>
          <w:tcPr>
            <w:tcW w:w="686" w:type="dxa"/>
            <w:gridSpan w:val="2"/>
            <w:tcBorders>
              <w:top w:val="single" w:color="000000" w:sz="6" w:space="0"/>
              <w:left w:val="single" w:color="000000" w:sz="6" w:space="0"/>
              <w:bottom w:val="single" w:color="000000" w:sz="6" w:space="0"/>
              <w:right w:val="single" w:color="000000" w:sz="6" w:space="0"/>
            </w:tcBorders>
            <w:vAlign w:val="center"/>
          </w:tcPr>
          <w:p>
            <w:pPr>
              <w:rPr>
                <w:rFonts w:ascii="Calibri" w:hAnsi="Calibri" w:eastAsia="宋体" w:cs="Calibri"/>
                <w:color w:val="000000"/>
                <w:kern w:val="0"/>
                <w:sz w:val="20"/>
                <w:szCs w:val="20"/>
              </w:rPr>
            </w:pPr>
          </w:p>
        </w:tc>
        <w:tc>
          <w:tcPr>
            <w:tcW w:w="2640" w:type="dxa"/>
            <w:tcBorders>
              <w:top w:val="single" w:color="000000" w:sz="6" w:space="0"/>
              <w:left w:val="single" w:color="000000" w:sz="6" w:space="0"/>
              <w:bottom w:val="single" w:color="000000" w:sz="6" w:space="0"/>
              <w:right w:val="double" w:color="000000" w:sz="2" w:space="0"/>
            </w:tcBorders>
          </w:tcPr>
          <w:p>
            <w:pPr>
              <w:rPr>
                <w:rFonts w:ascii="Calibri" w:hAnsi="Calibri" w:eastAsia="宋体"/>
                <w:szCs w:val="21"/>
              </w:rPr>
            </w:pPr>
            <w:r>
              <w:rPr>
                <w:rFonts w:hint="eastAsia" w:ascii="Calibri" w:hAnsi="Calibri" w:eastAsia="宋体"/>
                <w:szCs w:val="21"/>
              </w:rPr>
              <w:t>趸交传1000</w:t>
            </w:r>
          </w:p>
          <w:p>
            <w:pPr>
              <w:rPr>
                <w:rFonts w:ascii="Calibri" w:hAnsi="Calibri" w:eastAsia="宋体"/>
                <w:szCs w:val="21"/>
                <w:highlight w:val="green"/>
              </w:rPr>
            </w:pPr>
          </w:p>
        </w:tc>
      </w:tr>
      <w:tr>
        <w:tblPrEx>
          <w:tblCellMar>
            <w:top w:w="0" w:type="dxa"/>
            <w:left w:w="108" w:type="dxa"/>
            <w:bottom w:w="0" w:type="dxa"/>
            <w:right w:w="108" w:type="dxa"/>
          </w:tblCellMar>
        </w:tblPrEx>
        <w:trPr>
          <w:gridAfter w:val="1"/>
          <w:wAfter w:w="7" w:type="dxa"/>
          <w:trHeight w:val="226" w:hRule="atLeast"/>
          <w:jc w:val="center"/>
        </w:trPr>
        <w:tc>
          <w:tcPr>
            <w:tcW w:w="2052" w:type="dxa"/>
            <w:tcBorders>
              <w:top w:val="single" w:color="000000" w:sz="6" w:space="0"/>
              <w:left w:val="single" w:color="000000" w:sz="6" w:space="0"/>
              <w:bottom w:val="single" w:color="000000" w:sz="6" w:space="0"/>
              <w:right w:val="single" w:color="000000" w:sz="6" w:space="0"/>
            </w:tcBorders>
          </w:tcPr>
          <w:p>
            <w:pPr>
              <w:rPr>
                <w:rFonts w:ascii="Calibri" w:hAnsi="Calibri" w:eastAsia="宋体"/>
                <w:szCs w:val="21"/>
              </w:rPr>
            </w:pPr>
            <w:r>
              <w:t>PayEndYearFlag</w:t>
            </w:r>
          </w:p>
        </w:tc>
        <w:tc>
          <w:tcPr>
            <w:tcW w:w="1515" w:type="dxa"/>
            <w:tcBorders>
              <w:top w:val="single" w:color="000000" w:sz="6" w:space="0"/>
              <w:left w:val="single" w:color="000000" w:sz="6" w:space="0"/>
              <w:bottom w:val="single" w:color="000000" w:sz="6" w:space="0"/>
              <w:right w:val="single" w:color="000000" w:sz="6" w:space="0"/>
            </w:tcBorders>
          </w:tcPr>
          <w:p>
            <w:pPr>
              <w:rPr>
                <w:rFonts w:ascii="Calibri" w:hAnsi="Calibri" w:eastAsia="宋体"/>
                <w:szCs w:val="21"/>
              </w:rPr>
            </w:pPr>
            <w:r>
              <w:rPr>
                <w:rFonts w:hint="eastAsia"/>
              </w:rPr>
              <w:t>交费期间标志</w:t>
            </w:r>
          </w:p>
        </w:tc>
        <w:tc>
          <w:tcPr>
            <w:tcW w:w="1064" w:type="dxa"/>
            <w:tcBorders>
              <w:top w:val="single" w:color="000000" w:sz="6" w:space="0"/>
              <w:left w:val="single" w:color="000000" w:sz="6" w:space="0"/>
              <w:bottom w:val="single" w:color="000000" w:sz="6" w:space="0"/>
              <w:right w:val="single" w:color="000000" w:sz="6" w:space="0"/>
            </w:tcBorders>
            <w:vAlign w:val="center"/>
          </w:tcPr>
          <w:p>
            <w:pPr>
              <w:rPr>
                <w:rFonts w:ascii="Calibri" w:hAnsi="Calibri" w:eastAsia="宋体"/>
                <w:kern w:val="0"/>
                <w:szCs w:val="21"/>
              </w:rPr>
            </w:pPr>
            <w:r>
              <w:rPr>
                <w:rFonts w:hint="eastAsia"/>
              </w:rPr>
              <w:t>String</w:t>
            </w:r>
          </w:p>
        </w:tc>
        <w:tc>
          <w:tcPr>
            <w:tcW w:w="683" w:type="dxa"/>
            <w:gridSpan w:val="2"/>
            <w:tcBorders>
              <w:top w:val="single" w:color="000000" w:sz="6" w:space="0"/>
              <w:left w:val="single" w:color="000000" w:sz="6" w:space="0"/>
              <w:bottom w:val="single" w:color="000000" w:sz="6" w:space="0"/>
              <w:right w:val="single" w:color="000000" w:sz="6" w:space="0"/>
            </w:tcBorders>
          </w:tcPr>
          <w:p>
            <w:pPr>
              <w:rPr>
                <w:rFonts w:ascii="Calibri" w:hAnsi="Calibri" w:eastAsia="宋体"/>
                <w:szCs w:val="21"/>
              </w:rPr>
            </w:pPr>
            <w:r>
              <w:rPr>
                <w:rFonts w:hint="eastAsia"/>
              </w:rPr>
              <w:t>Y</w:t>
            </w:r>
          </w:p>
        </w:tc>
        <w:tc>
          <w:tcPr>
            <w:tcW w:w="686" w:type="dxa"/>
            <w:gridSpan w:val="2"/>
            <w:tcBorders>
              <w:top w:val="single" w:color="000000" w:sz="6" w:space="0"/>
              <w:left w:val="single" w:color="000000" w:sz="6" w:space="0"/>
              <w:bottom w:val="single" w:color="000000" w:sz="6" w:space="0"/>
              <w:right w:val="single" w:color="000000" w:sz="6" w:space="0"/>
            </w:tcBorders>
            <w:vAlign w:val="center"/>
          </w:tcPr>
          <w:p>
            <w:pPr>
              <w:rPr>
                <w:rFonts w:ascii="Calibri" w:hAnsi="Calibri" w:eastAsia="宋体" w:cs="Calibri"/>
                <w:color w:val="000000"/>
                <w:kern w:val="0"/>
                <w:sz w:val="20"/>
                <w:szCs w:val="20"/>
              </w:rPr>
            </w:pPr>
          </w:p>
        </w:tc>
        <w:tc>
          <w:tcPr>
            <w:tcW w:w="2640" w:type="dxa"/>
            <w:tcBorders>
              <w:top w:val="single" w:color="000000" w:sz="6" w:space="0"/>
              <w:left w:val="single" w:color="000000" w:sz="6" w:space="0"/>
              <w:bottom w:val="single" w:color="000000" w:sz="6" w:space="0"/>
              <w:right w:val="double" w:color="000000" w:sz="2" w:space="0"/>
            </w:tcBorders>
          </w:tcPr>
          <w:p>
            <w:pPr>
              <w:rPr>
                <w:rFonts w:ascii="Calibri" w:hAnsi="Calibri" w:eastAsia="宋体"/>
                <w:szCs w:val="21"/>
              </w:rPr>
            </w:pPr>
            <w:r>
              <w:rPr>
                <w:rFonts w:hint="eastAsia" w:ascii="Calibri" w:hAnsi="Calibri" w:eastAsia="宋体"/>
                <w:szCs w:val="21"/>
              </w:rPr>
              <w:t xml:space="preserve">趸交时传Y, </w:t>
            </w:r>
          </w:p>
          <w:p>
            <w:pPr>
              <w:rPr>
                <w:rFonts w:ascii="Calibri" w:hAnsi="Calibri" w:eastAsia="宋体"/>
                <w:szCs w:val="21"/>
              </w:rPr>
            </w:pPr>
            <w:r>
              <w:rPr>
                <w:rFonts w:hint="eastAsia" w:ascii="Calibri" w:hAnsi="Calibri" w:eastAsia="宋体"/>
                <w:szCs w:val="21"/>
              </w:rPr>
              <w:t>A（岁）、D（天）、M（月）、Y（年）</w:t>
            </w:r>
          </w:p>
        </w:tc>
      </w:tr>
      <w:tr>
        <w:tblPrEx>
          <w:tblCellMar>
            <w:top w:w="0" w:type="dxa"/>
            <w:left w:w="108" w:type="dxa"/>
            <w:bottom w:w="0" w:type="dxa"/>
            <w:right w:w="108" w:type="dxa"/>
          </w:tblCellMar>
        </w:tblPrEx>
        <w:trPr>
          <w:gridAfter w:val="1"/>
          <w:wAfter w:w="7" w:type="dxa"/>
          <w:trHeight w:val="96" w:hRule="atLeast"/>
          <w:jc w:val="center"/>
        </w:trPr>
        <w:tc>
          <w:tcPr>
            <w:tcW w:w="2052" w:type="dxa"/>
            <w:tcBorders>
              <w:top w:val="single" w:color="000000" w:sz="6" w:space="0"/>
              <w:left w:val="single" w:color="000000" w:sz="6" w:space="0"/>
              <w:bottom w:val="single" w:color="000000" w:sz="6" w:space="0"/>
              <w:right w:val="single" w:color="000000" w:sz="6" w:space="0"/>
            </w:tcBorders>
          </w:tcPr>
          <w:p>
            <w:pPr>
              <w:rPr>
                <w:rFonts w:ascii="Calibri" w:hAnsi="Calibri" w:eastAsia="宋体"/>
                <w:szCs w:val="21"/>
              </w:rPr>
            </w:pPr>
            <w:r>
              <w:t>InsuYear</w:t>
            </w:r>
          </w:p>
        </w:tc>
        <w:tc>
          <w:tcPr>
            <w:tcW w:w="1515" w:type="dxa"/>
            <w:tcBorders>
              <w:top w:val="single" w:color="000000" w:sz="6" w:space="0"/>
              <w:left w:val="single" w:color="000000" w:sz="6" w:space="0"/>
              <w:bottom w:val="single" w:color="000000" w:sz="6" w:space="0"/>
              <w:right w:val="single" w:color="000000" w:sz="6" w:space="0"/>
            </w:tcBorders>
          </w:tcPr>
          <w:p>
            <w:pPr>
              <w:rPr>
                <w:rFonts w:ascii="Calibri" w:hAnsi="Calibri" w:eastAsia="宋体"/>
                <w:szCs w:val="21"/>
              </w:rPr>
            </w:pPr>
            <w:r>
              <w:rPr>
                <w:rFonts w:hint="eastAsia"/>
              </w:rPr>
              <w:t>保障期间</w:t>
            </w:r>
          </w:p>
        </w:tc>
        <w:tc>
          <w:tcPr>
            <w:tcW w:w="1064" w:type="dxa"/>
            <w:tcBorders>
              <w:top w:val="single" w:color="000000" w:sz="6" w:space="0"/>
              <w:left w:val="single" w:color="000000" w:sz="6" w:space="0"/>
              <w:bottom w:val="single" w:color="000000" w:sz="6" w:space="0"/>
              <w:right w:val="single" w:color="000000" w:sz="6" w:space="0"/>
            </w:tcBorders>
          </w:tcPr>
          <w:p>
            <w:pPr>
              <w:rPr>
                <w:rFonts w:ascii="Calibri" w:hAnsi="Calibri" w:eastAsia="宋体"/>
                <w:szCs w:val="21"/>
              </w:rPr>
            </w:pPr>
            <w:r>
              <w:rPr>
                <w:rFonts w:hint="eastAsia"/>
                <w:kern w:val="0"/>
              </w:rPr>
              <w:t>Int</w:t>
            </w:r>
          </w:p>
        </w:tc>
        <w:tc>
          <w:tcPr>
            <w:tcW w:w="683" w:type="dxa"/>
            <w:gridSpan w:val="2"/>
            <w:tcBorders>
              <w:top w:val="single" w:color="000000" w:sz="6" w:space="0"/>
              <w:left w:val="single" w:color="000000" w:sz="6" w:space="0"/>
              <w:bottom w:val="single" w:color="000000" w:sz="6" w:space="0"/>
              <w:right w:val="single" w:color="000000" w:sz="6" w:space="0"/>
            </w:tcBorders>
          </w:tcPr>
          <w:p>
            <w:pPr>
              <w:rPr>
                <w:rFonts w:ascii="Calibri" w:hAnsi="Calibri" w:eastAsia="宋体"/>
                <w:szCs w:val="21"/>
              </w:rPr>
            </w:pPr>
            <w:r>
              <w:rPr>
                <w:rFonts w:hint="eastAsia"/>
              </w:rPr>
              <w:t>Y</w:t>
            </w:r>
          </w:p>
        </w:tc>
        <w:tc>
          <w:tcPr>
            <w:tcW w:w="686" w:type="dxa"/>
            <w:gridSpan w:val="2"/>
            <w:tcBorders>
              <w:top w:val="single" w:color="000000" w:sz="6" w:space="0"/>
              <w:left w:val="single" w:color="000000" w:sz="6" w:space="0"/>
              <w:bottom w:val="single" w:color="000000" w:sz="6" w:space="0"/>
              <w:right w:val="single" w:color="000000" w:sz="6" w:space="0"/>
            </w:tcBorders>
            <w:vAlign w:val="center"/>
          </w:tcPr>
          <w:p>
            <w:pPr>
              <w:rPr>
                <w:rFonts w:ascii="Calibri" w:hAnsi="Calibri" w:eastAsia="宋体" w:cs="Calibri"/>
                <w:color w:val="000000"/>
                <w:kern w:val="0"/>
                <w:sz w:val="20"/>
                <w:szCs w:val="20"/>
              </w:rPr>
            </w:pPr>
          </w:p>
        </w:tc>
        <w:tc>
          <w:tcPr>
            <w:tcW w:w="2640" w:type="dxa"/>
            <w:tcBorders>
              <w:top w:val="single" w:color="000000" w:sz="6" w:space="0"/>
              <w:left w:val="single" w:color="000000" w:sz="6" w:space="0"/>
              <w:bottom w:val="single" w:color="000000" w:sz="6" w:space="0"/>
              <w:right w:val="double" w:color="000000" w:sz="2" w:space="0"/>
            </w:tcBorders>
          </w:tcPr>
          <w:p>
            <w:pPr>
              <w:rPr>
                <w:rFonts w:ascii="Calibri" w:hAnsi="Calibri" w:eastAsia="宋体"/>
                <w:szCs w:val="21"/>
              </w:rPr>
            </w:pPr>
            <w:r>
              <w:rPr>
                <w:rFonts w:hint="eastAsia" w:ascii="Calibri" w:hAnsi="Calibri" w:eastAsia="宋体"/>
                <w:szCs w:val="21"/>
              </w:rPr>
              <w:t>趸交传1000</w:t>
            </w:r>
          </w:p>
          <w:p>
            <w:pPr>
              <w:rPr>
                <w:rFonts w:ascii="Calibri" w:hAnsi="Calibri" w:eastAsia="宋体"/>
                <w:szCs w:val="21"/>
                <w:highlight w:val="green"/>
              </w:rPr>
            </w:pPr>
          </w:p>
        </w:tc>
      </w:tr>
      <w:tr>
        <w:tblPrEx>
          <w:tblCellMar>
            <w:top w:w="0" w:type="dxa"/>
            <w:left w:w="108" w:type="dxa"/>
            <w:bottom w:w="0" w:type="dxa"/>
            <w:right w:w="108" w:type="dxa"/>
          </w:tblCellMar>
        </w:tblPrEx>
        <w:trPr>
          <w:gridAfter w:val="1"/>
          <w:wAfter w:w="7" w:type="dxa"/>
          <w:trHeight w:val="226" w:hRule="atLeast"/>
          <w:jc w:val="center"/>
        </w:trPr>
        <w:tc>
          <w:tcPr>
            <w:tcW w:w="2052" w:type="dxa"/>
            <w:tcBorders>
              <w:top w:val="single" w:color="000000" w:sz="6" w:space="0"/>
              <w:left w:val="single" w:color="000000" w:sz="6" w:space="0"/>
              <w:bottom w:val="single" w:color="000000" w:sz="6" w:space="0"/>
              <w:right w:val="single" w:color="000000" w:sz="6" w:space="0"/>
            </w:tcBorders>
          </w:tcPr>
          <w:p>
            <w:pPr>
              <w:rPr>
                <w:rFonts w:ascii="Calibri" w:hAnsi="Calibri" w:eastAsia="宋体"/>
                <w:szCs w:val="21"/>
              </w:rPr>
            </w:pPr>
            <w:r>
              <w:t>InsuYearFlag</w:t>
            </w:r>
          </w:p>
        </w:tc>
        <w:tc>
          <w:tcPr>
            <w:tcW w:w="1515" w:type="dxa"/>
            <w:tcBorders>
              <w:top w:val="single" w:color="000000" w:sz="6" w:space="0"/>
              <w:left w:val="single" w:color="000000" w:sz="6" w:space="0"/>
              <w:bottom w:val="single" w:color="000000" w:sz="6" w:space="0"/>
              <w:right w:val="single" w:color="000000" w:sz="6" w:space="0"/>
            </w:tcBorders>
          </w:tcPr>
          <w:p>
            <w:pPr>
              <w:rPr>
                <w:rFonts w:ascii="Calibri" w:hAnsi="Calibri" w:eastAsia="宋体"/>
                <w:szCs w:val="21"/>
              </w:rPr>
            </w:pPr>
            <w:r>
              <w:rPr>
                <w:rFonts w:hint="eastAsia"/>
              </w:rPr>
              <w:t>保障期间标志</w:t>
            </w:r>
          </w:p>
        </w:tc>
        <w:tc>
          <w:tcPr>
            <w:tcW w:w="1064" w:type="dxa"/>
            <w:tcBorders>
              <w:top w:val="single" w:color="000000" w:sz="6" w:space="0"/>
              <w:left w:val="single" w:color="000000" w:sz="6" w:space="0"/>
              <w:bottom w:val="single" w:color="000000" w:sz="6" w:space="0"/>
              <w:right w:val="single" w:color="000000" w:sz="6" w:space="0"/>
            </w:tcBorders>
          </w:tcPr>
          <w:p>
            <w:pPr>
              <w:rPr>
                <w:rFonts w:ascii="Calibri" w:hAnsi="Calibri" w:eastAsia="宋体"/>
                <w:szCs w:val="21"/>
              </w:rPr>
            </w:pPr>
            <w:r>
              <w:rPr>
                <w:rFonts w:hint="eastAsia"/>
                <w:kern w:val="0"/>
              </w:rPr>
              <w:t>String</w:t>
            </w:r>
          </w:p>
        </w:tc>
        <w:tc>
          <w:tcPr>
            <w:tcW w:w="683" w:type="dxa"/>
            <w:gridSpan w:val="2"/>
            <w:tcBorders>
              <w:top w:val="single" w:color="000000" w:sz="6" w:space="0"/>
              <w:left w:val="single" w:color="000000" w:sz="6" w:space="0"/>
              <w:bottom w:val="single" w:color="000000" w:sz="6" w:space="0"/>
              <w:right w:val="single" w:color="000000" w:sz="6" w:space="0"/>
            </w:tcBorders>
          </w:tcPr>
          <w:p>
            <w:pPr>
              <w:rPr>
                <w:rFonts w:ascii="Calibri" w:hAnsi="Calibri" w:eastAsia="宋体"/>
                <w:szCs w:val="21"/>
              </w:rPr>
            </w:pPr>
            <w:r>
              <w:rPr>
                <w:rFonts w:hint="eastAsia"/>
              </w:rPr>
              <w:t>Y</w:t>
            </w:r>
          </w:p>
        </w:tc>
        <w:tc>
          <w:tcPr>
            <w:tcW w:w="686" w:type="dxa"/>
            <w:gridSpan w:val="2"/>
            <w:tcBorders>
              <w:top w:val="single" w:color="000000" w:sz="6" w:space="0"/>
              <w:left w:val="single" w:color="000000" w:sz="6" w:space="0"/>
              <w:bottom w:val="single" w:color="000000" w:sz="6" w:space="0"/>
              <w:right w:val="single" w:color="000000" w:sz="6" w:space="0"/>
            </w:tcBorders>
            <w:vAlign w:val="center"/>
          </w:tcPr>
          <w:p>
            <w:pPr>
              <w:rPr>
                <w:rFonts w:ascii="Calibri" w:hAnsi="Calibri" w:eastAsia="宋体" w:cs="Calibri"/>
                <w:color w:val="000000"/>
                <w:kern w:val="0"/>
                <w:sz w:val="20"/>
                <w:szCs w:val="20"/>
              </w:rPr>
            </w:pPr>
          </w:p>
        </w:tc>
        <w:tc>
          <w:tcPr>
            <w:tcW w:w="2640" w:type="dxa"/>
            <w:tcBorders>
              <w:top w:val="single" w:color="000000" w:sz="6" w:space="0"/>
              <w:left w:val="single" w:color="000000" w:sz="6" w:space="0"/>
              <w:bottom w:val="single" w:color="000000" w:sz="6" w:space="0"/>
              <w:right w:val="double" w:color="000000" w:sz="2" w:space="0"/>
            </w:tcBorders>
          </w:tcPr>
          <w:p>
            <w:pPr>
              <w:rPr>
                <w:rFonts w:ascii="Calibri" w:hAnsi="Calibri" w:eastAsia="宋体"/>
                <w:szCs w:val="21"/>
              </w:rPr>
            </w:pPr>
            <w:r>
              <w:t>PayIntv</w:t>
            </w:r>
            <w:r>
              <w:rPr>
                <w:rFonts w:hint="eastAsia"/>
              </w:rPr>
              <w:t>为0时</w:t>
            </w:r>
            <w:r>
              <w:rPr>
                <w:rFonts w:hint="eastAsia" w:ascii="Calibri" w:hAnsi="Calibri" w:eastAsia="宋体"/>
                <w:szCs w:val="21"/>
              </w:rPr>
              <w:t>趸交时传Y,</w:t>
            </w:r>
          </w:p>
          <w:p>
            <w:pPr>
              <w:rPr>
                <w:rFonts w:ascii="Calibri" w:hAnsi="Calibri" w:eastAsia="宋体"/>
                <w:szCs w:val="21"/>
                <w:highlight w:val="green"/>
              </w:rPr>
            </w:pPr>
            <w:r>
              <w:rPr>
                <w:rFonts w:hint="eastAsia" w:ascii="Calibri" w:hAnsi="Calibri" w:eastAsia="宋体"/>
                <w:szCs w:val="21"/>
              </w:rPr>
              <w:t>A（岁）、D（天）、M（月）、Y（年）</w:t>
            </w:r>
          </w:p>
        </w:tc>
      </w:tr>
      <w:tr>
        <w:tblPrEx>
          <w:tblCellMar>
            <w:top w:w="0" w:type="dxa"/>
            <w:left w:w="108" w:type="dxa"/>
            <w:bottom w:w="0" w:type="dxa"/>
            <w:right w:w="108" w:type="dxa"/>
          </w:tblCellMar>
        </w:tblPrEx>
        <w:trPr>
          <w:gridAfter w:val="1"/>
          <w:wAfter w:w="7" w:type="dxa"/>
          <w:trHeight w:val="226" w:hRule="atLeast"/>
          <w:jc w:val="center"/>
        </w:trPr>
        <w:tc>
          <w:tcPr>
            <w:tcW w:w="2052" w:type="dxa"/>
            <w:tcBorders>
              <w:top w:val="single" w:color="000000" w:sz="6" w:space="0"/>
              <w:left w:val="single" w:color="000000" w:sz="6" w:space="0"/>
              <w:bottom w:val="single" w:color="000000" w:sz="6" w:space="0"/>
              <w:right w:val="single" w:color="000000" w:sz="6" w:space="0"/>
            </w:tcBorders>
          </w:tcPr>
          <w:p>
            <w:pPr>
              <w:rPr>
                <w:rFonts w:ascii="Calibri" w:hAnsi="Calibri" w:eastAsia="宋体"/>
                <w:szCs w:val="21"/>
              </w:rPr>
            </w:pPr>
            <w:r>
              <w:t>AnnuityGetMode</w:t>
            </w:r>
          </w:p>
        </w:tc>
        <w:tc>
          <w:tcPr>
            <w:tcW w:w="1515" w:type="dxa"/>
            <w:tcBorders>
              <w:top w:val="single" w:color="000000" w:sz="6" w:space="0"/>
              <w:left w:val="single" w:color="000000" w:sz="6" w:space="0"/>
              <w:bottom w:val="single" w:color="000000" w:sz="6" w:space="0"/>
              <w:right w:val="single" w:color="000000" w:sz="6" w:space="0"/>
            </w:tcBorders>
          </w:tcPr>
          <w:p>
            <w:pPr>
              <w:rPr>
                <w:rFonts w:ascii="Calibri" w:hAnsi="Calibri" w:eastAsia="宋体"/>
                <w:szCs w:val="21"/>
              </w:rPr>
            </w:pPr>
            <w:r>
              <w:rPr>
                <w:rFonts w:hint="eastAsia"/>
              </w:rPr>
              <w:t>年金领取方式</w:t>
            </w:r>
          </w:p>
        </w:tc>
        <w:tc>
          <w:tcPr>
            <w:tcW w:w="1064" w:type="dxa"/>
            <w:tcBorders>
              <w:top w:val="single" w:color="000000" w:sz="6" w:space="0"/>
              <w:left w:val="single" w:color="000000" w:sz="6" w:space="0"/>
              <w:bottom w:val="single" w:color="000000" w:sz="6" w:space="0"/>
              <w:right w:val="single" w:color="000000" w:sz="6" w:space="0"/>
            </w:tcBorders>
            <w:vAlign w:val="center"/>
          </w:tcPr>
          <w:p>
            <w:pPr>
              <w:rPr>
                <w:rFonts w:ascii="Calibri" w:hAnsi="Calibri" w:eastAsia="宋体"/>
                <w:kern w:val="0"/>
                <w:szCs w:val="21"/>
              </w:rPr>
            </w:pPr>
            <w:r>
              <w:rPr>
                <w:rFonts w:hint="eastAsia"/>
                <w:kern w:val="0"/>
              </w:rPr>
              <w:t>String</w:t>
            </w:r>
          </w:p>
        </w:tc>
        <w:tc>
          <w:tcPr>
            <w:tcW w:w="683" w:type="dxa"/>
            <w:gridSpan w:val="2"/>
            <w:tcBorders>
              <w:top w:val="single" w:color="000000" w:sz="6" w:space="0"/>
              <w:left w:val="single" w:color="000000" w:sz="6" w:space="0"/>
              <w:bottom w:val="single" w:color="000000" w:sz="6" w:space="0"/>
              <w:right w:val="single" w:color="000000" w:sz="6" w:space="0"/>
            </w:tcBorders>
          </w:tcPr>
          <w:p>
            <w:pPr>
              <w:rPr>
                <w:rFonts w:ascii="Calibri" w:hAnsi="Calibri" w:eastAsia="宋体"/>
                <w:szCs w:val="21"/>
              </w:rPr>
            </w:pPr>
            <w:r>
              <w:rPr>
                <w:rFonts w:hint="eastAsia"/>
              </w:rPr>
              <w:t>N</w:t>
            </w:r>
          </w:p>
        </w:tc>
        <w:tc>
          <w:tcPr>
            <w:tcW w:w="686" w:type="dxa"/>
            <w:gridSpan w:val="2"/>
            <w:tcBorders>
              <w:top w:val="single" w:color="000000" w:sz="6" w:space="0"/>
              <w:left w:val="single" w:color="000000" w:sz="6" w:space="0"/>
              <w:bottom w:val="single" w:color="000000" w:sz="6" w:space="0"/>
              <w:right w:val="single" w:color="000000" w:sz="6" w:space="0"/>
            </w:tcBorders>
            <w:vAlign w:val="center"/>
          </w:tcPr>
          <w:p>
            <w:pPr>
              <w:rPr>
                <w:rFonts w:ascii="Calibri" w:hAnsi="Calibri" w:eastAsia="宋体" w:cs="Calibri"/>
                <w:color w:val="000000"/>
                <w:kern w:val="0"/>
                <w:sz w:val="20"/>
                <w:szCs w:val="20"/>
              </w:rPr>
            </w:pPr>
          </w:p>
        </w:tc>
        <w:tc>
          <w:tcPr>
            <w:tcW w:w="2640" w:type="dxa"/>
            <w:tcBorders>
              <w:top w:val="single" w:color="000000" w:sz="6" w:space="0"/>
              <w:left w:val="single" w:color="000000" w:sz="6" w:space="0"/>
              <w:bottom w:val="single" w:color="000000" w:sz="6" w:space="0"/>
              <w:right w:val="double" w:color="000000" w:sz="2" w:space="0"/>
            </w:tcBorders>
          </w:tcPr>
          <w:p>
            <w:pPr>
              <w:rPr>
                <w:rFonts w:ascii="Calibri" w:hAnsi="Calibri" w:eastAsia="宋体"/>
                <w:szCs w:val="21"/>
                <w:highlight w:val="green"/>
              </w:rPr>
            </w:pPr>
          </w:p>
        </w:tc>
      </w:tr>
      <w:tr>
        <w:tblPrEx>
          <w:tblCellMar>
            <w:top w:w="0" w:type="dxa"/>
            <w:left w:w="108" w:type="dxa"/>
            <w:bottom w:w="0" w:type="dxa"/>
            <w:right w:w="108" w:type="dxa"/>
          </w:tblCellMar>
        </w:tblPrEx>
        <w:trPr>
          <w:gridAfter w:val="1"/>
          <w:wAfter w:w="7" w:type="dxa"/>
          <w:trHeight w:val="226" w:hRule="atLeast"/>
          <w:jc w:val="center"/>
        </w:trPr>
        <w:tc>
          <w:tcPr>
            <w:tcW w:w="2052" w:type="dxa"/>
            <w:tcBorders>
              <w:top w:val="single" w:color="000000" w:sz="6" w:space="0"/>
              <w:left w:val="single" w:color="000000" w:sz="6" w:space="0"/>
              <w:bottom w:val="single" w:color="000000" w:sz="6" w:space="0"/>
              <w:right w:val="single" w:color="000000" w:sz="6" w:space="0"/>
            </w:tcBorders>
          </w:tcPr>
          <w:p>
            <w:r>
              <w:t>LiveGetMode</w:t>
            </w:r>
          </w:p>
        </w:tc>
        <w:tc>
          <w:tcPr>
            <w:tcW w:w="1515" w:type="dxa"/>
            <w:tcBorders>
              <w:top w:val="single" w:color="000000" w:sz="6" w:space="0"/>
              <w:left w:val="single" w:color="000000" w:sz="6" w:space="0"/>
              <w:bottom w:val="single" w:color="000000" w:sz="6" w:space="0"/>
              <w:right w:val="single" w:color="000000" w:sz="6" w:space="0"/>
            </w:tcBorders>
          </w:tcPr>
          <w:p>
            <w:pPr>
              <w:jc w:val="center"/>
            </w:pPr>
            <w:r>
              <w:rPr>
                <w:rFonts w:hint="eastAsia"/>
              </w:rPr>
              <w:t>生存金领取方式</w:t>
            </w:r>
          </w:p>
        </w:tc>
        <w:tc>
          <w:tcPr>
            <w:tcW w:w="1064" w:type="dxa"/>
            <w:tcBorders>
              <w:top w:val="single" w:color="000000" w:sz="6" w:space="0"/>
              <w:left w:val="single" w:color="000000" w:sz="6" w:space="0"/>
              <w:bottom w:val="single" w:color="000000" w:sz="6" w:space="0"/>
              <w:right w:val="single" w:color="000000" w:sz="6" w:space="0"/>
            </w:tcBorders>
            <w:vAlign w:val="center"/>
          </w:tcPr>
          <w:p>
            <w:pPr>
              <w:rPr>
                <w:kern w:val="0"/>
              </w:rPr>
            </w:pPr>
            <w:r>
              <w:rPr>
                <w:rFonts w:hint="eastAsia"/>
                <w:kern w:val="0"/>
              </w:rPr>
              <w:t>String</w:t>
            </w:r>
          </w:p>
        </w:tc>
        <w:tc>
          <w:tcPr>
            <w:tcW w:w="683" w:type="dxa"/>
            <w:gridSpan w:val="2"/>
            <w:tcBorders>
              <w:top w:val="single" w:color="000000" w:sz="6" w:space="0"/>
              <w:left w:val="single" w:color="000000" w:sz="6" w:space="0"/>
              <w:bottom w:val="single" w:color="000000" w:sz="6" w:space="0"/>
              <w:right w:val="single" w:color="000000" w:sz="6" w:space="0"/>
            </w:tcBorders>
            <w:vAlign w:val="center"/>
          </w:tcPr>
          <w:p>
            <w:pPr>
              <w:rPr>
                <w:rFonts w:ascii="Calibri" w:hAnsi="Calibri" w:eastAsia="宋体" w:cs="Calibri"/>
                <w:color w:val="000000"/>
                <w:kern w:val="0"/>
                <w:sz w:val="20"/>
                <w:szCs w:val="20"/>
              </w:rPr>
            </w:pPr>
            <w:r>
              <w:rPr>
                <w:rFonts w:hint="eastAsia" w:cs="Calibri"/>
                <w:color w:val="000000"/>
                <w:kern w:val="0"/>
                <w:sz w:val="20"/>
                <w:szCs w:val="20"/>
              </w:rPr>
              <w:t>N</w:t>
            </w:r>
          </w:p>
        </w:tc>
        <w:tc>
          <w:tcPr>
            <w:tcW w:w="686" w:type="dxa"/>
            <w:gridSpan w:val="2"/>
            <w:tcBorders>
              <w:top w:val="single" w:color="000000" w:sz="6" w:space="0"/>
              <w:left w:val="single" w:color="000000" w:sz="6" w:space="0"/>
              <w:bottom w:val="single" w:color="000000" w:sz="6" w:space="0"/>
              <w:right w:val="single" w:color="000000" w:sz="6" w:space="0"/>
            </w:tcBorders>
            <w:vAlign w:val="center"/>
          </w:tcPr>
          <w:p>
            <w:pPr>
              <w:rPr>
                <w:rFonts w:ascii="Calibri" w:hAnsi="Calibri" w:eastAsia="宋体" w:cs="Calibri"/>
                <w:color w:val="000000"/>
                <w:kern w:val="0"/>
                <w:sz w:val="20"/>
                <w:szCs w:val="20"/>
              </w:rPr>
            </w:pPr>
          </w:p>
        </w:tc>
        <w:tc>
          <w:tcPr>
            <w:tcW w:w="2640" w:type="dxa"/>
            <w:tcBorders>
              <w:top w:val="single" w:color="000000" w:sz="6" w:space="0"/>
              <w:left w:val="single" w:color="000000" w:sz="6" w:space="0"/>
              <w:bottom w:val="single" w:color="000000" w:sz="6" w:space="0"/>
              <w:right w:val="double" w:color="000000" w:sz="2" w:space="0"/>
            </w:tcBorders>
          </w:tcPr>
          <w:p>
            <w:pPr>
              <w:rPr>
                <w:rFonts w:ascii="Calibri" w:hAnsi="Calibri" w:eastAsia="宋体"/>
                <w:szCs w:val="21"/>
                <w:highlight w:val="green"/>
              </w:rPr>
            </w:pPr>
          </w:p>
        </w:tc>
      </w:tr>
      <w:tr>
        <w:tblPrEx>
          <w:tblCellMar>
            <w:top w:w="0" w:type="dxa"/>
            <w:left w:w="108" w:type="dxa"/>
            <w:bottom w:w="0" w:type="dxa"/>
            <w:right w:w="108" w:type="dxa"/>
          </w:tblCellMar>
        </w:tblPrEx>
        <w:trPr>
          <w:gridAfter w:val="1"/>
          <w:wAfter w:w="7" w:type="dxa"/>
          <w:trHeight w:val="226" w:hRule="atLeast"/>
          <w:jc w:val="center"/>
        </w:trPr>
        <w:tc>
          <w:tcPr>
            <w:tcW w:w="2052" w:type="dxa"/>
            <w:tcBorders>
              <w:top w:val="single" w:color="000000" w:sz="6" w:space="0"/>
              <w:left w:val="single" w:color="000000" w:sz="6" w:space="0"/>
              <w:bottom w:val="single" w:color="000000" w:sz="6" w:space="0"/>
              <w:right w:val="single" w:color="000000" w:sz="6" w:space="0"/>
            </w:tcBorders>
          </w:tcPr>
          <w:p>
            <w:r>
              <w:t>SpecLiveGetMode</w:t>
            </w:r>
          </w:p>
        </w:tc>
        <w:tc>
          <w:tcPr>
            <w:tcW w:w="1515" w:type="dxa"/>
            <w:tcBorders>
              <w:top w:val="single" w:color="000000" w:sz="6" w:space="0"/>
              <w:left w:val="single" w:color="000000" w:sz="6" w:space="0"/>
              <w:bottom w:val="single" w:color="000000" w:sz="6" w:space="0"/>
              <w:right w:val="single" w:color="000000" w:sz="6" w:space="0"/>
            </w:tcBorders>
          </w:tcPr>
          <w:p>
            <w:pPr>
              <w:jc w:val="center"/>
            </w:pPr>
            <w:r>
              <w:rPr>
                <w:rFonts w:hint="eastAsia"/>
              </w:rPr>
              <w:t>特别生存金领取方式</w:t>
            </w:r>
          </w:p>
        </w:tc>
        <w:tc>
          <w:tcPr>
            <w:tcW w:w="1064" w:type="dxa"/>
            <w:tcBorders>
              <w:top w:val="single" w:color="000000" w:sz="6" w:space="0"/>
              <w:left w:val="single" w:color="000000" w:sz="6" w:space="0"/>
              <w:bottom w:val="single" w:color="000000" w:sz="6" w:space="0"/>
              <w:right w:val="single" w:color="000000" w:sz="6" w:space="0"/>
            </w:tcBorders>
            <w:vAlign w:val="center"/>
          </w:tcPr>
          <w:p>
            <w:pPr>
              <w:rPr>
                <w:kern w:val="0"/>
              </w:rPr>
            </w:pPr>
            <w:r>
              <w:rPr>
                <w:rFonts w:hint="eastAsia"/>
                <w:kern w:val="0"/>
              </w:rPr>
              <w:t>String</w:t>
            </w:r>
          </w:p>
        </w:tc>
        <w:tc>
          <w:tcPr>
            <w:tcW w:w="683" w:type="dxa"/>
            <w:gridSpan w:val="2"/>
            <w:tcBorders>
              <w:top w:val="single" w:color="000000" w:sz="6" w:space="0"/>
              <w:left w:val="single" w:color="000000" w:sz="6" w:space="0"/>
              <w:bottom w:val="single" w:color="000000" w:sz="6" w:space="0"/>
              <w:right w:val="single" w:color="000000" w:sz="6" w:space="0"/>
            </w:tcBorders>
          </w:tcPr>
          <w:p>
            <w:pPr>
              <w:rPr>
                <w:rFonts w:ascii="Calibri" w:hAnsi="Calibri" w:eastAsia="宋体"/>
                <w:szCs w:val="21"/>
              </w:rPr>
            </w:pPr>
            <w:r>
              <w:rPr>
                <w:rFonts w:hint="eastAsia"/>
              </w:rPr>
              <w:t>N</w:t>
            </w:r>
          </w:p>
        </w:tc>
        <w:tc>
          <w:tcPr>
            <w:tcW w:w="686" w:type="dxa"/>
            <w:gridSpan w:val="2"/>
            <w:tcBorders>
              <w:top w:val="single" w:color="000000" w:sz="6" w:space="0"/>
              <w:left w:val="single" w:color="000000" w:sz="6" w:space="0"/>
              <w:bottom w:val="single" w:color="000000" w:sz="6" w:space="0"/>
              <w:right w:val="single" w:color="000000" w:sz="6" w:space="0"/>
            </w:tcBorders>
            <w:vAlign w:val="center"/>
          </w:tcPr>
          <w:p>
            <w:pPr>
              <w:rPr>
                <w:rFonts w:ascii="Calibri" w:hAnsi="Calibri" w:eastAsia="宋体" w:cs="Calibri"/>
                <w:color w:val="000000"/>
                <w:kern w:val="0"/>
                <w:sz w:val="20"/>
                <w:szCs w:val="20"/>
              </w:rPr>
            </w:pPr>
          </w:p>
        </w:tc>
        <w:tc>
          <w:tcPr>
            <w:tcW w:w="2640" w:type="dxa"/>
            <w:tcBorders>
              <w:top w:val="single" w:color="000000" w:sz="6" w:space="0"/>
              <w:left w:val="single" w:color="000000" w:sz="6" w:space="0"/>
              <w:bottom w:val="single" w:color="000000" w:sz="6" w:space="0"/>
              <w:right w:val="double" w:color="000000" w:sz="2" w:space="0"/>
            </w:tcBorders>
          </w:tcPr>
          <w:p>
            <w:pPr>
              <w:rPr>
                <w:rFonts w:ascii="Calibri" w:hAnsi="Calibri" w:eastAsia="宋体"/>
                <w:szCs w:val="21"/>
                <w:highlight w:val="green"/>
              </w:rPr>
            </w:pPr>
          </w:p>
        </w:tc>
      </w:tr>
      <w:tr>
        <w:tblPrEx>
          <w:tblCellMar>
            <w:top w:w="0" w:type="dxa"/>
            <w:left w:w="108" w:type="dxa"/>
            <w:bottom w:w="0" w:type="dxa"/>
            <w:right w:w="108" w:type="dxa"/>
          </w:tblCellMar>
        </w:tblPrEx>
        <w:trPr>
          <w:gridAfter w:val="1"/>
          <w:wAfter w:w="7" w:type="dxa"/>
          <w:trHeight w:val="226" w:hRule="atLeast"/>
          <w:jc w:val="center"/>
        </w:trPr>
        <w:tc>
          <w:tcPr>
            <w:tcW w:w="2052" w:type="dxa"/>
            <w:tcBorders>
              <w:top w:val="single" w:color="000000" w:sz="6" w:space="0"/>
              <w:left w:val="single" w:color="000000" w:sz="6" w:space="0"/>
              <w:bottom w:val="single" w:color="000000" w:sz="6" w:space="0"/>
              <w:right w:val="single" w:color="000000" w:sz="6" w:space="0"/>
            </w:tcBorders>
          </w:tcPr>
          <w:p>
            <w:r>
              <w:t>BirthdayGetMode</w:t>
            </w:r>
          </w:p>
        </w:tc>
        <w:tc>
          <w:tcPr>
            <w:tcW w:w="1515" w:type="dxa"/>
            <w:tcBorders>
              <w:top w:val="single" w:color="000000" w:sz="6" w:space="0"/>
              <w:left w:val="single" w:color="000000" w:sz="6" w:space="0"/>
              <w:bottom w:val="single" w:color="000000" w:sz="6" w:space="0"/>
              <w:right w:val="single" w:color="000000" w:sz="6" w:space="0"/>
            </w:tcBorders>
          </w:tcPr>
          <w:p>
            <w:r>
              <w:rPr>
                <w:rFonts w:hint="eastAsia"/>
              </w:rPr>
              <w:t>祝寿金领取方式</w:t>
            </w:r>
          </w:p>
        </w:tc>
        <w:tc>
          <w:tcPr>
            <w:tcW w:w="1064" w:type="dxa"/>
            <w:tcBorders>
              <w:top w:val="single" w:color="000000" w:sz="6" w:space="0"/>
              <w:left w:val="single" w:color="000000" w:sz="6" w:space="0"/>
              <w:bottom w:val="single" w:color="000000" w:sz="6" w:space="0"/>
              <w:right w:val="single" w:color="000000" w:sz="6" w:space="0"/>
            </w:tcBorders>
            <w:vAlign w:val="center"/>
          </w:tcPr>
          <w:p>
            <w:pPr>
              <w:rPr>
                <w:kern w:val="0"/>
              </w:rPr>
            </w:pPr>
          </w:p>
        </w:tc>
        <w:tc>
          <w:tcPr>
            <w:tcW w:w="683" w:type="dxa"/>
            <w:gridSpan w:val="2"/>
            <w:tcBorders>
              <w:top w:val="single" w:color="000000" w:sz="6" w:space="0"/>
              <w:left w:val="single" w:color="000000" w:sz="6" w:space="0"/>
              <w:bottom w:val="single" w:color="000000" w:sz="6" w:space="0"/>
              <w:right w:val="single" w:color="000000" w:sz="6" w:space="0"/>
            </w:tcBorders>
          </w:tcPr>
          <w:p>
            <w:pPr>
              <w:rPr>
                <w:rFonts w:ascii="Calibri" w:hAnsi="Calibri" w:eastAsia="宋体"/>
                <w:szCs w:val="21"/>
              </w:rPr>
            </w:pPr>
            <w:r>
              <w:rPr>
                <w:rFonts w:hint="eastAsia"/>
              </w:rPr>
              <w:t>N</w:t>
            </w:r>
          </w:p>
        </w:tc>
        <w:tc>
          <w:tcPr>
            <w:tcW w:w="686" w:type="dxa"/>
            <w:gridSpan w:val="2"/>
            <w:tcBorders>
              <w:top w:val="single" w:color="000000" w:sz="6" w:space="0"/>
              <w:left w:val="single" w:color="000000" w:sz="6" w:space="0"/>
              <w:bottom w:val="single" w:color="000000" w:sz="6" w:space="0"/>
              <w:right w:val="single" w:color="000000" w:sz="6" w:space="0"/>
            </w:tcBorders>
            <w:vAlign w:val="center"/>
          </w:tcPr>
          <w:p>
            <w:pPr>
              <w:rPr>
                <w:rFonts w:ascii="Calibri" w:hAnsi="Calibri" w:eastAsia="宋体" w:cs="Calibri"/>
                <w:color w:val="000000"/>
                <w:kern w:val="0"/>
                <w:sz w:val="20"/>
                <w:szCs w:val="20"/>
              </w:rPr>
            </w:pPr>
          </w:p>
        </w:tc>
        <w:tc>
          <w:tcPr>
            <w:tcW w:w="2640" w:type="dxa"/>
            <w:tcBorders>
              <w:top w:val="single" w:color="000000" w:sz="6" w:space="0"/>
              <w:left w:val="single" w:color="000000" w:sz="6" w:space="0"/>
              <w:bottom w:val="single" w:color="000000" w:sz="6" w:space="0"/>
              <w:right w:val="double" w:color="000000" w:sz="2" w:space="0"/>
            </w:tcBorders>
          </w:tcPr>
          <w:p>
            <w:pPr>
              <w:rPr>
                <w:rFonts w:ascii="Calibri" w:hAnsi="Calibri" w:eastAsia="宋体"/>
                <w:szCs w:val="21"/>
                <w:highlight w:val="green"/>
              </w:rPr>
            </w:pPr>
          </w:p>
        </w:tc>
      </w:tr>
      <w:tr>
        <w:tblPrEx>
          <w:tblCellMar>
            <w:top w:w="0" w:type="dxa"/>
            <w:left w:w="108" w:type="dxa"/>
            <w:bottom w:w="0" w:type="dxa"/>
            <w:right w:w="108" w:type="dxa"/>
          </w:tblCellMar>
        </w:tblPrEx>
        <w:trPr>
          <w:gridAfter w:val="1"/>
          <w:wAfter w:w="7" w:type="dxa"/>
          <w:trHeight w:val="226" w:hRule="atLeast"/>
          <w:jc w:val="center"/>
        </w:trPr>
        <w:tc>
          <w:tcPr>
            <w:tcW w:w="2052" w:type="dxa"/>
            <w:tcBorders>
              <w:top w:val="single" w:color="000000" w:sz="6" w:space="0"/>
              <w:left w:val="single" w:color="000000" w:sz="6" w:space="0"/>
              <w:bottom w:val="single" w:color="000000" w:sz="6" w:space="0"/>
              <w:right w:val="single" w:color="000000" w:sz="6" w:space="0"/>
            </w:tcBorders>
          </w:tcPr>
          <w:p>
            <w:pPr>
              <w:rPr>
                <w:rFonts w:ascii="Calibri" w:hAnsi="Calibri" w:eastAsia="宋体"/>
                <w:szCs w:val="21"/>
              </w:rPr>
            </w:pPr>
            <w:r>
              <w:rPr>
                <w:rFonts w:hint="eastAsia"/>
              </w:rPr>
              <w:t>BonusGetMode</w:t>
            </w:r>
          </w:p>
        </w:tc>
        <w:tc>
          <w:tcPr>
            <w:tcW w:w="1515" w:type="dxa"/>
            <w:tcBorders>
              <w:top w:val="single" w:color="000000" w:sz="6" w:space="0"/>
              <w:left w:val="single" w:color="000000" w:sz="6" w:space="0"/>
              <w:bottom w:val="single" w:color="000000" w:sz="6" w:space="0"/>
              <w:right w:val="single" w:color="000000" w:sz="6" w:space="0"/>
            </w:tcBorders>
          </w:tcPr>
          <w:p>
            <w:pPr>
              <w:rPr>
                <w:rFonts w:ascii="Calibri" w:hAnsi="Calibri" w:eastAsia="宋体"/>
                <w:szCs w:val="21"/>
              </w:rPr>
            </w:pPr>
            <w:r>
              <w:rPr>
                <w:rFonts w:hint="eastAsia"/>
              </w:rPr>
              <w:t>红利领取方式</w:t>
            </w:r>
          </w:p>
        </w:tc>
        <w:tc>
          <w:tcPr>
            <w:tcW w:w="1064" w:type="dxa"/>
            <w:tcBorders>
              <w:top w:val="single" w:color="000000" w:sz="6" w:space="0"/>
              <w:left w:val="single" w:color="000000" w:sz="6" w:space="0"/>
              <w:bottom w:val="single" w:color="000000" w:sz="6" w:space="0"/>
              <w:right w:val="single" w:color="000000" w:sz="6" w:space="0"/>
            </w:tcBorders>
            <w:vAlign w:val="center"/>
          </w:tcPr>
          <w:p>
            <w:pPr>
              <w:rPr>
                <w:rFonts w:ascii="Calibri" w:hAnsi="Calibri" w:eastAsia="宋体"/>
                <w:kern w:val="0"/>
                <w:szCs w:val="21"/>
              </w:rPr>
            </w:pPr>
            <w:r>
              <w:rPr>
                <w:rFonts w:hint="eastAsia"/>
                <w:kern w:val="0"/>
              </w:rPr>
              <w:t>String</w:t>
            </w:r>
          </w:p>
        </w:tc>
        <w:tc>
          <w:tcPr>
            <w:tcW w:w="683" w:type="dxa"/>
            <w:gridSpan w:val="2"/>
            <w:tcBorders>
              <w:top w:val="single" w:color="000000" w:sz="6" w:space="0"/>
              <w:left w:val="single" w:color="000000" w:sz="6" w:space="0"/>
              <w:bottom w:val="single" w:color="000000" w:sz="6" w:space="0"/>
              <w:right w:val="single" w:color="000000" w:sz="6" w:space="0"/>
            </w:tcBorders>
          </w:tcPr>
          <w:p>
            <w:pPr>
              <w:rPr>
                <w:rFonts w:ascii="Calibri" w:hAnsi="Calibri" w:eastAsia="宋体"/>
                <w:szCs w:val="21"/>
              </w:rPr>
            </w:pPr>
            <w:r>
              <w:t>N</w:t>
            </w:r>
          </w:p>
        </w:tc>
        <w:tc>
          <w:tcPr>
            <w:tcW w:w="686" w:type="dxa"/>
            <w:gridSpan w:val="2"/>
            <w:tcBorders>
              <w:top w:val="single" w:color="000000" w:sz="6" w:space="0"/>
              <w:left w:val="single" w:color="000000" w:sz="6" w:space="0"/>
              <w:bottom w:val="single" w:color="000000" w:sz="6" w:space="0"/>
              <w:right w:val="single" w:color="000000" w:sz="6" w:space="0"/>
            </w:tcBorders>
            <w:vAlign w:val="center"/>
          </w:tcPr>
          <w:p>
            <w:pPr>
              <w:rPr>
                <w:rFonts w:ascii="Calibri" w:hAnsi="Calibri" w:eastAsia="宋体" w:cs="Calibri"/>
                <w:color w:val="000000"/>
                <w:kern w:val="0"/>
                <w:sz w:val="20"/>
                <w:szCs w:val="20"/>
              </w:rPr>
            </w:pPr>
          </w:p>
        </w:tc>
        <w:tc>
          <w:tcPr>
            <w:tcW w:w="2640" w:type="dxa"/>
            <w:tcBorders>
              <w:top w:val="single" w:color="000000" w:sz="6" w:space="0"/>
              <w:left w:val="single" w:color="000000" w:sz="6" w:space="0"/>
              <w:bottom w:val="single" w:color="000000" w:sz="6" w:space="0"/>
              <w:right w:val="double" w:color="000000" w:sz="2" w:space="0"/>
            </w:tcBorders>
          </w:tcPr>
          <w:p>
            <w:pPr>
              <w:rPr>
                <w:rFonts w:ascii="Calibri" w:hAnsi="Calibri" w:eastAsia="宋体"/>
                <w:szCs w:val="21"/>
                <w:highlight w:val="green"/>
              </w:rPr>
            </w:pPr>
          </w:p>
        </w:tc>
      </w:tr>
      <w:tr>
        <w:tblPrEx>
          <w:tblCellMar>
            <w:top w:w="0" w:type="dxa"/>
            <w:left w:w="108" w:type="dxa"/>
            <w:bottom w:w="0" w:type="dxa"/>
            <w:right w:w="108" w:type="dxa"/>
          </w:tblCellMar>
        </w:tblPrEx>
        <w:trPr>
          <w:gridAfter w:val="1"/>
          <w:wAfter w:w="7" w:type="dxa"/>
          <w:trHeight w:val="226" w:hRule="atLeast"/>
          <w:jc w:val="center"/>
        </w:trPr>
        <w:tc>
          <w:tcPr>
            <w:tcW w:w="2052" w:type="dxa"/>
            <w:tcBorders>
              <w:top w:val="single" w:color="000000" w:sz="6" w:space="0"/>
              <w:left w:val="single" w:color="000000" w:sz="6" w:space="0"/>
              <w:bottom w:val="single" w:color="000000" w:sz="6" w:space="0"/>
              <w:right w:val="single" w:color="000000" w:sz="6" w:space="0"/>
            </w:tcBorders>
          </w:tcPr>
          <w:p>
            <w:pPr>
              <w:rPr>
                <w:rFonts w:ascii="Calibri" w:hAnsi="Calibri" w:eastAsia="宋体"/>
                <w:szCs w:val="21"/>
              </w:rPr>
            </w:pPr>
            <w:r>
              <w:t>GetYear</w:t>
            </w:r>
          </w:p>
        </w:tc>
        <w:tc>
          <w:tcPr>
            <w:tcW w:w="1515" w:type="dxa"/>
            <w:tcBorders>
              <w:top w:val="single" w:color="000000" w:sz="6" w:space="0"/>
              <w:left w:val="single" w:color="000000" w:sz="6" w:space="0"/>
              <w:bottom w:val="single" w:color="000000" w:sz="6" w:space="0"/>
              <w:right w:val="single" w:color="000000" w:sz="6" w:space="0"/>
            </w:tcBorders>
          </w:tcPr>
          <w:p>
            <w:pPr>
              <w:rPr>
                <w:rFonts w:ascii="Calibri" w:hAnsi="Calibri" w:eastAsia="宋体"/>
                <w:szCs w:val="21"/>
              </w:rPr>
            </w:pPr>
            <w:r>
              <w:rPr>
                <w:rFonts w:hint="eastAsia"/>
              </w:rPr>
              <w:t>领取年龄年期</w:t>
            </w:r>
          </w:p>
        </w:tc>
        <w:tc>
          <w:tcPr>
            <w:tcW w:w="1064" w:type="dxa"/>
            <w:tcBorders>
              <w:top w:val="single" w:color="000000" w:sz="6" w:space="0"/>
              <w:left w:val="single" w:color="000000" w:sz="6" w:space="0"/>
              <w:bottom w:val="single" w:color="000000" w:sz="6" w:space="0"/>
              <w:right w:val="single" w:color="000000" w:sz="6" w:space="0"/>
            </w:tcBorders>
            <w:vAlign w:val="center"/>
          </w:tcPr>
          <w:p>
            <w:pPr>
              <w:rPr>
                <w:rFonts w:ascii="Calibri" w:hAnsi="Calibri" w:eastAsia="宋体"/>
                <w:kern w:val="0"/>
                <w:szCs w:val="21"/>
              </w:rPr>
            </w:pPr>
            <w:r>
              <w:rPr>
                <w:rFonts w:hint="eastAsia"/>
                <w:kern w:val="0"/>
              </w:rPr>
              <w:t>String</w:t>
            </w:r>
          </w:p>
        </w:tc>
        <w:tc>
          <w:tcPr>
            <w:tcW w:w="683" w:type="dxa"/>
            <w:gridSpan w:val="2"/>
            <w:tcBorders>
              <w:top w:val="single" w:color="000000" w:sz="6" w:space="0"/>
              <w:left w:val="single" w:color="000000" w:sz="6" w:space="0"/>
              <w:bottom w:val="single" w:color="000000" w:sz="6" w:space="0"/>
              <w:right w:val="single" w:color="000000" w:sz="6" w:space="0"/>
            </w:tcBorders>
          </w:tcPr>
          <w:p>
            <w:pPr>
              <w:rPr>
                <w:rFonts w:ascii="Calibri" w:hAnsi="Calibri" w:eastAsia="宋体"/>
                <w:szCs w:val="21"/>
              </w:rPr>
            </w:pPr>
            <w:r>
              <w:rPr>
                <w:rFonts w:hint="eastAsia"/>
              </w:rPr>
              <w:t>N</w:t>
            </w:r>
          </w:p>
        </w:tc>
        <w:tc>
          <w:tcPr>
            <w:tcW w:w="686" w:type="dxa"/>
            <w:gridSpan w:val="2"/>
            <w:tcBorders>
              <w:top w:val="single" w:color="000000" w:sz="6" w:space="0"/>
              <w:left w:val="single" w:color="000000" w:sz="6" w:space="0"/>
              <w:bottom w:val="single" w:color="000000" w:sz="6" w:space="0"/>
              <w:right w:val="single" w:color="000000" w:sz="6" w:space="0"/>
            </w:tcBorders>
            <w:vAlign w:val="center"/>
          </w:tcPr>
          <w:p>
            <w:pPr>
              <w:rPr>
                <w:rFonts w:ascii="Calibri" w:hAnsi="Calibri" w:eastAsia="宋体" w:cs="Calibri"/>
                <w:color w:val="000000"/>
                <w:kern w:val="0"/>
                <w:sz w:val="20"/>
                <w:szCs w:val="20"/>
              </w:rPr>
            </w:pPr>
          </w:p>
        </w:tc>
        <w:tc>
          <w:tcPr>
            <w:tcW w:w="2640" w:type="dxa"/>
            <w:tcBorders>
              <w:top w:val="single" w:color="000000" w:sz="6" w:space="0"/>
              <w:left w:val="single" w:color="000000" w:sz="6" w:space="0"/>
              <w:bottom w:val="single" w:color="000000" w:sz="6" w:space="0"/>
              <w:right w:val="double" w:color="000000" w:sz="2" w:space="0"/>
            </w:tcBorders>
          </w:tcPr>
          <w:p>
            <w:pPr>
              <w:rPr>
                <w:rFonts w:ascii="Calibri" w:hAnsi="Calibri" w:eastAsia="宋体"/>
                <w:szCs w:val="21"/>
                <w:highlight w:val="green"/>
              </w:rPr>
            </w:pPr>
          </w:p>
        </w:tc>
      </w:tr>
      <w:tr>
        <w:tblPrEx>
          <w:tblCellMar>
            <w:top w:w="0" w:type="dxa"/>
            <w:left w:w="108" w:type="dxa"/>
            <w:bottom w:w="0" w:type="dxa"/>
            <w:right w:w="108" w:type="dxa"/>
          </w:tblCellMar>
        </w:tblPrEx>
        <w:trPr>
          <w:gridAfter w:val="1"/>
          <w:wAfter w:w="7" w:type="dxa"/>
          <w:trHeight w:val="226" w:hRule="atLeast"/>
          <w:jc w:val="center"/>
        </w:trPr>
        <w:tc>
          <w:tcPr>
            <w:tcW w:w="2052" w:type="dxa"/>
            <w:tcBorders>
              <w:top w:val="single" w:color="000000" w:sz="6" w:space="0"/>
              <w:left w:val="single" w:color="000000" w:sz="6" w:space="0"/>
              <w:bottom w:val="single" w:color="000000" w:sz="6" w:space="0"/>
              <w:right w:val="single" w:color="000000" w:sz="6" w:space="0"/>
            </w:tcBorders>
          </w:tcPr>
          <w:p>
            <w:pPr>
              <w:rPr>
                <w:rFonts w:ascii="Calibri" w:hAnsi="Calibri" w:eastAsia="宋体"/>
                <w:szCs w:val="21"/>
              </w:rPr>
            </w:pPr>
            <w:r>
              <w:t>GetYearFlag</w:t>
            </w:r>
          </w:p>
        </w:tc>
        <w:tc>
          <w:tcPr>
            <w:tcW w:w="1515" w:type="dxa"/>
            <w:tcBorders>
              <w:top w:val="single" w:color="000000" w:sz="6" w:space="0"/>
              <w:left w:val="single" w:color="000000" w:sz="6" w:space="0"/>
              <w:bottom w:val="single" w:color="000000" w:sz="6" w:space="0"/>
              <w:right w:val="single" w:color="000000" w:sz="6" w:space="0"/>
            </w:tcBorders>
          </w:tcPr>
          <w:p>
            <w:pPr>
              <w:rPr>
                <w:rFonts w:ascii="Calibri" w:hAnsi="Calibri" w:eastAsia="宋体"/>
                <w:szCs w:val="21"/>
              </w:rPr>
            </w:pPr>
            <w:r>
              <w:rPr>
                <w:rFonts w:hint="eastAsia"/>
              </w:rPr>
              <w:t>领取年龄年期标志</w:t>
            </w:r>
          </w:p>
        </w:tc>
        <w:tc>
          <w:tcPr>
            <w:tcW w:w="1064" w:type="dxa"/>
            <w:tcBorders>
              <w:top w:val="single" w:color="000000" w:sz="6" w:space="0"/>
              <w:left w:val="single" w:color="000000" w:sz="6" w:space="0"/>
              <w:bottom w:val="single" w:color="000000" w:sz="6" w:space="0"/>
              <w:right w:val="single" w:color="000000" w:sz="6" w:space="0"/>
            </w:tcBorders>
          </w:tcPr>
          <w:p>
            <w:pPr>
              <w:rPr>
                <w:rFonts w:ascii="Calibri" w:hAnsi="Calibri" w:eastAsia="宋体"/>
                <w:szCs w:val="21"/>
              </w:rPr>
            </w:pPr>
            <w:r>
              <w:rPr>
                <w:rFonts w:hint="eastAsia"/>
                <w:kern w:val="0"/>
              </w:rPr>
              <w:t>String</w:t>
            </w:r>
          </w:p>
        </w:tc>
        <w:tc>
          <w:tcPr>
            <w:tcW w:w="683" w:type="dxa"/>
            <w:gridSpan w:val="2"/>
            <w:tcBorders>
              <w:top w:val="single" w:color="000000" w:sz="6" w:space="0"/>
              <w:left w:val="single" w:color="000000" w:sz="6" w:space="0"/>
              <w:bottom w:val="single" w:color="000000" w:sz="6" w:space="0"/>
              <w:right w:val="single" w:color="000000" w:sz="6" w:space="0"/>
            </w:tcBorders>
            <w:vAlign w:val="center"/>
          </w:tcPr>
          <w:p>
            <w:pPr>
              <w:rPr>
                <w:rFonts w:ascii="Calibri" w:hAnsi="Calibri" w:eastAsia="宋体" w:cs="Calibri"/>
                <w:color w:val="000000"/>
                <w:kern w:val="0"/>
                <w:sz w:val="20"/>
                <w:szCs w:val="20"/>
              </w:rPr>
            </w:pPr>
            <w:r>
              <w:rPr>
                <w:rFonts w:hint="eastAsia" w:cs="Calibri"/>
                <w:color w:val="000000"/>
                <w:kern w:val="0"/>
                <w:sz w:val="20"/>
                <w:szCs w:val="20"/>
              </w:rPr>
              <w:t>N</w:t>
            </w:r>
          </w:p>
        </w:tc>
        <w:tc>
          <w:tcPr>
            <w:tcW w:w="686" w:type="dxa"/>
            <w:gridSpan w:val="2"/>
            <w:tcBorders>
              <w:top w:val="single" w:color="000000" w:sz="6" w:space="0"/>
              <w:left w:val="single" w:color="000000" w:sz="6" w:space="0"/>
              <w:bottom w:val="single" w:color="000000" w:sz="6" w:space="0"/>
              <w:right w:val="single" w:color="000000" w:sz="6" w:space="0"/>
            </w:tcBorders>
            <w:vAlign w:val="center"/>
          </w:tcPr>
          <w:p>
            <w:pPr>
              <w:rPr>
                <w:rFonts w:ascii="Calibri" w:hAnsi="Calibri" w:eastAsia="宋体" w:cs="Calibri"/>
                <w:color w:val="000000"/>
                <w:kern w:val="0"/>
                <w:sz w:val="20"/>
                <w:szCs w:val="20"/>
              </w:rPr>
            </w:pPr>
          </w:p>
        </w:tc>
        <w:tc>
          <w:tcPr>
            <w:tcW w:w="2640" w:type="dxa"/>
            <w:tcBorders>
              <w:top w:val="single" w:color="000000" w:sz="6" w:space="0"/>
              <w:left w:val="single" w:color="000000" w:sz="6" w:space="0"/>
              <w:bottom w:val="single" w:color="000000" w:sz="6" w:space="0"/>
              <w:right w:val="double" w:color="000000" w:sz="2" w:space="0"/>
            </w:tcBorders>
          </w:tcPr>
          <w:p>
            <w:pPr>
              <w:rPr>
                <w:rFonts w:ascii="Calibri" w:hAnsi="Calibri" w:eastAsia="宋体"/>
                <w:szCs w:val="21"/>
                <w:highlight w:val="green"/>
              </w:rPr>
            </w:pPr>
          </w:p>
        </w:tc>
      </w:tr>
      <w:tr>
        <w:tblPrEx>
          <w:tblCellMar>
            <w:top w:w="0" w:type="dxa"/>
            <w:left w:w="108" w:type="dxa"/>
            <w:bottom w:w="0" w:type="dxa"/>
            <w:right w:w="108" w:type="dxa"/>
          </w:tblCellMar>
        </w:tblPrEx>
        <w:trPr>
          <w:gridAfter w:val="1"/>
          <w:wAfter w:w="7" w:type="dxa"/>
          <w:trHeight w:val="226" w:hRule="atLeast"/>
          <w:jc w:val="center"/>
        </w:trPr>
        <w:tc>
          <w:tcPr>
            <w:tcW w:w="2052" w:type="dxa"/>
            <w:tcBorders>
              <w:top w:val="single" w:color="000000" w:sz="6" w:space="0"/>
              <w:left w:val="single" w:color="000000" w:sz="6" w:space="0"/>
              <w:bottom w:val="single" w:color="000000" w:sz="6" w:space="0"/>
              <w:right w:val="single" w:color="000000" w:sz="6" w:space="0"/>
            </w:tcBorders>
          </w:tcPr>
          <w:p>
            <w:pPr>
              <w:rPr>
                <w:rFonts w:ascii="Calibri" w:hAnsi="Calibri" w:eastAsia="宋体"/>
                <w:szCs w:val="21"/>
              </w:rPr>
            </w:pPr>
            <w:r>
              <w:t>AutoRenewFlag</w:t>
            </w:r>
          </w:p>
        </w:tc>
        <w:tc>
          <w:tcPr>
            <w:tcW w:w="1515" w:type="dxa"/>
            <w:tcBorders>
              <w:top w:val="single" w:color="000000" w:sz="6" w:space="0"/>
              <w:left w:val="single" w:color="000000" w:sz="6" w:space="0"/>
              <w:bottom w:val="single" w:color="000000" w:sz="6" w:space="0"/>
              <w:right w:val="single" w:color="000000" w:sz="6" w:space="0"/>
            </w:tcBorders>
          </w:tcPr>
          <w:p>
            <w:pPr>
              <w:rPr>
                <w:rFonts w:ascii="Calibri" w:hAnsi="Calibri" w:eastAsia="宋体"/>
                <w:szCs w:val="21"/>
              </w:rPr>
            </w:pPr>
            <w:r>
              <w:rPr>
                <w:rFonts w:hint="eastAsia"/>
              </w:rPr>
              <w:t>是否自动续保</w:t>
            </w:r>
          </w:p>
        </w:tc>
        <w:tc>
          <w:tcPr>
            <w:tcW w:w="1064" w:type="dxa"/>
            <w:tcBorders>
              <w:top w:val="single" w:color="000000" w:sz="6" w:space="0"/>
              <w:left w:val="single" w:color="000000" w:sz="6" w:space="0"/>
              <w:bottom w:val="single" w:color="000000" w:sz="6" w:space="0"/>
              <w:right w:val="single" w:color="000000" w:sz="6" w:space="0"/>
            </w:tcBorders>
          </w:tcPr>
          <w:p>
            <w:pPr>
              <w:rPr>
                <w:rFonts w:ascii="Calibri" w:hAnsi="Calibri" w:eastAsia="宋体"/>
                <w:szCs w:val="21"/>
              </w:rPr>
            </w:pPr>
            <w:r>
              <w:rPr>
                <w:rFonts w:hint="eastAsia"/>
                <w:kern w:val="0"/>
              </w:rPr>
              <w:t>String</w:t>
            </w:r>
          </w:p>
        </w:tc>
        <w:tc>
          <w:tcPr>
            <w:tcW w:w="683" w:type="dxa"/>
            <w:gridSpan w:val="2"/>
            <w:tcBorders>
              <w:top w:val="single" w:color="000000" w:sz="6" w:space="0"/>
              <w:left w:val="single" w:color="000000" w:sz="6" w:space="0"/>
              <w:bottom w:val="single" w:color="000000" w:sz="6" w:space="0"/>
              <w:right w:val="single" w:color="000000" w:sz="6" w:space="0"/>
            </w:tcBorders>
          </w:tcPr>
          <w:p>
            <w:pPr>
              <w:rPr>
                <w:rFonts w:ascii="Calibri" w:hAnsi="Calibri" w:eastAsia="宋体"/>
                <w:szCs w:val="21"/>
              </w:rPr>
            </w:pPr>
            <w:r>
              <w:t>N</w:t>
            </w:r>
          </w:p>
        </w:tc>
        <w:tc>
          <w:tcPr>
            <w:tcW w:w="686" w:type="dxa"/>
            <w:gridSpan w:val="2"/>
            <w:tcBorders>
              <w:top w:val="single" w:color="000000" w:sz="6" w:space="0"/>
              <w:left w:val="single" w:color="000000" w:sz="6" w:space="0"/>
              <w:bottom w:val="single" w:color="000000" w:sz="6" w:space="0"/>
              <w:right w:val="single" w:color="000000" w:sz="6" w:space="0"/>
            </w:tcBorders>
            <w:vAlign w:val="center"/>
          </w:tcPr>
          <w:p>
            <w:pPr>
              <w:rPr>
                <w:rFonts w:ascii="Calibri" w:hAnsi="Calibri" w:eastAsia="宋体" w:cs="Calibri"/>
                <w:color w:val="000000"/>
                <w:kern w:val="0"/>
                <w:sz w:val="20"/>
                <w:szCs w:val="20"/>
              </w:rPr>
            </w:pPr>
          </w:p>
        </w:tc>
        <w:tc>
          <w:tcPr>
            <w:tcW w:w="2640" w:type="dxa"/>
            <w:tcBorders>
              <w:top w:val="single" w:color="000000" w:sz="6" w:space="0"/>
              <w:left w:val="single" w:color="000000" w:sz="6" w:space="0"/>
              <w:bottom w:val="single" w:color="000000" w:sz="6" w:space="0"/>
              <w:right w:val="double" w:color="000000" w:sz="2" w:space="0"/>
            </w:tcBorders>
          </w:tcPr>
          <w:p>
            <w:pPr>
              <w:rPr>
                <w:rFonts w:ascii="Calibri" w:hAnsi="Calibri" w:eastAsia="宋体"/>
                <w:szCs w:val="21"/>
                <w:highlight w:val="green"/>
              </w:rPr>
            </w:pPr>
          </w:p>
        </w:tc>
      </w:tr>
      <w:tr>
        <w:tblPrEx>
          <w:tblCellMar>
            <w:top w:w="0" w:type="dxa"/>
            <w:left w:w="108" w:type="dxa"/>
            <w:bottom w:w="0" w:type="dxa"/>
            <w:right w:w="108" w:type="dxa"/>
          </w:tblCellMar>
        </w:tblPrEx>
        <w:trPr>
          <w:gridAfter w:val="1"/>
          <w:wAfter w:w="7" w:type="dxa"/>
          <w:trHeight w:val="226" w:hRule="atLeast"/>
          <w:jc w:val="center"/>
        </w:trPr>
        <w:tc>
          <w:tcPr>
            <w:tcW w:w="2052" w:type="dxa"/>
            <w:tcBorders>
              <w:top w:val="single" w:color="000000" w:sz="6" w:space="0"/>
              <w:left w:val="single" w:color="000000" w:sz="6" w:space="0"/>
              <w:bottom w:val="single" w:color="000000" w:sz="6" w:space="0"/>
              <w:right w:val="single" w:color="000000" w:sz="6" w:space="0"/>
            </w:tcBorders>
          </w:tcPr>
          <w:p>
            <w:pPr>
              <w:rPr>
                <w:rFonts w:ascii="Calibri" w:hAnsi="Calibri" w:eastAsia="宋体"/>
                <w:szCs w:val="21"/>
              </w:rPr>
            </w:pPr>
            <w:r>
              <w:t>AutoPayFlag</w:t>
            </w:r>
          </w:p>
        </w:tc>
        <w:tc>
          <w:tcPr>
            <w:tcW w:w="1515" w:type="dxa"/>
            <w:tcBorders>
              <w:top w:val="single" w:color="000000" w:sz="6" w:space="0"/>
              <w:left w:val="single" w:color="000000" w:sz="6" w:space="0"/>
              <w:bottom w:val="single" w:color="000000" w:sz="6" w:space="0"/>
              <w:right w:val="single" w:color="000000" w:sz="6" w:space="0"/>
            </w:tcBorders>
          </w:tcPr>
          <w:p>
            <w:pPr>
              <w:rPr>
                <w:rFonts w:ascii="Calibri" w:hAnsi="Calibri" w:eastAsia="宋体"/>
                <w:szCs w:val="21"/>
              </w:rPr>
            </w:pPr>
            <w:r>
              <w:rPr>
                <w:rFonts w:hint="eastAsia"/>
              </w:rPr>
              <w:t>是否自动垫交</w:t>
            </w:r>
          </w:p>
        </w:tc>
        <w:tc>
          <w:tcPr>
            <w:tcW w:w="1064" w:type="dxa"/>
            <w:tcBorders>
              <w:top w:val="single" w:color="000000" w:sz="6" w:space="0"/>
              <w:left w:val="single" w:color="000000" w:sz="6" w:space="0"/>
              <w:bottom w:val="single" w:color="000000" w:sz="6" w:space="0"/>
              <w:right w:val="single" w:color="000000" w:sz="6" w:space="0"/>
            </w:tcBorders>
            <w:vAlign w:val="center"/>
          </w:tcPr>
          <w:p>
            <w:pPr>
              <w:rPr>
                <w:rFonts w:ascii="Calibri" w:hAnsi="Calibri" w:eastAsia="宋体"/>
                <w:kern w:val="0"/>
                <w:szCs w:val="21"/>
              </w:rPr>
            </w:pPr>
            <w:r>
              <w:rPr>
                <w:rFonts w:hint="eastAsia"/>
                <w:kern w:val="0"/>
              </w:rPr>
              <w:t>String</w:t>
            </w:r>
          </w:p>
        </w:tc>
        <w:tc>
          <w:tcPr>
            <w:tcW w:w="683" w:type="dxa"/>
            <w:gridSpan w:val="2"/>
            <w:tcBorders>
              <w:top w:val="single" w:color="000000" w:sz="6" w:space="0"/>
              <w:left w:val="single" w:color="000000" w:sz="6" w:space="0"/>
              <w:bottom w:val="single" w:color="000000" w:sz="6" w:space="0"/>
              <w:right w:val="single" w:color="000000" w:sz="6" w:space="0"/>
            </w:tcBorders>
            <w:vAlign w:val="center"/>
          </w:tcPr>
          <w:p>
            <w:pPr>
              <w:rPr>
                <w:rFonts w:ascii="Calibri" w:hAnsi="Calibri" w:eastAsia="宋体" w:cs="Calibri"/>
                <w:color w:val="000000"/>
                <w:kern w:val="0"/>
                <w:sz w:val="20"/>
                <w:szCs w:val="20"/>
              </w:rPr>
            </w:pPr>
            <w:r>
              <w:rPr>
                <w:rFonts w:hint="eastAsia" w:ascii="Calibri" w:hAnsi="Calibri" w:eastAsia="宋体" w:cs="Calibri"/>
                <w:color w:val="000000"/>
                <w:kern w:val="0"/>
                <w:sz w:val="20"/>
                <w:szCs w:val="20"/>
              </w:rPr>
              <w:t>N</w:t>
            </w:r>
          </w:p>
        </w:tc>
        <w:tc>
          <w:tcPr>
            <w:tcW w:w="686" w:type="dxa"/>
            <w:gridSpan w:val="2"/>
            <w:tcBorders>
              <w:top w:val="single" w:color="000000" w:sz="6" w:space="0"/>
              <w:left w:val="single" w:color="000000" w:sz="6" w:space="0"/>
              <w:bottom w:val="single" w:color="000000" w:sz="6" w:space="0"/>
              <w:right w:val="single" w:color="000000" w:sz="6" w:space="0"/>
            </w:tcBorders>
            <w:vAlign w:val="center"/>
          </w:tcPr>
          <w:p>
            <w:pPr>
              <w:rPr>
                <w:rFonts w:ascii="Calibri" w:hAnsi="Calibri" w:eastAsia="宋体" w:cs="Calibri"/>
                <w:color w:val="000000"/>
                <w:kern w:val="0"/>
                <w:sz w:val="20"/>
                <w:szCs w:val="20"/>
              </w:rPr>
            </w:pPr>
          </w:p>
        </w:tc>
        <w:tc>
          <w:tcPr>
            <w:tcW w:w="2640" w:type="dxa"/>
            <w:tcBorders>
              <w:top w:val="single" w:color="000000" w:sz="6" w:space="0"/>
              <w:left w:val="single" w:color="000000" w:sz="6" w:space="0"/>
              <w:bottom w:val="single" w:color="000000" w:sz="6" w:space="0"/>
              <w:right w:val="double" w:color="000000" w:sz="2" w:space="0"/>
            </w:tcBorders>
          </w:tcPr>
          <w:p>
            <w:pPr>
              <w:rPr>
                <w:rFonts w:ascii="Calibri" w:hAnsi="Calibri" w:eastAsia="宋体"/>
                <w:szCs w:val="21"/>
                <w:highlight w:val="green"/>
              </w:rPr>
            </w:pPr>
          </w:p>
        </w:tc>
      </w:tr>
      <w:tr>
        <w:tblPrEx>
          <w:tblCellMar>
            <w:top w:w="0" w:type="dxa"/>
            <w:left w:w="108" w:type="dxa"/>
            <w:bottom w:w="0" w:type="dxa"/>
            <w:right w:w="108" w:type="dxa"/>
          </w:tblCellMar>
        </w:tblPrEx>
        <w:trPr>
          <w:gridAfter w:val="1"/>
          <w:wAfter w:w="7" w:type="dxa"/>
          <w:trHeight w:val="226" w:hRule="atLeast"/>
          <w:jc w:val="center"/>
        </w:trPr>
        <w:tc>
          <w:tcPr>
            <w:tcW w:w="8640" w:type="dxa"/>
            <w:gridSpan w:val="8"/>
            <w:tcBorders>
              <w:top w:val="single" w:color="000000" w:sz="6" w:space="0"/>
              <w:left w:val="single" w:color="000000" w:sz="6" w:space="0"/>
              <w:bottom w:val="single" w:color="000000" w:sz="6" w:space="0"/>
              <w:right w:val="double" w:color="000000" w:sz="2" w:space="0"/>
            </w:tcBorders>
            <w:shd w:val="clear" w:color="auto" w:fill="7E7E7E" w:themeFill="text1" w:themeFillTint="80"/>
          </w:tcPr>
          <w:p>
            <w:pPr>
              <w:rPr>
                <w:rFonts w:ascii="Calibri" w:hAnsi="Calibri" w:eastAsia="宋体"/>
                <w:szCs w:val="21"/>
                <w:highlight w:val="green"/>
              </w:rPr>
            </w:pPr>
            <w:r>
              <w:rPr>
                <w:rFonts w:hint="eastAsia"/>
                <w:b/>
                <w:bCs/>
              </w:rPr>
              <w:t>试算保费信息（</w:t>
            </w:r>
            <w:r>
              <w:rPr>
                <w:b/>
                <w:bCs/>
              </w:rPr>
              <w:t>PremInfo</w:t>
            </w:r>
            <w:r>
              <w:rPr>
                <w:rFonts w:hint="eastAsia"/>
                <w:b/>
                <w:bCs/>
              </w:rPr>
              <w:t>）</w:t>
            </w:r>
          </w:p>
        </w:tc>
      </w:tr>
      <w:tr>
        <w:tblPrEx>
          <w:tblCellMar>
            <w:top w:w="0" w:type="dxa"/>
            <w:left w:w="108" w:type="dxa"/>
            <w:bottom w:w="0" w:type="dxa"/>
            <w:right w:w="108" w:type="dxa"/>
          </w:tblCellMar>
        </w:tblPrEx>
        <w:trPr>
          <w:gridAfter w:val="1"/>
          <w:wAfter w:w="7" w:type="dxa"/>
          <w:trHeight w:val="226" w:hRule="atLeast"/>
          <w:jc w:val="center"/>
        </w:trPr>
        <w:tc>
          <w:tcPr>
            <w:tcW w:w="2052" w:type="dxa"/>
            <w:tcBorders>
              <w:top w:val="single" w:color="000000" w:sz="6" w:space="0"/>
              <w:left w:val="single" w:color="000000" w:sz="6" w:space="0"/>
              <w:bottom w:val="single" w:color="000000" w:sz="6" w:space="0"/>
              <w:right w:val="single" w:color="000000" w:sz="6" w:space="0"/>
            </w:tcBorders>
          </w:tcPr>
          <w:p>
            <w:pPr>
              <w:rPr>
                <w:rFonts w:ascii="Calibri" w:hAnsi="Calibri" w:eastAsia="宋体"/>
                <w:szCs w:val="21"/>
              </w:rPr>
            </w:pPr>
            <w:r>
              <w:t>StandardPrem</w:t>
            </w:r>
          </w:p>
        </w:tc>
        <w:tc>
          <w:tcPr>
            <w:tcW w:w="1515" w:type="dxa"/>
            <w:tcBorders>
              <w:top w:val="single" w:color="000000" w:sz="6" w:space="0"/>
              <w:left w:val="single" w:color="000000" w:sz="6" w:space="0"/>
              <w:bottom w:val="single" w:color="000000" w:sz="6" w:space="0"/>
              <w:right w:val="single" w:color="000000" w:sz="6" w:space="0"/>
            </w:tcBorders>
          </w:tcPr>
          <w:p>
            <w:pPr>
              <w:rPr>
                <w:rFonts w:ascii="Calibri" w:hAnsi="Calibri" w:eastAsia="宋体"/>
                <w:szCs w:val="21"/>
              </w:rPr>
            </w:pPr>
            <w:r>
              <w:rPr>
                <w:rFonts w:hint="eastAsia"/>
              </w:rPr>
              <w:t>标准保费</w:t>
            </w:r>
          </w:p>
        </w:tc>
        <w:tc>
          <w:tcPr>
            <w:tcW w:w="1064" w:type="dxa"/>
            <w:tcBorders>
              <w:top w:val="single" w:color="000000" w:sz="6" w:space="0"/>
              <w:left w:val="single" w:color="000000" w:sz="6" w:space="0"/>
              <w:bottom w:val="single" w:color="000000" w:sz="6" w:space="0"/>
              <w:right w:val="single" w:color="000000" w:sz="6" w:space="0"/>
            </w:tcBorders>
          </w:tcPr>
          <w:p>
            <w:pPr>
              <w:rPr>
                <w:rFonts w:ascii="Calibri" w:hAnsi="Calibri" w:eastAsia="宋体"/>
                <w:szCs w:val="21"/>
              </w:rPr>
            </w:pPr>
            <w:r>
              <w:rPr>
                <w:rFonts w:hint="eastAsia"/>
                <w:kern w:val="0"/>
              </w:rPr>
              <w:t>String</w:t>
            </w:r>
          </w:p>
        </w:tc>
        <w:tc>
          <w:tcPr>
            <w:tcW w:w="683" w:type="dxa"/>
            <w:gridSpan w:val="2"/>
            <w:tcBorders>
              <w:top w:val="single" w:color="000000" w:sz="6" w:space="0"/>
              <w:left w:val="single" w:color="000000" w:sz="6" w:space="0"/>
              <w:bottom w:val="single" w:color="000000" w:sz="6" w:space="0"/>
              <w:right w:val="single" w:color="000000" w:sz="6" w:space="0"/>
            </w:tcBorders>
          </w:tcPr>
          <w:p>
            <w:pPr>
              <w:rPr>
                <w:rFonts w:ascii="Calibri" w:hAnsi="Calibri" w:eastAsia="宋体"/>
                <w:szCs w:val="21"/>
              </w:rPr>
            </w:pPr>
          </w:p>
        </w:tc>
        <w:tc>
          <w:tcPr>
            <w:tcW w:w="686" w:type="dxa"/>
            <w:gridSpan w:val="2"/>
            <w:tcBorders>
              <w:top w:val="single" w:color="000000" w:sz="6" w:space="0"/>
              <w:left w:val="single" w:color="000000" w:sz="6" w:space="0"/>
              <w:bottom w:val="single" w:color="000000" w:sz="6" w:space="0"/>
              <w:right w:val="single" w:color="000000" w:sz="6" w:space="0"/>
            </w:tcBorders>
            <w:vAlign w:val="center"/>
          </w:tcPr>
          <w:p>
            <w:pPr>
              <w:rPr>
                <w:rFonts w:ascii="Calibri" w:hAnsi="Calibri" w:eastAsia="宋体" w:cs="Calibri"/>
                <w:color w:val="000000"/>
                <w:kern w:val="0"/>
                <w:sz w:val="20"/>
                <w:szCs w:val="20"/>
              </w:rPr>
            </w:pPr>
            <w:r>
              <w:rPr>
                <w:rFonts w:ascii="Calibri" w:hAnsi="Calibri" w:eastAsia="宋体"/>
                <w:bCs/>
                <w:szCs w:val="21"/>
              </w:rPr>
              <w:t>Y</w:t>
            </w:r>
          </w:p>
        </w:tc>
        <w:tc>
          <w:tcPr>
            <w:tcW w:w="2640" w:type="dxa"/>
            <w:tcBorders>
              <w:top w:val="single" w:color="000000" w:sz="6" w:space="0"/>
              <w:left w:val="single" w:color="000000" w:sz="6" w:space="0"/>
              <w:bottom w:val="single" w:color="000000" w:sz="6" w:space="0"/>
              <w:right w:val="double" w:color="000000" w:sz="2" w:space="0"/>
            </w:tcBorders>
          </w:tcPr>
          <w:p>
            <w:pPr>
              <w:rPr>
                <w:rFonts w:ascii="Calibri" w:hAnsi="Calibri" w:eastAsia="宋体"/>
                <w:szCs w:val="21"/>
                <w:highlight w:val="green"/>
              </w:rPr>
            </w:pPr>
            <w:r>
              <w:rPr>
                <w:rFonts w:hint="eastAsia" w:ascii="Calibri" w:hAnsi="Calibri" w:eastAsia="宋体"/>
                <w:szCs w:val="21"/>
              </w:rPr>
              <w:t>单个产品实际保费</w:t>
            </w:r>
          </w:p>
        </w:tc>
      </w:tr>
      <w:tr>
        <w:tblPrEx>
          <w:tblCellMar>
            <w:top w:w="0" w:type="dxa"/>
            <w:left w:w="108" w:type="dxa"/>
            <w:bottom w:w="0" w:type="dxa"/>
            <w:right w:w="108" w:type="dxa"/>
          </w:tblCellMar>
        </w:tblPrEx>
        <w:trPr>
          <w:gridAfter w:val="1"/>
          <w:wAfter w:w="7" w:type="dxa"/>
          <w:trHeight w:val="226" w:hRule="atLeast"/>
          <w:jc w:val="center"/>
        </w:trPr>
        <w:tc>
          <w:tcPr>
            <w:tcW w:w="2052" w:type="dxa"/>
            <w:tcBorders>
              <w:top w:val="single" w:color="000000" w:sz="6" w:space="0"/>
              <w:left w:val="single" w:color="000000" w:sz="6" w:space="0"/>
              <w:bottom w:val="single" w:color="000000" w:sz="6" w:space="0"/>
              <w:right w:val="single" w:color="000000" w:sz="6" w:space="0"/>
            </w:tcBorders>
          </w:tcPr>
          <w:p>
            <w:pPr>
              <w:rPr>
                <w:rFonts w:ascii="Calibri" w:hAnsi="Calibri" w:eastAsia="宋体"/>
                <w:szCs w:val="21"/>
              </w:rPr>
            </w:pPr>
            <w:r>
              <w:t>Rate</w:t>
            </w:r>
          </w:p>
        </w:tc>
        <w:tc>
          <w:tcPr>
            <w:tcW w:w="1515" w:type="dxa"/>
            <w:tcBorders>
              <w:top w:val="single" w:color="000000" w:sz="6" w:space="0"/>
              <w:left w:val="single" w:color="000000" w:sz="6" w:space="0"/>
              <w:bottom w:val="single" w:color="000000" w:sz="6" w:space="0"/>
              <w:right w:val="single" w:color="000000" w:sz="6" w:space="0"/>
            </w:tcBorders>
          </w:tcPr>
          <w:p>
            <w:pPr>
              <w:rPr>
                <w:rFonts w:ascii="Calibri" w:hAnsi="Calibri" w:eastAsia="宋体"/>
                <w:szCs w:val="21"/>
              </w:rPr>
            </w:pPr>
            <w:r>
              <w:rPr>
                <w:rFonts w:hint="eastAsia"/>
              </w:rPr>
              <w:t>费率</w:t>
            </w:r>
          </w:p>
        </w:tc>
        <w:tc>
          <w:tcPr>
            <w:tcW w:w="1064" w:type="dxa"/>
            <w:tcBorders>
              <w:top w:val="single" w:color="000000" w:sz="6" w:space="0"/>
              <w:left w:val="single" w:color="000000" w:sz="6" w:space="0"/>
              <w:bottom w:val="single" w:color="000000" w:sz="6" w:space="0"/>
              <w:right w:val="single" w:color="000000" w:sz="6" w:space="0"/>
            </w:tcBorders>
          </w:tcPr>
          <w:p>
            <w:pPr>
              <w:rPr>
                <w:rFonts w:ascii="Calibri" w:hAnsi="Calibri" w:eastAsia="宋体"/>
                <w:szCs w:val="21"/>
              </w:rPr>
            </w:pPr>
            <w:r>
              <w:rPr>
                <w:rFonts w:hint="eastAsia"/>
                <w:kern w:val="0"/>
              </w:rPr>
              <w:t>String</w:t>
            </w:r>
          </w:p>
        </w:tc>
        <w:tc>
          <w:tcPr>
            <w:tcW w:w="683" w:type="dxa"/>
            <w:gridSpan w:val="2"/>
            <w:tcBorders>
              <w:top w:val="single" w:color="000000" w:sz="6" w:space="0"/>
              <w:left w:val="single" w:color="000000" w:sz="6" w:space="0"/>
              <w:bottom w:val="single" w:color="000000" w:sz="6" w:space="0"/>
              <w:right w:val="single" w:color="000000" w:sz="6" w:space="0"/>
            </w:tcBorders>
          </w:tcPr>
          <w:p>
            <w:pPr>
              <w:rPr>
                <w:rFonts w:ascii="Calibri" w:hAnsi="Calibri" w:eastAsia="宋体"/>
                <w:szCs w:val="21"/>
              </w:rPr>
            </w:pPr>
          </w:p>
        </w:tc>
        <w:tc>
          <w:tcPr>
            <w:tcW w:w="686" w:type="dxa"/>
            <w:gridSpan w:val="2"/>
            <w:tcBorders>
              <w:top w:val="single" w:color="000000" w:sz="6" w:space="0"/>
              <w:left w:val="single" w:color="000000" w:sz="6" w:space="0"/>
              <w:bottom w:val="single" w:color="000000" w:sz="6" w:space="0"/>
              <w:right w:val="single" w:color="000000" w:sz="6" w:space="0"/>
            </w:tcBorders>
            <w:vAlign w:val="center"/>
          </w:tcPr>
          <w:p>
            <w:pPr>
              <w:rPr>
                <w:rFonts w:ascii="Calibri" w:hAnsi="Calibri" w:eastAsia="宋体" w:cs="Calibri"/>
                <w:color w:val="000000"/>
                <w:kern w:val="0"/>
                <w:sz w:val="20"/>
                <w:szCs w:val="20"/>
              </w:rPr>
            </w:pPr>
            <w:r>
              <w:rPr>
                <w:rFonts w:ascii="Calibri" w:hAnsi="Calibri" w:eastAsia="宋体"/>
                <w:bCs/>
                <w:szCs w:val="21"/>
              </w:rPr>
              <w:t>N</w:t>
            </w:r>
          </w:p>
        </w:tc>
        <w:tc>
          <w:tcPr>
            <w:tcW w:w="2640" w:type="dxa"/>
            <w:tcBorders>
              <w:top w:val="single" w:color="000000" w:sz="6" w:space="0"/>
              <w:left w:val="single" w:color="000000" w:sz="6" w:space="0"/>
              <w:bottom w:val="single" w:color="000000" w:sz="6" w:space="0"/>
              <w:right w:val="double" w:color="000000" w:sz="2" w:space="0"/>
            </w:tcBorders>
          </w:tcPr>
          <w:p>
            <w:pPr>
              <w:rPr>
                <w:rFonts w:ascii="Calibri" w:hAnsi="Calibri" w:eastAsia="宋体"/>
                <w:szCs w:val="21"/>
                <w:highlight w:val="green"/>
              </w:rPr>
            </w:pPr>
          </w:p>
        </w:tc>
      </w:tr>
      <w:tr>
        <w:tblPrEx>
          <w:tblCellMar>
            <w:top w:w="0" w:type="dxa"/>
            <w:left w:w="108" w:type="dxa"/>
            <w:bottom w:w="0" w:type="dxa"/>
            <w:right w:w="108" w:type="dxa"/>
          </w:tblCellMar>
        </w:tblPrEx>
        <w:trPr>
          <w:gridAfter w:val="1"/>
          <w:wAfter w:w="7" w:type="dxa"/>
          <w:trHeight w:val="226" w:hRule="atLeast"/>
          <w:jc w:val="center"/>
        </w:trPr>
        <w:tc>
          <w:tcPr>
            <w:tcW w:w="2052" w:type="dxa"/>
            <w:tcBorders>
              <w:top w:val="single" w:color="000000" w:sz="6" w:space="0"/>
              <w:left w:val="single" w:color="000000" w:sz="6" w:space="0"/>
              <w:bottom w:val="single" w:color="000000" w:sz="6" w:space="0"/>
              <w:right w:val="single" w:color="000000" w:sz="6" w:space="0"/>
            </w:tcBorders>
          </w:tcPr>
          <w:p>
            <w:pPr>
              <w:rPr>
                <w:rFonts w:ascii="Calibri" w:hAnsi="Calibri" w:eastAsia="宋体"/>
                <w:szCs w:val="21"/>
              </w:rPr>
            </w:pPr>
            <w:r>
              <w:t>DiscountRate</w:t>
            </w:r>
          </w:p>
        </w:tc>
        <w:tc>
          <w:tcPr>
            <w:tcW w:w="1515" w:type="dxa"/>
            <w:tcBorders>
              <w:top w:val="single" w:color="000000" w:sz="6" w:space="0"/>
              <w:left w:val="single" w:color="000000" w:sz="6" w:space="0"/>
              <w:bottom w:val="single" w:color="000000" w:sz="6" w:space="0"/>
              <w:right w:val="single" w:color="000000" w:sz="6" w:space="0"/>
            </w:tcBorders>
          </w:tcPr>
          <w:p>
            <w:pPr>
              <w:rPr>
                <w:rFonts w:ascii="Calibri" w:hAnsi="Calibri" w:eastAsia="宋体"/>
                <w:szCs w:val="21"/>
              </w:rPr>
            </w:pPr>
            <w:r>
              <w:rPr>
                <w:rFonts w:hint="eastAsia"/>
              </w:rPr>
              <w:t>折扣率</w:t>
            </w:r>
          </w:p>
        </w:tc>
        <w:tc>
          <w:tcPr>
            <w:tcW w:w="1064" w:type="dxa"/>
            <w:tcBorders>
              <w:top w:val="single" w:color="000000" w:sz="6" w:space="0"/>
              <w:left w:val="single" w:color="000000" w:sz="6" w:space="0"/>
              <w:bottom w:val="single" w:color="000000" w:sz="6" w:space="0"/>
              <w:right w:val="single" w:color="000000" w:sz="6" w:space="0"/>
            </w:tcBorders>
          </w:tcPr>
          <w:p>
            <w:pPr>
              <w:rPr>
                <w:rFonts w:ascii="Calibri" w:hAnsi="Calibri" w:eastAsia="宋体"/>
                <w:szCs w:val="21"/>
              </w:rPr>
            </w:pPr>
            <w:r>
              <w:rPr>
                <w:rFonts w:hint="eastAsia"/>
                <w:kern w:val="0"/>
              </w:rPr>
              <w:t>String</w:t>
            </w:r>
          </w:p>
        </w:tc>
        <w:tc>
          <w:tcPr>
            <w:tcW w:w="683" w:type="dxa"/>
            <w:gridSpan w:val="2"/>
            <w:tcBorders>
              <w:top w:val="single" w:color="000000" w:sz="6" w:space="0"/>
              <w:left w:val="single" w:color="000000" w:sz="6" w:space="0"/>
              <w:bottom w:val="single" w:color="000000" w:sz="6" w:space="0"/>
              <w:right w:val="single" w:color="000000" w:sz="6" w:space="0"/>
            </w:tcBorders>
          </w:tcPr>
          <w:p>
            <w:pPr>
              <w:rPr>
                <w:rFonts w:ascii="Calibri" w:hAnsi="Calibri" w:eastAsia="宋体"/>
                <w:szCs w:val="21"/>
              </w:rPr>
            </w:pPr>
          </w:p>
        </w:tc>
        <w:tc>
          <w:tcPr>
            <w:tcW w:w="686" w:type="dxa"/>
            <w:gridSpan w:val="2"/>
            <w:tcBorders>
              <w:top w:val="single" w:color="000000" w:sz="6" w:space="0"/>
              <w:left w:val="single" w:color="000000" w:sz="6" w:space="0"/>
              <w:bottom w:val="single" w:color="000000" w:sz="6" w:space="0"/>
              <w:right w:val="single" w:color="000000" w:sz="6" w:space="0"/>
            </w:tcBorders>
            <w:vAlign w:val="center"/>
          </w:tcPr>
          <w:p>
            <w:pPr>
              <w:rPr>
                <w:rFonts w:ascii="Calibri" w:hAnsi="Calibri" w:eastAsia="宋体" w:cs="Calibri"/>
                <w:color w:val="000000"/>
                <w:kern w:val="0"/>
                <w:sz w:val="20"/>
                <w:szCs w:val="20"/>
              </w:rPr>
            </w:pPr>
            <w:r>
              <w:rPr>
                <w:rFonts w:ascii="Calibri" w:hAnsi="Calibri" w:eastAsia="宋体"/>
                <w:bCs/>
                <w:szCs w:val="21"/>
              </w:rPr>
              <w:t>N</w:t>
            </w:r>
          </w:p>
        </w:tc>
        <w:tc>
          <w:tcPr>
            <w:tcW w:w="2640" w:type="dxa"/>
            <w:tcBorders>
              <w:top w:val="single" w:color="000000" w:sz="6" w:space="0"/>
              <w:left w:val="single" w:color="000000" w:sz="6" w:space="0"/>
              <w:bottom w:val="single" w:color="000000" w:sz="6" w:space="0"/>
              <w:right w:val="double" w:color="000000" w:sz="2" w:space="0"/>
            </w:tcBorders>
          </w:tcPr>
          <w:p>
            <w:pPr>
              <w:rPr>
                <w:rFonts w:ascii="Calibri" w:hAnsi="Calibri" w:eastAsia="宋体"/>
                <w:szCs w:val="21"/>
                <w:highlight w:val="green"/>
              </w:rPr>
            </w:pPr>
          </w:p>
        </w:tc>
      </w:tr>
      <w:tr>
        <w:tblPrEx>
          <w:tblCellMar>
            <w:top w:w="0" w:type="dxa"/>
            <w:left w:w="108" w:type="dxa"/>
            <w:bottom w:w="0" w:type="dxa"/>
            <w:right w:w="108" w:type="dxa"/>
          </w:tblCellMar>
        </w:tblPrEx>
        <w:trPr>
          <w:gridAfter w:val="1"/>
          <w:wAfter w:w="7" w:type="dxa"/>
          <w:trHeight w:val="226" w:hRule="atLeast"/>
          <w:jc w:val="center"/>
        </w:trPr>
        <w:tc>
          <w:tcPr>
            <w:tcW w:w="2052" w:type="dxa"/>
            <w:tcBorders>
              <w:top w:val="single" w:color="000000" w:sz="6" w:space="0"/>
              <w:left w:val="single" w:color="000000" w:sz="6" w:space="0"/>
              <w:bottom w:val="single" w:color="000000" w:sz="6" w:space="0"/>
              <w:right w:val="single" w:color="000000" w:sz="6" w:space="0"/>
            </w:tcBorders>
          </w:tcPr>
          <w:p>
            <w:pPr>
              <w:rPr>
                <w:rFonts w:ascii="Calibri" w:hAnsi="Calibri" w:eastAsia="宋体"/>
                <w:szCs w:val="21"/>
              </w:rPr>
            </w:pPr>
            <w:r>
              <w:t>DiscountPrem</w:t>
            </w:r>
          </w:p>
        </w:tc>
        <w:tc>
          <w:tcPr>
            <w:tcW w:w="1515" w:type="dxa"/>
            <w:tcBorders>
              <w:top w:val="single" w:color="000000" w:sz="6" w:space="0"/>
              <w:left w:val="single" w:color="000000" w:sz="6" w:space="0"/>
              <w:bottom w:val="single" w:color="000000" w:sz="6" w:space="0"/>
              <w:right w:val="single" w:color="000000" w:sz="6" w:space="0"/>
            </w:tcBorders>
          </w:tcPr>
          <w:p>
            <w:pPr>
              <w:rPr>
                <w:rFonts w:ascii="Calibri" w:hAnsi="Calibri" w:eastAsia="宋体"/>
                <w:szCs w:val="21"/>
              </w:rPr>
            </w:pPr>
            <w:r>
              <w:rPr>
                <w:rFonts w:hint="eastAsia"/>
              </w:rPr>
              <w:t>折扣保费</w:t>
            </w:r>
          </w:p>
        </w:tc>
        <w:tc>
          <w:tcPr>
            <w:tcW w:w="1064" w:type="dxa"/>
            <w:tcBorders>
              <w:top w:val="single" w:color="000000" w:sz="6" w:space="0"/>
              <w:left w:val="single" w:color="000000" w:sz="6" w:space="0"/>
              <w:bottom w:val="single" w:color="000000" w:sz="6" w:space="0"/>
              <w:right w:val="single" w:color="000000" w:sz="6" w:space="0"/>
            </w:tcBorders>
          </w:tcPr>
          <w:p>
            <w:pPr>
              <w:rPr>
                <w:rFonts w:ascii="Calibri" w:hAnsi="Calibri" w:eastAsia="宋体"/>
                <w:szCs w:val="21"/>
              </w:rPr>
            </w:pPr>
            <w:r>
              <w:rPr>
                <w:rFonts w:hint="eastAsia"/>
                <w:kern w:val="0"/>
              </w:rPr>
              <w:t>String</w:t>
            </w:r>
          </w:p>
        </w:tc>
        <w:tc>
          <w:tcPr>
            <w:tcW w:w="683" w:type="dxa"/>
            <w:gridSpan w:val="2"/>
            <w:tcBorders>
              <w:top w:val="single" w:color="000000" w:sz="6" w:space="0"/>
              <w:left w:val="single" w:color="000000" w:sz="6" w:space="0"/>
              <w:bottom w:val="single" w:color="000000" w:sz="6" w:space="0"/>
              <w:right w:val="single" w:color="000000" w:sz="6" w:space="0"/>
            </w:tcBorders>
          </w:tcPr>
          <w:p>
            <w:pPr>
              <w:rPr>
                <w:rFonts w:ascii="Calibri" w:hAnsi="Calibri" w:eastAsia="宋体"/>
                <w:szCs w:val="21"/>
              </w:rPr>
            </w:pPr>
          </w:p>
        </w:tc>
        <w:tc>
          <w:tcPr>
            <w:tcW w:w="686" w:type="dxa"/>
            <w:gridSpan w:val="2"/>
            <w:tcBorders>
              <w:top w:val="single" w:color="000000" w:sz="6" w:space="0"/>
              <w:left w:val="single" w:color="000000" w:sz="6" w:space="0"/>
              <w:bottom w:val="single" w:color="000000" w:sz="6" w:space="0"/>
              <w:right w:val="single" w:color="000000" w:sz="6" w:space="0"/>
            </w:tcBorders>
            <w:vAlign w:val="center"/>
          </w:tcPr>
          <w:p>
            <w:pPr>
              <w:rPr>
                <w:rFonts w:ascii="Calibri" w:hAnsi="Calibri" w:eastAsia="宋体" w:cs="Calibri"/>
                <w:color w:val="000000"/>
                <w:kern w:val="0"/>
                <w:sz w:val="20"/>
                <w:szCs w:val="20"/>
              </w:rPr>
            </w:pPr>
            <w:r>
              <w:rPr>
                <w:rFonts w:ascii="Calibri" w:hAnsi="Calibri" w:eastAsia="宋体"/>
                <w:bCs/>
                <w:szCs w:val="21"/>
              </w:rPr>
              <w:t>N</w:t>
            </w:r>
          </w:p>
        </w:tc>
        <w:tc>
          <w:tcPr>
            <w:tcW w:w="2640" w:type="dxa"/>
            <w:tcBorders>
              <w:top w:val="single" w:color="000000" w:sz="6" w:space="0"/>
              <w:left w:val="single" w:color="000000" w:sz="6" w:space="0"/>
              <w:bottom w:val="single" w:color="000000" w:sz="6" w:space="0"/>
              <w:right w:val="double" w:color="000000" w:sz="2" w:space="0"/>
            </w:tcBorders>
          </w:tcPr>
          <w:p>
            <w:pPr>
              <w:rPr>
                <w:rFonts w:ascii="Calibri" w:hAnsi="Calibri" w:eastAsia="宋体"/>
                <w:szCs w:val="21"/>
                <w:highlight w:val="green"/>
              </w:rPr>
            </w:pPr>
          </w:p>
        </w:tc>
      </w:tr>
      <w:tr>
        <w:tblPrEx>
          <w:tblCellMar>
            <w:top w:w="0" w:type="dxa"/>
            <w:left w:w="108" w:type="dxa"/>
            <w:bottom w:w="0" w:type="dxa"/>
            <w:right w:w="108" w:type="dxa"/>
          </w:tblCellMar>
        </w:tblPrEx>
        <w:trPr>
          <w:gridAfter w:val="1"/>
          <w:wAfter w:w="7" w:type="dxa"/>
          <w:trHeight w:val="226" w:hRule="atLeast"/>
          <w:jc w:val="center"/>
        </w:trPr>
        <w:tc>
          <w:tcPr>
            <w:tcW w:w="2052" w:type="dxa"/>
            <w:tcBorders>
              <w:top w:val="single" w:color="000000" w:sz="6" w:space="0"/>
              <w:left w:val="single" w:color="000000" w:sz="6" w:space="0"/>
              <w:bottom w:val="single" w:color="000000" w:sz="6" w:space="0"/>
              <w:right w:val="single" w:color="000000" w:sz="6" w:space="0"/>
            </w:tcBorders>
          </w:tcPr>
          <w:p>
            <w:pPr>
              <w:rPr>
                <w:rFonts w:ascii="Calibri" w:hAnsi="Calibri" w:eastAsia="宋体"/>
                <w:szCs w:val="21"/>
              </w:rPr>
            </w:pPr>
            <w:r>
              <w:t>CalType</w:t>
            </w:r>
          </w:p>
        </w:tc>
        <w:tc>
          <w:tcPr>
            <w:tcW w:w="1515" w:type="dxa"/>
            <w:tcBorders>
              <w:top w:val="single" w:color="000000" w:sz="6" w:space="0"/>
              <w:left w:val="single" w:color="000000" w:sz="6" w:space="0"/>
              <w:bottom w:val="single" w:color="000000" w:sz="6" w:space="0"/>
              <w:right w:val="single" w:color="000000" w:sz="6" w:space="0"/>
            </w:tcBorders>
          </w:tcPr>
          <w:p>
            <w:pPr>
              <w:rPr>
                <w:rFonts w:ascii="Calibri" w:hAnsi="Calibri" w:eastAsia="宋体"/>
                <w:szCs w:val="21"/>
              </w:rPr>
            </w:pPr>
            <w:r>
              <w:rPr>
                <w:rFonts w:hint="eastAsia" w:ascii="Calibri" w:hAnsi="Calibri" w:eastAsia="宋体"/>
                <w:szCs w:val="21"/>
              </w:rPr>
              <w:t>试算类型</w:t>
            </w:r>
          </w:p>
        </w:tc>
        <w:tc>
          <w:tcPr>
            <w:tcW w:w="1064" w:type="dxa"/>
            <w:tcBorders>
              <w:top w:val="single" w:color="000000" w:sz="6" w:space="0"/>
              <w:left w:val="single" w:color="000000" w:sz="6" w:space="0"/>
              <w:bottom w:val="single" w:color="000000" w:sz="6" w:space="0"/>
              <w:right w:val="single" w:color="000000" w:sz="6" w:space="0"/>
            </w:tcBorders>
          </w:tcPr>
          <w:p>
            <w:pPr>
              <w:rPr>
                <w:rFonts w:ascii="Calibri" w:hAnsi="Calibri" w:eastAsia="宋体"/>
                <w:szCs w:val="21"/>
              </w:rPr>
            </w:pPr>
            <w:r>
              <w:rPr>
                <w:rFonts w:hint="eastAsia"/>
                <w:kern w:val="0"/>
              </w:rPr>
              <w:t>String</w:t>
            </w:r>
          </w:p>
        </w:tc>
        <w:tc>
          <w:tcPr>
            <w:tcW w:w="683" w:type="dxa"/>
            <w:gridSpan w:val="2"/>
            <w:tcBorders>
              <w:top w:val="single" w:color="000000" w:sz="6" w:space="0"/>
              <w:left w:val="single" w:color="000000" w:sz="6" w:space="0"/>
              <w:bottom w:val="single" w:color="000000" w:sz="6" w:space="0"/>
              <w:right w:val="single" w:color="000000" w:sz="6" w:space="0"/>
            </w:tcBorders>
          </w:tcPr>
          <w:p>
            <w:pPr>
              <w:rPr>
                <w:rFonts w:ascii="Calibri" w:hAnsi="Calibri" w:eastAsia="宋体"/>
                <w:szCs w:val="21"/>
              </w:rPr>
            </w:pPr>
          </w:p>
        </w:tc>
        <w:tc>
          <w:tcPr>
            <w:tcW w:w="686" w:type="dxa"/>
            <w:gridSpan w:val="2"/>
            <w:tcBorders>
              <w:top w:val="single" w:color="000000" w:sz="6" w:space="0"/>
              <w:left w:val="single" w:color="000000" w:sz="6" w:space="0"/>
              <w:bottom w:val="single" w:color="000000" w:sz="6" w:space="0"/>
              <w:right w:val="single" w:color="000000" w:sz="6" w:space="0"/>
            </w:tcBorders>
            <w:vAlign w:val="center"/>
          </w:tcPr>
          <w:p>
            <w:pPr>
              <w:rPr>
                <w:rFonts w:ascii="Calibri" w:hAnsi="Calibri" w:eastAsia="宋体" w:cs="Calibri"/>
                <w:color w:val="000000"/>
                <w:kern w:val="0"/>
                <w:sz w:val="20"/>
                <w:szCs w:val="20"/>
              </w:rPr>
            </w:pPr>
            <w:r>
              <w:rPr>
                <w:rFonts w:ascii="Calibri" w:hAnsi="Calibri" w:eastAsia="宋体"/>
                <w:bCs/>
                <w:szCs w:val="21"/>
              </w:rPr>
              <w:t>Y</w:t>
            </w:r>
          </w:p>
        </w:tc>
        <w:tc>
          <w:tcPr>
            <w:tcW w:w="2640" w:type="dxa"/>
            <w:tcBorders>
              <w:top w:val="single" w:color="000000" w:sz="6" w:space="0"/>
              <w:left w:val="single" w:color="000000" w:sz="6" w:space="0"/>
              <w:bottom w:val="single" w:color="000000" w:sz="6" w:space="0"/>
              <w:right w:val="double" w:color="000000" w:sz="2" w:space="0"/>
            </w:tcBorders>
          </w:tcPr>
          <w:p>
            <w:pPr>
              <w:rPr>
                <w:rFonts w:ascii="Calibri" w:hAnsi="Calibri" w:eastAsia="宋体"/>
                <w:szCs w:val="21"/>
                <w:highlight w:val="green"/>
              </w:rPr>
            </w:pPr>
            <w:r>
              <w:rPr>
                <w:rFonts w:hint="eastAsia"/>
              </w:rPr>
              <w:t>标志 区分保额算保费 还是保费算保额</w:t>
            </w:r>
          </w:p>
        </w:tc>
      </w:tr>
    </w:tbl>
    <w:p>
      <w:pPr>
        <w:rPr>
          <w:rFonts w:hint="eastAsia" w:hAnsi="宋体" w:eastAsia="宋体" w:cs="宋体"/>
          <w:szCs w:val="21"/>
        </w:rPr>
      </w:pPr>
      <w:r>
        <w:rPr>
          <w:rFonts w:hint="eastAsia" w:hAnsi="宋体" w:eastAsia="宋体" w:cs="宋体"/>
          <w:szCs w:val="21"/>
        </w:rPr>
        <w:t>S</w:t>
      </w:r>
    </w:p>
    <w:p>
      <w:pPr>
        <w:pStyle w:val="3"/>
        <w:rPr>
          <w:rFonts w:asciiTheme="minorHAnsi"/>
          <w:sz w:val="21"/>
          <w:szCs w:val="21"/>
        </w:rPr>
      </w:pPr>
      <w:r>
        <w:rPr>
          <w:rFonts w:hint="eastAsia" w:asciiTheme="minorHAnsi"/>
          <w:sz w:val="21"/>
          <w:szCs w:val="21"/>
          <w:lang w:eastAsia="zh-CN"/>
        </w:rPr>
        <w:t>险种销售权限配置接口</w:t>
      </w:r>
    </w:p>
    <w:p>
      <w:pPr>
        <w:pStyle w:val="4"/>
        <w:rPr>
          <w:rFonts w:asciiTheme="minorHAnsi"/>
          <w:szCs w:val="21"/>
        </w:rPr>
      </w:pPr>
      <w:r>
        <w:rPr>
          <w:rFonts w:hint="eastAsia" w:asciiTheme="minorHAnsi"/>
          <w:szCs w:val="21"/>
        </w:rPr>
        <w:t>主要信息</w:t>
      </w:r>
    </w:p>
    <w:tbl>
      <w:tblPr>
        <w:tblStyle w:val="23"/>
        <w:tblW w:w="750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0"/>
        <w:gridCol w:w="2219"/>
        <w:gridCol w:w="1741"/>
        <w:gridCol w:w="17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800" w:type="dxa"/>
            <w:shd w:val="clear" w:color="auto" w:fill="D0CECE" w:themeFill="background2" w:themeFillShade="E6"/>
          </w:tcPr>
          <w:p>
            <w:pPr>
              <w:rPr>
                <w:rFonts w:hAnsi="宋体" w:eastAsia="宋体" w:cs="宋体"/>
                <w:b/>
                <w:bCs/>
                <w:szCs w:val="21"/>
              </w:rPr>
            </w:pPr>
            <w:r>
              <w:rPr>
                <w:rFonts w:hint="eastAsia" w:hAnsi="宋体" w:eastAsia="宋体" w:cs="宋体"/>
                <w:b/>
                <w:bCs/>
                <w:szCs w:val="21"/>
              </w:rPr>
              <w:t>接口名称</w:t>
            </w:r>
          </w:p>
        </w:tc>
        <w:tc>
          <w:tcPr>
            <w:tcW w:w="2219" w:type="dxa"/>
            <w:shd w:val="clear" w:color="auto" w:fill="auto"/>
          </w:tcPr>
          <w:p>
            <w:pPr>
              <w:rPr>
                <w:rFonts w:hAnsi="宋体" w:eastAsia="宋体" w:cs="宋体"/>
                <w:bCs/>
                <w:szCs w:val="21"/>
              </w:rPr>
            </w:pPr>
            <w:r>
              <w:rPr>
                <w:rFonts w:hint="eastAsia" w:hAnsi="宋体" w:eastAsia="宋体" w:cs="宋体"/>
                <w:bCs/>
                <w:szCs w:val="21"/>
                <w:lang w:eastAsia="zh-CN"/>
              </w:rPr>
              <w:t>险种权限配置接口</w:t>
            </w:r>
          </w:p>
        </w:tc>
        <w:tc>
          <w:tcPr>
            <w:tcW w:w="1741" w:type="dxa"/>
            <w:shd w:val="clear" w:color="auto" w:fill="D0CECE" w:themeFill="background2" w:themeFillShade="E6"/>
          </w:tcPr>
          <w:p>
            <w:pPr>
              <w:rPr>
                <w:rFonts w:hAnsi="宋体" w:eastAsia="宋体" w:cs="宋体"/>
                <w:b/>
                <w:bCs/>
                <w:szCs w:val="21"/>
              </w:rPr>
            </w:pPr>
            <w:r>
              <w:rPr>
                <w:rFonts w:hint="eastAsia" w:hAnsi="宋体" w:eastAsia="宋体" w:cs="宋体"/>
                <w:b/>
                <w:bCs/>
                <w:szCs w:val="21"/>
              </w:rPr>
              <w:t>需求类型</w:t>
            </w:r>
          </w:p>
        </w:tc>
        <w:tc>
          <w:tcPr>
            <w:tcW w:w="1742" w:type="dxa"/>
          </w:tcPr>
          <w:p>
            <w:pPr>
              <w:rPr>
                <w:rFonts w:hAnsi="宋体" w:eastAsia="宋体"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0" w:hRule="atLeast"/>
        </w:trPr>
        <w:tc>
          <w:tcPr>
            <w:tcW w:w="1800" w:type="dxa"/>
            <w:shd w:val="clear" w:color="auto" w:fill="D0CECE" w:themeFill="background2" w:themeFillShade="E6"/>
          </w:tcPr>
          <w:p>
            <w:pPr>
              <w:rPr>
                <w:rFonts w:hAnsi="宋体" w:eastAsia="宋体" w:cs="宋体"/>
                <w:b/>
                <w:bCs/>
                <w:szCs w:val="21"/>
              </w:rPr>
            </w:pPr>
            <w:r>
              <w:rPr>
                <w:rFonts w:hint="eastAsia" w:hAnsi="宋体" w:eastAsia="宋体" w:cs="宋体"/>
                <w:b/>
                <w:bCs/>
                <w:szCs w:val="21"/>
              </w:rPr>
              <w:t>通讯方式</w:t>
            </w:r>
          </w:p>
        </w:tc>
        <w:tc>
          <w:tcPr>
            <w:tcW w:w="2219" w:type="dxa"/>
            <w:shd w:val="clear" w:color="auto" w:fill="auto"/>
          </w:tcPr>
          <w:p>
            <w:pPr>
              <w:rPr>
                <w:rFonts w:hAnsi="宋体" w:eastAsia="宋体" w:cs="宋体"/>
                <w:bCs/>
                <w:szCs w:val="21"/>
              </w:rPr>
            </w:pPr>
            <w:r>
              <w:rPr>
                <w:rFonts w:hint="eastAsia" w:hAnsi="宋体" w:eastAsia="宋体" w:cs="宋体"/>
                <w:bCs/>
                <w:szCs w:val="21"/>
                <w:lang w:eastAsia="zh-CN"/>
              </w:rPr>
              <w:t>接口</w:t>
            </w:r>
            <w:r>
              <w:rPr>
                <w:rFonts w:hint="eastAsia" w:hAnsi="宋体" w:eastAsia="宋体" w:cs="宋体"/>
                <w:bCs/>
                <w:szCs w:val="21"/>
              </w:rPr>
              <w:t>调用</w:t>
            </w:r>
          </w:p>
        </w:tc>
        <w:tc>
          <w:tcPr>
            <w:tcW w:w="1741" w:type="dxa"/>
            <w:shd w:val="clear" w:color="auto" w:fill="D0CECE" w:themeFill="background2" w:themeFillShade="E6"/>
          </w:tcPr>
          <w:p>
            <w:pPr>
              <w:rPr>
                <w:rFonts w:hAnsi="宋体" w:eastAsia="宋体" w:cs="宋体"/>
                <w:b/>
                <w:bCs/>
                <w:szCs w:val="21"/>
              </w:rPr>
            </w:pPr>
            <w:r>
              <w:rPr>
                <w:rFonts w:hint="eastAsia" w:hAnsi="宋体" w:eastAsia="宋体" w:cs="宋体"/>
                <w:b/>
                <w:bCs/>
                <w:szCs w:val="21"/>
              </w:rPr>
              <w:t>所属系统</w:t>
            </w:r>
          </w:p>
        </w:tc>
        <w:tc>
          <w:tcPr>
            <w:tcW w:w="1742" w:type="dxa"/>
          </w:tcPr>
          <w:p>
            <w:pPr>
              <w:rPr>
                <w:rFonts w:hAnsi="宋体" w:eastAsia="宋体" w:cs="宋体"/>
                <w:bCs/>
                <w:szCs w:val="21"/>
              </w:rPr>
            </w:pPr>
            <w:r>
              <w:rPr>
                <w:rFonts w:hint="eastAsia" w:hAnsi="宋体" w:eastAsia="宋体" w:cs="宋体"/>
                <w:bCs/>
                <w:szCs w:val="21"/>
              </w:rPr>
              <w:t>互联网核心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shd w:val="clear" w:color="auto" w:fill="D0CECE" w:themeFill="background2" w:themeFillShade="E6"/>
          </w:tcPr>
          <w:p>
            <w:pPr>
              <w:rPr>
                <w:rFonts w:hAnsi="宋体" w:eastAsia="宋体" w:cs="宋体"/>
                <w:b/>
                <w:bCs/>
                <w:szCs w:val="21"/>
              </w:rPr>
            </w:pPr>
            <w:r>
              <w:rPr>
                <w:rFonts w:hint="eastAsia" w:hAnsi="宋体" w:eastAsia="宋体" w:cs="宋体"/>
                <w:b/>
                <w:bCs/>
                <w:szCs w:val="21"/>
              </w:rPr>
              <w:t>合作方式</w:t>
            </w:r>
          </w:p>
        </w:tc>
        <w:tc>
          <w:tcPr>
            <w:tcW w:w="2219" w:type="dxa"/>
            <w:shd w:val="clear" w:color="auto" w:fill="auto"/>
          </w:tcPr>
          <w:p>
            <w:pPr>
              <w:rPr>
                <w:rFonts w:hAnsi="宋体" w:eastAsia="宋体" w:cs="宋体"/>
                <w:bCs/>
                <w:szCs w:val="21"/>
              </w:rPr>
            </w:pPr>
            <w:r>
              <w:rPr>
                <w:rFonts w:hint="eastAsia" w:hAnsi="宋体" w:eastAsia="宋体" w:cs="宋体"/>
                <w:bCs/>
                <w:szCs w:val="21"/>
                <w:lang w:eastAsia="zh-CN"/>
              </w:rPr>
              <w:t>接口</w:t>
            </w:r>
            <w:r>
              <w:rPr>
                <w:rFonts w:hint="eastAsia" w:hAnsi="宋体" w:eastAsia="宋体" w:cs="宋体"/>
                <w:bCs/>
                <w:szCs w:val="21"/>
              </w:rPr>
              <w:t>调用</w:t>
            </w:r>
          </w:p>
        </w:tc>
        <w:tc>
          <w:tcPr>
            <w:tcW w:w="1741" w:type="dxa"/>
            <w:shd w:val="clear" w:color="auto" w:fill="D0CECE" w:themeFill="background2" w:themeFillShade="E6"/>
          </w:tcPr>
          <w:p>
            <w:pPr>
              <w:rPr>
                <w:rFonts w:hAnsi="宋体" w:eastAsia="宋体" w:cs="宋体"/>
                <w:b/>
                <w:bCs/>
                <w:szCs w:val="21"/>
              </w:rPr>
            </w:pPr>
            <w:r>
              <w:rPr>
                <w:rFonts w:hint="eastAsia" w:hAnsi="宋体" w:eastAsia="宋体" w:cs="宋体"/>
                <w:b/>
                <w:bCs/>
                <w:szCs w:val="21"/>
              </w:rPr>
              <w:t>合作方名称</w:t>
            </w:r>
          </w:p>
        </w:tc>
        <w:tc>
          <w:tcPr>
            <w:tcW w:w="1742" w:type="dxa"/>
          </w:tcPr>
          <w:p>
            <w:pPr>
              <w:rPr>
                <w:rFonts w:hAnsi="宋体" w:eastAsia="宋体" w:cs="宋体"/>
                <w:bCs/>
                <w:szCs w:val="21"/>
              </w:rPr>
            </w:pPr>
            <w:r>
              <w:rPr>
                <w:rFonts w:hint="eastAsia" w:hAnsi="宋体" w:eastAsia="宋体" w:cs="宋体"/>
                <w:bCs/>
                <w:szCs w:val="21"/>
              </w:rPr>
              <w:t>银保通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shd w:val="clear" w:color="auto" w:fill="D0CECE" w:themeFill="background2" w:themeFillShade="E6"/>
          </w:tcPr>
          <w:p>
            <w:pPr>
              <w:rPr>
                <w:rFonts w:hAnsi="宋体" w:eastAsia="宋体" w:cs="宋体"/>
                <w:b/>
                <w:bCs/>
                <w:szCs w:val="21"/>
              </w:rPr>
            </w:pPr>
            <w:r>
              <w:rPr>
                <w:rFonts w:hint="eastAsia" w:hAnsi="宋体" w:eastAsia="宋体" w:cs="宋体"/>
                <w:b/>
                <w:bCs/>
                <w:szCs w:val="21"/>
              </w:rPr>
              <w:t>报文样例</w:t>
            </w:r>
          </w:p>
        </w:tc>
        <w:tc>
          <w:tcPr>
            <w:tcW w:w="2219" w:type="dxa"/>
            <w:shd w:val="clear" w:color="auto" w:fill="auto"/>
          </w:tcPr>
          <w:p>
            <w:pPr>
              <w:rPr>
                <w:rFonts w:hAnsi="宋体" w:eastAsia="宋体" w:cs="宋体"/>
                <w:bCs/>
                <w:szCs w:val="21"/>
              </w:rPr>
            </w:pPr>
            <w:r>
              <w:rPr>
                <w:rFonts w:hint="eastAsia" w:hAnsi="宋体" w:eastAsia="宋体" w:cs="宋体"/>
                <w:bCs/>
                <w:szCs w:val="21"/>
              </w:rPr>
              <w:t>合作方报文</w:t>
            </w:r>
          </w:p>
        </w:tc>
        <w:tc>
          <w:tcPr>
            <w:tcW w:w="1741" w:type="dxa"/>
            <w:shd w:val="clear" w:color="auto" w:fill="D0CECE" w:themeFill="background2" w:themeFillShade="E6"/>
          </w:tcPr>
          <w:p>
            <w:pPr>
              <w:rPr>
                <w:rFonts w:hAnsi="宋体" w:eastAsia="宋体" w:cs="宋体"/>
                <w:b/>
                <w:bCs/>
                <w:szCs w:val="21"/>
              </w:rPr>
            </w:pPr>
            <w:r>
              <w:rPr>
                <w:rFonts w:hint="eastAsia" w:hAnsi="宋体" w:eastAsia="宋体" w:cs="宋体"/>
                <w:b/>
                <w:bCs/>
                <w:szCs w:val="21"/>
              </w:rPr>
              <w:t>出单模式</w:t>
            </w:r>
          </w:p>
        </w:tc>
        <w:tc>
          <w:tcPr>
            <w:tcW w:w="1742" w:type="dxa"/>
          </w:tcPr>
          <w:p>
            <w:pPr>
              <w:rPr>
                <w:rFonts w:hAnsi="宋体" w:eastAsia="宋体" w:cs="宋体"/>
                <w:bCs/>
                <w:szCs w:val="21"/>
              </w:rPr>
            </w:pPr>
            <w:r>
              <w:rPr>
                <w:rFonts w:hint="eastAsia" w:hAnsi="宋体" w:eastAsia="宋体" w:cs="宋体"/>
                <w:bCs/>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shd w:val="clear" w:color="auto" w:fill="D0CECE" w:themeFill="background2" w:themeFillShade="E6"/>
          </w:tcPr>
          <w:p>
            <w:pPr>
              <w:rPr>
                <w:rFonts w:hAnsi="宋体" w:eastAsia="宋体" w:cs="宋体"/>
                <w:b/>
                <w:bCs/>
                <w:szCs w:val="21"/>
              </w:rPr>
            </w:pPr>
            <w:r>
              <w:rPr>
                <w:rFonts w:hint="eastAsia" w:hAnsi="宋体" w:eastAsia="宋体" w:cs="宋体"/>
                <w:b/>
                <w:bCs/>
                <w:szCs w:val="21"/>
              </w:rPr>
              <w:t>承保模式</w:t>
            </w:r>
          </w:p>
        </w:tc>
        <w:tc>
          <w:tcPr>
            <w:tcW w:w="2219" w:type="dxa"/>
            <w:shd w:val="clear" w:color="auto" w:fill="auto"/>
          </w:tcPr>
          <w:p>
            <w:pPr>
              <w:rPr>
                <w:rFonts w:hAnsi="宋体" w:eastAsia="宋体" w:cs="宋体"/>
                <w:bCs/>
                <w:szCs w:val="21"/>
              </w:rPr>
            </w:pPr>
            <w:r>
              <w:rPr>
                <w:rFonts w:hint="eastAsia" w:hAnsi="宋体" w:eastAsia="宋体" w:cs="宋体"/>
                <w:bCs/>
                <w:szCs w:val="21"/>
              </w:rPr>
              <w:t>-</w:t>
            </w:r>
          </w:p>
        </w:tc>
        <w:tc>
          <w:tcPr>
            <w:tcW w:w="1741" w:type="dxa"/>
            <w:shd w:val="clear" w:color="auto" w:fill="D0CECE" w:themeFill="background2" w:themeFillShade="E6"/>
          </w:tcPr>
          <w:p>
            <w:pPr>
              <w:rPr>
                <w:rFonts w:hAnsi="宋体" w:eastAsia="宋体" w:cs="宋体"/>
                <w:b/>
                <w:bCs/>
                <w:szCs w:val="21"/>
              </w:rPr>
            </w:pPr>
            <w:r>
              <w:rPr>
                <w:rFonts w:hint="eastAsia" w:hAnsi="宋体" w:eastAsia="宋体" w:cs="宋体"/>
                <w:b/>
                <w:bCs/>
                <w:szCs w:val="21"/>
              </w:rPr>
              <w:t>支付方式</w:t>
            </w:r>
          </w:p>
        </w:tc>
        <w:tc>
          <w:tcPr>
            <w:tcW w:w="1742" w:type="dxa"/>
          </w:tcPr>
          <w:p>
            <w:pPr>
              <w:rPr>
                <w:rFonts w:hAnsi="宋体" w:eastAsia="宋体" w:cs="宋体"/>
                <w:bCs/>
                <w:szCs w:val="21"/>
              </w:rPr>
            </w:pPr>
            <w:r>
              <w:rPr>
                <w:rFonts w:hint="eastAsia" w:hAnsi="宋体" w:eastAsia="宋体" w:cs="宋体"/>
                <w:bCs/>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1800" w:type="dxa"/>
            <w:shd w:val="clear" w:color="auto" w:fill="D0CECE" w:themeFill="background2" w:themeFillShade="E6"/>
          </w:tcPr>
          <w:p>
            <w:pPr>
              <w:rPr>
                <w:rFonts w:hAnsi="宋体" w:eastAsia="宋体" w:cs="宋体"/>
                <w:b/>
                <w:bCs/>
                <w:szCs w:val="21"/>
              </w:rPr>
            </w:pPr>
            <w:r>
              <w:rPr>
                <w:rFonts w:hint="eastAsia" w:hAnsi="宋体" w:eastAsia="宋体" w:cs="宋体"/>
                <w:b/>
                <w:bCs/>
                <w:szCs w:val="21"/>
              </w:rPr>
              <w:t>是否发送短信</w:t>
            </w:r>
          </w:p>
        </w:tc>
        <w:tc>
          <w:tcPr>
            <w:tcW w:w="2219" w:type="dxa"/>
            <w:shd w:val="clear" w:color="auto" w:fill="auto"/>
          </w:tcPr>
          <w:p>
            <w:pPr>
              <w:rPr>
                <w:rFonts w:hAnsi="宋体" w:eastAsia="宋体" w:cs="宋体"/>
                <w:bCs/>
                <w:szCs w:val="21"/>
              </w:rPr>
            </w:pPr>
            <w:r>
              <w:rPr>
                <w:rFonts w:hint="eastAsia" w:hAnsi="宋体" w:eastAsia="宋体" w:cs="宋体"/>
                <w:bCs/>
                <w:szCs w:val="21"/>
              </w:rPr>
              <w:t>否</w:t>
            </w:r>
          </w:p>
        </w:tc>
        <w:tc>
          <w:tcPr>
            <w:tcW w:w="1741" w:type="dxa"/>
            <w:shd w:val="clear" w:color="auto" w:fill="D0CECE" w:themeFill="background2" w:themeFillShade="E6"/>
          </w:tcPr>
          <w:p>
            <w:pPr>
              <w:rPr>
                <w:rFonts w:hAnsi="宋体" w:eastAsia="宋体" w:cs="宋体"/>
                <w:b/>
                <w:bCs/>
                <w:szCs w:val="21"/>
              </w:rPr>
            </w:pPr>
            <w:r>
              <w:rPr>
                <w:rFonts w:hint="eastAsia" w:hAnsi="宋体" w:eastAsia="宋体" w:cs="宋体"/>
                <w:b/>
                <w:bCs/>
                <w:szCs w:val="21"/>
              </w:rPr>
              <w:t>是否发送邮件</w:t>
            </w:r>
          </w:p>
        </w:tc>
        <w:tc>
          <w:tcPr>
            <w:tcW w:w="1742" w:type="dxa"/>
          </w:tcPr>
          <w:p>
            <w:pPr>
              <w:rPr>
                <w:rFonts w:hAnsi="宋体" w:eastAsia="宋体" w:cs="宋体"/>
                <w:bCs/>
                <w:szCs w:val="21"/>
              </w:rPr>
            </w:pPr>
            <w:r>
              <w:rPr>
                <w:rFonts w:hint="eastAsia" w:hAnsi="宋体" w:eastAsia="宋体" w:cs="宋体"/>
                <w:bCs/>
                <w:szCs w:val="21"/>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shd w:val="clear" w:color="auto" w:fill="D0CECE" w:themeFill="background2" w:themeFillShade="E6"/>
          </w:tcPr>
          <w:p>
            <w:pPr>
              <w:rPr>
                <w:rFonts w:hAnsi="宋体" w:eastAsia="宋体" w:cs="宋体"/>
                <w:b/>
                <w:bCs/>
                <w:szCs w:val="21"/>
              </w:rPr>
            </w:pPr>
            <w:r>
              <w:rPr>
                <w:rFonts w:hint="eastAsia" w:hAnsi="宋体" w:eastAsia="宋体" w:cs="宋体"/>
                <w:b/>
                <w:bCs/>
                <w:szCs w:val="21"/>
              </w:rPr>
              <w:t>接口业务描述</w:t>
            </w:r>
          </w:p>
        </w:tc>
        <w:tc>
          <w:tcPr>
            <w:tcW w:w="5702" w:type="dxa"/>
            <w:gridSpan w:val="3"/>
            <w:shd w:val="clear" w:color="auto" w:fill="auto"/>
          </w:tcPr>
          <w:p>
            <w:pPr>
              <w:rPr>
                <w:rFonts w:hAnsi="宋体" w:eastAsia="宋体"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800" w:type="dxa"/>
            <w:shd w:val="clear" w:color="auto" w:fill="D0CECE" w:themeFill="background2" w:themeFillShade="E6"/>
          </w:tcPr>
          <w:p>
            <w:pPr>
              <w:rPr>
                <w:rFonts w:hAnsi="宋体" w:eastAsia="宋体" w:cs="宋体"/>
                <w:b/>
                <w:bCs/>
                <w:szCs w:val="21"/>
              </w:rPr>
            </w:pPr>
            <w:r>
              <w:rPr>
                <w:rFonts w:hint="eastAsia" w:hAnsi="宋体" w:eastAsia="宋体" w:cs="宋体"/>
                <w:b/>
                <w:bCs/>
                <w:szCs w:val="21"/>
              </w:rPr>
              <w:t>接口输入</w:t>
            </w:r>
          </w:p>
        </w:tc>
        <w:tc>
          <w:tcPr>
            <w:tcW w:w="5702" w:type="dxa"/>
            <w:gridSpan w:val="3"/>
            <w:shd w:val="clear" w:color="auto" w:fill="auto"/>
          </w:tcPr>
          <w:p>
            <w:pPr>
              <w:rPr>
                <w:rFonts w:hAnsi="宋体" w:eastAsia="宋体" w:cs="宋体"/>
                <w:bCs/>
                <w:szCs w:val="21"/>
              </w:rPr>
            </w:pPr>
            <w:r>
              <w:rPr>
                <w:rFonts w:hint="eastAsia" w:hAnsi="宋体" w:eastAsia="宋体" w:cs="宋体"/>
                <w:bCs/>
                <w:szCs w:val="21"/>
                <w:lang w:eastAsia="zh-CN"/>
              </w:rPr>
              <w:t>险种权限配置</w:t>
            </w:r>
            <w:r>
              <w:rPr>
                <w:rFonts w:hint="eastAsia" w:hAnsi="宋体" w:eastAsia="宋体" w:cs="宋体"/>
                <w:bCs/>
                <w:szCs w:val="21"/>
              </w:rPr>
              <w:t>请求报文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1" w:hRule="atLeast"/>
        </w:trPr>
        <w:tc>
          <w:tcPr>
            <w:tcW w:w="1800" w:type="dxa"/>
            <w:shd w:val="clear" w:color="auto" w:fill="D0CECE" w:themeFill="background2" w:themeFillShade="E6"/>
          </w:tcPr>
          <w:p>
            <w:pPr>
              <w:rPr>
                <w:rFonts w:hAnsi="宋体" w:eastAsia="宋体" w:cs="宋体"/>
                <w:b/>
                <w:bCs/>
                <w:szCs w:val="21"/>
              </w:rPr>
            </w:pPr>
            <w:r>
              <w:rPr>
                <w:rFonts w:hint="eastAsia" w:hAnsi="宋体" w:eastAsia="宋体" w:cs="宋体"/>
                <w:b/>
                <w:bCs/>
                <w:szCs w:val="21"/>
              </w:rPr>
              <w:t>接口输出</w:t>
            </w:r>
          </w:p>
        </w:tc>
        <w:tc>
          <w:tcPr>
            <w:tcW w:w="5702" w:type="dxa"/>
            <w:gridSpan w:val="3"/>
            <w:shd w:val="clear" w:color="auto" w:fill="auto"/>
          </w:tcPr>
          <w:p>
            <w:pPr>
              <w:rPr>
                <w:rFonts w:hAnsi="宋体" w:eastAsia="宋体" w:cs="宋体"/>
                <w:bCs/>
                <w:szCs w:val="21"/>
              </w:rPr>
            </w:pPr>
            <w:r>
              <w:rPr>
                <w:rFonts w:hint="eastAsia" w:hAnsi="宋体" w:eastAsia="宋体" w:cs="宋体"/>
                <w:bCs/>
                <w:szCs w:val="21"/>
                <w:lang w:eastAsia="zh-CN"/>
              </w:rPr>
              <w:t>险种权限配置</w:t>
            </w:r>
            <w:r>
              <w:rPr>
                <w:rFonts w:hint="eastAsia" w:hAnsi="宋体" w:eastAsia="宋体" w:cs="宋体"/>
                <w:bCs/>
                <w:szCs w:val="21"/>
              </w:rPr>
              <w:t>返回报文</w:t>
            </w:r>
          </w:p>
        </w:tc>
      </w:tr>
    </w:tbl>
    <w:p/>
    <w:p>
      <w:pPr>
        <w:pStyle w:val="4"/>
        <w:rPr>
          <w:rFonts w:asciiTheme="minorHAnsi"/>
          <w:szCs w:val="21"/>
        </w:rPr>
      </w:pPr>
      <w:r>
        <w:rPr>
          <w:rFonts w:hint="eastAsia" w:asciiTheme="minorHAnsi"/>
          <w:szCs w:val="21"/>
        </w:rPr>
        <w:t>流程图</w:t>
      </w:r>
    </w:p>
    <w:p>
      <w:pPr>
        <w:pStyle w:val="4"/>
        <w:rPr>
          <w:rFonts w:asciiTheme="minorHAnsi"/>
          <w:szCs w:val="21"/>
        </w:rPr>
      </w:pPr>
      <w:r>
        <w:rPr>
          <w:rFonts w:hint="eastAsia" w:asciiTheme="minorHAnsi"/>
          <w:szCs w:val="21"/>
        </w:rPr>
        <w:t>请求报文样例及说明</w:t>
      </w:r>
    </w:p>
    <w:p/>
    <w:p>
      <w:pPr>
        <w:pStyle w:val="5"/>
        <w:numPr>
          <w:ilvl w:val="0"/>
          <w:numId w:val="2"/>
        </w:numPr>
      </w:pPr>
      <w:r>
        <w:rPr>
          <w:rFonts w:hint="eastAsia"/>
        </w:rPr>
        <w:t>请求报文样例</w:t>
      </w:r>
    </w:p>
    <w:p>
      <w:pPr>
        <w:rPr>
          <w:szCs w:val="21"/>
        </w:rPr>
      </w:pPr>
    </w:p>
    <w:tbl>
      <w:tblPr>
        <w:tblStyle w:val="24"/>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56" w:type="dxa"/>
          </w:tcPr>
          <w:p>
            <w:pPr>
              <w:rPr>
                <w:rFonts w:hint="eastAsia" w:hAnsi="宋体" w:eastAsia="宋体" w:cs="宋体"/>
                <w:szCs w:val="21"/>
              </w:rPr>
            </w:pPr>
            <w:r>
              <w:rPr>
                <w:rFonts w:hint="eastAsia" w:hAnsi="宋体" w:eastAsia="宋体" w:cs="宋体"/>
                <w:szCs w:val="21"/>
              </w:rPr>
              <w:t>&lt;?xml version="1.0" encoding="utf-8"?&gt;</w:t>
            </w:r>
          </w:p>
          <w:p>
            <w:pPr>
              <w:rPr>
                <w:rFonts w:hint="eastAsia" w:hAnsi="宋体" w:eastAsia="宋体" w:cs="宋体"/>
                <w:szCs w:val="21"/>
              </w:rPr>
            </w:pPr>
          </w:p>
          <w:p>
            <w:pPr>
              <w:rPr>
                <w:rFonts w:hint="eastAsia" w:hAnsi="宋体" w:eastAsia="宋体" w:cs="宋体"/>
                <w:szCs w:val="21"/>
              </w:rPr>
            </w:pPr>
            <w:r>
              <w:rPr>
                <w:rFonts w:hint="eastAsia" w:hAnsi="宋体" w:eastAsia="宋体" w:cs="宋体"/>
                <w:szCs w:val="21"/>
              </w:rPr>
              <w:t xml:space="preserve">&lt;TradeData&gt; </w:t>
            </w:r>
          </w:p>
          <w:p>
            <w:pPr>
              <w:rPr>
                <w:rFonts w:hint="eastAsia" w:hAnsi="宋体" w:eastAsia="宋体" w:cs="宋体"/>
                <w:szCs w:val="21"/>
              </w:rPr>
            </w:pPr>
            <w:r>
              <w:rPr>
                <w:rFonts w:hint="eastAsia" w:hAnsi="宋体" w:eastAsia="宋体" w:cs="宋体"/>
                <w:szCs w:val="21"/>
              </w:rPr>
              <w:t xml:space="preserve">  &lt;BaseInfo&gt; </w:t>
            </w:r>
          </w:p>
          <w:p>
            <w:pPr>
              <w:rPr>
                <w:rFonts w:hint="eastAsia" w:hAnsi="宋体" w:eastAsia="宋体" w:cs="宋体"/>
                <w:szCs w:val="21"/>
              </w:rPr>
            </w:pPr>
            <w:r>
              <w:rPr>
                <w:rFonts w:hint="eastAsia" w:hAnsi="宋体" w:eastAsia="宋体" w:cs="宋体"/>
                <w:szCs w:val="21"/>
              </w:rPr>
              <w:t xml:space="preserve">    &lt;TranDate&gt;20180419&lt;/TranDate&gt;  </w:t>
            </w:r>
          </w:p>
          <w:p>
            <w:pPr>
              <w:rPr>
                <w:rFonts w:hint="eastAsia" w:hAnsi="宋体" w:eastAsia="宋体" w:cs="宋体"/>
                <w:szCs w:val="21"/>
              </w:rPr>
            </w:pPr>
            <w:r>
              <w:rPr>
                <w:rFonts w:hint="eastAsia" w:hAnsi="宋体" w:eastAsia="宋体" w:cs="宋体"/>
                <w:szCs w:val="21"/>
              </w:rPr>
              <w:t xml:space="preserve">    &lt;TranTime&gt;135230&lt;/TranTime&gt;  </w:t>
            </w:r>
          </w:p>
          <w:p>
            <w:pPr>
              <w:rPr>
                <w:rFonts w:hint="eastAsia" w:hAnsi="宋体" w:eastAsia="宋体" w:cs="宋体"/>
                <w:szCs w:val="21"/>
              </w:rPr>
            </w:pPr>
            <w:r>
              <w:rPr>
                <w:rFonts w:hint="eastAsia" w:hAnsi="宋体" w:eastAsia="宋体" w:cs="宋体"/>
                <w:szCs w:val="21"/>
              </w:rPr>
              <w:t xml:space="preserve">    &lt;TranNo&gt;lc00201811265230020&lt;/TranNo&gt;  </w:t>
            </w:r>
          </w:p>
          <w:p>
            <w:pPr>
              <w:rPr>
                <w:rFonts w:hint="eastAsia" w:hAnsi="宋体" w:eastAsia="宋体" w:cs="宋体"/>
                <w:szCs w:val="21"/>
              </w:rPr>
            </w:pPr>
            <w:r>
              <w:rPr>
                <w:rFonts w:hint="eastAsia" w:hAnsi="宋体" w:eastAsia="宋体" w:cs="宋体"/>
                <w:szCs w:val="21"/>
              </w:rPr>
              <w:t xml:space="preserve">    &lt;FuncFlag&gt;0</w:t>
            </w:r>
            <w:r>
              <w:rPr>
                <w:rFonts w:hint="eastAsia" w:hAnsi="宋体" w:eastAsia="宋体" w:cs="宋体"/>
                <w:szCs w:val="21"/>
                <w:lang w:val="en-US" w:eastAsia="zh-CN"/>
              </w:rPr>
              <w:t>9</w:t>
            </w:r>
            <w:r>
              <w:rPr>
                <w:rFonts w:hint="eastAsia" w:hAnsi="宋体" w:eastAsia="宋体" w:cs="宋体"/>
                <w:szCs w:val="21"/>
              </w:rPr>
              <w:t xml:space="preserve">&lt;/FuncFlag&gt;  </w:t>
            </w:r>
          </w:p>
          <w:p>
            <w:pPr>
              <w:rPr>
                <w:rFonts w:hint="eastAsia" w:hAnsi="宋体" w:eastAsia="宋体" w:cs="宋体"/>
                <w:szCs w:val="21"/>
              </w:rPr>
            </w:pPr>
            <w:r>
              <w:rPr>
                <w:rFonts w:hint="eastAsia" w:hAnsi="宋体" w:eastAsia="宋体" w:cs="宋体"/>
                <w:szCs w:val="21"/>
              </w:rPr>
              <w:t xml:space="preserve">    &lt;AccessCode&gt;ybt&lt;/AccessCode&gt;  </w:t>
            </w:r>
          </w:p>
          <w:p>
            <w:pPr>
              <w:rPr>
                <w:rFonts w:hint="eastAsia" w:hAnsi="宋体" w:eastAsia="宋体" w:cs="宋体"/>
                <w:szCs w:val="21"/>
              </w:rPr>
            </w:pPr>
            <w:r>
              <w:rPr>
                <w:rFonts w:hint="eastAsia" w:hAnsi="宋体" w:eastAsia="宋体" w:cs="宋体"/>
                <w:szCs w:val="21"/>
              </w:rPr>
              <w:t xml:space="preserve">    &lt;OperationType&gt;0&lt;/OperationType&gt; </w:t>
            </w:r>
          </w:p>
          <w:p>
            <w:pPr>
              <w:rPr>
                <w:rFonts w:hint="eastAsia" w:hAnsi="宋体" w:eastAsia="宋体" w:cs="宋体"/>
                <w:szCs w:val="21"/>
              </w:rPr>
            </w:pPr>
            <w:r>
              <w:rPr>
                <w:rFonts w:hint="eastAsia" w:hAnsi="宋体" w:eastAsia="宋体" w:cs="宋体"/>
                <w:szCs w:val="21"/>
              </w:rPr>
              <w:t xml:space="preserve">  &lt;/BaseInfo&gt;  </w:t>
            </w:r>
          </w:p>
          <w:p>
            <w:pPr>
              <w:rPr>
                <w:rFonts w:hint="eastAsia" w:hAnsi="宋体" w:eastAsia="宋体" w:cs="宋体"/>
                <w:szCs w:val="21"/>
              </w:rPr>
            </w:pPr>
            <w:r>
              <w:rPr>
                <w:rFonts w:hint="eastAsia" w:hAnsi="宋体" w:eastAsia="宋体" w:cs="宋体"/>
                <w:szCs w:val="21"/>
              </w:rPr>
              <w:t xml:space="preserve">  &lt;InputData&gt; </w:t>
            </w:r>
          </w:p>
          <w:p>
            <w:pPr>
              <w:rPr>
                <w:rFonts w:hint="eastAsia" w:hAnsi="宋体" w:eastAsia="宋体" w:cs="宋体"/>
                <w:szCs w:val="21"/>
              </w:rPr>
            </w:pPr>
            <w:r>
              <w:rPr>
                <w:rFonts w:hint="eastAsia" w:hAnsi="宋体" w:eastAsia="宋体" w:cs="宋体"/>
                <w:szCs w:val="21"/>
              </w:rPr>
              <w:t xml:space="preserve">    &lt;BankCode/&gt;  </w:t>
            </w:r>
          </w:p>
          <w:p>
            <w:pPr>
              <w:rPr>
                <w:rFonts w:hint="eastAsia" w:hAnsi="宋体" w:eastAsia="宋体" w:cs="宋体"/>
                <w:szCs w:val="21"/>
              </w:rPr>
            </w:pPr>
            <w:r>
              <w:rPr>
                <w:rFonts w:hint="eastAsia" w:hAnsi="宋体" w:eastAsia="宋体" w:cs="宋体"/>
                <w:szCs w:val="21"/>
              </w:rPr>
              <w:t xml:space="preserve">    &lt;OrganId/&gt;  </w:t>
            </w:r>
          </w:p>
          <w:p>
            <w:pPr>
              <w:rPr>
                <w:rFonts w:hint="eastAsia" w:hAnsi="宋体" w:eastAsia="宋体" w:cs="宋体"/>
                <w:szCs w:val="21"/>
              </w:rPr>
            </w:pPr>
            <w:r>
              <w:rPr>
                <w:rFonts w:hint="eastAsia" w:hAnsi="宋体" w:eastAsia="宋体" w:cs="宋体"/>
                <w:szCs w:val="21"/>
              </w:rPr>
              <w:t xml:space="preserve">    &lt;RiskCode/&gt;  </w:t>
            </w:r>
          </w:p>
          <w:p>
            <w:pPr>
              <w:rPr>
                <w:rFonts w:hint="eastAsia" w:hAnsi="宋体" w:eastAsia="宋体" w:cs="宋体"/>
                <w:szCs w:val="21"/>
              </w:rPr>
            </w:pPr>
            <w:r>
              <w:rPr>
                <w:rFonts w:hint="eastAsia" w:hAnsi="宋体" w:eastAsia="宋体" w:cs="宋体"/>
                <w:szCs w:val="21"/>
              </w:rPr>
              <w:t xml:space="preserve">    &lt;</w:t>
            </w:r>
            <w:r>
              <w:rPr>
                <w:rFonts w:hint="eastAsia"/>
                <w:szCs w:val="21"/>
                <w:lang w:val="en-US" w:eastAsia="zh-CN"/>
              </w:rPr>
              <w:t>LimitAmnt</w:t>
            </w:r>
            <w:r>
              <w:rPr>
                <w:rFonts w:hint="eastAsia" w:hAnsi="宋体" w:eastAsia="宋体" w:cs="宋体"/>
                <w:szCs w:val="21"/>
              </w:rPr>
              <w:t xml:space="preserve">/&gt; </w:t>
            </w:r>
          </w:p>
          <w:p>
            <w:pPr>
              <w:rPr>
                <w:rFonts w:hint="eastAsia" w:hAnsi="宋体" w:eastAsia="宋体" w:cs="宋体"/>
                <w:szCs w:val="21"/>
              </w:rPr>
            </w:pPr>
            <w:r>
              <w:rPr>
                <w:rFonts w:hint="eastAsia" w:hAnsi="宋体" w:eastAsia="宋体" w:cs="宋体"/>
                <w:szCs w:val="21"/>
              </w:rPr>
              <w:t xml:space="preserve">  &lt;/InputData&gt; </w:t>
            </w:r>
          </w:p>
          <w:p>
            <w:pPr>
              <w:rPr>
                <w:rFonts w:hint="eastAsia" w:hAnsi="宋体" w:eastAsia="宋体" w:cs="宋体"/>
                <w:szCs w:val="21"/>
              </w:rPr>
            </w:pPr>
            <w:r>
              <w:rPr>
                <w:rFonts w:hint="eastAsia" w:hAnsi="宋体" w:eastAsia="宋体" w:cs="宋体"/>
                <w:szCs w:val="21"/>
              </w:rPr>
              <w:t>&lt;/TradeData&gt;</w:t>
            </w:r>
          </w:p>
          <w:p>
            <w:pPr>
              <w:rPr>
                <w:rFonts w:hAnsi="宋体" w:eastAsia="宋体" w:cs="宋体"/>
                <w:szCs w:val="21"/>
              </w:rPr>
            </w:pPr>
          </w:p>
        </w:tc>
      </w:tr>
    </w:tbl>
    <w:p>
      <w:pPr>
        <w:pStyle w:val="5"/>
        <w:numPr>
          <w:ilvl w:val="0"/>
          <w:numId w:val="2"/>
        </w:numPr>
      </w:pPr>
      <w:r>
        <w:rPr>
          <w:rFonts w:hint="eastAsia"/>
        </w:rPr>
        <w:t>请求报文说明</w:t>
      </w:r>
    </w:p>
    <w:p/>
    <w:tbl>
      <w:tblPr>
        <w:tblStyle w:val="23"/>
        <w:tblW w:w="8647" w:type="dxa"/>
        <w:jc w:val="center"/>
        <w:tblLayout w:type="fixed"/>
        <w:tblCellMar>
          <w:top w:w="0" w:type="dxa"/>
          <w:left w:w="108" w:type="dxa"/>
          <w:bottom w:w="0" w:type="dxa"/>
          <w:right w:w="108" w:type="dxa"/>
        </w:tblCellMar>
      </w:tblPr>
      <w:tblGrid>
        <w:gridCol w:w="2052"/>
        <w:gridCol w:w="1515"/>
        <w:gridCol w:w="1064"/>
        <w:gridCol w:w="621"/>
        <w:gridCol w:w="62"/>
        <w:gridCol w:w="642"/>
        <w:gridCol w:w="44"/>
        <w:gridCol w:w="2640"/>
        <w:gridCol w:w="7"/>
      </w:tblGrid>
      <w:tr>
        <w:tblPrEx>
          <w:tblCellMar>
            <w:top w:w="0" w:type="dxa"/>
            <w:left w:w="108" w:type="dxa"/>
            <w:bottom w:w="0" w:type="dxa"/>
            <w:right w:w="108" w:type="dxa"/>
          </w:tblCellMar>
        </w:tblPrEx>
        <w:trPr>
          <w:gridAfter w:val="1"/>
          <w:wAfter w:w="7" w:type="dxa"/>
          <w:trHeight w:val="226" w:hRule="atLeast"/>
          <w:jc w:val="center"/>
        </w:trPr>
        <w:tc>
          <w:tcPr>
            <w:tcW w:w="2052" w:type="dxa"/>
            <w:tcBorders>
              <w:top w:val="double" w:color="000000" w:sz="2" w:space="0"/>
              <w:left w:val="single" w:color="000000" w:sz="6" w:space="0"/>
              <w:bottom w:val="single" w:color="000000" w:sz="6" w:space="0"/>
              <w:right w:val="single" w:color="000000" w:sz="6" w:space="0"/>
            </w:tcBorders>
            <w:shd w:val="clear" w:color="auto" w:fill="7F7F7F"/>
          </w:tcPr>
          <w:p>
            <w:pPr>
              <w:rPr>
                <w:rFonts w:ascii="Calibri" w:hAnsi="Calibri" w:eastAsia="宋体"/>
                <w:b/>
                <w:bCs/>
                <w:szCs w:val="21"/>
              </w:rPr>
            </w:pPr>
            <w:r>
              <w:rPr>
                <w:rFonts w:hint="eastAsia"/>
                <w:b/>
                <w:bCs/>
              </w:rPr>
              <w:t>字段</w:t>
            </w:r>
          </w:p>
        </w:tc>
        <w:tc>
          <w:tcPr>
            <w:tcW w:w="1515" w:type="dxa"/>
            <w:tcBorders>
              <w:top w:val="double" w:color="000000" w:sz="2" w:space="0"/>
              <w:left w:val="single" w:color="000000" w:sz="6" w:space="0"/>
              <w:bottom w:val="single" w:color="000000" w:sz="6" w:space="0"/>
              <w:right w:val="single" w:color="000000" w:sz="6" w:space="0"/>
            </w:tcBorders>
            <w:shd w:val="clear" w:color="auto" w:fill="7F7F7F"/>
          </w:tcPr>
          <w:p>
            <w:pPr>
              <w:rPr>
                <w:rFonts w:ascii="Calibri" w:hAnsi="Calibri" w:eastAsia="宋体"/>
                <w:b/>
                <w:bCs/>
                <w:szCs w:val="21"/>
              </w:rPr>
            </w:pPr>
            <w:r>
              <w:rPr>
                <w:rFonts w:hint="eastAsia"/>
                <w:b/>
                <w:bCs/>
              </w:rPr>
              <w:t>字段名</w:t>
            </w:r>
          </w:p>
        </w:tc>
        <w:tc>
          <w:tcPr>
            <w:tcW w:w="1064" w:type="dxa"/>
            <w:tcBorders>
              <w:top w:val="double" w:color="000000" w:sz="2" w:space="0"/>
              <w:left w:val="single" w:color="000000" w:sz="6" w:space="0"/>
              <w:bottom w:val="single" w:color="000000" w:sz="6" w:space="0"/>
              <w:right w:val="single" w:color="000000" w:sz="6" w:space="0"/>
            </w:tcBorders>
            <w:shd w:val="clear" w:color="auto" w:fill="7F7F7F"/>
          </w:tcPr>
          <w:p>
            <w:pPr>
              <w:rPr>
                <w:rFonts w:ascii="Calibri" w:hAnsi="Calibri" w:eastAsia="宋体"/>
                <w:b/>
                <w:bCs/>
                <w:szCs w:val="21"/>
              </w:rPr>
            </w:pPr>
            <w:r>
              <w:rPr>
                <w:rFonts w:hint="eastAsia"/>
                <w:b/>
                <w:bCs/>
              </w:rPr>
              <w:t>类型</w:t>
            </w:r>
          </w:p>
        </w:tc>
        <w:tc>
          <w:tcPr>
            <w:tcW w:w="683" w:type="dxa"/>
            <w:gridSpan w:val="2"/>
            <w:tcBorders>
              <w:top w:val="double" w:color="000000" w:sz="2" w:space="0"/>
              <w:left w:val="single" w:color="000000" w:sz="6" w:space="0"/>
              <w:bottom w:val="single" w:color="000000" w:sz="6" w:space="0"/>
              <w:right w:val="single" w:color="000000" w:sz="6" w:space="0"/>
            </w:tcBorders>
            <w:shd w:val="clear" w:color="auto" w:fill="7F7F7F"/>
          </w:tcPr>
          <w:p>
            <w:pPr>
              <w:rPr>
                <w:rFonts w:ascii="Calibri" w:hAnsi="Calibri" w:eastAsia="宋体"/>
                <w:b/>
                <w:bCs/>
                <w:szCs w:val="21"/>
              </w:rPr>
            </w:pPr>
            <w:r>
              <w:rPr>
                <w:rFonts w:hint="eastAsia"/>
                <w:b/>
                <w:bCs/>
              </w:rPr>
              <w:t>必传</w:t>
            </w:r>
          </w:p>
        </w:tc>
        <w:tc>
          <w:tcPr>
            <w:tcW w:w="686" w:type="dxa"/>
            <w:gridSpan w:val="2"/>
            <w:tcBorders>
              <w:top w:val="double" w:color="000000" w:sz="2" w:space="0"/>
              <w:left w:val="single" w:color="000000" w:sz="6" w:space="0"/>
              <w:bottom w:val="single" w:color="000000" w:sz="6" w:space="0"/>
              <w:right w:val="single" w:color="000000" w:sz="6" w:space="0"/>
            </w:tcBorders>
            <w:shd w:val="clear" w:color="auto" w:fill="7F7F7F"/>
          </w:tcPr>
          <w:p>
            <w:pPr>
              <w:rPr>
                <w:rFonts w:ascii="Calibri" w:hAnsi="Calibri" w:eastAsia="宋体"/>
                <w:b/>
                <w:bCs/>
                <w:szCs w:val="21"/>
              </w:rPr>
            </w:pPr>
            <w:r>
              <w:rPr>
                <w:rFonts w:hint="eastAsia"/>
                <w:b/>
                <w:bCs/>
              </w:rPr>
              <w:t>大小</w:t>
            </w:r>
          </w:p>
        </w:tc>
        <w:tc>
          <w:tcPr>
            <w:tcW w:w="2640" w:type="dxa"/>
            <w:tcBorders>
              <w:top w:val="double" w:color="000000" w:sz="2" w:space="0"/>
              <w:left w:val="single" w:color="000000" w:sz="6" w:space="0"/>
              <w:bottom w:val="single" w:color="000000" w:sz="6" w:space="0"/>
              <w:right w:val="double" w:color="000000" w:sz="2" w:space="0"/>
            </w:tcBorders>
            <w:shd w:val="clear" w:color="auto" w:fill="7F7F7F"/>
          </w:tcPr>
          <w:p>
            <w:pPr>
              <w:rPr>
                <w:rFonts w:ascii="Calibri" w:hAnsi="Calibri" w:eastAsia="宋体"/>
                <w:b/>
                <w:bCs/>
                <w:szCs w:val="21"/>
              </w:rPr>
            </w:pPr>
            <w:r>
              <w:rPr>
                <w:rFonts w:hint="eastAsia"/>
                <w:b/>
                <w:bCs/>
              </w:rPr>
              <w:t>备注</w:t>
            </w:r>
          </w:p>
        </w:tc>
      </w:tr>
      <w:tr>
        <w:tblPrEx>
          <w:tblCellMar>
            <w:top w:w="0" w:type="dxa"/>
            <w:left w:w="108" w:type="dxa"/>
            <w:bottom w:w="0" w:type="dxa"/>
            <w:right w:w="108" w:type="dxa"/>
          </w:tblCellMar>
        </w:tblPrEx>
        <w:trPr>
          <w:trHeight w:val="226" w:hRule="atLeast"/>
          <w:jc w:val="center"/>
        </w:trPr>
        <w:tc>
          <w:tcPr>
            <w:tcW w:w="8647" w:type="dxa"/>
            <w:gridSpan w:val="9"/>
            <w:tcBorders>
              <w:top w:val="single" w:color="000000" w:sz="6" w:space="0"/>
              <w:left w:val="double" w:color="000000" w:sz="2" w:space="0"/>
              <w:bottom w:val="single" w:color="000000" w:sz="6" w:space="0"/>
              <w:right w:val="double" w:color="000000" w:sz="2" w:space="0"/>
            </w:tcBorders>
            <w:shd w:val="clear" w:color="auto" w:fill="7F7F7F"/>
          </w:tcPr>
          <w:p>
            <w:pPr>
              <w:rPr>
                <w:rFonts w:ascii="Calibri" w:hAnsi="Calibri" w:eastAsia="宋体"/>
                <w:b/>
                <w:bCs/>
                <w:szCs w:val="21"/>
              </w:rPr>
            </w:pPr>
            <w:r>
              <w:rPr>
                <w:rFonts w:hint="eastAsia"/>
                <w:b/>
                <w:bCs/>
              </w:rPr>
              <w:t>I</w:t>
            </w:r>
            <w:r>
              <w:rPr>
                <w:b/>
                <w:bCs/>
              </w:rPr>
              <w:t>nputData</w:t>
            </w:r>
          </w:p>
        </w:tc>
      </w:tr>
      <w:tr>
        <w:tblPrEx>
          <w:tblCellMar>
            <w:top w:w="0" w:type="dxa"/>
            <w:left w:w="108" w:type="dxa"/>
            <w:bottom w:w="0" w:type="dxa"/>
            <w:right w:w="108" w:type="dxa"/>
          </w:tblCellMar>
        </w:tblPrEx>
        <w:trPr>
          <w:trHeight w:val="226" w:hRule="atLeast"/>
          <w:jc w:val="center"/>
        </w:trPr>
        <w:tc>
          <w:tcPr>
            <w:tcW w:w="2052" w:type="dxa"/>
            <w:tcBorders>
              <w:top w:val="single" w:color="000000" w:sz="6" w:space="0"/>
              <w:left w:val="double" w:color="000000" w:sz="2" w:space="0"/>
              <w:bottom w:val="single" w:color="000000" w:sz="6" w:space="0"/>
              <w:right w:val="single" w:color="auto" w:sz="4" w:space="0"/>
            </w:tcBorders>
            <w:shd w:val="clear" w:color="auto" w:fill="FFFFFF" w:themeFill="background1"/>
          </w:tcPr>
          <w:p>
            <w:r>
              <w:rPr>
                <w:rFonts w:hint="eastAsia" w:hAnsi="宋体" w:eastAsia="宋体" w:cs="宋体"/>
                <w:szCs w:val="21"/>
              </w:rPr>
              <w:t>BankCode</w:t>
            </w:r>
          </w:p>
        </w:tc>
        <w:tc>
          <w:tcPr>
            <w:tcW w:w="1515" w:type="dxa"/>
            <w:tcBorders>
              <w:top w:val="single" w:color="000000" w:sz="6" w:space="0"/>
              <w:left w:val="single" w:color="auto" w:sz="4" w:space="0"/>
              <w:bottom w:val="single" w:color="000000" w:sz="6" w:space="0"/>
              <w:right w:val="single" w:color="auto" w:sz="4" w:space="0"/>
            </w:tcBorders>
            <w:shd w:val="clear" w:color="auto" w:fill="FFFFFF" w:themeFill="background1"/>
          </w:tcPr>
          <w:p>
            <w:pPr>
              <w:rPr>
                <w:rFonts w:hint="eastAsia" w:eastAsiaTheme="minorEastAsia"/>
                <w:lang w:eastAsia="zh-CN"/>
              </w:rPr>
            </w:pPr>
            <w:r>
              <w:rPr>
                <w:rFonts w:hint="eastAsia"/>
                <w:lang w:eastAsia="zh-CN"/>
              </w:rPr>
              <w:t>银行编码</w:t>
            </w:r>
          </w:p>
        </w:tc>
        <w:tc>
          <w:tcPr>
            <w:tcW w:w="1064" w:type="dxa"/>
            <w:tcBorders>
              <w:top w:val="single" w:color="000000" w:sz="6" w:space="0"/>
              <w:left w:val="single" w:color="auto" w:sz="4" w:space="0"/>
              <w:bottom w:val="single" w:color="000000" w:sz="6" w:space="0"/>
              <w:right w:val="single" w:color="auto" w:sz="4" w:space="0"/>
            </w:tcBorders>
            <w:shd w:val="clear" w:color="auto" w:fill="FFFFFF" w:themeFill="background1"/>
          </w:tcPr>
          <w:p>
            <w:r>
              <w:rPr>
                <w:rFonts w:hint="eastAsia"/>
                <w:kern w:val="0"/>
              </w:rPr>
              <w:t>String</w:t>
            </w:r>
            <w:r>
              <w:t xml:space="preserve">  </w:t>
            </w:r>
          </w:p>
        </w:tc>
        <w:tc>
          <w:tcPr>
            <w:tcW w:w="621" w:type="dxa"/>
            <w:tcBorders>
              <w:top w:val="single" w:color="000000" w:sz="6" w:space="0"/>
              <w:left w:val="single" w:color="auto" w:sz="4" w:space="0"/>
              <w:bottom w:val="single" w:color="000000" w:sz="6" w:space="0"/>
              <w:right w:val="single" w:color="auto" w:sz="4" w:space="0"/>
            </w:tcBorders>
            <w:shd w:val="clear" w:color="auto" w:fill="FFFFFF" w:themeFill="background1"/>
          </w:tcPr>
          <w:p>
            <w:r>
              <w:t>Y</w:t>
            </w:r>
          </w:p>
        </w:tc>
        <w:tc>
          <w:tcPr>
            <w:tcW w:w="704" w:type="dxa"/>
            <w:gridSpan w:val="2"/>
            <w:tcBorders>
              <w:top w:val="single" w:color="000000" w:sz="6" w:space="0"/>
              <w:left w:val="single" w:color="auto" w:sz="4" w:space="0"/>
              <w:bottom w:val="single" w:color="000000" w:sz="6" w:space="0"/>
              <w:right w:val="single" w:color="auto" w:sz="4" w:space="0"/>
            </w:tcBorders>
            <w:shd w:val="clear" w:color="auto" w:fill="FFFFFF" w:themeFill="background1"/>
          </w:tcPr>
          <w:p/>
        </w:tc>
        <w:tc>
          <w:tcPr>
            <w:tcW w:w="2691" w:type="dxa"/>
            <w:gridSpan w:val="3"/>
            <w:tcBorders>
              <w:top w:val="single" w:color="000000" w:sz="6" w:space="0"/>
              <w:left w:val="single" w:color="auto" w:sz="4" w:space="0"/>
              <w:bottom w:val="single" w:color="000000" w:sz="6" w:space="0"/>
              <w:right w:val="double" w:color="000000" w:sz="2" w:space="0"/>
            </w:tcBorders>
            <w:shd w:val="clear" w:color="auto" w:fill="FFFFFF" w:themeFill="background1"/>
          </w:tcPr>
          <w:p/>
        </w:tc>
      </w:tr>
      <w:tr>
        <w:tblPrEx>
          <w:tblCellMar>
            <w:top w:w="0" w:type="dxa"/>
            <w:left w:w="108" w:type="dxa"/>
            <w:bottom w:w="0" w:type="dxa"/>
            <w:right w:w="108" w:type="dxa"/>
          </w:tblCellMar>
        </w:tblPrEx>
        <w:trPr>
          <w:trHeight w:val="226" w:hRule="atLeast"/>
          <w:jc w:val="center"/>
        </w:trPr>
        <w:tc>
          <w:tcPr>
            <w:tcW w:w="2052" w:type="dxa"/>
            <w:tcBorders>
              <w:top w:val="single" w:color="000000" w:sz="6" w:space="0"/>
              <w:left w:val="double" w:color="000000" w:sz="2" w:space="0"/>
              <w:bottom w:val="single" w:color="000000" w:sz="6" w:space="0"/>
              <w:right w:val="single" w:color="auto" w:sz="4" w:space="0"/>
            </w:tcBorders>
            <w:shd w:val="clear" w:color="auto" w:fill="FFFFFF" w:themeFill="background1"/>
          </w:tcPr>
          <w:p>
            <w:r>
              <w:rPr>
                <w:rFonts w:hint="eastAsia" w:hAnsi="宋体" w:eastAsia="宋体" w:cs="宋体"/>
                <w:szCs w:val="21"/>
              </w:rPr>
              <w:t>OrganId</w:t>
            </w:r>
          </w:p>
        </w:tc>
        <w:tc>
          <w:tcPr>
            <w:tcW w:w="1515" w:type="dxa"/>
            <w:tcBorders>
              <w:top w:val="single" w:color="000000" w:sz="6" w:space="0"/>
              <w:left w:val="single" w:color="auto" w:sz="4" w:space="0"/>
              <w:bottom w:val="single" w:color="auto" w:sz="4" w:space="0"/>
              <w:right w:val="single" w:color="auto" w:sz="4" w:space="0"/>
            </w:tcBorders>
            <w:shd w:val="clear" w:color="auto" w:fill="FFFFFF" w:themeFill="background1"/>
          </w:tcPr>
          <w:p>
            <w:pPr>
              <w:rPr>
                <w:rFonts w:hint="eastAsia" w:eastAsiaTheme="minorEastAsia"/>
                <w:lang w:eastAsia="zh-CN"/>
              </w:rPr>
            </w:pPr>
            <w:r>
              <w:rPr>
                <w:rFonts w:hint="eastAsia"/>
                <w:lang w:eastAsia="zh-CN"/>
              </w:rPr>
              <w:t>地区代码</w:t>
            </w:r>
          </w:p>
        </w:tc>
        <w:tc>
          <w:tcPr>
            <w:tcW w:w="1064" w:type="dxa"/>
            <w:tcBorders>
              <w:top w:val="single" w:color="000000" w:sz="6" w:space="0"/>
              <w:left w:val="single" w:color="auto" w:sz="4" w:space="0"/>
              <w:bottom w:val="single" w:color="auto" w:sz="4" w:space="0"/>
              <w:right w:val="single" w:color="auto" w:sz="4" w:space="0"/>
            </w:tcBorders>
            <w:shd w:val="clear" w:color="auto" w:fill="FFFFFF" w:themeFill="background1"/>
          </w:tcPr>
          <w:p>
            <w:r>
              <w:rPr>
                <w:rFonts w:hint="eastAsia"/>
                <w:kern w:val="0"/>
              </w:rPr>
              <w:t>String</w:t>
            </w:r>
          </w:p>
        </w:tc>
        <w:tc>
          <w:tcPr>
            <w:tcW w:w="621" w:type="dxa"/>
            <w:tcBorders>
              <w:top w:val="single" w:color="000000" w:sz="6" w:space="0"/>
              <w:left w:val="single" w:color="auto" w:sz="4" w:space="0"/>
              <w:bottom w:val="single" w:color="auto" w:sz="4" w:space="0"/>
              <w:right w:val="single" w:color="auto" w:sz="4" w:space="0"/>
            </w:tcBorders>
            <w:shd w:val="clear" w:color="auto" w:fill="FFFFFF" w:themeFill="background1"/>
          </w:tcPr>
          <w:p>
            <w:r>
              <w:rPr>
                <w:rFonts w:hint="eastAsia"/>
              </w:rPr>
              <w:t>Y</w:t>
            </w:r>
          </w:p>
        </w:tc>
        <w:tc>
          <w:tcPr>
            <w:tcW w:w="704" w:type="dxa"/>
            <w:gridSpan w:val="2"/>
            <w:tcBorders>
              <w:top w:val="single" w:color="000000" w:sz="6" w:space="0"/>
              <w:left w:val="single" w:color="auto" w:sz="4" w:space="0"/>
              <w:bottom w:val="single" w:color="auto" w:sz="4" w:space="0"/>
              <w:right w:val="single" w:color="auto" w:sz="4" w:space="0"/>
            </w:tcBorders>
            <w:shd w:val="clear" w:color="auto" w:fill="FFFFFF" w:themeFill="background1"/>
          </w:tcPr>
          <w:p/>
        </w:tc>
        <w:tc>
          <w:tcPr>
            <w:tcW w:w="2691" w:type="dxa"/>
            <w:gridSpan w:val="3"/>
            <w:tcBorders>
              <w:top w:val="single" w:color="000000" w:sz="6" w:space="0"/>
              <w:left w:val="single" w:color="auto" w:sz="4" w:space="0"/>
              <w:bottom w:val="single" w:color="auto" w:sz="4" w:space="0"/>
              <w:right w:val="double" w:color="000000" w:sz="2" w:space="0"/>
            </w:tcBorders>
            <w:shd w:val="clear" w:color="auto" w:fill="FFFFFF" w:themeFill="background1"/>
          </w:tcPr>
          <w:p/>
        </w:tc>
      </w:tr>
      <w:tr>
        <w:tblPrEx>
          <w:tblCellMar>
            <w:top w:w="0" w:type="dxa"/>
            <w:left w:w="108" w:type="dxa"/>
            <w:bottom w:w="0" w:type="dxa"/>
            <w:right w:w="108" w:type="dxa"/>
          </w:tblCellMar>
        </w:tblPrEx>
        <w:trPr>
          <w:trHeight w:val="226" w:hRule="atLeast"/>
          <w:jc w:val="center"/>
        </w:trPr>
        <w:tc>
          <w:tcPr>
            <w:tcW w:w="2052" w:type="dxa"/>
            <w:tcBorders>
              <w:top w:val="single" w:color="000000" w:sz="6" w:space="0"/>
              <w:left w:val="double" w:color="000000" w:sz="2" w:space="0"/>
              <w:bottom w:val="single" w:color="000000" w:sz="6" w:space="0"/>
              <w:right w:val="single" w:color="auto" w:sz="4" w:space="0"/>
            </w:tcBorders>
            <w:shd w:val="clear" w:color="auto" w:fill="FFFFFF" w:themeFill="background1"/>
          </w:tcPr>
          <w:p>
            <w:r>
              <w:rPr>
                <w:rFonts w:hint="eastAsia" w:hAnsi="宋体" w:eastAsia="宋体" w:cs="宋体"/>
                <w:szCs w:val="21"/>
              </w:rPr>
              <w:t>RiskCode</w:t>
            </w:r>
          </w:p>
        </w:tc>
        <w:tc>
          <w:tcPr>
            <w:tcW w:w="1515" w:type="dxa"/>
            <w:tcBorders>
              <w:top w:val="single" w:color="000000" w:sz="6" w:space="0"/>
              <w:left w:val="single" w:color="auto" w:sz="4" w:space="0"/>
              <w:bottom w:val="single" w:color="auto" w:sz="4" w:space="0"/>
              <w:right w:val="single" w:color="auto" w:sz="4" w:space="0"/>
            </w:tcBorders>
            <w:shd w:val="clear" w:color="auto" w:fill="FFFFFF" w:themeFill="background1"/>
          </w:tcPr>
          <w:p>
            <w:pPr>
              <w:rPr>
                <w:rFonts w:hint="eastAsia" w:eastAsiaTheme="minorEastAsia"/>
                <w:lang w:eastAsia="zh-CN"/>
              </w:rPr>
            </w:pPr>
            <w:r>
              <w:rPr>
                <w:rFonts w:hint="eastAsia"/>
                <w:lang w:eastAsia="zh-CN"/>
              </w:rPr>
              <w:t>险种编码</w:t>
            </w:r>
          </w:p>
        </w:tc>
        <w:tc>
          <w:tcPr>
            <w:tcW w:w="1064" w:type="dxa"/>
            <w:tcBorders>
              <w:top w:val="single" w:color="000000" w:sz="6" w:space="0"/>
              <w:left w:val="single" w:color="auto" w:sz="4" w:space="0"/>
              <w:bottom w:val="single" w:color="auto" w:sz="4" w:space="0"/>
              <w:right w:val="single" w:color="auto" w:sz="4" w:space="0"/>
            </w:tcBorders>
            <w:shd w:val="clear" w:color="auto" w:fill="FFFFFF" w:themeFill="background1"/>
          </w:tcPr>
          <w:p>
            <w:r>
              <w:rPr>
                <w:rFonts w:hint="eastAsia"/>
                <w:kern w:val="0"/>
              </w:rPr>
              <w:t>String</w:t>
            </w:r>
          </w:p>
        </w:tc>
        <w:tc>
          <w:tcPr>
            <w:tcW w:w="621" w:type="dxa"/>
            <w:tcBorders>
              <w:top w:val="single" w:color="000000" w:sz="6" w:space="0"/>
              <w:left w:val="single" w:color="auto" w:sz="4" w:space="0"/>
              <w:bottom w:val="single" w:color="auto" w:sz="4" w:space="0"/>
              <w:right w:val="single" w:color="auto" w:sz="4" w:space="0"/>
            </w:tcBorders>
            <w:shd w:val="clear" w:color="auto" w:fill="FFFFFF" w:themeFill="background1"/>
          </w:tcPr>
          <w:p>
            <w:r>
              <w:rPr>
                <w:rFonts w:hint="eastAsia"/>
              </w:rPr>
              <w:t>Y</w:t>
            </w:r>
          </w:p>
        </w:tc>
        <w:tc>
          <w:tcPr>
            <w:tcW w:w="704" w:type="dxa"/>
            <w:gridSpan w:val="2"/>
            <w:tcBorders>
              <w:top w:val="single" w:color="000000" w:sz="6" w:space="0"/>
              <w:left w:val="single" w:color="auto" w:sz="4" w:space="0"/>
              <w:bottom w:val="single" w:color="auto" w:sz="4" w:space="0"/>
              <w:right w:val="single" w:color="auto" w:sz="4" w:space="0"/>
            </w:tcBorders>
            <w:shd w:val="clear" w:color="auto" w:fill="FFFFFF" w:themeFill="background1"/>
          </w:tcPr>
          <w:p/>
        </w:tc>
        <w:tc>
          <w:tcPr>
            <w:tcW w:w="2691" w:type="dxa"/>
            <w:gridSpan w:val="3"/>
            <w:tcBorders>
              <w:top w:val="single" w:color="000000" w:sz="6" w:space="0"/>
              <w:left w:val="single" w:color="auto" w:sz="4" w:space="0"/>
              <w:bottom w:val="single" w:color="auto" w:sz="4" w:space="0"/>
              <w:right w:val="double" w:color="000000" w:sz="2" w:space="0"/>
            </w:tcBorders>
            <w:shd w:val="clear" w:color="auto" w:fill="FFFFFF" w:themeFill="background1"/>
          </w:tcPr>
          <w:p/>
        </w:tc>
      </w:tr>
      <w:tr>
        <w:tblPrEx>
          <w:tblCellMar>
            <w:top w:w="0" w:type="dxa"/>
            <w:left w:w="108" w:type="dxa"/>
            <w:bottom w:w="0" w:type="dxa"/>
            <w:right w:w="108" w:type="dxa"/>
          </w:tblCellMar>
        </w:tblPrEx>
        <w:trPr>
          <w:trHeight w:val="226" w:hRule="atLeast"/>
          <w:jc w:val="center"/>
        </w:trPr>
        <w:tc>
          <w:tcPr>
            <w:tcW w:w="2052" w:type="dxa"/>
            <w:tcBorders>
              <w:top w:val="single" w:color="000000" w:sz="6" w:space="0"/>
              <w:left w:val="double" w:color="000000" w:sz="2" w:space="0"/>
              <w:bottom w:val="single" w:color="000000" w:sz="6" w:space="0"/>
              <w:right w:val="single" w:color="auto" w:sz="4" w:space="0"/>
            </w:tcBorders>
            <w:shd w:val="clear" w:color="auto" w:fill="FFFFFF" w:themeFill="background1"/>
          </w:tcPr>
          <w:p>
            <w:r>
              <w:rPr>
                <w:rFonts w:hint="eastAsia"/>
                <w:szCs w:val="21"/>
                <w:lang w:val="en-US" w:eastAsia="zh-CN"/>
              </w:rPr>
              <w:t>LimitAmnt</w:t>
            </w:r>
          </w:p>
        </w:tc>
        <w:tc>
          <w:tcPr>
            <w:tcW w:w="1515" w:type="dxa"/>
            <w:tcBorders>
              <w:top w:val="single" w:color="000000" w:sz="6" w:space="0"/>
              <w:left w:val="single" w:color="auto" w:sz="4" w:space="0"/>
              <w:bottom w:val="single" w:color="000000" w:sz="6" w:space="0"/>
              <w:right w:val="single" w:color="auto" w:sz="4" w:space="0"/>
            </w:tcBorders>
            <w:shd w:val="clear" w:color="auto" w:fill="FFFFFF" w:themeFill="background1"/>
          </w:tcPr>
          <w:p>
            <w:pPr>
              <w:rPr>
                <w:rFonts w:hint="eastAsia" w:eastAsiaTheme="minorEastAsia"/>
                <w:lang w:eastAsia="zh-CN"/>
              </w:rPr>
            </w:pPr>
            <w:r>
              <w:rPr>
                <w:rFonts w:hint="eastAsia"/>
                <w:lang w:eastAsia="zh-CN"/>
              </w:rPr>
              <w:t>销售额度</w:t>
            </w:r>
          </w:p>
        </w:tc>
        <w:tc>
          <w:tcPr>
            <w:tcW w:w="1064" w:type="dxa"/>
            <w:tcBorders>
              <w:top w:val="single" w:color="000000" w:sz="6" w:space="0"/>
              <w:left w:val="single" w:color="auto" w:sz="4" w:space="0"/>
              <w:bottom w:val="single" w:color="000000" w:sz="6" w:space="0"/>
              <w:right w:val="single" w:color="auto" w:sz="4" w:space="0"/>
            </w:tcBorders>
            <w:shd w:val="clear" w:color="auto" w:fill="FFFFFF" w:themeFill="background1"/>
          </w:tcPr>
          <w:p>
            <w:r>
              <w:rPr>
                <w:rFonts w:hint="eastAsia"/>
                <w:kern w:val="0"/>
              </w:rPr>
              <w:t>String</w:t>
            </w:r>
          </w:p>
        </w:tc>
        <w:tc>
          <w:tcPr>
            <w:tcW w:w="621" w:type="dxa"/>
            <w:tcBorders>
              <w:top w:val="single" w:color="000000" w:sz="6" w:space="0"/>
              <w:left w:val="single" w:color="auto" w:sz="4" w:space="0"/>
              <w:bottom w:val="single" w:color="000000" w:sz="6" w:space="0"/>
              <w:right w:val="single" w:color="auto" w:sz="4" w:space="0"/>
            </w:tcBorders>
            <w:shd w:val="clear" w:color="auto" w:fill="FFFFFF" w:themeFill="background1"/>
          </w:tcPr>
          <w:p>
            <w:r>
              <w:rPr>
                <w:rFonts w:hint="eastAsia"/>
              </w:rPr>
              <w:t>Y</w:t>
            </w:r>
          </w:p>
        </w:tc>
        <w:tc>
          <w:tcPr>
            <w:tcW w:w="704" w:type="dxa"/>
            <w:gridSpan w:val="2"/>
            <w:tcBorders>
              <w:top w:val="single" w:color="000000" w:sz="6" w:space="0"/>
              <w:left w:val="single" w:color="auto" w:sz="4" w:space="0"/>
              <w:bottom w:val="single" w:color="000000" w:sz="6" w:space="0"/>
              <w:right w:val="single" w:color="auto" w:sz="4" w:space="0"/>
            </w:tcBorders>
            <w:shd w:val="clear" w:color="auto" w:fill="FFFFFF" w:themeFill="background1"/>
          </w:tcPr>
          <w:p/>
        </w:tc>
        <w:tc>
          <w:tcPr>
            <w:tcW w:w="2691" w:type="dxa"/>
            <w:gridSpan w:val="3"/>
            <w:tcBorders>
              <w:top w:val="single" w:color="000000" w:sz="6" w:space="0"/>
              <w:left w:val="single" w:color="auto" w:sz="4" w:space="0"/>
              <w:bottom w:val="single" w:color="000000" w:sz="6" w:space="0"/>
              <w:right w:val="double" w:color="000000" w:sz="2" w:space="0"/>
            </w:tcBorders>
            <w:shd w:val="clear" w:color="auto" w:fill="FFFFFF" w:themeFill="background1"/>
          </w:tcPr>
          <w:p>
            <w:pPr>
              <w:rPr>
                <w:rFonts w:hint="default" w:eastAsiaTheme="minorEastAsia"/>
                <w:lang w:val="en-US" w:eastAsia="zh-CN"/>
              </w:rPr>
            </w:pPr>
          </w:p>
        </w:tc>
      </w:tr>
    </w:tbl>
    <w:p>
      <w:pPr>
        <w:pStyle w:val="4"/>
        <w:rPr>
          <w:rFonts w:asciiTheme="minorHAnsi"/>
          <w:szCs w:val="21"/>
        </w:rPr>
      </w:pPr>
      <w:r>
        <w:rPr>
          <w:rFonts w:hint="eastAsia" w:asciiTheme="minorHAnsi"/>
          <w:szCs w:val="21"/>
        </w:rPr>
        <w:t>返回报文样例及说明</w:t>
      </w:r>
    </w:p>
    <w:p>
      <w:pPr>
        <w:pStyle w:val="5"/>
        <w:numPr>
          <w:ilvl w:val="0"/>
          <w:numId w:val="2"/>
        </w:numPr>
      </w:pPr>
      <w:r>
        <w:rPr>
          <w:rFonts w:hint="eastAsia"/>
        </w:rPr>
        <w:t>返回报文样例</w:t>
      </w:r>
    </w:p>
    <w:p/>
    <w:p>
      <w:r>
        <w:rPr>
          <w:rFonts w:hint="eastAsia"/>
          <w:szCs w:val="21"/>
        </w:rPr>
        <w:t>报文样例</w:t>
      </w:r>
    </w:p>
    <w:tbl>
      <w:tblPr>
        <w:tblStyle w:val="24"/>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56" w:type="dxa"/>
          </w:tcPr>
          <w:p>
            <w:pPr>
              <w:rPr>
                <w:szCs w:val="21"/>
              </w:rPr>
            </w:pPr>
            <w:r>
              <w:rPr>
                <w:szCs w:val="21"/>
              </w:rPr>
              <w:t>&lt;?xml version="1.0" encoding="utf-8"?&gt;</w:t>
            </w:r>
          </w:p>
          <w:p>
            <w:pPr>
              <w:rPr>
                <w:szCs w:val="21"/>
              </w:rPr>
            </w:pPr>
          </w:p>
          <w:p>
            <w:pPr>
              <w:rPr>
                <w:szCs w:val="21"/>
              </w:rPr>
            </w:pPr>
            <w:r>
              <w:rPr>
                <w:szCs w:val="21"/>
              </w:rPr>
              <w:t xml:space="preserve">&lt;TradeData&gt; </w:t>
            </w:r>
          </w:p>
          <w:p>
            <w:pPr>
              <w:rPr>
                <w:szCs w:val="21"/>
              </w:rPr>
            </w:pPr>
            <w:r>
              <w:rPr>
                <w:szCs w:val="21"/>
              </w:rPr>
              <w:t xml:space="preserve">  &lt;BaseInfo&gt; </w:t>
            </w:r>
          </w:p>
          <w:p>
            <w:pPr>
              <w:rPr>
                <w:szCs w:val="21"/>
              </w:rPr>
            </w:pPr>
            <w:r>
              <w:rPr>
                <w:rFonts w:hint="eastAsia"/>
                <w:szCs w:val="21"/>
              </w:rPr>
              <w:t xml:space="preserve">    &lt;!--交易日期--&gt;  </w:t>
            </w:r>
          </w:p>
          <w:p>
            <w:pPr>
              <w:rPr>
                <w:szCs w:val="21"/>
              </w:rPr>
            </w:pPr>
            <w:r>
              <w:rPr>
                <w:szCs w:val="21"/>
              </w:rPr>
              <w:t xml:space="preserve">    &lt;TranDate&gt;20171020&lt;/TranDate&gt;  </w:t>
            </w:r>
          </w:p>
          <w:p>
            <w:pPr>
              <w:rPr>
                <w:szCs w:val="21"/>
              </w:rPr>
            </w:pPr>
            <w:r>
              <w:rPr>
                <w:rFonts w:hint="eastAsia"/>
                <w:szCs w:val="21"/>
              </w:rPr>
              <w:t xml:space="preserve">    &lt;!--交易时间--&gt;  </w:t>
            </w:r>
          </w:p>
          <w:p>
            <w:pPr>
              <w:rPr>
                <w:szCs w:val="21"/>
              </w:rPr>
            </w:pPr>
            <w:r>
              <w:rPr>
                <w:szCs w:val="21"/>
              </w:rPr>
              <w:t xml:space="preserve">    &lt;TranTime&gt;133408&lt;/TranTime&gt;  </w:t>
            </w:r>
          </w:p>
          <w:p>
            <w:pPr>
              <w:rPr>
                <w:szCs w:val="21"/>
              </w:rPr>
            </w:pPr>
            <w:r>
              <w:rPr>
                <w:rFonts w:hint="eastAsia"/>
                <w:szCs w:val="21"/>
              </w:rPr>
              <w:t xml:space="preserve">    &lt;!--交易流水号--&gt;  </w:t>
            </w:r>
          </w:p>
          <w:p>
            <w:pPr>
              <w:rPr>
                <w:szCs w:val="21"/>
              </w:rPr>
            </w:pPr>
            <w:r>
              <w:rPr>
                <w:szCs w:val="21"/>
              </w:rPr>
              <w:t xml:space="preserve">    &lt;TranNo&gt;T00020171012000000029359&lt;/TranNo&gt;  </w:t>
            </w:r>
          </w:p>
          <w:p>
            <w:pPr>
              <w:rPr>
                <w:szCs w:val="21"/>
              </w:rPr>
            </w:pPr>
            <w:r>
              <w:rPr>
                <w:rFonts w:hint="eastAsia"/>
                <w:szCs w:val="21"/>
              </w:rPr>
              <w:t xml:space="preserve">    &lt;!--接口编码 0</w:t>
            </w:r>
            <w:r>
              <w:rPr>
                <w:rFonts w:hint="eastAsia"/>
                <w:szCs w:val="21"/>
                <w:lang w:val="en-US" w:eastAsia="zh-CN"/>
              </w:rPr>
              <w:t>7</w:t>
            </w:r>
            <w:r>
              <w:rPr>
                <w:rFonts w:hint="eastAsia"/>
                <w:szCs w:val="21"/>
              </w:rPr>
              <w:t xml:space="preserve">--&gt;  </w:t>
            </w:r>
          </w:p>
          <w:p>
            <w:pPr>
              <w:rPr>
                <w:szCs w:val="21"/>
              </w:rPr>
            </w:pPr>
            <w:r>
              <w:rPr>
                <w:szCs w:val="21"/>
              </w:rPr>
              <w:t xml:space="preserve">    &lt;FuncFlag&gt;0</w:t>
            </w:r>
            <w:r>
              <w:rPr>
                <w:rFonts w:hint="eastAsia"/>
                <w:szCs w:val="21"/>
                <w:lang w:val="en-US" w:eastAsia="zh-CN"/>
              </w:rPr>
              <w:t>7</w:t>
            </w:r>
            <w:r>
              <w:rPr>
                <w:szCs w:val="21"/>
              </w:rPr>
              <w:t xml:space="preserve">&lt;/FuncFlag&gt;  </w:t>
            </w:r>
          </w:p>
          <w:p>
            <w:pPr>
              <w:rPr>
                <w:szCs w:val="21"/>
              </w:rPr>
            </w:pPr>
            <w:r>
              <w:rPr>
                <w:rFonts w:hint="eastAsia"/>
                <w:szCs w:val="21"/>
              </w:rPr>
              <w:t xml:space="preserve">    &lt;!--渠道编码--&gt;  </w:t>
            </w:r>
          </w:p>
          <w:p>
            <w:pPr>
              <w:rPr>
                <w:szCs w:val="21"/>
              </w:rPr>
            </w:pPr>
            <w:r>
              <w:rPr>
                <w:szCs w:val="21"/>
              </w:rPr>
              <w:t xml:space="preserve">    &lt;AccessCode&gt;ybt&lt;/AccessCode&gt;  </w:t>
            </w:r>
          </w:p>
          <w:p>
            <w:pPr>
              <w:rPr>
                <w:szCs w:val="21"/>
              </w:rPr>
            </w:pPr>
            <w:r>
              <w:rPr>
                <w:rFonts w:hint="eastAsia"/>
                <w:szCs w:val="21"/>
              </w:rPr>
              <w:t xml:space="preserve">    &lt;!--交易标志 1-成功 0-失败--&gt;  </w:t>
            </w:r>
          </w:p>
          <w:p>
            <w:pPr>
              <w:rPr>
                <w:szCs w:val="21"/>
              </w:rPr>
            </w:pPr>
            <w:r>
              <w:rPr>
                <w:szCs w:val="21"/>
              </w:rPr>
              <w:t xml:space="preserve">    &lt;TranFlag/&gt;  </w:t>
            </w:r>
          </w:p>
          <w:p>
            <w:pPr>
              <w:rPr>
                <w:szCs w:val="21"/>
              </w:rPr>
            </w:pPr>
            <w:r>
              <w:rPr>
                <w:rFonts w:hint="eastAsia"/>
                <w:szCs w:val="21"/>
              </w:rPr>
              <w:t xml:space="preserve">    &lt;!--错误信息--&gt;  </w:t>
            </w:r>
          </w:p>
          <w:p>
            <w:pPr>
              <w:rPr>
                <w:szCs w:val="21"/>
              </w:rPr>
            </w:pPr>
            <w:r>
              <w:rPr>
                <w:szCs w:val="21"/>
              </w:rPr>
              <w:t xml:space="preserve">    &lt;ErrorMessage/&gt; </w:t>
            </w:r>
          </w:p>
          <w:p>
            <w:pPr>
              <w:rPr>
                <w:szCs w:val="21"/>
              </w:rPr>
            </w:pPr>
            <w:r>
              <w:rPr>
                <w:szCs w:val="21"/>
              </w:rPr>
              <w:t xml:space="preserve">  &lt;/BaseInfo&gt;  </w:t>
            </w:r>
          </w:p>
          <w:p>
            <w:pPr>
              <w:rPr>
                <w:szCs w:val="21"/>
              </w:rPr>
            </w:pPr>
            <w:r>
              <w:rPr>
                <w:szCs w:val="21"/>
              </w:rPr>
              <w:t xml:space="preserve">  &lt;OutputData&gt; </w:t>
            </w:r>
          </w:p>
          <w:p>
            <w:pPr>
              <w:rPr>
                <w:rFonts w:hint="eastAsia" w:hAnsi="宋体" w:eastAsia="宋体" w:cs="宋体"/>
                <w:szCs w:val="21"/>
              </w:rPr>
            </w:pPr>
            <w:r>
              <w:rPr>
                <w:szCs w:val="21"/>
              </w:rPr>
              <w:t xml:space="preserve">   </w:t>
            </w:r>
            <w:r>
              <w:rPr>
                <w:rFonts w:hint="eastAsia" w:hAnsi="宋体" w:eastAsia="宋体" w:cs="宋体"/>
                <w:szCs w:val="21"/>
              </w:rPr>
              <w:t xml:space="preserve"> &lt;BankCode/&gt;  </w:t>
            </w:r>
          </w:p>
          <w:p>
            <w:pPr>
              <w:rPr>
                <w:rFonts w:hint="eastAsia" w:hAnsi="宋体" w:eastAsia="宋体" w:cs="宋体"/>
                <w:szCs w:val="21"/>
              </w:rPr>
            </w:pPr>
            <w:r>
              <w:rPr>
                <w:rFonts w:hint="eastAsia" w:hAnsi="宋体" w:eastAsia="宋体" w:cs="宋体"/>
                <w:szCs w:val="21"/>
              </w:rPr>
              <w:t xml:space="preserve">    &lt;OrganId/&gt;  </w:t>
            </w:r>
          </w:p>
          <w:p>
            <w:pPr>
              <w:rPr>
                <w:rFonts w:hint="eastAsia" w:hAnsi="宋体" w:eastAsia="宋体" w:cs="宋体"/>
                <w:szCs w:val="21"/>
              </w:rPr>
            </w:pPr>
            <w:r>
              <w:rPr>
                <w:rFonts w:hint="eastAsia" w:hAnsi="宋体" w:eastAsia="宋体" w:cs="宋体"/>
                <w:szCs w:val="21"/>
              </w:rPr>
              <w:t xml:space="preserve">    &lt;RiskCode/&gt;  </w:t>
            </w:r>
          </w:p>
          <w:p>
            <w:pPr>
              <w:rPr>
                <w:szCs w:val="21"/>
              </w:rPr>
            </w:pPr>
            <w:r>
              <w:rPr>
                <w:rFonts w:hint="eastAsia" w:hAnsi="宋体" w:eastAsia="宋体" w:cs="宋体"/>
                <w:szCs w:val="21"/>
              </w:rPr>
              <w:t xml:space="preserve">    &lt;</w:t>
            </w:r>
            <w:r>
              <w:rPr>
                <w:rFonts w:hint="eastAsia"/>
                <w:szCs w:val="21"/>
                <w:lang w:val="en-US" w:eastAsia="zh-CN"/>
              </w:rPr>
              <w:t>LimitAmnt</w:t>
            </w:r>
            <w:r>
              <w:rPr>
                <w:rFonts w:hint="eastAsia" w:hAnsi="宋体" w:eastAsia="宋体" w:cs="宋体"/>
                <w:szCs w:val="21"/>
              </w:rPr>
              <w:t xml:space="preserve">/&gt; </w:t>
            </w:r>
          </w:p>
          <w:p>
            <w:pPr>
              <w:rPr>
                <w:szCs w:val="21"/>
              </w:rPr>
            </w:pPr>
            <w:r>
              <w:rPr>
                <w:szCs w:val="21"/>
              </w:rPr>
              <w:t xml:space="preserve">  &lt;/OutputData&gt; </w:t>
            </w:r>
          </w:p>
          <w:p>
            <w:pPr>
              <w:rPr>
                <w:szCs w:val="21"/>
              </w:rPr>
            </w:pPr>
            <w:r>
              <w:rPr>
                <w:szCs w:val="21"/>
              </w:rPr>
              <w:t>&lt;/TradeData&gt;</w:t>
            </w:r>
          </w:p>
        </w:tc>
      </w:tr>
    </w:tbl>
    <w:p>
      <w:pPr>
        <w:pStyle w:val="5"/>
        <w:numPr>
          <w:ilvl w:val="0"/>
          <w:numId w:val="2"/>
        </w:numPr>
      </w:pPr>
      <w:r>
        <w:rPr>
          <w:rFonts w:hint="eastAsia"/>
          <w:lang w:eastAsia="zh-CN"/>
        </w:rPr>
        <w:t>返回</w:t>
      </w:r>
      <w:r>
        <w:rPr>
          <w:rFonts w:hint="eastAsia"/>
        </w:rPr>
        <w:t>报文说明</w:t>
      </w:r>
    </w:p>
    <w:p/>
    <w:tbl>
      <w:tblPr>
        <w:tblStyle w:val="23"/>
        <w:tblW w:w="8647" w:type="dxa"/>
        <w:jc w:val="center"/>
        <w:tblLayout w:type="fixed"/>
        <w:tblCellMar>
          <w:top w:w="0" w:type="dxa"/>
          <w:left w:w="108" w:type="dxa"/>
          <w:bottom w:w="0" w:type="dxa"/>
          <w:right w:w="108" w:type="dxa"/>
        </w:tblCellMar>
      </w:tblPr>
      <w:tblGrid>
        <w:gridCol w:w="2052"/>
        <w:gridCol w:w="1515"/>
        <w:gridCol w:w="1064"/>
        <w:gridCol w:w="621"/>
        <w:gridCol w:w="62"/>
        <w:gridCol w:w="642"/>
        <w:gridCol w:w="44"/>
        <w:gridCol w:w="2640"/>
        <w:gridCol w:w="7"/>
      </w:tblGrid>
      <w:tr>
        <w:tblPrEx>
          <w:tblCellMar>
            <w:top w:w="0" w:type="dxa"/>
            <w:left w:w="108" w:type="dxa"/>
            <w:bottom w:w="0" w:type="dxa"/>
            <w:right w:w="108" w:type="dxa"/>
          </w:tblCellMar>
        </w:tblPrEx>
        <w:trPr>
          <w:gridAfter w:val="1"/>
          <w:wAfter w:w="7" w:type="dxa"/>
          <w:trHeight w:val="226" w:hRule="atLeast"/>
          <w:jc w:val="center"/>
        </w:trPr>
        <w:tc>
          <w:tcPr>
            <w:tcW w:w="2052" w:type="dxa"/>
            <w:tcBorders>
              <w:top w:val="double" w:color="000000" w:sz="2" w:space="0"/>
              <w:left w:val="single" w:color="000000" w:sz="6" w:space="0"/>
              <w:bottom w:val="single" w:color="000000" w:sz="6" w:space="0"/>
              <w:right w:val="single" w:color="000000" w:sz="6" w:space="0"/>
            </w:tcBorders>
            <w:shd w:val="clear" w:color="auto" w:fill="7F7F7F"/>
          </w:tcPr>
          <w:p>
            <w:pPr>
              <w:rPr>
                <w:rFonts w:ascii="Calibri" w:hAnsi="Calibri" w:eastAsia="宋体"/>
                <w:b/>
                <w:bCs/>
                <w:szCs w:val="21"/>
              </w:rPr>
            </w:pPr>
            <w:r>
              <w:rPr>
                <w:rFonts w:hint="eastAsia"/>
                <w:b/>
                <w:bCs/>
              </w:rPr>
              <w:t>字段</w:t>
            </w:r>
          </w:p>
        </w:tc>
        <w:tc>
          <w:tcPr>
            <w:tcW w:w="1515" w:type="dxa"/>
            <w:tcBorders>
              <w:top w:val="double" w:color="000000" w:sz="2" w:space="0"/>
              <w:left w:val="single" w:color="000000" w:sz="6" w:space="0"/>
              <w:bottom w:val="single" w:color="000000" w:sz="6" w:space="0"/>
              <w:right w:val="single" w:color="000000" w:sz="6" w:space="0"/>
            </w:tcBorders>
            <w:shd w:val="clear" w:color="auto" w:fill="7F7F7F"/>
          </w:tcPr>
          <w:p>
            <w:pPr>
              <w:rPr>
                <w:rFonts w:ascii="Calibri" w:hAnsi="Calibri" w:eastAsia="宋体"/>
                <w:b/>
                <w:bCs/>
                <w:szCs w:val="21"/>
              </w:rPr>
            </w:pPr>
            <w:r>
              <w:rPr>
                <w:rFonts w:hint="eastAsia"/>
                <w:b/>
                <w:bCs/>
              </w:rPr>
              <w:t>字段名</w:t>
            </w:r>
          </w:p>
        </w:tc>
        <w:tc>
          <w:tcPr>
            <w:tcW w:w="1064" w:type="dxa"/>
            <w:tcBorders>
              <w:top w:val="double" w:color="000000" w:sz="2" w:space="0"/>
              <w:left w:val="single" w:color="000000" w:sz="6" w:space="0"/>
              <w:bottom w:val="single" w:color="000000" w:sz="6" w:space="0"/>
              <w:right w:val="single" w:color="000000" w:sz="6" w:space="0"/>
            </w:tcBorders>
            <w:shd w:val="clear" w:color="auto" w:fill="7F7F7F"/>
          </w:tcPr>
          <w:p>
            <w:pPr>
              <w:rPr>
                <w:rFonts w:ascii="Calibri" w:hAnsi="Calibri" w:eastAsia="宋体"/>
                <w:b/>
                <w:bCs/>
                <w:szCs w:val="21"/>
              </w:rPr>
            </w:pPr>
            <w:r>
              <w:rPr>
                <w:rFonts w:hint="eastAsia"/>
                <w:b/>
                <w:bCs/>
              </w:rPr>
              <w:t>类型</w:t>
            </w:r>
          </w:p>
        </w:tc>
        <w:tc>
          <w:tcPr>
            <w:tcW w:w="683" w:type="dxa"/>
            <w:gridSpan w:val="2"/>
            <w:tcBorders>
              <w:top w:val="double" w:color="000000" w:sz="2" w:space="0"/>
              <w:left w:val="single" w:color="000000" w:sz="6" w:space="0"/>
              <w:bottom w:val="single" w:color="000000" w:sz="6" w:space="0"/>
              <w:right w:val="single" w:color="000000" w:sz="6" w:space="0"/>
            </w:tcBorders>
            <w:shd w:val="clear" w:color="auto" w:fill="7F7F7F"/>
          </w:tcPr>
          <w:p>
            <w:pPr>
              <w:rPr>
                <w:rFonts w:ascii="Calibri" w:hAnsi="Calibri" w:eastAsia="宋体"/>
                <w:b/>
                <w:bCs/>
                <w:szCs w:val="21"/>
              </w:rPr>
            </w:pPr>
            <w:r>
              <w:rPr>
                <w:rFonts w:hint="eastAsia"/>
                <w:b/>
                <w:bCs/>
              </w:rPr>
              <w:t>必传</w:t>
            </w:r>
          </w:p>
        </w:tc>
        <w:tc>
          <w:tcPr>
            <w:tcW w:w="686" w:type="dxa"/>
            <w:gridSpan w:val="2"/>
            <w:tcBorders>
              <w:top w:val="double" w:color="000000" w:sz="2" w:space="0"/>
              <w:left w:val="single" w:color="000000" w:sz="6" w:space="0"/>
              <w:bottom w:val="single" w:color="000000" w:sz="6" w:space="0"/>
              <w:right w:val="single" w:color="000000" w:sz="6" w:space="0"/>
            </w:tcBorders>
            <w:shd w:val="clear" w:color="auto" w:fill="7F7F7F"/>
          </w:tcPr>
          <w:p>
            <w:pPr>
              <w:rPr>
                <w:rFonts w:ascii="Calibri" w:hAnsi="Calibri" w:eastAsia="宋体"/>
                <w:b/>
                <w:bCs/>
                <w:szCs w:val="21"/>
              </w:rPr>
            </w:pPr>
            <w:r>
              <w:rPr>
                <w:rFonts w:hint="eastAsia"/>
                <w:b/>
                <w:bCs/>
              </w:rPr>
              <w:t>大小</w:t>
            </w:r>
          </w:p>
        </w:tc>
        <w:tc>
          <w:tcPr>
            <w:tcW w:w="2640" w:type="dxa"/>
            <w:tcBorders>
              <w:top w:val="double" w:color="000000" w:sz="2" w:space="0"/>
              <w:left w:val="single" w:color="000000" w:sz="6" w:space="0"/>
              <w:bottom w:val="single" w:color="000000" w:sz="6" w:space="0"/>
              <w:right w:val="double" w:color="000000" w:sz="2" w:space="0"/>
            </w:tcBorders>
            <w:shd w:val="clear" w:color="auto" w:fill="7F7F7F"/>
          </w:tcPr>
          <w:p>
            <w:pPr>
              <w:rPr>
                <w:rFonts w:ascii="Calibri" w:hAnsi="Calibri" w:eastAsia="宋体"/>
                <w:b/>
                <w:bCs/>
                <w:szCs w:val="21"/>
              </w:rPr>
            </w:pPr>
            <w:r>
              <w:rPr>
                <w:rFonts w:hint="eastAsia"/>
                <w:b/>
                <w:bCs/>
              </w:rPr>
              <w:t>备注</w:t>
            </w:r>
          </w:p>
        </w:tc>
      </w:tr>
      <w:tr>
        <w:tblPrEx>
          <w:tblCellMar>
            <w:top w:w="0" w:type="dxa"/>
            <w:left w:w="108" w:type="dxa"/>
            <w:bottom w:w="0" w:type="dxa"/>
            <w:right w:w="108" w:type="dxa"/>
          </w:tblCellMar>
        </w:tblPrEx>
        <w:trPr>
          <w:trHeight w:val="226" w:hRule="atLeast"/>
          <w:jc w:val="center"/>
        </w:trPr>
        <w:tc>
          <w:tcPr>
            <w:tcW w:w="8647" w:type="dxa"/>
            <w:gridSpan w:val="9"/>
            <w:tcBorders>
              <w:top w:val="single" w:color="000000" w:sz="6" w:space="0"/>
              <w:left w:val="double" w:color="000000" w:sz="2" w:space="0"/>
              <w:bottom w:val="single" w:color="000000" w:sz="6" w:space="0"/>
              <w:right w:val="double" w:color="000000" w:sz="2" w:space="0"/>
            </w:tcBorders>
            <w:shd w:val="clear" w:color="auto" w:fill="7F7F7F"/>
          </w:tcPr>
          <w:p>
            <w:pPr>
              <w:rPr>
                <w:rFonts w:ascii="Calibri" w:hAnsi="Calibri" w:eastAsia="宋体"/>
                <w:b/>
                <w:bCs/>
                <w:szCs w:val="21"/>
              </w:rPr>
            </w:pPr>
            <w:r>
              <w:rPr>
                <w:szCs w:val="21"/>
              </w:rPr>
              <w:t>OutputData</w:t>
            </w:r>
          </w:p>
        </w:tc>
      </w:tr>
      <w:tr>
        <w:tblPrEx>
          <w:tblCellMar>
            <w:top w:w="0" w:type="dxa"/>
            <w:left w:w="108" w:type="dxa"/>
            <w:bottom w:w="0" w:type="dxa"/>
            <w:right w:w="108" w:type="dxa"/>
          </w:tblCellMar>
        </w:tblPrEx>
        <w:trPr>
          <w:trHeight w:val="226" w:hRule="atLeast"/>
          <w:jc w:val="center"/>
        </w:trPr>
        <w:tc>
          <w:tcPr>
            <w:tcW w:w="2052" w:type="dxa"/>
            <w:tcBorders>
              <w:top w:val="single" w:color="000000" w:sz="6" w:space="0"/>
              <w:left w:val="double" w:color="000000" w:sz="2" w:space="0"/>
              <w:bottom w:val="single" w:color="000000" w:sz="6" w:space="0"/>
              <w:right w:val="single" w:color="auto" w:sz="4" w:space="0"/>
            </w:tcBorders>
            <w:shd w:val="clear" w:color="auto" w:fill="FFFFFF" w:themeFill="background1"/>
          </w:tcPr>
          <w:p>
            <w:r>
              <w:rPr>
                <w:rFonts w:hint="eastAsia" w:hAnsi="宋体" w:eastAsia="宋体" w:cs="宋体"/>
                <w:szCs w:val="21"/>
              </w:rPr>
              <w:t>BankCode</w:t>
            </w:r>
          </w:p>
        </w:tc>
        <w:tc>
          <w:tcPr>
            <w:tcW w:w="1515" w:type="dxa"/>
            <w:tcBorders>
              <w:top w:val="single" w:color="000000" w:sz="6" w:space="0"/>
              <w:left w:val="single" w:color="auto" w:sz="4" w:space="0"/>
              <w:bottom w:val="single" w:color="000000" w:sz="6" w:space="0"/>
              <w:right w:val="single" w:color="auto" w:sz="4" w:space="0"/>
            </w:tcBorders>
            <w:shd w:val="clear" w:color="auto" w:fill="FFFFFF" w:themeFill="background1"/>
          </w:tcPr>
          <w:p>
            <w:pPr>
              <w:rPr>
                <w:rFonts w:hint="eastAsia" w:eastAsiaTheme="minorEastAsia"/>
                <w:lang w:eastAsia="zh-CN"/>
              </w:rPr>
            </w:pPr>
            <w:r>
              <w:rPr>
                <w:rFonts w:hint="eastAsia"/>
                <w:lang w:eastAsia="zh-CN"/>
              </w:rPr>
              <w:t>银行编码</w:t>
            </w:r>
          </w:p>
        </w:tc>
        <w:tc>
          <w:tcPr>
            <w:tcW w:w="1064" w:type="dxa"/>
            <w:tcBorders>
              <w:top w:val="single" w:color="000000" w:sz="6" w:space="0"/>
              <w:left w:val="single" w:color="auto" w:sz="4" w:space="0"/>
              <w:bottom w:val="single" w:color="000000" w:sz="6" w:space="0"/>
              <w:right w:val="single" w:color="auto" w:sz="4" w:space="0"/>
            </w:tcBorders>
            <w:shd w:val="clear" w:color="auto" w:fill="FFFFFF" w:themeFill="background1"/>
          </w:tcPr>
          <w:p>
            <w:r>
              <w:rPr>
                <w:rFonts w:hint="eastAsia"/>
                <w:kern w:val="0"/>
              </w:rPr>
              <w:t>String</w:t>
            </w:r>
            <w:r>
              <w:t xml:space="preserve">  </w:t>
            </w:r>
          </w:p>
        </w:tc>
        <w:tc>
          <w:tcPr>
            <w:tcW w:w="621" w:type="dxa"/>
            <w:tcBorders>
              <w:top w:val="single" w:color="000000" w:sz="6" w:space="0"/>
              <w:left w:val="single" w:color="auto" w:sz="4" w:space="0"/>
              <w:bottom w:val="single" w:color="000000" w:sz="6" w:space="0"/>
              <w:right w:val="single" w:color="auto" w:sz="4" w:space="0"/>
            </w:tcBorders>
            <w:shd w:val="clear" w:color="auto" w:fill="FFFFFF" w:themeFill="background1"/>
          </w:tcPr>
          <w:p>
            <w:r>
              <w:t>Y</w:t>
            </w:r>
          </w:p>
        </w:tc>
        <w:tc>
          <w:tcPr>
            <w:tcW w:w="704" w:type="dxa"/>
            <w:gridSpan w:val="2"/>
            <w:tcBorders>
              <w:top w:val="single" w:color="000000" w:sz="6" w:space="0"/>
              <w:left w:val="single" w:color="auto" w:sz="4" w:space="0"/>
              <w:bottom w:val="single" w:color="000000" w:sz="6" w:space="0"/>
              <w:right w:val="single" w:color="auto" w:sz="4" w:space="0"/>
            </w:tcBorders>
            <w:shd w:val="clear" w:color="auto" w:fill="FFFFFF" w:themeFill="background1"/>
          </w:tcPr>
          <w:p/>
        </w:tc>
        <w:tc>
          <w:tcPr>
            <w:tcW w:w="2691" w:type="dxa"/>
            <w:gridSpan w:val="3"/>
            <w:tcBorders>
              <w:top w:val="single" w:color="000000" w:sz="6" w:space="0"/>
              <w:left w:val="single" w:color="auto" w:sz="4" w:space="0"/>
              <w:bottom w:val="single" w:color="000000" w:sz="6" w:space="0"/>
              <w:right w:val="double" w:color="000000" w:sz="2" w:space="0"/>
            </w:tcBorders>
            <w:shd w:val="clear" w:color="auto" w:fill="FFFFFF" w:themeFill="background1"/>
          </w:tcPr>
          <w:p/>
        </w:tc>
      </w:tr>
      <w:tr>
        <w:tblPrEx>
          <w:tblCellMar>
            <w:top w:w="0" w:type="dxa"/>
            <w:left w:w="108" w:type="dxa"/>
            <w:bottom w:w="0" w:type="dxa"/>
            <w:right w:w="108" w:type="dxa"/>
          </w:tblCellMar>
        </w:tblPrEx>
        <w:trPr>
          <w:trHeight w:val="226" w:hRule="atLeast"/>
          <w:jc w:val="center"/>
        </w:trPr>
        <w:tc>
          <w:tcPr>
            <w:tcW w:w="2052" w:type="dxa"/>
            <w:tcBorders>
              <w:top w:val="single" w:color="000000" w:sz="6" w:space="0"/>
              <w:left w:val="double" w:color="000000" w:sz="2" w:space="0"/>
              <w:bottom w:val="single" w:color="000000" w:sz="6" w:space="0"/>
              <w:right w:val="single" w:color="auto" w:sz="4" w:space="0"/>
            </w:tcBorders>
            <w:shd w:val="clear" w:color="auto" w:fill="FFFFFF" w:themeFill="background1"/>
          </w:tcPr>
          <w:p>
            <w:r>
              <w:rPr>
                <w:rFonts w:hint="eastAsia" w:hAnsi="宋体" w:eastAsia="宋体" w:cs="宋体"/>
                <w:szCs w:val="21"/>
              </w:rPr>
              <w:t>OrganId</w:t>
            </w:r>
          </w:p>
        </w:tc>
        <w:tc>
          <w:tcPr>
            <w:tcW w:w="1515" w:type="dxa"/>
            <w:tcBorders>
              <w:top w:val="single" w:color="000000" w:sz="6" w:space="0"/>
              <w:left w:val="single" w:color="auto" w:sz="4" w:space="0"/>
              <w:bottom w:val="single" w:color="auto" w:sz="4" w:space="0"/>
              <w:right w:val="single" w:color="auto" w:sz="4" w:space="0"/>
            </w:tcBorders>
            <w:shd w:val="clear" w:color="auto" w:fill="FFFFFF" w:themeFill="background1"/>
          </w:tcPr>
          <w:p>
            <w:pPr>
              <w:rPr>
                <w:rFonts w:hint="eastAsia" w:eastAsiaTheme="minorEastAsia"/>
                <w:lang w:eastAsia="zh-CN"/>
              </w:rPr>
            </w:pPr>
            <w:r>
              <w:rPr>
                <w:rFonts w:hint="eastAsia"/>
                <w:lang w:eastAsia="zh-CN"/>
              </w:rPr>
              <w:t>地区代码</w:t>
            </w:r>
          </w:p>
        </w:tc>
        <w:tc>
          <w:tcPr>
            <w:tcW w:w="1064" w:type="dxa"/>
            <w:tcBorders>
              <w:top w:val="single" w:color="000000" w:sz="6" w:space="0"/>
              <w:left w:val="single" w:color="auto" w:sz="4" w:space="0"/>
              <w:bottom w:val="single" w:color="auto" w:sz="4" w:space="0"/>
              <w:right w:val="single" w:color="auto" w:sz="4" w:space="0"/>
            </w:tcBorders>
            <w:shd w:val="clear" w:color="auto" w:fill="FFFFFF" w:themeFill="background1"/>
          </w:tcPr>
          <w:p>
            <w:r>
              <w:rPr>
                <w:rFonts w:hint="eastAsia"/>
                <w:kern w:val="0"/>
              </w:rPr>
              <w:t>String</w:t>
            </w:r>
          </w:p>
        </w:tc>
        <w:tc>
          <w:tcPr>
            <w:tcW w:w="621" w:type="dxa"/>
            <w:tcBorders>
              <w:top w:val="single" w:color="000000" w:sz="6" w:space="0"/>
              <w:left w:val="single" w:color="auto" w:sz="4" w:space="0"/>
              <w:bottom w:val="single" w:color="auto" w:sz="4" w:space="0"/>
              <w:right w:val="single" w:color="auto" w:sz="4" w:space="0"/>
            </w:tcBorders>
            <w:shd w:val="clear" w:color="auto" w:fill="FFFFFF" w:themeFill="background1"/>
          </w:tcPr>
          <w:p>
            <w:r>
              <w:rPr>
                <w:rFonts w:hint="eastAsia"/>
              </w:rPr>
              <w:t>Y</w:t>
            </w:r>
          </w:p>
        </w:tc>
        <w:tc>
          <w:tcPr>
            <w:tcW w:w="704" w:type="dxa"/>
            <w:gridSpan w:val="2"/>
            <w:tcBorders>
              <w:top w:val="single" w:color="000000" w:sz="6" w:space="0"/>
              <w:left w:val="single" w:color="auto" w:sz="4" w:space="0"/>
              <w:bottom w:val="single" w:color="auto" w:sz="4" w:space="0"/>
              <w:right w:val="single" w:color="auto" w:sz="4" w:space="0"/>
            </w:tcBorders>
            <w:shd w:val="clear" w:color="auto" w:fill="FFFFFF" w:themeFill="background1"/>
          </w:tcPr>
          <w:p/>
        </w:tc>
        <w:tc>
          <w:tcPr>
            <w:tcW w:w="2691" w:type="dxa"/>
            <w:gridSpan w:val="3"/>
            <w:tcBorders>
              <w:top w:val="single" w:color="000000" w:sz="6" w:space="0"/>
              <w:left w:val="single" w:color="auto" w:sz="4" w:space="0"/>
              <w:bottom w:val="single" w:color="auto" w:sz="4" w:space="0"/>
              <w:right w:val="double" w:color="000000" w:sz="2" w:space="0"/>
            </w:tcBorders>
            <w:shd w:val="clear" w:color="auto" w:fill="FFFFFF" w:themeFill="background1"/>
          </w:tcPr>
          <w:p/>
        </w:tc>
      </w:tr>
      <w:tr>
        <w:tblPrEx>
          <w:tblCellMar>
            <w:top w:w="0" w:type="dxa"/>
            <w:left w:w="108" w:type="dxa"/>
            <w:bottom w:w="0" w:type="dxa"/>
            <w:right w:w="108" w:type="dxa"/>
          </w:tblCellMar>
        </w:tblPrEx>
        <w:trPr>
          <w:trHeight w:val="226" w:hRule="atLeast"/>
          <w:jc w:val="center"/>
        </w:trPr>
        <w:tc>
          <w:tcPr>
            <w:tcW w:w="2052" w:type="dxa"/>
            <w:tcBorders>
              <w:top w:val="single" w:color="000000" w:sz="6" w:space="0"/>
              <w:left w:val="double" w:color="000000" w:sz="2" w:space="0"/>
              <w:bottom w:val="single" w:color="000000" w:sz="6" w:space="0"/>
              <w:right w:val="single" w:color="auto" w:sz="4" w:space="0"/>
            </w:tcBorders>
            <w:shd w:val="clear" w:color="auto" w:fill="FFFFFF" w:themeFill="background1"/>
          </w:tcPr>
          <w:p>
            <w:r>
              <w:rPr>
                <w:rFonts w:hint="eastAsia" w:hAnsi="宋体" w:eastAsia="宋体" w:cs="宋体"/>
                <w:szCs w:val="21"/>
              </w:rPr>
              <w:t>RiskCode</w:t>
            </w:r>
          </w:p>
        </w:tc>
        <w:tc>
          <w:tcPr>
            <w:tcW w:w="1515" w:type="dxa"/>
            <w:tcBorders>
              <w:top w:val="single" w:color="000000" w:sz="6" w:space="0"/>
              <w:left w:val="single" w:color="auto" w:sz="4" w:space="0"/>
              <w:bottom w:val="single" w:color="auto" w:sz="4" w:space="0"/>
              <w:right w:val="single" w:color="auto" w:sz="4" w:space="0"/>
            </w:tcBorders>
            <w:shd w:val="clear" w:color="auto" w:fill="FFFFFF" w:themeFill="background1"/>
          </w:tcPr>
          <w:p>
            <w:pPr>
              <w:rPr>
                <w:rFonts w:hint="eastAsia" w:eastAsiaTheme="minorEastAsia"/>
                <w:lang w:eastAsia="zh-CN"/>
              </w:rPr>
            </w:pPr>
            <w:r>
              <w:rPr>
                <w:rFonts w:hint="eastAsia"/>
                <w:lang w:eastAsia="zh-CN"/>
              </w:rPr>
              <w:t>险种编码</w:t>
            </w:r>
          </w:p>
        </w:tc>
        <w:tc>
          <w:tcPr>
            <w:tcW w:w="1064" w:type="dxa"/>
            <w:tcBorders>
              <w:top w:val="single" w:color="000000" w:sz="6" w:space="0"/>
              <w:left w:val="single" w:color="auto" w:sz="4" w:space="0"/>
              <w:bottom w:val="single" w:color="auto" w:sz="4" w:space="0"/>
              <w:right w:val="single" w:color="auto" w:sz="4" w:space="0"/>
            </w:tcBorders>
            <w:shd w:val="clear" w:color="auto" w:fill="FFFFFF" w:themeFill="background1"/>
          </w:tcPr>
          <w:p>
            <w:r>
              <w:rPr>
                <w:rFonts w:hint="eastAsia"/>
                <w:kern w:val="0"/>
              </w:rPr>
              <w:t>String</w:t>
            </w:r>
          </w:p>
        </w:tc>
        <w:tc>
          <w:tcPr>
            <w:tcW w:w="621" w:type="dxa"/>
            <w:tcBorders>
              <w:top w:val="single" w:color="000000" w:sz="6" w:space="0"/>
              <w:left w:val="single" w:color="auto" w:sz="4" w:space="0"/>
              <w:bottom w:val="single" w:color="auto" w:sz="4" w:space="0"/>
              <w:right w:val="single" w:color="auto" w:sz="4" w:space="0"/>
            </w:tcBorders>
            <w:shd w:val="clear" w:color="auto" w:fill="FFFFFF" w:themeFill="background1"/>
          </w:tcPr>
          <w:p>
            <w:r>
              <w:rPr>
                <w:rFonts w:hint="eastAsia"/>
              </w:rPr>
              <w:t>Y</w:t>
            </w:r>
          </w:p>
        </w:tc>
        <w:tc>
          <w:tcPr>
            <w:tcW w:w="704" w:type="dxa"/>
            <w:gridSpan w:val="2"/>
            <w:tcBorders>
              <w:top w:val="single" w:color="000000" w:sz="6" w:space="0"/>
              <w:left w:val="single" w:color="auto" w:sz="4" w:space="0"/>
              <w:bottom w:val="single" w:color="auto" w:sz="4" w:space="0"/>
              <w:right w:val="single" w:color="auto" w:sz="4" w:space="0"/>
            </w:tcBorders>
            <w:shd w:val="clear" w:color="auto" w:fill="FFFFFF" w:themeFill="background1"/>
          </w:tcPr>
          <w:p/>
        </w:tc>
        <w:tc>
          <w:tcPr>
            <w:tcW w:w="2691" w:type="dxa"/>
            <w:gridSpan w:val="3"/>
            <w:tcBorders>
              <w:top w:val="single" w:color="000000" w:sz="6" w:space="0"/>
              <w:left w:val="single" w:color="auto" w:sz="4" w:space="0"/>
              <w:bottom w:val="single" w:color="auto" w:sz="4" w:space="0"/>
              <w:right w:val="double" w:color="000000" w:sz="2" w:space="0"/>
            </w:tcBorders>
            <w:shd w:val="clear" w:color="auto" w:fill="FFFFFF" w:themeFill="background1"/>
          </w:tcPr>
          <w:p/>
        </w:tc>
      </w:tr>
      <w:tr>
        <w:tblPrEx>
          <w:tblCellMar>
            <w:top w:w="0" w:type="dxa"/>
            <w:left w:w="108" w:type="dxa"/>
            <w:bottom w:w="0" w:type="dxa"/>
            <w:right w:w="108" w:type="dxa"/>
          </w:tblCellMar>
        </w:tblPrEx>
        <w:trPr>
          <w:trHeight w:val="257" w:hRule="atLeast"/>
          <w:jc w:val="center"/>
        </w:trPr>
        <w:tc>
          <w:tcPr>
            <w:tcW w:w="2052" w:type="dxa"/>
            <w:tcBorders>
              <w:top w:val="single" w:color="000000" w:sz="6" w:space="0"/>
              <w:left w:val="double" w:color="000000" w:sz="2" w:space="0"/>
              <w:bottom w:val="single" w:color="000000" w:sz="6" w:space="0"/>
              <w:right w:val="single" w:color="auto" w:sz="4" w:space="0"/>
            </w:tcBorders>
            <w:shd w:val="clear" w:color="auto" w:fill="FFFFFF" w:themeFill="background1"/>
          </w:tcPr>
          <w:p>
            <w:r>
              <w:rPr>
                <w:rFonts w:hint="eastAsia"/>
                <w:szCs w:val="21"/>
                <w:lang w:val="en-US" w:eastAsia="zh-CN"/>
              </w:rPr>
              <w:t>LimitAmnt</w:t>
            </w:r>
          </w:p>
        </w:tc>
        <w:tc>
          <w:tcPr>
            <w:tcW w:w="1515" w:type="dxa"/>
            <w:tcBorders>
              <w:top w:val="single" w:color="000000" w:sz="6" w:space="0"/>
              <w:left w:val="single" w:color="auto" w:sz="4" w:space="0"/>
              <w:bottom w:val="single" w:color="000000" w:sz="6" w:space="0"/>
              <w:right w:val="single" w:color="auto" w:sz="4" w:space="0"/>
            </w:tcBorders>
            <w:shd w:val="clear" w:color="auto" w:fill="FFFFFF" w:themeFill="background1"/>
          </w:tcPr>
          <w:p>
            <w:pPr>
              <w:rPr>
                <w:rFonts w:hint="eastAsia" w:eastAsiaTheme="minorEastAsia"/>
                <w:lang w:eastAsia="zh-CN"/>
              </w:rPr>
            </w:pPr>
            <w:r>
              <w:rPr>
                <w:rFonts w:hint="eastAsia"/>
                <w:lang w:eastAsia="zh-CN"/>
              </w:rPr>
              <w:t>销售额度</w:t>
            </w:r>
          </w:p>
        </w:tc>
        <w:tc>
          <w:tcPr>
            <w:tcW w:w="1064" w:type="dxa"/>
            <w:tcBorders>
              <w:top w:val="single" w:color="000000" w:sz="6" w:space="0"/>
              <w:left w:val="single" w:color="auto" w:sz="4" w:space="0"/>
              <w:bottom w:val="single" w:color="000000" w:sz="6" w:space="0"/>
              <w:right w:val="single" w:color="auto" w:sz="4" w:space="0"/>
            </w:tcBorders>
            <w:shd w:val="clear" w:color="auto" w:fill="FFFFFF" w:themeFill="background1"/>
          </w:tcPr>
          <w:p>
            <w:r>
              <w:rPr>
                <w:rFonts w:hint="eastAsia"/>
                <w:kern w:val="0"/>
              </w:rPr>
              <w:t>String</w:t>
            </w:r>
          </w:p>
        </w:tc>
        <w:tc>
          <w:tcPr>
            <w:tcW w:w="621" w:type="dxa"/>
            <w:tcBorders>
              <w:top w:val="single" w:color="000000" w:sz="6" w:space="0"/>
              <w:left w:val="single" w:color="auto" w:sz="4" w:space="0"/>
              <w:bottom w:val="single" w:color="000000" w:sz="6" w:space="0"/>
              <w:right w:val="single" w:color="auto" w:sz="4" w:space="0"/>
            </w:tcBorders>
            <w:shd w:val="clear" w:color="auto" w:fill="FFFFFF" w:themeFill="background1"/>
          </w:tcPr>
          <w:p>
            <w:r>
              <w:rPr>
                <w:rFonts w:hint="eastAsia"/>
              </w:rPr>
              <w:t>Y</w:t>
            </w:r>
          </w:p>
        </w:tc>
        <w:tc>
          <w:tcPr>
            <w:tcW w:w="704" w:type="dxa"/>
            <w:gridSpan w:val="2"/>
            <w:tcBorders>
              <w:top w:val="single" w:color="000000" w:sz="6" w:space="0"/>
              <w:left w:val="single" w:color="auto" w:sz="4" w:space="0"/>
              <w:bottom w:val="single" w:color="000000" w:sz="6" w:space="0"/>
              <w:right w:val="single" w:color="auto" w:sz="4" w:space="0"/>
            </w:tcBorders>
            <w:shd w:val="clear" w:color="auto" w:fill="FFFFFF" w:themeFill="background1"/>
          </w:tcPr>
          <w:p/>
        </w:tc>
        <w:tc>
          <w:tcPr>
            <w:tcW w:w="2691" w:type="dxa"/>
            <w:gridSpan w:val="3"/>
            <w:tcBorders>
              <w:top w:val="single" w:color="000000" w:sz="6" w:space="0"/>
              <w:left w:val="single" w:color="auto" w:sz="4" w:space="0"/>
              <w:bottom w:val="single" w:color="000000" w:sz="6" w:space="0"/>
              <w:right w:val="double" w:color="000000" w:sz="2" w:space="0"/>
            </w:tcBorders>
            <w:shd w:val="clear" w:color="auto" w:fill="FFFFFF" w:themeFill="background1"/>
          </w:tcPr>
          <w:p>
            <w:pPr>
              <w:rPr>
                <w:rFonts w:hint="default" w:eastAsiaTheme="minorEastAsia"/>
                <w:lang w:val="en-US" w:eastAsia="zh-CN"/>
              </w:rPr>
            </w:pPr>
          </w:p>
        </w:tc>
      </w:tr>
    </w:tbl>
    <w:p>
      <w:pPr>
        <w:rPr>
          <w:rFonts w:hint="eastAsia" w:hAnsi="宋体" w:eastAsia="宋体" w:cs="宋体"/>
          <w:szCs w:val="21"/>
        </w:rPr>
      </w:pPr>
    </w:p>
    <w:p>
      <w:pPr>
        <w:pStyle w:val="3"/>
        <w:rPr>
          <w:rFonts w:asciiTheme="minorHAnsi"/>
          <w:sz w:val="21"/>
          <w:szCs w:val="21"/>
        </w:rPr>
      </w:pPr>
      <w:r>
        <w:rPr>
          <w:rFonts w:hint="eastAsia" w:asciiTheme="minorHAnsi"/>
          <w:sz w:val="21"/>
          <w:szCs w:val="21"/>
          <w:lang w:eastAsia="zh-CN"/>
        </w:rPr>
        <w:t>险种销售权限查询接口</w:t>
      </w:r>
    </w:p>
    <w:p>
      <w:pPr>
        <w:pStyle w:val="4"/>
        <w:rPr>
          <w:rFonts w:asciiTheme="minorHAnsi"/>
          <w:szCs w:val="21"/>
        </w:rPr>
      </w:pPr>
      <w:r>
        <w:rPr>
          <w:rFonts w:hint="eastAsia" w:asciiTheme="minorHAnsi"/>
          <w:szCs w:val="21"/>
        </w:rPr>
        <w:t>主要信息</w:t>
      </w:r>
    </w:p>
    <w:tbl>
      <w:tblPr>
        <w:tblStyle w:val="23"/>
        <w:tblW w:w="750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0"/>
        <w:gridCol w:w="2219"/>
        <w:gridCol w:w="1741"/>
        <w:gridCol w:w="17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800" w:type="dxa"/>
            <w:shd w:val="clear" w:color="auto" w:fill="D0CECE" w:themeFill="background2" w:themeFillShade="E6"/>
          </w:tcPr>
          <w:p>
            <w:pPr>
              <w:rPr>
                <w:rFonts w:hAnsi="宋体" w:eastAsia="宋体" w:cs="宋体"/>
                <w:b/>
                <w:bCs/>
                <w:szCs w:val="21"/>
              </w:rPr>
            </w:pPr>
            <w:r>
              <w:rPr>
                <w:rFonts w:hint="eastAsia" w:hAnsi="宋体" w:eastAsia="宋体" w:cs="宋体"/>
                <w:b/>
                <w:bCs/>
                <w:szCs w:val="21"/>
              </w:rPr>
              <w:t>接口名称</w:t>
            </w:r>
          </w:p>
        </w:tc>
        <w:tc>
          <w:tcPr>
            <w:tcW w:w="2219" w:type="dxa"/>
            <w:shd w:val="clear" w:color="auto" w:fill="auto"/>
          </w:tcPr>
          <w:p>
            <w:pPr>
              <w:rPr>
                <w:rFonts w:hAnsi="宋体" w:eastAsia="宋体" w:cs="宋体"/>
                <w:bCs/>
                <w:szCs w:val="21"/>
              </w:rPr>
            </w:pPr>
            <w:r>
              <w:rPr>
                <w:rFonts w:hint="eastAsia" w:hAnsi="宋体" w:eastAsia="宋体" w:cs="宋体"/>
                <w:bCs/>
                <w:szCs w:val="21"/>
                <w:lang w:eastAsia="zh-CN"/>
              </w:rPr>
              <w:t>险种权限查询接口</w:t>
            </w:r>
          </w:p>
        </w:tc>
        <w:tc>
          <w:tcPr>
            <w:tcW w:w="1741" w:type="dxa"/>
            <w:shd w:val="clear" w:color="auto" w:fill="D0CECE" w:themeFill="background2" w:themeFillShade="E6"/>
          </w:tcPr>
          <w:p>
            <w:pPr>
              <w:rPr>
                <w:rFonts w:hAnsi="宋体" w:eastAsia="宋体" w:cs="宋体"/>
                <w:b/>
                <w:bCs/>
                <w:szCs w:val="21"/>
              </w:rPr>
            </w:pPr>
            <w:r>
              <w:rPr>
                <w:rFonts w:hint="eastAsia" w:hAnsi="宋体" w:eastAsia="宋体" w:cs="宋体"/>
                <w:b/>
                <w:bCs/>
                <w:szCs w:val="21"/>
              </w:rPr>
              <w:t>需求类型</w:t>
            </w:r>
          </w:p>
        </w:tc>
        <w:tc>
          <w:tcPr>
            <w:tcW w:w="1742" w:type="dxa"/>
          </w:tcPr>
          <w:p>
            <w:pPr>
              <w:rPr>
                <w:rFonts w:hAnsi="宋体" w:eastAsia="宋体"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0" w:hRule="atLeast"/>
        </w:trPr>
        <w:tc>
          <w:tcPr>
            <w:tcW w:w="1800" w:type="dxa"/>
            <w:shd w:val="clear" w:color="auto" w:fill="D0CECE" w:themeFill="background2" w:themeFillShade="E6"/>
          </w:tcPr>
          <w:p>
            <w:pPr>
              <w:rPr>
                <w:rFonts w:hAnsi="宋体" w:eastAsia="宋体" w:cs="宋体"/>
                <w:b/>
                <w:bCs/>
                <w:szCs w:val="21"/>
              </w:rPr>
            </w:pPr>
            <w:r>
              <w:rPr>
                <w:rFonts w:hint="eastAsia" w:hAnsi="宋体" w:eastAsia="宋体" w:cs="宋体"/>
                <w:b/>
                <w:bCs/>
                <w:szCs w:val="21"/>
              </w:rPr>
              <w:t>通讯方式</w:t>
            </w:r>
          </w:p>
        </w:tc>
        <w:tc>
          <w:tcPr>
            <w:tcW w:w="2219" w:type="dxa"/>
            <w:shd w:val="clear" w:color="auto" w:fill="auto"/>
          </w:tcPr>
          <w:p>
            <w:pPr>
              <w:rPr>
                <w:rFonts w:hint="eastAsia" w:hAnsi="宋体" w:eastAsia="宋体" w:cs="宋体"/>
                <w:bCs/>
                <w:szCs w:val="21"/>
                <w:lang w:eastAsia="zh-CN"/>
              </w:rPr>
            </w:pPr>
            <w:r>
              <w:rPr>
                <w:rFonts w:hint="eastAsia" w:hAnsi="宋体" w:eastAsia="宋体" w:cs="宋体"/>
                <w:bCs/>
                <w:szCs w:val="21"/>
                <w:lang w:eastAsia="zh-CN"/>
              </w:rPr>
              <w:t>接口</w:t>
            </w:r>
          </w:p>
        </w:tc>
        <w:tc>
          <w:tcPr>
            <w:tcW w:w="1741" w:type="dxa"/>
            <w:shd w:val="clear" w:color="auto" w:fill="D0CECE" w:themeFill="background2" w:themeFillShade="E6"/>
          </w:tcPr>
          <w:p>
            <w:pPr>
              <w:rPr>
                <w:rFonts w:hAnsi="宋体" w:eastAsia="宋体" w:cs="宋体"/>
                <w:b/>
                <w:bCs/>
                <w:szCs w:val="21"/>
              </w:rPr>
            </w:pPr>
            <w:r>
              <w:rPr>
                <w:rFonts w:hint="eastAsia" w:hAnsi="宋体" w:eastAsia="宋体" w:cs="宋体"/>
                <w:b/>
                <w:bCs/>
                <w:szCs w:val="21"/>
              </w:rPr>
              <w:t>所属系统</w:t>
            </w:r>
          </w:p>
        </w:tc>
        <w:tc>
          <w:tcPr>
            <w:tcW w:w="1742" w:type="dxa"/>
          </w:tcPr>
          <w:p>
            <w:pPr>
              <w:rPr>
                <w:rFonts w:hAnsi="宋体" w:eastAsia="宋体" w:cs="宋体"/>
                <w:bCs/>
                <w:szCs w:val="21"/>
              </w:rPr>
            </w:pPr>
            <w:r>
              <w:rPr>
                <w:rFonts w:hint="eastAsia" w:hAnsi="宋体" w:eastAsia="宋体" w:cs="宋体"/>
                <w:bCs/>
                <w:szCs w:val="21"/>
              </w:rPr>
              <w:t>互联网核心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shd w:val="clear" w:color="auto" w:fill="D0CECE" w:themeFill="background2" w:themeFillShade="E6"/>
          </w:tcPr>
          <w:p>
            <w:pPr>
              <w:rPr>
                <w:rFonts w:hAnsi="宋体" w:eastAsia="宋体" w:cs="宋体"/>
                <w:b/>
                <w:bCs/>
                <w:szCs w:val="21"/>
              </w:rPr>
            </w:pPr>
            <w:r>
              <w:rPr>
                <w:rFonts w:hint="eastAsia" w:hAnsi="宋体" w:eastAsia="宋体" w:cs="宋体"/>
                <w:b/>
                <w:bCs/>
                <w:szCs w:val="21"/>
              </w:rPr>
              <w:t>合作方式</w:t>
            </w:r>
          </w:p>
        </w:tc>
        <w:tc>
          <w:tcPr>
            <w:tcW w:w="2219" w:type="dxa"/>
            <w:shd w:val="clear" w:color="auto" w:fill="auto"/>
          </w:tcPr>
          <w:p>
            <w:pPr>
              <w:rPr>
                <w:rFonts w:hint="eastAsia" w:hAnsi="宋体" w:eastAsia="宋体" w:cs="宋体"/>
                <w:bCs/>
                <w:szCs w:val="21"/>
                <w:lang w:eastAsia="zh-CN"/>
              </w:rPr>
            </w:pPr>
            <w:r>
              <w:rPr>
                <w:rFonts w:hint="eastAsia" w:hAnsi="宋体" w:eastAsia="宋体" w:cs="宋体"/>
                <w:bCs/>
                <w:szCs w:val="21"/>
                <w:lang w:eastAsia="zh-CN"/>
              </w:rPr>
              <w:t>接口</w:t>
            </w:r>
          </w:p>
        </w:tc>
        <w:tc>
          <w:tcPr>
            <w:tcW w:w="1741" w:type="dxa"/>
            <w:shd w:val="clear" w:color="auto" w:fill="D0CECE" w:themeFill="background2" w:themeFillShade="E6"/>
          </w:tcPr>
          <w:p>
            <w:pPr>
              <w:rPr>
                <w:rFonts w:hAnsi="宋体" w:eastAsia="宋体" w:cs="宋体"/>
                <w:b/>
                <w:bCs/>
                <w:szCs w:val="21"/>
              </w:rPr>
            </w:pPr>
            <w:r>
              <w:rPr>
                <w:rFonts w:hint="eastAsia" w:hAnsi="宋体" w:eastAsia="宋体" w:cs="宋体"/>
                <w:b/>
                <w:bCs/>
                <w:szCs w:val="21"/>
              </w:rPr>
              <w:t>合作方名称</w:t>
            </w:r>
          </w:p>
        </w:tc>
        <w:tc>
          <w:tcPr>
            <w:tcW w:w="1742" w:type="dxa"/>
          </w:tcPr>
          <w:p>
            <w:pPr>
              <w:rPr>
                <w:rFonts w:hAnsi="宋体" w:eastAsia="宋体" w:cs="宋体"/>
                <w:bCs/>
                <w:szCs w:val="21"/>
              </w:rPr>
            </w:pPr>
            <w:r>
              <w:rPr>
                <w:rFonts w:hint="eastAsia" w:hAnsi="宋体" w:eastAsia="宋体" w:cs="宋体"/>
                <w:bCs/>
                <w:szCs w:val="21"/>
              </w:rPr>
              <w:t>银保通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shd w:val="clear" w:color="auto" w:fill="D0CECE" w:themeFill="background2" w:themeFillShade="E6"/>
          </w:tcPr>
          <w:p>
            <w:pPr>
              <w:rPr>
                <w:rFonts w:hAnsi="宋体" w:eastAsia="宋体" w:cs="宋体"/>
                <w:b/>
                <w:bCs/>
                <w:szCs w:val="21"/>
              </w:rPr>
            </w:pPr>
            <w:r>
              <w:rPr>
                <w:rFonts w:hint="eastAsia" w:hAnsi="宋体" w:eastAsia="宋体" w:cs="宋体"/>
                <w:b/>
                <w:bCs/>
                <w:szCs w:val="21"/>
              </w:rPr>
              <w:t>报文样例</w:t>
            </w:r>
          </w:p>
        </w:tc>
        <w:tc>
          <w:tcPr>
            <w:tcW w:w="2219" w:type="dxa"/>
            <w:shd w:val="clear" w:color="auto" w:fill="auto"/>
          </w:tcPr>
          <w:p>
            <w:pPr>
              <w:rPr>
                <w:rFonts w:hAnsi="宋体" w:eastAsia="宋体" w:cs="宋体"/>
                <w:bCs/>
                <w:szCs w:val="21"/>
              </w:rPr>
            </w:pPr>
            <w:r>
              <w:rPr>
                <w:rFonts w:hint="eastAsia" w:hAnsi="宋体" w:eastAsia="宋体" w:cs="宋体"/>
                <w:bCs/>
                <w:szCs w:val="21"/>
              </w:rPr>
              <w:t>合作方报文</w:t>
            </w:r>
          </w:p>
        </w:tc>
        <w:tc>
          <w:tcPr>
            <w:tcW w:w="1741" w:type="dxa"/>
            <w:shd w:val="clear" w:color="auto" w:fill="D0CECE" w:themeFill="background2" w:themeFillShade="E6"/>
          </w:tcPr>
          <w:p>
            <w:pPr>
              <w:rPr>
                <w:rFonts w:hAnsi="宋体" w:eastAsia="宋体" w:cs="宋体"/>
                <w:b/>
                <w:bCs/>
                <w:szCs w:val="21"/>
              </w:rPr>
            </w:pPr>
            <w:r>
              <w:rPr>
                <w:rFonts w:hint="eastAsia" w:hAnsi="宋体" w:eastAsia="宋体" w:cs="宋体"/>
                <w:b/>
                <w:bCs/>
                <w:szCs w:val="21"/>
              </w:rPr>
              <w:t>出单模式</w:t>
            </w:r>
          </w:p>
        </w:tc>
        <w:tc>
          <w:tcPr>
            <w:tcW w:w="1742" w:type="dxa"/>
          </w:tcPr>
          <w:p>
            <w:pPr>
              <w:rPr>
                <w:rFonts w:hAnsi="宋体" w:eastAsia="宋体" w:cs="宋体"/>
                <w:bCs/>
                <w:szCs w:val="21"/>
              </w:rPr>
            </w:pPr>
            <w:r>
              <w:rPr>
                <w:rFonts w:hint="eastAsia" w:hAnsi="宋体" w:eastAsia="宋体" w:cs="宋体"/>
                <w:bCs/>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shd w:val="clear" w:color="auto" w:fill="D0CECE" w:themeFill="background2" w:themeFillShade="E6"/>
          </w:tcPr>
          <w:p>
            <w:pPr>
              <w:rPr>
                <w:rFonts w:hAnsi="宋体" w:eastAsia="宋体" w:cs="宋体"/>
                <w:b/>
                <w:bCs/>
                <w:szCs w:val="21"/>
              </w:rPr>
            </w:pPr>
            <w:r>
              <w:rPr>
                <w:rFonts w:hint="eastAsia" w:hAnsi="宋体" w:eastAsia="宋体" w:cs="宋体"/>
                <w:b/>
                <w:bCs/>
                <w:szCs w:val="21"/>
              </w:rPr>
              <w:t>承保模式</w:t>
            </w:r>
          </w:p>
        </w:tc>
        <w:tc>
          <w:tcPr>
            <w:tcW w:w="2219" w:type="dxa"/>
            <w:shd w:val="clear" w:color="auto" w:fill="auto"/>
          </w:tcPr>
          <w:p>
            <w:pPr>
              <w:rPr>
                <w:rFonts w:hAnsi="宋体" w:eastAsia="宋体" w:cs="宋体"/>
                <w:bCs/>
                <w:szCs w:val="21"/>
              </w:rPr>
            </w:pPr>
            <w:r>
              <w:rPr>
                <w:rFonts w:hint="eastAsia" w:hAnsi="宋体" w:eastAsia="宋体" w:cs="宋体"/>
                <w:bCs/>
                <w:szCs w:val="21"/>
              </w:rPr>
              <w:t>-</w:t>
            </w:r>
          </w:p>
        </w:tc>
        <w:tc>
          <w:tcPr>
            <w:tcW w:w="1741" w:type="dxa"/>
            <w:shd w:val="clear" w:color="auto" w:fill="D0CECE" w:themeFill="background2" w:themeFillShade="E6"/>
          </w:tcPr>
          <w:p>
            <w:pPr>
              <w:rPr>
                <w:rFonts w:hAnsi="宋体" w:eastAsia="宋体" w:cs="宋体"/>
                <w:b/>
                <w:bCs/>
                <w:szCs w:val="21"/>
              </w:rPr>
            </w:pPr>
            <w:r>
              <w:rPr>
                <w:rFonts w:hint="eastAsia" w:hAnsi="宋体" w:eastAsia="宋体" w:cs="宋体"/>
                <w:b/>
                <w:bCs/>
                <w:szCs w:val="21"/>
              </w:rPr>
              <w:t>支付方式</w:t>
            </w:r>
          </w:p>
        </w:tc>
        <w:tc>
          <w:tcPr>
            <w:tcW w:w="1742" w:type="dxa"/>
          </w:tcPr>
          <w:p>
            <w:pPr>
              <w:rPr>
                <w:rFonts w:hAnsi="宋体" w:eastAsia="宋体" w:cs="宋体"/>
                <w:bCs/>
                <w:szCs w:val="21"/>
              </w:rPr>
            </w:pPr>
            <w:r>
              <w:rPr>
                <w:rFonts w:hint="eastAsia" w:hAnsi="宋体" w:eastAsia="宋体" w:cs="宋体"/>
                <w:bCs/>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1800" w:type="dxa"/>
            <w:shd w:val="clear" w:color="auto" w:fill="D0CECE" w:themeFill="background2" w:themeFillShade="E6"/>
          </w:tcPr>
          <w:p>
            <w:pPr>
              <w:rPr>
                <w:rFonts w:hAnsi="宋体" w:eastAsia="宋体" w:cs="宋体"/>
                <w:b/>
                <w:bCs/>
                <w:szCs w:val="21"/>
              </w:rPr>
            </w:pPr>
            <w:r>
              <w:rPr>
                <w:rFonts w:hint="eastAsia" w:hAnsi="宋体" w:eastAsia="宋体" w:cs="宋体"/>
                <w:b/>
                <w:bCs/>
                <w:szCs w:val="21"/>
              </w:rPr>
              <w:t>是否发送短信</w:t>
            </w:r>
          </w:p>
        </w:tc>
        <w:tc>
          <w:tcPr>
            <w:tcW w:w="2219" w:type="dxa"/>
            <w:shd w:val="clear" w:color="auto" w:fill="auto"/>
          </w:tcPr>
          <w:p>
            <w:pPr>
              <w:rPr>
                <w:rFonts w:hAnsi="宋体" w:eastAsia="宋体" w:cs="宋体"/>
                <w:bCs/>
                <w:szCs w:val="21"/>
              </w:rPr>
            </w:pPr>
            <w:r>
              <w:rPr>
                <w:rFonts w:hint="eastAsia" w:hAnsi="宋体" w:eastAsia="宋体" w:cs="宋体"/>
                <w:bCs/>
                <w:szCs w:val="21"/>
              </w:rPr>
              <w:t>否</w:t>
            </w:r>
          </w:p>
        </w:tc>
        <w:tc>
          <w:tcPr>
            <w:tcW w:w="1741" w:type="dxa"/>
            <w:shd w:val="clear" w:color="auto" w:fill="D0CECE" w:themeFill="background2" w:themeFillShade="E6"/>
          </w:tcPr>
          <w:p>
            <w:pPr>
              <w:rPr>
                <w:rFonts w:hAnsi="宋体" w:eastAsia="宋体" w:cs="宋体"/>
                <w:b/>
                <w:bCs/>
                <w:szCs w:val="21"/>
              </w:rPr>
            </w:pPr>
            <w:r>
              <w:rPr>
                <w:rFonts w:hint="eastAsia" w:hAnsi="宋体" w:eastAsia="宋体" w:cs="宋体"/>
                <w:b/>
                <w:bCs/>
                <w:szCs w:val="21"/>
              </w:rPr>
              <w:t>是否发送邮件</w:t>
            </w:r>
          </w:p>
        </w:tc>
        <w:tc>
          <w:tcPr>
            <w:tcW w:w="1742" w:type="dxa"/>
          </w:tcPr>
          <w:p>
            <w:pPr>
              <w:rPr>
                <w:rFonts w:hAnsi="宋体" w:eastAsia="宋体" w:cs="宋体"/>
                <w:bCs/>
                <w:szCs w:val="21"/>
              </w:rPr>
            </w:pPr>
            <w:r>
              <w:rPr>
                <w:rFonts w:hint="eastAsia" w:hAnsi="宋体" w:eastAsia="宋体" w:cs="宋体"/>
                <w:bCs/>
                <w:szCs w:val="21"/>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shd w:val="clear" w:color="auto" w:fill="D0CECE" w:themeFill="background2" w:themeFillShade="E6"/>
          </w:tcPr>
          <w:p>
            <w:pPr>
              <w:rPr>
                <w:rFonts w:hAnsi="宋体" w:eastAsia="宋体" w:cs="宋体"/>
                <w:b/>
                <w:bCs/>
                <w:szCs w:val="21"/>
              </w:rPr>
            </w:pPr>
            <w:r>
              <w:rPr>
                <w:rFonts w:hint="eastAsia" w:hAnsi="宋体" w:eastAsia="宋体" w:cs="宋体"/>
                <w:b/>
                <w:bCs/>
                <w:szCs w:val="21"/>
              </w:rPr>
              <w:t>接口业务描述</w:t>
            </w:r>
          </w:p>
        </w:tc>
        <w:tc>
          <w:tcPr>
            <w:tcW w:w="5702" w:type="dxa"/>
            <w:gridSpan w:val="3"/>
            <w:shd w:val="clear" w:color="auto" w:fill="auto"/>
          </w:tcPr>
          <w:p>
            <w:pPr>
              <w:rPr>
                <w:rFonts w:hAnsi="宋体" w:eastAsia="宋体"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800" w:type="dxa"/>
            <w:shd w:val="clear" w:color="auto" w:fill="D0CECE" w:themeFill="background2" w:themeFillShade="E6"/>
          </w:tcPr>
          <w:p>
            <w:pPr>
              <w:rPr>
                <w:rFonts w:hAnsi="宋体" w:eastAsia="宋体" w:cs="宋体"/>
                <w:b/>
                <w:bCs/>
                <w:szCs w:val="21"/>
              </w:rPr>
            </w:pPr>
            <w:r>
              <w:rPr>
                <w:rFonts w:hint="eastAsia" w:hAnsi="宋体" w:eastAsia="宋体" w:cs="宋体"/>
                <w:b/>
                <w:bCs/>
                <w:szCs w:val="21"/>
              </w:rPr>
              <w:t>接口输入</w:t>
            </w:r>
          </w:p>
        </w:tc>
        <w:tc>
          <w:tcPr>
            <w:tcW w:w="5702" w:type="dxa"/>
            <w:gridSpan w:val="3"/>
            <w:shd w:val="clear" w:color="auto" w:fill="auto"/>
          </w:tcPr>
          <w:p>
            <w:pPr>
              <w:rPr>
                <w:rFonts w:hAnsi="宋体" w:eastAsia="宋体" w:cs="宋体"/>
                <w:bCs/>
                <w:szCs w:val="21"/>
              </w:rPr>
            </w:pPr>
            <w:r>
              <w:rPr>
                <w:rFonts w:hint="eastAsia" w:hAnsi="宋体" w:eastAsia="宋体" w:cs="宋体"/>
                <w:bCs/>
                <w:szCs w:val="21"/>
                <w:lang w:eastAsia="zh-CN"/>
              </w:rPr>
              <w:t>险种权限查询</w:t>
            </w:r>
            <w:r>
              <w:rPr>
                <w:rFonts w:hint="eastAsia" w:hAnsi="宋体" w:eastAsia="宋体" w:cs="宋体"/>
                <w:bCs/>
                <w:szCs w:val="21"/>
              </w:rPr>
              <w:t>请求报文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1" w:hRule="atLeast"/>
        </w:trPr>
        <w:tc>
          <w:tcPr>
            <w:tcW w:w="1800" w:type="dxa"/>
            <w:shd w:val="clear" w:color="auto" w:fill="D0CECE" w:themeFill="background2" w:themeFillShade="E6"/>
          </w:tcPr>
          <w:p>
            <w:pPr>
              <w:rPr>
                <w:rFonts w:hAnsi="宋体" w:eastAsia="宋体" w:cs="宋体"/>
                <w:b/>
                <w:bCs/>
                <w:szCs w:val="21"/>
              </w:rPr>
            </w:pPr>
            <w:r>
              <w:rPr>
                <w:rFonts w:hint="eastAsia" w:hAnsi="宋体" w:eastAsia="宋体" w:cs="宋体"/>
                <w:b/>
                <w:bCs/>
                <w:szCs w:val="21"/>
              </w:rPr>
              <w:t>接口输出</w:t>
            </w:r>
          </w:p>
        </w:tc>
        <w:tc>
          <w:tcPr>
            <w:tcW w:w="5702" w:type="dxa"/>
            <w:gridSpan w:val="3"/>
            <w:shd w:val="clear" w:color="auto" w:fill="auto"/>
          </w:tcPr>
          <w:p>
            <w:pPr>
              <w:rPr>
                <w:rFonts w:hAnsi="宋体" w:eastAsia="宋体" w:cs="宋体"/>
                <w:bCs/>
                <w:szCs w:val="21"/>
              </w:rPr>
            </w:pPr>
            <w:r>
              <w:rPr>
                <w:rFonts w:hint="eastAsia" w:hAnsi="宋体" w:eastAsia="宋体" w:cs="宋体"/>
                <w:bCs/>
                <w:szCs w:val="21"/>
                <w:lang w:eastAsia="zh-CN"/>
              </w:rPr>
              <w:t>险种权限查询</w:t>
            </w:r>
            <w:r>
              <w:rPr>
                <w:rFonts w:hint="eastAsia" w:hAnsi="宋体" w:eastAsia="宋体" w:cs="宋体"/>
                <w:bCs/>
                <w:szCs w:val="21"/>
              </w:rPr>
              <w:t>返回报文</w:t>
            </w:r>
          </w:p>
        </w:tc>
      </w:tr>
    </w:tbl>
    <w:p/>
    <w:p>
      <w:pPr>
        <w:pStyle w:val="4"/>
        <w:rPr>
          <w:rFonts w:asciiTheme="minorHAnsi"/>
          <w:szCs w:val="21"/>
        </w:rPr>
      </w:pPr>
      <w:r>
        <w:rPr>
          <w:rFonts w:hint="eastAsia" w:asciiTheme="minorHAnsi"/>
          <w:szCs w:val="21"/>
        </w:rPr>
        <w:t>请求报文样例及说明</w:t>
      </w:r>
    </w:p>
    <w:p/>
    <w:p>
      <w:pPr>
        <w:pStyle w:val="5"/>
        <w:numPr>
          <w:ilvl w:val="0"/>
          <w:numId w:val="2"/>
        </w:numPr>
      </w:pPr>
      <w:r>
        <w:rPr>
          <w:rFonts w:hint="eastAsia"/>
        </w:rPr>
        <w:t>请求报文样例</w:t>
      </w:r>
    </w:p>
    <w:p>
      <w:pPr>
        <w:rPr>
          <w:szCs w:val="21"/>
        </w:rPr>
      </w:pPr>
    </w:p>
    <w:tbl>
      <w:tblPr>
        <w:tblStyle w:val="24"/>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56" w:type="dxa"/>
          </w:tcPr>
          <w:p>
            <w:pPr>
              <w:rPr>
                <w:rFonts w:hint="eastAsia" w:hAnsi="宋体" w:eastAsia="宋体" w:cs="宋体"/>
                <w:szCs w:val="21"/>
              </w:rPr>
            </w:pPr>
            <w:r>
              <w:rPr>
                <w:rFonts w:hint="eastAsia" w:hAnsi="宋体" w:eastAsia="宋体" w:cs="宋体"/>
                <w:szCs w:val="21"/>
              </w:rPr>
              <w:t>&lt;?xml version="1.0" encoding="utf-8"?&gt;</w:t>
            </w:r>
          </w:p>
          <w:p>
            <w:pPr>
              <w:rPr>
                <w:rFonts w:hint="eastAsia" w:hAnsi="宋体" w:eastAsia="宋体" w:cs="宋体"/>
                <w:szCs w:val="21"/>
              </w:rPr>
            </w:pPr>
          </w:p>
          <w:p>
            <w:pPr>
              <w:rPr>
                <w:rFonts w:hint="eastAsia" w:hAnsi="宋体" w:eastAsia="宋体" w:cs="宋体"/>
                <w:szCs w:val="21"/>
              </w:rPr>
            </w:pPr>
            <w:r>
              <w:rPr>
                <w:rFonts w:hint="eastAsia" w:hAnsi="宋体" w:eastAsia="宋体" w:cs="宋体"/>
                <w:szCs w:val="21"/>
              </w:rPr>
              <w:t xml:space="preserve">&lt;TradeData&gt; </w:t>
            </w:r>
          </w:p>
          <w:p>
            <w:pPr>
              <w:rPr>
                <w:rFonts w:hint="eastAsia" w:hAnsi="宋体" w:eastAsia="宋体" w:cs="宋体"/>
                <w:szCs w:val="21"/>
              </w:rPr>
            </w:pPr>
            <w:r>
              <w:rPr>
                <w:rFonts w:hint="eastAsia" w:hAnsi="宋体" w:eastAsia="宋体" w:cs="宋体"/>
                <w:szCs w:val="21"/>
              </w:rPr>
              <w:t xml:space="preserve">  &lt;BaseInfo&gt; </w:t>
            </w:r>
          </w:p>
          <w:p>
            <w:pPr>
              <w:rPr>
                <w:rFonts w:hint="eastAsia" w:hAnsi="宋体" w:eastAsia="宋体" w:cs="宋体"/>
                <w:szCs w:val="21"/>
              </w:rPr>
            </w:pPr>
            <w:r>
              <w:rPr>
                <w:rFonts w:hint="eastAsia" w:hAnsi="宋体" w:eastAsia="宋体" w:cs="宋体"/>
                <w:szCs w:val="21"/>
              </w:rPr>
              <w:t xml:space="preserve">    &lt;TranDate&gt;20180419&lt;/TranDate&gt;  </w:t>
            </w:r>
          </w:p>
          <w:p>
            <w:pPr>
              <w:rPr>
                <w:rFonts w:hint="eastAsia" w:hAnsi="宋体" w:eastAsia="宋体" w:cs="宋体"/>
                <w:szCs w:val="21"/>
              </w:rPr>
            </w:pPr>
            <w:r>
              <w:rPr>
                <w:rFonts w:hint="eastAsia" w:hAnsi="宋体" w:eastAsia="宋体" w:cs="宋体"/>
                <w:szCs w:val="21"/>
              </w:rPr>
              <w:t xml:space="preserve">    &lt;TranTime&gt;135230&lt;/TranTime&gt;  </w:t>
            </w:r>
          </w:p>
          <w:p>
            <w:pPr>
              <w:rPr>
                <w:rFonts w:hint="eastAsia" w:hAnsi="宋体" w:eastAsia="宋体" w:cs="宋体"/>
                <w:szCs w:val="21"/>
              </w:rPr>
            </w:pPr>
            <w:r>
              <w:rPr>
                <w:rFonts w:hint="eastAsia" w:hAnsi="宋体" w:eastAsia="宋体" w:cs="宋体"/>
                <w:szCs w:val="21"/>
              </w:rPr>
              <w:t xml:space="preserve">    &lt;TranNo&gt;lc00201811265230020&lt;/TranNo&gt;  </w:t>
            </w:r>
          </w:p>
          <w:p>
            <w:pPr>
              <w:rPr>
                <w:rFonts w:hint="eastAsia" w:hAnsi="宋体" w:eastAsia="宋体" w:cs="宋体"/>
                <w:szCs w:val="21"/>
              </w:rPr>
            </w:pPr>
            <w:r>
              <w:rPr>
                <w:rFonts w:hint="eastAsia" w:hAnsi="宋体" w:eastAsia="宋体" w:cs="宋体"/>
                <w:szCs w:val="21"/>
              </w:rPr>
              <w:t xml:space="preserve">    &lt;FuncFlag&gt;0</w:t>
            </w:r>
            <w:r>
              <w:rPr>
                <w:rFonts w:hint="eastAsia" w:hAnsi="宋体" w:eastAsia="宋体" w:cs="宋体"/>
                <w:szCs w:val="21"/>
                <w:lang w:val="en-US" w:eastAsia="zh-CN"/>
              </w:rPr>
              <w:t>8</w:t>
            </w:r>
            <w:r>
              <w:rPr>
                <w:rFonts w:hint="eastAsia" w:hAnsi="宋体" w:eastAsia="宋体" w:cs="宋体"/>
                <w:szCs w:val="21"/>
              </w:rPr>
              <w:t xml:space="preserve">&lt;/FuncFlag&gt;  </w:t>
            </w:r>
          </w:p>
          <w:p>
            <w:pPr>
              <w:rPr>
                <w:rFonts w:hint="eastAsia" w:hAnsi="宋体" w:eastAsia="宋体" w:cs="宋体"/>
                <w:szCs w:val="21"/>
              </w:rPr>
            </w:pPr>
            <w:r>
              <w:rPr>
                <w:rFonts w:hint="eastAsia" w:hAnsi="宋体" w:eastAsia="宋体" w:cs="宋体"/>
                <w:szCs w:val="21"/>
              </w:rPr>
              <w:t xml:space="preserve">    &lt;AccessCode&gt;ybt&lt;/AccessCode&gt;  </w:t>
            </w:r>
          </w:p>
          <w:p>
            <w:pPr>
              <w:rPr>
                <w:rFonts w:hint="eastAsia" w:hAnsi="宋体" w:eastAsia="宋体" w:cs="宋体"/>
                <w:szCs w:val="21"/>
              </w:rPr>
            </w:pPr>
            <w:r>
              <w:rPr>
                <w:rFonts w:hint="eastAsia" w:hAnsi="宋体" w:eastAsia="宋体" w:cs="宋体"/>
                <w:szCs w:val="21"/>
              </w:rPr>
              <w:t xml:space="preserve">    &lt;OperationType&gt;0&lt;/OperationType&gt; </w:t>
            </w:r>
          </w:p>
          <w:p>
            <w:pPr>
              <w:rPr>
                <w:rFonts w:hint="eastAsia" w:hAnsi="宋体" w:eastAsia="宋体" w:cs="宋体"/>
                <w:szCs w:val="21"/>
              </w:rPr>
            </w:pPr>
            <w:r>
              <w:rPr>
                <w:rFonts w:hint="eastAsia" w:hAnsi="宋体" w:eastAsia="宋体" w:cs="宋体"/>
                <w:szCs w:val="21"/>
              </w:rPr>
              <w:t xml:space="preserve">  &lt;/BaseInfo&gt;  </w:t>
            </w:r>
          </w:p>
          <w:p>
            <w:pPr>
              <w:rPr>
                <w:rFonts w:hint="eastAsia" w:hAnsi="宋体" w:eastAsia="宋体" w:cs="宋体"/>
                <w:szCs w:val="21"/>
              </w:rPr>
            </w:pPr>
            <w:r>
              <w:rPr>
                <w:rFonts w:hint="eastAsia" w:hAnsi="宋体" w:eastAsia="宋体" w:cs="宋体"/>
                <w:szCs w:val="21"/>
              </w:rPr>
              <w:t xml:space="preserve">  &lt;InputData&gt; </w:t>
            </w:r>
          </w:p>
          <w:p>
            <w:pPr>
              <w:rPr>
                <w:rFonts w:hint="eastAsia" w:hAnsi="宋体" w:eastAsia="宋体" w:cs="宋体"/>
                <w:szCs w:val="21"/>
              </w:rPr>
            </w:pPr>
            <w:r>
              <w:rPr>
                <w:rFonts w:hint="eastAsia" w:hAnsi="宋体" w:eastAsia="宋体" w:cs="宋体"/>
                <w:szCs w:val="21"/>
              </w:rPr>
              <w:t xml:space="preserve">   </w:t>
            </w:r>
            <w:r>
              <w:rPr>
                <w:rFonts w:hint="eastAsia" w:hAnsi="宋体" w:eastAsia="宋体" w:cs="宋体"/>
                <w:szCs w:val="18"/>
                <w:lang w:eastAsia="zh-CN"/>
              </w:rPr>
              <w:t>&lt;</w:t>
            </w:r>
            <w:r>
              <w:rPr>
                <w:rFonts w:hint="eastAsia" w:hAnsi="宋体" w:cs="宋体"/>
                <w:szCs w:val="18"/>
                <w:lang w:val="en-US" w:eastAsia="zh-CN"/>
              </w:rPr>
              <w:t>QueryCode</w:t>
            </w:r>
            <w:r>
              <w:rPr>
                <w:rFonts w:hint="eastAsia" w:hAnsi="宋体" w:eastAsia="宋体" w:cs="宋体"/>
                <w:szCs w:val="18"/>
                <w:lang w:eastAsia="zh-CN"/>
              </w:rPr>
              <w:t>&gt;</w:t>
            </w:r>
            <w:r>
              <w:rPr>
                <w:rFonts w:hint="eastAsia" w:hAnsi="宋体" w:cs="宋体"/>
                <w:szCs w:val="18"/>
                <w:lang w:val="en-US" w:eastAsia="zh-CN"/>
              </w:rPr>
              <w:t>001</w:t>
            </w:r>
            <w:r>
              <w:rPr>
                <w:rFonts w:hint="eastAsia" w:hAnsi="宋体" w:eastAsia="宋体" w:cs="宋体"/>
                <w:szCs w:val="18"/>
                <w:lang w:eastAsia="zh-CN"/>
              </w:rPr>
              <w:t>&lt;/</w:t>
            </w:r>
            <w:r>
              <w:rPr>
                <w:rFonts w:hint="eastAsia" w:hAnsi="宋体" w:cs="宋体"/>
                <w:szCs w:val="18"/>
                <w:lang w:val="en-US" w:eastAsia="zh-CN"/>
              </w:rPr>
              <w:t>QueryCode</w:t>
            </w:r>
            <w:r>
              <w:rPr>
                <w:rFonts w:hint="eastAsia" w:hAnsi="宋体" w:eastAsia="宋体" w:cs="宋体"/>
                <w:szCs w:val="18"/>
                <w:lang w:eastAsia="zh-CN"/>
              </w:rPr>
              <w:t>&gt;</w:t>
            </w:r>
          </w:p>
          <w:p>
            <w:pPr>
              <w:rPr>
                <w:rFonts w:hint="eastAsia" w:hAnsi="宋体" w:eastAsia="宋体" w:cs="宋体"/>
                <w:szCs w:val="21"/>
              </w:rPr>
            </w:pPr>
            <w:r>
              <w:rPr>
                <w:rFonts w:hint="eastAsia" w:hAnsi="宋体" w:eastAsia="宋体" w:cs="宋体"/>
                <w:szCs w:val="21"/>
              </w:rPr>
              <w:t xml:space="preserve">  &lt;/InputData&gt; </w:t>
            </w:r>
          </w:p>
          <w:p>
            <w:pPr>
              <w:rPr>
                <w:rFonts w:hint="eastAsia" w:hAnsi="宋体" w:eastAsia="宋体" w:cs="宋体"/>
                <w:szCs w:val="21"/>
              </w:rPr>
            </w:pPr>
            <w:r>
              <w:rPr>
                <w:rFonts w:hint="eastAsia" w:hAnsi="宋体" w:eastAsia="宋体" w:cs="宋体"/>
                <w:szCs w:val="21"/>
              </w:rPr>
              <w:t>&lt;/TradeData&gt;</w:t>
            </w:r>
          </w:p>
          <w:p>
            <w:pPr>
              <w:rPr>
                <w:rFonts w:hAnsi="宋体" w:eastAsia="宋体" w:cs="宋体"/>
                <w:szCs w:val="21"/>
              </w:rPr>
            </w:pPr>
          </w:p>
        </w:tc>
      </w:tr>
    </w:tbl>
    <w:p>
      <w:pPr>
        <w:pStyle w:val="5"/>
        <w:numPr>
          <w:ilvl w:val="0"/>
          <w:numId w:val="2"/>
        </w:numPr>
      </w:pPr>
      <w:r>
        <w:rPr>
          <w:rFonts w:hint="eastAsia"/>
        </w:rPr>
        <w:t>请求报文说明</w:t>
      </w:r>
    </w:p>
    <w:p/>
    <w:tbl>
      <w:tblPr>
        <w:tblStyle w:val="23"/>
        <w:tblW w:w="8647" w:type="dxa"/>
        <w:jc w:val="center"/>
        <w:tblLayout w:type="fixed"/>
        <w:tblCellMar>
          <w:top w:w="0" w:type="dxa"/>
          <w:left w:w="108" w:type="dxa"/>
          <w:bottom w:w="0" w:type="dxa"/>
          <w:right w:w="108" w:type="dxa"/>
        </w:tblCellMar>
      </w:tblPr>
      <w:tblGrid>
        <w:gridCol w:w="2052"/>
        <w:gridCol w:w="1515"/>
        <w:gridCol w:w="1064"/>
        <w:gridCol w:w="621"/>
        <w:gridCol w:w="62"/>
        <w:gridCol w:w="642"/>
        <w:gridCol w:w="44"/>
        <w:gridCol w:w="2640"/>
        <w:gridCol w:w="7"/>
      </w:tblGrid>
      <w:tr>
        <w:tblPrEx>
          <w:tblCellMar>
            <w:top w:w="0" w:type="dxa"/>
            <w:left w:w="108" w:type="dxa"/>
            <w:bottom w:w="0" w:type="dxa"/>
            <w:right w:w="108" w:type="dxa"/>
          </w:tblCellMar>
        </w:tblPrEx>
        <w:trPr>
          <w:gridAfter w:val="1"/>
          <w:wAfter w:w="7" w:type="dxa"/>
          <w:trHeight w:val="226" w:hRule="atLeast"/>
          <w:jc w:val="center"/>
        </w:trPr>
        <w:tc>
          <w:tcPr>
            <w:tcW w:w="2052" w:type="dxa"/>
            <w:tcBorders>
              <w:top w:val="double" w:color="000000" w:sz="2" w:space="0"/>
              <w:left w:val="single" w:color="000000" w:sz="6" w:space="0"/>
              <w:bottom w:val="single" w:color="000000" w:sz="6" w:space="0"/>
              <w:right w:val="single" w:color="000000" w:sz="6" w:space="0"/>
            </w:tcBorders>
            <w:shd w:val="clear" w:color="auto" w:fill="7F7F7F"/>
          </w:tcPr>
          <w:p>
            <w:pPr>
              <w:rPr>
                <w:rFonts w:ascii="Calibri" w:hAnsi="Calibri" w:eastAsia="宋体"/>
                <w:b/>
                <w:bCs/>
                <w:szCs w:val="21"/>
              </w:rPr>
            </w:pPr>
            <w:r>
              <w:rPr>
                <w:rFonts w:hint="eastAsia"/>
                <w:b/>
                <w:bCs/>
              </w:rPr>
              <w:t>字段</w:t>
            </w:r>
          </w:p>
        </w:tc>
        <w:tc>
          <w:tcPr>
            <w:tcW w:w="1515" w:type="dxa"/>
            <w:tcBorders>
              <w:top w:val="double" w:color="000000" w:sz="2" w:space="0"/>
              <w:left w:val="single" w:color="000000" w:sz="6" w:space="0"/>
              <w:bottom w:val="single" w:color="000000" w:sz="6" w:space="0"/>
              <w:right w:val="single" w:color="000000" w:sz="6" w:space="0"/>
            </w:tcBorders>
            <w:shd w:val="clear" w:color="auto" w:fill="7F7F7F"/>
          </w:tcPr>
          <w:p>
            <w:pPr>
              <w:rPr>
                <w:rFonts w:ascii="Calibri" w:hAnsi="Calibri" w:eastAsia="宋体"/>
                <w:b/>
                <w:bCs/>
                <w:szCs w:val="21"/>
              </w:rPr>
            </w:pPr>
            <w:r>
              <w:rPr>
                <w:rFonts w:hint="eastAsia"/>
                <w:b/>
                <w:bCs/>
              </w:rPr>
              <w:t>字段名</w:t>
            </w:r>
          </w:p>
        </w:tc>
        <w:tc>
          <w:tcPr>
            <w:tcW w:w="1064" w:type="dxa"/>
            <w:tcBorders>
              <w:top w:val="double" w:color="000000" w:sz="2" w:space="0"/>
              <w:left w:val="single" w:color="000000" w:sz="6" w:space="0"/>
              <w:bottom w:val="single" w:color="000000" w:sz="6" w:space="0"/>
              <w:right w:val="single" w:color="000000" w:sz="6" w:space="0"/>
            </w:tcBorders>
            <w:shd w:val="clear" w:color="auto" w:fill="7F7F7F"/>
          </w:tcPr>
          <w:p>
            <w:pPr>
              <w:rPr>
                <w:rFonts w:ascii="Calibri" w:hAnsi="Calibri" w:eastAsia="宋体"/>
                <w:b/>
                <w:bCs/>
                <w:szCs w:val="21"/>
              </w:rPr>
            </w:pPr>
            <w:r>
              <w:rPr>
                <w:rFonts w:hint="eastAsia"/>
                <w:b/>
                <w:bCs/>
              </w:rPr>
              <w:t>类型</w:t>
            </w:r>
          </w:p>
        </w:tc>
        <w:tc>
          <w:tcPr>
            <w:tcW w:w="683" w:type="dxa"/>
            <w:gridSpan w:val="2"/>
            <w:tcBorders>
              <w:top w:val="double" w:color="000000" w:sz="2" w:space="0"/>
              <w:left w:val="single" w:color="000000" w:sz="6" w:space="0"/>
              <w:bottom w:val="single" w:color="000000" w:sz="6" w:space="0"/>
              <w:right w:val="single" w:color="000000" w:sz="6" w:space="0"/>
            </w:tcBorders>
            <w:shd w:val="clear" w:color="auto" w:fill="7F7F7F"/>
          </w:tcPr>
          <w:p>
            <w:pPr>
              <w:rPr>
                <w:rFonts w:ascii="Calibri" w:hAnsi="Calibri" w:eastAsia="宋体"/>
                <w:b/>
                <w:bCs/>
                <w:szCs w:val="21"/>
              </w:rPr>
            </w:pPr>
            <w:r>
              <w:rPr>
                <w:rFonts w:hint="eastAsia"/>
                <w:b/>
                <w:bCs/>
              </w:rPr>
              <w:t>必传</w:t>
            </w:r>
          </w:p>
        </w:tc>
        <w:tc>
          <w:tcPr>
            <w:tcW w:w="686" w:type="dxa"/>
            <w:gridSpan w:val="2"/>
            <w:tcBorders>
              <w:top w:val="double" w:color="000000" w:sz="2" w:space="0"/>
              <w:left w:val="single" w:color="000000" w:sz="6" w:space="0"/>
              <w:bottom w:val="single" w:color="000000" w:sz="6" w:space="0"/>
              <w:right w:val="single" w:color="000000" w:sz="6" w:space="0"/>
            </w:tcBorders>
            <w:shd w:val="clear" w:color="auto" w:fill="7F7F7F"/>
          </w:tcPr>
          <w:p>
            <w:pPr>
              <w:rPr>
                <w:rFonts w:ascii="Calibri" w:hAnsi="Calibri" w:eastAsia="宋体"/>
                <w:b/>
                <w:bCs/>
                <w:szCs w:val="21"/>
              </w:rPr>
            </w:pPr>
            <w:r>
              <w:rPr>
                <w:rFonts w:hint="eastAsia"/>
                <w:b/>
                <w:bCs/>
              </w:rPr>
              <w:t>大小</w:t>
            </w:r>
          </w:p>
        </w:tc>
        <w:tc>
          <w:tcPr>
            <w:tcW w:w="2640" w:type="dxa"/>
            <w:tcBorders>
              <w:top w:val="double" w:color="000000" w:sz="2" w:space="0"/>
              <w:left w:val="single" w:color="000000" w:sz="6" w:space="0"/>
              <w:bottom w:val="single" w:color="000000" w:sz="6" w:space="0"/>
              <w:right w:val="double" w:color="000000" w:sz="2" w:space="0"/>
            </w:tcBorders>
            <w:shd w:val="clear" w:color="auto" w:fill="7F7F7F"/>
          </w:tcPr>
          <w:p>
            <w:pPr>
              <w:rPr>
                <w:rFonts w:ascii="Calibri" w:hAnsi="Calibri" w:eastAsia="宋体"/>
                <w:b/>
                <w:bCs/>
                <w:szCs w:val="21"/>
              </w:rPr>
            </w:pPr>
            <w:r>
              <w:rPr>
                <w:rFonts w:hint="eastAsia"/>
                <w:b/>
                <w:bCs/>
              </w:rPr>
              <w:t>备注</w:t>
            </w:r>
          </w:p>
        </w:tc>
      </w:tr>
      <w:tr>
        <w:tblPrEx>
          <w:tblCellMar>
            <w:top w:w="0" w:type="dxa"/>
            <w:left w:w="108" w:type="dxa"/>
            <w:bottom w:w="0" w:type="dxa"/>
            <w:right w:w="108" w:type="dxa"/>
          </w:tblCellMar>
        </w:tblPrEx>
        <w:trPr>
          <w:trHeight w:val="226" w:hRule="atLeast"/>
          <w:jc w:val="center"/>
        </w:trPr>
        <w:tc>
          <w:tcPr>
            <w:tcW w:w="8647" w:type="dxa"/>
            <w:gridSpan w:val="9"/>
            <w:tcBorders>
              <w:top w:val="single" w:color="000000" w:sz="6" w:space="0"/>
              <w:left w:val="double" w:color="000000" w:sz="2" w:space="0"/>
              <w:bottom w:val="single" w:color="000000" w:sz="6" w:space="0"/>
              <w:right w:val="double" w:color="000000" w:sz="2" w:space="0"/>
            </w:tcBorders>
            <w:shd w:val="clear" w:color="auto" w:fill="7F7F7F"/>
          </w:tcPr>
          <w:p>
            <w:pPr>
              <w:rPr>
                <w:rFonts w:ascii="Calibri" w:hAnsi="Calibri" w:eastAsia="宋体"/>
                <w:b/>
                <w:bCs/>
                <w:szCs w:val="21"/>
              </w:rPr>
            </w:pPr>
            <w:r>
              <w:rPr>
                <w:rFonts w:hint="eastAsia"/>
                <w:b/>
                <w:bCs/>
              </w:rPr>
              <w:t>I</w:t>
            </w:r>
            <w:r>
              <w:rPr>
                <w:b/>
                <w:bCs/>
              </w:rPr>
              <w:t>nputData</w:t>
            </w:r>
          </w:p>
        </w:tc>
      </w:tr>
      <w:tr>
        <w:tblPrEx>
          <w:tblCellMar>
            <w:top w:w="0" w:type="dxa"/>
            <w:left w:w="108" w:type="dxa"/>
            <w:bottom w:w="0" w:type="dxa"/>
            <w:right w:w="108" w:type="dxa"/>
          </w:tblCellMar>
        </w:tblPrEx>
        <w:trPr>
          <w:trHeight w:val="226" w:hRule="atLeast"/>
          <w:jc w:val="center"/>
        </w:trPr>
        <w:tc>
          <w:tcPr>
            <w:tcW w:w="2052" w:type="dxa"/>
            <w:tcBorders>
              <w:top w:val="single" w:color="000000" w:sz="6" w:space="0"/>
              <w:left w:val="double" w:color="000000" w:sz="2" w:space="0"/>
              <w:bottom w:val="single" w:color="000000" w:sz="6" w:space="0"/>
              <w:right w:val="single" w:color="auto" w:sz="4" w:space="0"/>
            </w:tcBorders>
            <w:shd w:val="clear" w:color="auto" w:fill="FFFFFF" w:themeFill="background1"/>
          </w:tcPr>
          <w:p>
            <w:r>
              <w:rPr>
                <w:rFonts w:hint="eastAsia" w:hAnsi="宋体" w:cs="宋体"/>
                <w:szCs w:val="18"/>
                <w:lang w:val="en-US" w:eastAsia="zh-CN"/>
              </w:rPr>
              <w:t>QueryCode</w:t>
            </w:r>
          </w:p>
        </w:tc>
        <w:tc>
          <w:tcPr>
            <w:tcW w:w="1515" w:type="dxa"/>
            <w:tcBorders>
              <w:top w:val="single" w:color="000000" w:sz="6" w:space="0"/>
              <w:left w:val="single" w:color="auto" w:sz="4" w:space="0"/>
              <w:bottom w:val="single" w:color="000000" w:sz="6" w:space="0"/>
              <w:right w:val="single" w:color="auto" w:sz="4" w:space="0"/>
            </w:tcBorders>
            <w:shd w:val="clear" w:color="auto" w:fill="FFFFFF" w:themeFill="background1"/>
          </w:tcPr>
          <w:p>
            <w:pPr>
              <w:rPr>
                <w:rFonts w:hint="eastAsia" w:eastAsiaTheme="minorEastAsia"/>
                <w:lang w:eastAsia="zh-CN"/>
              </w:rPr>
            </w:pPr>
            <w:r>
              <w:rPr>
                <w:rFonts w:hint="eastAsia"/>
                <w:lang w:eastAsia="zh-CN"/>
              </w:rPr>
              <w:t>查询编码</w:t>
            </w:r>
          </w:p>
        </w:tc>
        <w:tc>
          <w:tcPr>
            <w:tcW w:w="1064" w:type="dxa"/>
            <w:tcBorders>
              <w:top w:val="single" w:color="000000" w:sz="6" w:space="0"/>
              <w:left w:val="single" w:color="auto" w:sz="4" w:space="0"/>
              <w:bottom w:val="single" w:color="000000" w:sz="6" w:space="0"/>
              <w:right w:val="single" w:color="auto" w:sz="4" w:space="0"/>
            </w:tcBorders>
            <w:shd w:val="clear" w:color="auto" w:fill="FFFFFF" w:themeFill="background1"/>
          </w:tcPr>
          <w:p>
            <w:r>
              <w:rPr>
                <w:rFonts w:hint="eastAsia"/>
                <w:kern w:val="0"/>
              </w:rPr>
              <w:t>String</w:t>
            </w:r>
            <w:r>
              <w:t xml:space="preserve">  </w:t>
            </w:r>
          </w:p>
        </w:tc>
        <w:tc>
          <w:tcPr>
            <w:tcW w:w="621" w:type="dxa"/>
            <w:tcBorders>
              <w:top w:val="single" w:color="000000" w:sz="6" w:space="0"/>
              <w:left w:val="single" w:color="auto" w:sz="4" w:space="0"/>
              <w:bottom w:val="single" w:color="000000" w:sz="6" w:space="0"/>
              <w:right w:val="single" w:color="auto" w:sz="4" w:space="0"/>
            </w:tcBorders>
            <w:shd w:val="clear" w:color="auto" w:fill="FFFFFF" w:themeFill="background1"/>
          </w:tcPr>
          <w:p>
            <w:r>
              <w:t>Y</w:t>
            </w:r>
          </w:p>
        </w:tc>
        <w:tc>
          <w:tcPr>
            <w:tcW w:w="704" w:type="dxa"/>
            <w:gridSpan w:val="2"/>
            <w:tcBorders>
              <w:top w:val="single" w:color="000000" w:sz="6" w:space="0"/>
              <w:left w:val="single" w:color="auto" w:sz="4" w:space="0"/>
              <w:bottom w:val="single" w:color="000000" w:sz="6" w:space="0"/>
              <w:right w:val="single" w:color="auto" w:sz="4" w:space="0"/>
            </w:tcBorders>
            <w:shd w:val="clear" w:color="auto" w:fill="FFFFFF" w:themeFill="background1"/>
          </w:tcPr>
          <w:p/>
        </w:tc>
        <w:tc>
          <w:tcPr>
            <w:tcW w:w="2691" w:type="dxa"/>
            <w:gridSpan w:val="3"/>
            <w:tcBorders>
              <w:top w:val="single" w:color="000000" w:sz="6" w:space="0"/>
              <w:left w:val="single" w:color="auto" w:sz="4" w:space="0"/>
              <w:bottom w:val="single" w:color="000000" w:sz="6" w:space="0"/>
              <w:right w:val="double" w:color="000000" w:sz="2" w:space="0"/>
            </w:tcBorders>
            <w:shd w:val="clear" w:color="auto" w:fill="FFFFFF" w:themeFill="background1"/>
          </w:tcPr>
          <w:p>
            <w:pPr>
              <w:rPr>
                <w:rFonts w:hint="default" w:eastAsiaTheme="minorEastAsia"/>
                <w:lang w:val="en-US" w:eastAsia="zh-CN"/>
              </w:rPr>
            </w:pPr>
            <w:r>
              <w:rPr>
                <w:rFonts w:hint="eastAsia"/>
                <w:lang w:eastAsia="zh-CN"/>
              </w:rPr>
              <w:t>传值为</w:t>
            </w:r>
            <w:r>
              <w:rPr>
                <w:rFonts w:hint="eastAsia"/>
                <w:lang w:val="en-US" w:eastAsia="zh-CN"/>
              </w:rPr>
              <w:t>001</w:t>
            </w:r>
          </w:p>
        </w:tc>
      </w:tr>
    </w:tbl>
    <w:p>
      <w:pPr>
        <w:pStyle w:val="4"/>
        <w:rPr>
          <w:rFonts w:asciiTheme="minorHAnsi"/>
          <w:szCs w:val="21"/>
        </w:rPr>
      </w:pPr>
      <w:r>
        <w:rPr>
          <w:rFonts w:hint="eastAsia" w:asciiTheme="minorHAnsi"/>
          <w:szCs w:val="21"/>
        </w:rPr>
        <w:t>返回报文样例及说明</w:t>
      </w:r>
    </w:p>
    <w:p>
      <w:pPr>
        <w:pStyle w:val="5"/>
        <w:numPr>
          <w:ilvl w:val="0"/>
          <w:numId w:val="2"/>
        </w:numPr>
      </w:pPr>
      <w:r>
        <w:rPr>
          <w:rFonts w:hint="eastAsia"/>
        </w:rPr>
        <w:t>返回报文样例</w:t>
      </w:r>
    </w:p>
    <w:p/>
    <w:p>
      <w:r>
        <w:rPr>
          <w:rFonts w:hint="eastAsia"/>
          <w:szCs w:val="21"/>
        </w:rPr>
        <w:t>报文样例</w:t>
      </w:r>
    </w:p>
    <w:tbl>
      <w:tblPr>
        <w:tblStyle w:val="24"/>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56" w:type="dxa"/>
          </w:tcPr>
          <w:p>
            <w:pPr>
              <w:rPr>
                <w:rFonts w:hint="eastAsia"/>
                <w:szCs w:val="21"/>
              </w:rPr>
            </w:pPr>
            <w:r>
              <w:rPr>
                <w:rFonts w:hint="eastAsia"/>
                <w:szCs w:val="21"/>
              </w:rPr>
              <w:t>&lt;?xml version="1.0" encoding="utf-8"?&gt;</w:t>
            </w:r>
          </w:p>
          <w:p>
            <w:pPr>
              <w:rPr>
                <w:rFonts w:hint="eastAsia"/>
                <w:szCs w:val="21"/>
              </w:rPr>
            </w:pPr>
          </w:p>
          <w:p>
            <w:pPr>
              <w:rPr>
                <w:rFonts w:hint="eastAsia"/>
                <w:szCs w:val="21"/>
              </w:rPr>
            </w:pPr>
            <w:r>
              <w:rPr>
                <w:rFonts w:hint="eastAsia"/>
                <w:szCs w:val="21"/>
              </w:rPr>
              <w:t xml:space="preserve">&lt;TradeData&gt; </w:t>
            </w:r>
          </w:p>
          <w:p>
            <w:pPr>
              <w:rPr>
                <w:rFonts w:hint="eastAsia"/>
                <w:szCs w:val="21"/>
              </w:rPr>
            </w:pPr>
            <w:r>
              <w:rPr>
                <w:rFonts w:hint="eastAsia"/>
                <w:szCs w:val="21"/>
              </w:rPr>
              <w:t xml:space="preserve">  &lt;BaseInfo&gt; </w:t>
            </w:r>
          </w:p>
          <w:p>
            <w:pPr>
              <w:rPr>
                <w:rFonts w:hint="eastAsia"/>
                <w:szCs w:val="21"/>
              </w:rPr>
            </w:pPr>
            <w:r>
              <w:rPr>
                <w:rFonts w:hint="eastAsia"/>
                <w:szCs w:val="21"/>
              </w:rPr>
              <w:t xml:space="preserve">    &lt;!--交易日期--&gt;  </w:t>
            </w:r>
          </w:p>
          <w:p>
            <w:pPr>
              <w:rPr>
                <w:rFonts w:hint="eastAsia"/>
                <w:szCs w:val="21"/>
              </w:rPr>
            </w:pPr>
            <w:r>
              <w:rPr>
                <w:rFonts w:hint="eastAsia"/>
                <w:szCs w:val="21"/>
              </w:rPr>
              <w:t xml:space="preserve">    &lt;TranDate&gt;20171020&lt;/TranDate&gt;  </w:t>
            </w:r>
          </w:p>
          <w:p>
            <w:pPr>
              <w:rPr>
                <w:rFonts w:hint="eastAsia"/>
                <w:szCs w:val="21"/>
              </w:rPr>
            </w:pPr>
            <w:r>
              <w:rPr>
                <w:rFonts w:hint="eastAsia"/>
                <w:szCs w:val="21"/>
              </w:rPr>
              <w:t xml:space="preserve">    &lt;!--交易时间--&gt;  </w:t>
            </w:r>
          </w:p>
          <w:p>
            <w:pPr>
              <w:rPr>
                <w:rFonts w:hint="eastAsia"/>
                <w:szCs w:val="21"/>
              </w:rPr>
            </w:pPr>
            <w:r>
              <w:rPr>
                <w:rFonts w:hint="eastAsia"/>
                <w:szCs w:val="21"/>
              </w:rPr>
              <w:t xml:space="preserve">    &lt;TranTime&gt;133408&lt;/TranTime&gt;  </w:t>
            </w:r>
          </w:p>
          <w:p>
            <w:pPr>
              <w:rPr>
                <w:rFonts w:hint="eastAsia"/>
                <w:szCs w:val="21"/>
              </w:rPr>
            </w:pPr>
            <w:r>
              <w:rPr>
                <w:rFonts w:hint="eastAsia"/>
                <w:szCs w:val="21"/>
              </w:rPr>
              <w:t xml:space="preserve">    &lt;!--交易流水号--&gt;  </w:t>
            </w:r>
          </w:p>
          <w:p>
            <w:pPr>
              <w:rPr>
                <w:rFonts w:hint="eastAsia"/>
                <w:szCs w:val="21"/>
              </w:rPr>
            </w:pPr>
            <w:r>
              <w:rPr>
                <w:rFonts w:hint="eastAsia"/>
                <w:szCs w:val="21"/>
              </w:rPr>
              <w:t xml:space="preserve">    &lt;TranNo&gt;T00020171012000000029359&lt;/TranNo&gt;  </w:t>
            </w:r>
          </w:p>
          <w:p>
            <w:pPr>
              <w:rPr>
                <w:rFonts w:hint="eastAsia"/>
                <w:szCs w:val="21"/>
              </w:rPr>
            </w:pPr>
            <w:r>
              <w:rPr>
                <w:rFonts w:hint="eastAsia"/>
                <w:szCs w:val="21"/>
              </w:rPr>
              <w:t xml:space="preserve">    &lt;!--接口编码 08--&gt;  </w:t>
            </w:r>
          </w:p>
          <w:p>
            <w:pPr>
              <w:rPr>
                <w:rFonts w:hint="eastAsia"/>
                <w:szCs w:val="21"/>
              </w:rPr>
            </w:pPr>
            <w:r>
              <w:rPr>
                <w:rFonts w:hint="eastAsia"/>
                <w:szCs w:val="21"/>
              </w:rPr>
              <w:t xml:space="preserve">    &lt;FuncFlag&gt;0</w:t>
            </w:r>
            <w:r>
              <w:rPr>
                <w:rFonts w:hint="eastAsia"/>
                <w:szCs w:val="21"/>
                <w:lang w:val="en-US" w:eastAsia="zh-CN"/>
              </w:rPr>
              <w:t>8</w:t>
            </w:r>
            <w:r>
              <w:rPr>
                <w:rFonts w:hint="eastAsia"/>
                <w:szCs w:val="21"/>
              </w:rPr>
              <w:t xml:space="preserve">&lt;/FuncFlag&gt;  </w:t>
            </w:r>
          </w:p>
          <w:p>
            <w:pPr>
              <w:rPr>
                <w:rFonts w:hint="eastAsia"/>
                <w:szCs w:val="21"/>
              </w:rPr>
            </w:pPr>
            <w:r>
              <w:rPr>
                <w:rFonts w:hint="eastAsia"/>
                <w:szCs w:val="21"/>
              </w:rPr>
              <w:t xml:space="preserve">    &lt;!--渠道编码--&gt;  </w:t>
            </w:r>
          </w:p>
          <w:p>
            <w:pPr>
              <w:rPr>
                <w:rFonts w:hint="eastAsia"/>
                <w:szCs w:val="21"/>
              </w:rPr>
            </w:pPr>
            <w:r>
              <w:rPr>
                <w:rFonts w:hint="eastAsia"/>
                <w:szCs w:val="21"/>
              </w:rPr>
              <w:t xml:space="preserve">    &lt;AccessCode&gt;ybt&lt;/AccessCode&gt;  </w:t>
            </w:r>
          </w:p>
          <w:p>
            <w:pPr>
              <w:rPr>
                <w:rFonts w:hint="eastAsia"/>
                <w:szCs w:val="21"/>
              </w:rPr>
            </w:pPr>
            <w:r>
              <w:rPr>
                <w:rFonts w:hint="eastAsia"/>
                <w:szCs w:val="21"/>
              </w:rPr>
              <w:t xml:space="preserve">    &lt;!--交易标志 1-成功 0-失败--&gt;  </w:t>
            </w:r>
          </w:p>
          <w:p>
            <w:pPr>
              <w:rPr>
                <w:rFonts w:hint="eastAsia"/>
                <w:szCs w:val="21"/>
              </w:rPr>
            </w:pPr>
            <w:r>
              <w:rPr>
                <w:rFonts w:hint="eastAsia"/>
                <w:szCs w:val="21"/>
              </w:rPr>
              <w:t xml:space="preserve">    &lt;TranFlag/&gt;  </w:t>
            </w:r>
          </w:p>
          <w:p>
            <w:pPr>
              <w:rPr>
                <w:rFonts w:hint="eastAsia"/>
                <w:szCs w:val="21"/>
              </w:rPr>
            </w:pPr>
            <w:r>
              <w:rPr>
                <w:rFonts w:hint="eastAsia"/>
                <w:szCs w:val="21"/>
              </w:rPr>
              <w:t xml:space="preserve">    &lt;!--错误信息--&gt;  </w:t>
            </w:r>
          </w:p>
          <w:p>
            <w:pPr>
              <w:rPr>
                <w:rFonts w:hint="eastAsia"/>
                <w:szCs w:val="21"/>
              </w:rPr>
            </w:pPr>
            <w:r>
              <w:rPr>
                <w:rFonts w:hint="eastAsia"/>
                <w:szCs w:val="21"/>
              </w:rPr>
              <w:t xml:space="preserve">    &lt;ErrorMessage/&gt; </w:t>
            </w:r>
          </w:p>
          <w:p>
            <w:pPr>
              <w:rPr>
                <w:rFonts w:hint="eastAsia"/>
                <w:szCs w:val="21"/>
              </w:rPr>
            </w:pPr>
            <w:r>
              <w:rPr>
                <w:rFonts w:hint="eastAsia"/>
                <w:szCs w:val="21"/>
              </w:rPr>
              <w:t xml:space="preserve">  &lt;/BaseInfo&gt;  </w:t>
            </w:r>
          </w:p>
          <w:p>
            <w:pPr>
              <w:rPr>
                <w:rFonts w:hint="eastAsia"/>
                <w:szCs w:val="21"/>
              </w:rPr>
            </w:pPr>
            <w:r>
              <w:rPr>
                <w:rFonts w:hint="eastAsia"/>
                <w:szCs w:val="21"/>
              </w:rPr>
              <w:t xml:space="preserve">  &lt;OutputData&gt; </w:t>
            </w:r>
          </w:p>
          <w:p>
            <w:pPr>
              <w:rPr>
                <w:rFonts w:hint="eastAsia"/>
                <w:szCs w:val="21"/>
              </w:rPr>
            </w:pPr>
            <w:r>
              <w:rPr>
                <w:rFonts w:hint="eastAsia"/>
                <w:szCs w:val="21"/>
              </w:rPr>
              <w:t xml:space="preserve">    &lt;SaleChnlList&gt; </w:t>
            </w:r>
          </w:p>
          <w:p>
            <w:pPr>
              <w:rPr>
                <w:rFonts w:hint="eastAsia"/>
                <w:szCs w:val="21"/>
              </w:rPr>
            </w:pPr>
            <w:r>
              <w:rPr>
                <w:rFonts w:hint="eastAsia"/>
                <w:szCs w:val="21"/>
              </w:rPr>
              <w:t xml:space="preserve">      &lt;SaleChnl&gt; </w:t>
            </w:r>
          </w:p>
          <w:p>
            <w:pPr>
              <w:rPr>
                <w:rFonts w:hint="eastAsia"/>
                <w:szCs w:val="21"/>
              </w:rPr>
            </w:pPr>
            <w:r>
              <w:rPr>
                <w:rFonts w:hint="eastAsia"/>
                <w:szCs w:val="21"/>
              </w:rPr>
              <w:t xml:space="preserve">        &lt;BankCode/&gt;  </w:t>
            </w:r>
          </w:p>
          <w:p>
            <w:pPr>
              <w:ind w:firstLine="840" w:firstLineChars="400"/>
              <w:rPr>
                <w:rFonts w:hint="eastAsia"/>
                <w:szCs w:val="21"/>
              </w:rPr>
            </w:pPr>
            <w:r>
              <w:rPr>
                <w:rFonts w:hint="eastAsia"/>
                <w:szCs w:val="21"/>
              </w:rPr>
              <w:t>&lt;Bank</w:t>
            </w:r>
            <w:r>
              <w:rPr>
                <w:rFonts w:hint="eastAsia"/>
                <w:szCs w:val="21"/>
                <w:lang w:val="en-US" w:eastAsia="zh-CN"/>
              </w:rPr>
              <w:t>Name</w:t>
            </w:r>
            <w:r>
              <w:rPr>
                <w:rFonts w:hint="eastAsia"/>
                <w:szCs w:val="21"/>
              </w:rPr>
              <w:t>/&gt;</w:t>
            </w:r>
          </w:p>
          <w:p>
            <w:pPr>
              <w:rPr>
                <w:rFonts w:hint="eastAsia"/>
                <w:szCs w:val="21"/>
              </w:rPr>
            </w:pPr>
            <w:r>
              <w:rPr>
                <w:rFonts w:hint="eastAsia"/>
                <w:szCs w:val="21"/>
              </w:rPr>
              <w:t xml:space="preserve">        &lt;OrganId/&gt;  </w:t>
            </w:r>
          </w:p>
          <w:p>
            <w:pPr>
              <w:ind w:firstLine="840" w:firstLineChars="400"/>
              <w:rPr>
                <w:rFonts w:hint="eastAsia"/>
                <w:szCs w:val="21"/>
              </w:rPr>
            </w:pPr>
            <w:r>
              <w:rPr>
                <w:rFonts w:hint="eastAsia"/>
                <w:szCs w:val="21"/>
              </w:rPr>
              <w:t>&lt;Organ</w:t>
            </w:r>
            <w:r>
              <w:rPr>
                <w:rFonts w:hint="eastAsia"/>
                <w:szCs w:val="21"/>
                <w:lang w:val="en-US" w:eastAsia="zh-CN"/>
              </w:rPr>
              <w:t>Name</w:t>
            </w:r>
            <w:r>
              <w:rPr>
                <w:rFonts w:hint="eastAsia"/>
                <w:szCs w:val="21"/>
              </w:rPr>
              <w:t xml:space="preserve">/&gt;  </w:t>
            </w:r>
          </w:p>
          <w:p>
            <w:pPr>
              <w:rPr>
                <w:rFonts w:hint="eastAsia"/>
                <w:szCs w:val="21"/>
              </w:rPr>
            </w:pPr>
            <w:r>
              <w:rPr>
                <w:rFonts w:hint="eastAsia"/>
                <w:szCs w:val="21"/>
              </w:rPr>
              <w:t xml:space="preserve">        &lt;RiskCode/&gt; </w:t>
            </w:r>
          </w:p>
          <w:p>
            <w:pPr>
              <w:ind w:firstLine="840" w:firstLineChars="400"/>
              <w:rPr>
                <w:rFonts w:hint="eastAsia"/>
                <w:szCs w:val="21"/>
              </w:rPr>
            </w:pPr>
            <w:r>
              <w:rPr>
                <w:rFonts w:hint="eastAsia"/>
                <w:szCs w:val="21"/>
              </w:rPr>
              <w:t>&lt;Risk</w:t>
            </w:r>
            <w:r>
              <w:rPr>
                <w:rFonts w:hint="eastAsia"/>
                <w:szCs w:val="21"/>
                <w:lang w:val="en-US" w:eastAsia="zh-CN"/>
              </w:rPr>
              <w:t>Name</w:t>
            </w:r>
            <w:r>
              <w:rPr>
                <w:rFonts w:hint="eastAsia"/>
                <w:szCs w:val="21"/>
              </w:rPr>
              <w:t xml:space="preserve">/&gt; </w:t>
            </w:r>
          </w:p>
          <w:p>
            <w:pPr>
              <w:rPr>
                <w:rFonts w:hint="eastAsia"/>
                <w:szCs w:val="21"/>
              </w:rPr>
            </w:pPr>
            <w:r>
              <w:rPr>
                <w:rFonts w:hint="eastAsia"/>
                <w:szCs w:val="21"/>
              </w:rPr>
              <w:t xml:space="preserve">        &lt;</w:t>
            </w:r>
            <w:r>
              <w:rPr>
                <w:rFonts w:hint="eastAsia"/>
                <w:szCs w:val="21"/>
                <w:lang w:val="en-US" w:eastAsia="zh-CN"/>
              </w:rPr>
              <w:t>LimitAmnt</w:t>
            </w:r>
            <w:r>
              <w:rPr>
                <w:rFonts w:hint="eastAsia"/>
                <w:szCs w:val="21"/>
              </w:rPr>
              <w:t xml:space="preserve">/&gt; </w:t>
            </w:r>
          </w:p>
          <w:p>
            <w:pPr>
              <w:rPr>
                <w:rFonts w:hint="eastAsia"/>
                <w:szCs w:val="21"/>
              </w:rPr>
            </w:pPr>
            <w:r>
              <w:rPr>
                <w:rFonts w:hint="eastAsia"/>
                <w:szCs w:val="21"/>
              </w:rPr>
              <w:t xml:space="preserve">      &lt;/SaleChnl&gt;  </w:t>
            </w:r>
          </w:p>
          <w:p>
            <w:pPr>
              <w:rPr>
                <w:rFonts w:hint="eastAsia"/>
                <w:szCs w:val="21"/>
              </w:rPr>
            </w:pPr>
            <w:r>
              <w:rPr>
                <w:rFonts w:hint="eastAsia"/>
                <w:szCs w:val="21"/>
              </w:rPr>
              <w:t xml:space="preserve">      &lt;SaleChnl&gt; </w:t>
            </w:r>
          </w:p>
          <w:p>
            <w:pPr>
              <w:rPr>
                <w:rFonts w:hint="eastAsia"/>
                <w:szCs w:val="21"/>
              </w:rPr>
            </w:pPr>
            <w:r>
              <w:rPr>
                <w:rFonts w:hint="eastAsia"/>
                <w:szCs w:val="21"/>
              </w:rPr>
              <w:t xml:space="preserve">        &lt;BankCode/&gt;  </w:t>
            </w:r>
          </w:p>
          <w:p>
            <w:pPr>
              <w:ind w:firstLine="840" w:firstLineChars="400"/>
              <w:rPr>
                <w:rFonts w:hint="eastAsia"/>
                <w:szCs w:val="21"/>
              </w:rPr>
            </w:pPr>
            <w:r>
              <w:rPr>
                <w:rFonts w:hint="eastAsia"/>
                <w:szCs w:val="21"/>
              </w:rPr>
              <w:t>&lt;Bank</w:t>
            </w:r>
            <w:r>
              <w:rPr>
                <w:rFonts w:hint="eastAsia"/>
                <w:szCs w:val="21"/>
                <w:lang w:val="en-US" w:eastAsia="zh-CN"/>
              </w:rPr>
              <w:t>Name</w:t>
            </w:r>
            <w:r>
              <w:rPr>
                <w:rFonts w:hint="eastAsia"/>
                <w:szCs w:val="21"/>
              </w:rPr>
              <w:t>/&gt;</w:t>
            </w:r>
          </w:p>
          <w:p>
            <w:pPr>
              <w:rPr>
                <w:rFonts w:hint="eastAsia"/>
                <w:szCs w:val="21"/>
              </w:rPr>
            </w:pPr>
            <w:r>
              <w:rPr>
                <w:rFonts w:hint="eastAsia"/>
                <w:szCs w:val="21"/>
              </w:rPr>
              <w:t xml:space="preserve">        &lt;OrganId/&gt;  </w:t>
            </w:r>
          </w:p>
          <w:p>
            <w:pPr>
              <w:ind w:firstLine="840" w:firstLineChars="400"/>
              <w:rPr>
                <w:rFonts w:hint="eastAsia"/>
                <w:szCs w:val="21"/>
              </w:rPr>
            </w:pPr>
            <w:r>
              <w:rPr>
                <w:rFonts w:hint="eastAsia"/>
                <w:szCs w:val="21"/>
              </w:rPr>
              <w:t>&lt;Organ</w:t>
            </w:r>
            <w:r>
              <w:rPr>
                <w:rFonts w:hint="eastAsia"/>
                <w:szCs w:val="21"/>
                <w:lang w:val="en-US" w:eastAsia="zh-CN"/>
              </w:rPr>
              <w:t>Name</w:t>
            </w:r>
            <w:r>
              <w:rPr>
                <w:rFonts w:hint="eastAsia"/>
                <w:szCs w:val="21"/>
              </w:rPr>
              <w:t xml:space="preserve">/&gt;  </w:t>
            </w:r>
          </w:p>
          <w:p>
            <w:pPr>
              <w:rPr>
                <w:rFonts w:hint="eastAsia"/>
                <w:szCs w:val="21"/>
              </w:rPr>
            </w:pPr>
            <w:r>
              <w:rPr>
                <w:rFonts w:hint="eastAsia"/>
                <w:szCs w:val="21"/>
              </w:rPr>
              <w:t xml:space="preserve">        &lt;RiskCode/&gt; </w:t>
            </w:r>
          </w:p>
          <w:p>
            <w:pPr>
              <w:ind w:firstLine="840" w:firstLineChars="400"/>
              <w:rPr>
                <w:rFonts w:hint="eastAsia"/>
                <w:szCs w:val="21"/>
              </w:rPr>
            </w:pPr>
            <w:r>
              <w:rPr>
                <w:rFonts w:hint="eastAsia"/>
                <w:szCs w:val="21"/>
              </w:rPr>
              <w:t>&lt;Risk</w:t>
            </w:r>
            <w:r>
              <w:rPr>
                <w:rFonts w:hint="eastAsia"/>
                <w:szCs w:val="21"/>
                <w:lang w:val="en-US" w:eastAsia="zh-CN"/>
              </w:rPr>
              <w:t>Name</w:t>
            </w:r>
            <w:r>
              <w:rPr>
                <w:rFonts w:hint="eastAsia"/>
                <w:szCs w:val="21"/>
              </w:rPr>
              <w:t xml:space="preserve">/&gt; </w:t>
            </w:r>
          </w:p>
          <w:p>
            <w:pPr>
              <w:rPr>
                <w:rFonts w:hint="eastAsia"/>
                <w:szCs w:val="21"/>
              </w:rPr>
            </w:pPr>
            <w:r>
              <w:rPr>
                <w:rFonts w:hint="eastAsia"/>
                <w:szCs w:val="21"/>
              </w:rPr>
              <w:t xml:space="preserve">        &lt;</w:t>
            </w:r>
            <w:r>
              <w:rPr>
                <w:rFonts w:hint="eastAsia"/>
                <w:szCs w:val="21"/>
                <w:lang w:val="en-US" w:eastAsia="zh-CN"/>
              </w:rPr>
              <w:t>LimitAmnt</w:t>
            </w:r>
            <w:r>
              <w:rPr>
                <w:rFonts w:hint="eastAsia"/>
                <w:szCs w:val="21"/>
              </w:rPr>
              <w:t xml:space="preserve">/&gt; </w:t>
            </w:r>
          </w:p>
          <w:p>
            <w:pPr>
              <w:rPr>
                <w:rFonts w:hint="eastAsia"/>
                <w:szCs w:val="21"/>
              </w:rPr>
            </w:pPr>
          </w:p>
          <w:p>
            <w:pPr>
              <w:rPr>
                <w:rFonts w:hint="eastAsia"/>
                <w:szCs w:val="21"/>
              </w:rPr>
            </w:pPr>
            <w:r>
              <w:rPr>
                <w:rFonts w:hint="eastAsia"/>
                <w:szCs w:val="21"/>
              </w:rPr>
              <w:t xml:space="preserve">      &lt;/SaleChnl&gt; </w:t>
            </w:r>
          </w:p>
          <w:p>
            <w:pPr>
              <w:rPr>
                <w:rFonts w:hint="eastAsia"/>
                <w:szCs w:val="21"/>
              </w:rPr>
            </w:pPr>
            <w:r>
              <w:rPr>
                <w:rFonts w:hint="eastAsia"/>
                <w:szCs w:val="21"/>
              </w:rPr>
              <w:t xml:space="preserve">    &lt;/SaleChnlList&gt; </w:t>
            </w:r>
          </w:p>
          <w:p>
            <w:pPr>
              <w:rPr>
                <w:rFonts w:hint="eastAsia"/>
                <w:szCs w:val="21"/>
              </w:rPr>
            </w:pPr>
            <w:r>
              <w:rPr>
                <w:rFonts w:hint="eastAsia"/>
                <w:szCs w:val="21"/>
              </w:rPr>
              <w:t xml:space="preserve">  &lt;/OutputData&gt; </w:t>
            </w:r>
          </w:p>
          <w:p>
            <w:pPr>
              <w:rPr>
                <w:rFonts w:hint="eastAsia"/>
                <w:szCs w:val="21"/>
              </w:rPr>
            </w:pPr>
            <w:r>
              <w:rPr>
                <w:rFonts w:hint="eastAsia"/>
                <w:szCs w:val="21"/>
              </w:rPr>
              <w:t>&lt;/TradeData&gt;</w:t>
            </w:r>
          </w:p>
          <w:p>
            <w:pPr>
              <w:rPr>
                <w:szCs w:val="21"/>
              </w:rPr>
            </w:pPr>
          </w:p>
        </w:tc>
      </w:tr>
    </w:tbl>
    <w:p>
      <w:pPr>
        <w:pStyle w:val="5"/>
        <w:numPr>
          <w:ilvl w:val="0"/>
          <w:numId w:val="2"/>
        </w:numPr>
      </w:pPr>
      <w:r>
        <w:rPr>
          <w:rFonts w:hint="eastAsia"/>
          <w:lang w:eastAsia="zh-CN"/>
        </w:rPr>
        <w:t>返回</w:t>
      </w:r>
      <w:r>
        <w:rPr>
          <w:rFonts w:hint="eastAsia"/>
        </w:rPr>
        <w:t>报文说明</w:t>
      </w:r>
    </w:p>
    <w:p/>
    <w:tbl>
      <w:tblPr>
        <w:tblStyle w:val="23"/>
        <w:tblW w:w="8647" w:type="dxa"/>
        <w:jc w:val="center"/>
        <w:tblLayout w:type="fixed"/>
        <w:tblCellMar>
          <w:top w:w="0" w:type="dxa"/>
          <w:left w:w="108" w:type="dxa"/>
          <w:bottom w:w="0" w:type="dxa"/>
          <w:right w:w="108" w:type="dxa"/>
        </w:tblCellMar>
      </w:tblPr>
      <w:tblGrid>
        <w:gridCol w:w="2052"/>
        <w:gridCol w:w="1515"/>
        <w:gridCol w:w="1064"/>
        <w:gridCol w:w="621"/>
        <w:gridCol w:w="62"/>
        <w:gridCol w:w="642"/>
        <w:gridCol w:w="44"/>
        <w:gridCol w:w="2640"/>
        <w:gridCol w:w="7"/>
      </w:tblGrid>
      <w:tr>
        <w:tblPrEx>
          <w:tblCellMar>
            <w:top w:w="0" w:type="dxa"/>
            <w:left w:w="108" w:type="dxa"/>
            <w:bottom w:w="0" w:type="dxa"/>
            <w:right w:w="108" w:type="dxa"/>
          </w:tblCellMar>
        </w:tblPrEx>
        <w:trPr>
          <w:gridAfter w:val="1"/>
          <w:wAfter w:w="7" w:type="dxa"/>
          <w:trHeight w:val="226" w:hRule="atLeast"/>
          <w:jc w:val="center"/>
        </w:trPr>
        <w:tc>
          <w:tcPr>
            <w:tcW w:w="2052" w:type="dxa"/>
            <w:tcBorders>
              <w:top w:val="double" w:color="000000" w:sz="2" w:space="0"/>
              <w:left w:val="single" w:color="000000" w:sz="6" w:space="0"/>
              <w:bottom w:val="single" w:color="000000" w:sz="6" w:space="0"/>
              <w:right w:val="single" w:color="000000" w:sz="6" w:space="0"/>
            </w:tcBorders>
            <w:shd w:val="clear" w:color="auto" w:fill="7F7F7F"/>
          </w:tcPr>
          <w:p>
            <w:pPr>
              <w:rPr>
                <w:rFonts w:ascii="Calibri" w:hAnsi="Calibri" w:eastAsia="宋体"/>
                <w:b/>
                <w:bCs/>
                <w:szCs w:val="21"/>
              </w:rPr>
            </w:pPr>
            <w:r>
              <w:rPr>
                <w:rFonts w:hint="eastAsia"/>
                <w:b/>
                <w:bCs/>
              </w:rPr>
              <w:t>字段</w:t>
            </w:r>
          </w:p>
        </w:tc>
        <w:tc>
          <w:tcPr>
            <w:tcW w:w="1515" w:type="dxa"/>
            <w:tcBorders>
              <w:top w:val="double" w:color="000000" w:sz="2" w:space="0"/>
              <w:left w:val="single" w:color="000000" w:sz="6" w:space="0"/>
              <w:bottom w:val="single" w:color="000000" w:sz="6" w:space="0"/>
              <w:right w:val="single" w:color="000000" w:sz="6" w:space="0"/>
            </w:tcBorders>
            <w:shd w:val="clear" w:color="auto" w:fill="7F7F7F"/>
          </w:tcPr>
          <w:p>
            <w:pPr>
              <w:rPr>
                <w:rFonts w:ascii="Calibri" w:hAnsi="Calibri" w:eastAsia="宋体"/>
                <w:b/>
                <w:bCs/>
                <w:szCs w:val="21"/>
              </w:rPr>
            </w:pPr>
            <w:r>
              <w:rPr>
                <w:rFonts w:hint="eastAsia"/>
                <w:b/>
                <w:bCs/>
              </w:rPr>
              <w:t>字段名</w:t>
            </w:r>
          </w:p>
        </w:tc>
        <w:tc>
          <w:tcPr>
            <w:tcW w:w="1064" w:type="dxa"/>
            <w:tcBorders>
              <w:top w:val="double" w:color="000000" w:sz="2" w:space="0"/>
              <w:left w:val="single" w:color="000000" w:sz="6" w:space="0"/>
              <w:bottom w:val="single" w:color="000000" w:sz="6" w:space="0"/>
              <w:right w:val="single" w:color="000000" w:sz="6" w:space="0"/>
            </w:tcBorders>
            <w:shd w:val="clear" w:color="auto" w:fill="7F7F7F"/>
          </w:tcPr>
          <w:p>
            <w:pPr>
              <w:rPr>
                <w:rFonts w:ascii="Calibri" w:hAnsi="Calibri" w:eastAsia="宋体"/>
                <w:b/>
                <w:bCs/>
                <w:szCs w:val="21"/>
              </w:rPr>
            </w:pPr>
            <w:r>
              <w:rPr>
                <w:rFonts w:hint="eastAsia"/>
                <w:b/>
                <w:bCs/>
              </w:rPr>
              <w:t>类型</w:t>
            </w:r>
          </w:p>
        </w:tc>
        <w:tc>
          <w:tcPr>
            <w:tcW w:w="683" w:type="dxa"/>
            <w:gridSpan w:val="2"/>
            <w:tcBorders>
              <w:top w:val="double" w:color="000000" w:sz="2" w:space="0"/>
              <w:left w:val="single" w:color="000000" w:sz="6" w:space="0"/>
              <w:bottom w:val="single" w:color="000000" w:sz="6" w:space="0"/>
              <w:right w:val="single" w:color="000000" w:sz="6" w:space="0"/>
            </w:tcBorders>
            <w:shd w:val="clear" w:color="auto" w:fill="7F7F7F"/>
          </w:tcPr>
          <w:p>
            <w:pPr>
              <w:rPr>
                <w:rFonts w:ascii="Calibri" w:hAnsi="Calibri" w:eastAsia="宋体"/>
                <w:b/>
                <w:bCs/>
                <w:szCs w:val="21"/>
              </w:rPr>
            </w:pPr>
            <w:r>
              <w:rPr>
                <w:rFonts w:hint="eastAsia"/>
                <w:b/>
                <w:bCs/>
              </w:rPr>
              <w:t>必传</w:t>
            </w:r>
          </w:p>
        </w:tc>
        <w:tc>
          <w:tcPr>
            <w:tcW w:w="686" w:type="dxa"/>
            <w:gridSpan w:val="2"/>
            <w:tcBorders>
              <w:top w:val="double" w:color="000000" w:sz="2" w:space="0"/>
              <w:left w:val="single" w:color="000000" w:sz="6" w:space="0"/>
              <w:bottom w:val="single" w:color="000000" w:sz="6" w:space="0"/>
              <w:right w:val="single" w:color="000000" w:sz="6" w:space="0"/>
            </w:tcBorders>
            <w:shd w:val="clear" w:color="auto" w:fill="7F7F7F"/>
          </w:tcPr>
          <w:p>
            <w:pPr>
              <w:rPr>
                <w:rFonts w:ascii="Calibri" w:hAnsi="Calibri" w:eastAsia="宋体"/>
                <w:b/>
                <w:bCs/>
                <w:szCs w:val="21"/>
              </w:rPr>
            </w:pPr>
            <w:r>
              <w:rPr>
                <w:rFonts w:hint="eastAsia"/>
                <w:b/>
                <w:bCs/>
              </w:rPr>
              <w:t>大小</w:t>
            </w:r>
          </w:p>
        </w:tc>
        <w:tc>
          <w:tcPr>
            <w:tcW w:w="2640" w:type="dxa"/>
            <w:tcBorders>
              <w:top w:val="double" w:color="000000" w:sz="2" w:space="0"/>
              <w:left w:val="single" w:color="000000" w:sz="6" w:space="0"/>
              <w:bottom w:val="single" w:color="000000" w:sz="6" w:space="0"/>
              <w:right w:val="double" w:color="000000" w:sz="2" w:space="0"/>
            </w:tcBorders>
            <w:shd w:val="clear" w:color="auto" w:fill="7F7F7F"/>
          </w:tcPr>
          <w:p>
            <w:pPr>
              <w:rPr>
                <w:rFonts w:ascii="Calibri" w:hAnsi="Calibri" w:eastAsia="宋体"/>
                <w:b/>
                <w:bCs/>
                <w:szCs w:val="21"/>
              </w:rPr>
            </w:pPr>
            <w:r>
              <w:rPr>
                <w:rFonts w:hint="eastAsia"/>
                <w:b/>
                <w:bCs/>
              </w:rPr>
              <w:t>备注</w:t>
            </w:r>
          </w:p>
        </w:tc>
      </w:tr>
      <w:tr>
        <w:tblPrEx>
          <w:tblCellMar>
            <w:top w:w="0" w:type="dxa"/>
            <w:left w:w="108" w:type="dxa"/>
            <w:bottom w:w="0" w:type="dxa"/>
            <w:right w:w="108" w:type="dxa"/>
          </w:tblCellMar>
        </w:tblPrEx>
        <w:trPr>
          <w:trHeight w:val="226" w:hRule="atLeast"/>
          <w:jc w:val="center"/>
        </w:trPr>
        <w:tc>
          <w:tcPr>
            <w:tcW w:w="8647" w:type="dxa"/>
            <w:gridSpan w:val="9"/>
            <w:tcBorders>
              <w:top w:val="single" w:color="000000" w:sz="6" w:space="0"/>
              <w:left w:val="double" w:color="000000" w:sz="2" w:space="0"/>
              <w:bottom w:val="single" w:color="000000" w:sz="6" w:space="0"/>
              <w:right w:val="double" w:color="000000" w:sz="2" w:space="0"/>
            </w:tcBorders>
            <w:shd w:val="clear" w:color="auto" w:fill="7F7F7F"/>
          </w:tcPr>
          <w:p>
            <w:pPr>
              <w:rPr>
                <w:rFonts w:ascii="Calibri" w:hAnsi="Calibri" w:eastAsia="宋体"/>
                <w:b/>
                <w:bCs/>
                <w:szCs w:val="21"/>
              </w:rPr>
            </w:pPr>
            <w:r>
              <w:rPr>
                <w:szCs w:val="21"/>
              </w:rPr>
              <w:t>OutputData</w:t>
            </w:r>
          </w:p>
        </w:tc>
      </w:tr>
      <w:tr>
        <w:tblPrEx>
          <w:tblCellMar>
            <w:top w:w="0" w:type="dxa"/>
            <w:left w:w="108" w:type="dxa"/>
            <w:bottom w:w="0" w:type="dxa"/>
            <w:right w:w="108" w:type="dxa"/>
          </w:tblCellMar>
        </w:tblPrEx>
        <w:trPr>
          <w:trHeight w:val="226" w:hRule="atLeast"/>
          <w:jc w:val="center"/>
        </w:trPr>
        <w:tc>
          <w:tcPr>
            <w:tcW w:w="2052" w:type="dxa"/>
            <w:tcBorders>
              <w:top w:val="single" w:color="000000" w:sz="6" w:space="0"/>
              <w:left w:val="double" w:color="000000" w:sz="2" w:space="0"/>
              <w:bottom w:val="single" w:color="000000" w:sz="6" w:space="0"/>
              <w:right w:val="single" w:color="auto" w:sz="4" w:space="0"/>
            </w:tcBorders>
            <w:shd w:val="clear" w:color="auto" w:fill="FFFFFF" w:themeFill="background1"/>
          </w:tcPr>
          <w:p>
            <w:r>
              <w:rPr>
                <w:rFonts w:hint="eastAsia" w:hAnsi="宋体" w:eastAsia="宋体" w:cs="宋体"/>
                <w:szCs w:val="21"/>
              </w:rPr>
              <w:t>BankCode</w:t>
            </w:r>
          </w:p>
        </w:tc>
        <w:tc>
          <w:tcPr>
            <w:tcW w:w="1515" w:type="dxa"/>
            <w:tcBorders>
              <w:top w:val="single" w:color="000000" w:sz="6" w:space="0"/>
              <w:left w:val="single" w:color="auto" w:sz="4" w:space="0"/>
              <w:bottom w:val="single" w:color="000000" w:sz="6" w:space="0"/>
              <w:right w:val="single" w:color="auto" w:sz="4" w:space="0"/>
            </w:tcBorders>
            <w:shd w:val="clear" w:color="auto" w:fill="FFFFFF" w:themeFill="background1"/>
          </w:tcPr>
          <w:p>
            <w:pPr>
              <w:rPr>
                <w:rFonts w:hint="eastAsia" w:eastAsiaTheme="minorEastAsia"/>
                <w:lang w:eastAsia="zh-CN"/>
              </w:rPr>
            </w:pPr>
            <w:r>
              <w:rPr>
                <w:rFonts w:hint="eastAsia"/>
                <w:lang w:eastAsia="zh-CN"/>
              </w:rPr>
              <w:t>银行编码</w:t>
            </w:r>
          </w:p>
        </w:tc>
        <w:tc>
          <w:tcPr>
            <w:tcW w:w="1064" w:type="dxa"/>
            <w:tcBorders>
              <w:top w:val="single" w:color="000000" w:sz="6" w:space="0"/>
              <w:left w:val="single" w:color="auto" w:sz="4" w:space="0"/>
              <w:bottom w:val="single" w:color="000000" w:sz="6" w:space="0"/>
              <w:right w:val="single" w:color="auto" w:sz="4" w:space="0"/>
            </w:tcBorders>
            <w:shd w:val="clear" w:color="auto" w:fill="FFFFFF" w:themeFill="background1"/>
          </w:tcPr>
          <w:p>
            <w:r>
              <w:rPr>
                <w:rFonts w:hint="eastAsia"/>
                <w:kern w:val="0"/>
              </w:rPr>
              <w:t>String</w:t>
            </w:r>
            <w:r>
              <w:t xml:space="preserve">  </w:t>
            </w:r>
          </w:p>
        </w:tc>
        <w:tc>
          <w:tcPr>
            <w:tcW w:w="621" w:type="dxa"/>
            <w:tcBorders>
              <w:top w:val="single" w:color="000000" w:sz="6" w:space="0"/>
              <w:left w:val="single" w:color="auto" w:sz="4" w:space="0"/>
              <w:bottom w:val="single" w:color="000000" w:sz="6" w:space="0"/>
              <w:right w:val="single" w:color="auto" w:sz="4" w:space="0"/>
            </w:tcBorders>
            <w:shd w:val="clear" w:color="auto" w:fill="FFFFFF" w:themeFill="background1"/>
          </w:tcPr>
          <w:p>
            <w:r>
              <w:t>Y</w:t>
            </w:r>
          </w:p>
        </w:tc>
        <w:tc>
          <w:tcPr>
            <w:tcW w:w="704" w:type="dxa"/>
            <w:gridSpan w:val="2"/>
            <w:tcBorders>
              <w:top w:val="single" w:color="000000" w:sz="6" w:space="0"/>
              <w:left w:val="single" w:color="auto" w:sz="4" w:space="0"/>
              <w:bottom w:val="single" w:color="000000" w:sz="6" w:space="0"/>
              <w:right w:val="single" w:color="auto" w:sz="4" w:space="0"/>
            </w:tcBorders>
            <w:shd w:val="clear" w:color="auto" w:fill="FFFFFF" w:themeFill="background1"/>
          </w:tcPr>
          <w:p/>
        </w:tc>
        <w:tc>
          <w:tcPr>
            <w:tcW w:w="2691" w:type="dxa"/>
            <w:gridSpan w:val="3"/>
            <w:tcBorders>
              <w:top w:val="single" w:color="000000" w:sz="6" w:space="0"/>
              <w:left w:val="single" w:color="auto" w:sz="4" w:space="0"/>
              <w:bottom w:val="single" w:color="000000" w:sz="6" w:space="0"/>
              <w:right w:val="double" w:color="000000" w:sz="2" w:space="0"/>
            </w:tcBorders>
            <w:shd w:val="clear" w:color="auto" w:fill="FFFFFF" w:themeFill="background1"/>
          </w:tcPr>
          <w:p/>
        </w:tc>
      </w:tr>
      <w:tr>
        <w:tblPrEx>
          <w:tblCellMar>
            <w:top w:w="0" w:type="dxa"/>
            <w:left w:w="108" w:type="dxa"/>
            <w:bottom w:w="0" w:type="dxa"/>
            <w:right w:w="108" w:type="dxa"/>
          </w:tblCellMar>
        </w:tblPrEx>
        <w:trPr>
          <w:trHeight w:val="226" w:hRule="atLeast"/>
          <w:jc w:val="center"/>
        </w:trPr>
        <w:tc>
          <w:tcPr>
            <w:tcW w:w="2052" w:type="dxa"/>
            <w:tcBorders>
              <w:top w:val="single" w:color="000000" w:sz="6" w:space="0"/>
              <w:left w:val="double" w:color="000000" w:sz="2" w:space="0"/>
              <w:bottom w:val="single" w:color="000000" w:sz="6" w:space="0"/>
              <w:right w:val="single" w:color="auto" w:sz="4" w:space="0"/>
            </w:tcBorders>
            <w:shd w:val="clear" w:color="auto" w:fill="FFFFFF" w:themeFill="background1"/>
          </w:tcPr>
          <w:p>
            <w:r>
              <w:rPr>
                <w:rFonts w:hint="eastAsia" w:hAnsi="宋体" w:eastAsia="宋体" w:cs="宋体"/>
                <w:szCs w:val="21"/>
              </w:rPr>
              <w:t>OrganId</w:t>
            </w:r>
          </w:p>
        </w:tc>
        <w:tc>
          <w:tcPr>
            <w:tcW w:w="1515" w:type="dxa"/>
            <w:tcBorders>
              <w:top w:val="single" w:color="000000" w:sz="6" w:space="0"/>
              <w:left w:val="single" w:color="auto" w:sz="4" w:space="0"/>
              <w:bottom w:val="single" w:color="auto" w:sz="4" w:space="0"/>
              <w:right w:val="single" w:color="auto" w:sz="4" w:space="0"/>
            </w:tcBorders>
            <w:shd w:val="clear" w:color="auto" w:fill="FFFFFF" w:themeFill="background1"/>
          </w:tcPr>
          <w:p>
            <w:pPr>
              <w:rPr>
                <w:rFonts w:hint="eastAsia" w:eastAsiaTheme="minorEastAsia"/>
                <w:lang w:eastAsia="zh-CN"/>
              </w:rPr>
            </w:pPr>
            <w:r>
              <w:rPr>
                <w:rFonts w:hint="eastAsia"/>
                <w:lang w:eastAsia="zh-CN"/>
              </w:rPr>
              <w:t>地区代码</w:t>
            </w:r>
          </w:p>
        </w:tc>
        <w:tc>
          <w:tcPr>
            <w:tcW w:w="1064" w:type="dxa"/>
            <w:tcBorders>
              <w:top w:val="single" w:color="000000" w:sz="6" w:space="0"/>
              <w:left w:val="single" w:color="auto" w:sz="4" w:space="0"/>
              <w:bottom w:val="single" w:color="auto" w:sz="4" w:space="0"/>
              <w:right w:val="single" w:color="auto" w:sz="4" w:space="0"/>
            </w:tcBorders>
            <w:shd w:val="clear" w:color="auto" w:fill="FFFFFF" w:themeFill="background1"/>
          </w:tcPr>
          <w:p>
            <w:r>
              <w:rPr>
                <w:rFonts w:hint="eastAsia"/>
                <w:kern w:val="0"/>
              </w:rPr>
              <w:t>String</w:t>
            </w:r>
          </w:p>
        </w:tc>
        <w:tc>
          <w:tcPr>
            <w:tcW w:w="621" w:type="dxa"/>
            <w:tcBorders>
              <w:top w:val="single" w:color="000000" w:sz="6" w:space="0"/>
              <w:left w:val="single" w:color="auto" w:sz="4" w:space="0"/>
              <w:bottom w:val="single" w:color="auto" w:sz="4" w:space="0"/>
              <w:right w:val="single" w:color="auto" w:sz="4" w:space="0"/>
            </w:tcBorders>
            <w:shd w:val="clear" w:color="auto" w:fill="FFFFFF" w:themeFill="background1"/>
          </w:tcPr>
          <w:p>
            <w:r>
              <w:rPr>
                <w:rFonts w:hint="eastAsia"/>
              </w:rPr>
              <w:t>Y</w:t>
            </w:r>
          </w:p>
        </w:tc>
        <w:tc>
          <w:tcPr>
            <w:tcW w:w="704" w:type="dxa"/>
            <w:gridSpan w:val="2"/>
            <w:tcBorders>
              <w:top w:val="single" w:color="000000" w:sz="6" w:space="0"/>
              <w:left w:val="single" w:color="auto" w:sz="4" w:space="0"/>
              <w:bottom w:val="single" w:color="auto" w:sz="4" w:space="0"/>
              <w:right w:val="single" w:color="auto" w:sz="4" w:space="0"/>
            </w:tcBorders>
            <w:shd w:val="clear" w:color="auto" w:fill="FFFFFF" w:themeFill="background1"/>
          </w:tcPr>
          <w:p/>
        </w:tc>
        <w:tc>
          <w:tcPr>
            <w:tcW w:w="2691" w:type="dxa"/>
            <w:gridSpan w:val="3"/>
            <w:tcBorders>
              <w:top w:val="single" w:color="000000" w:sz="6" w:space="0"/>
              <w:left w:val="single" w:color="auto" w:sz="4" w:space="0"/>
              <w:bottom w:val="single" w:color="auto" w:sz="4" w:space="0"/>
              <w:right w:val="double" w:color="000000" w:sz="2" w:space="0"/>
            </w:tcBorders>
            <w:shd w:val="clear" w:color="auto" w:fill="FFFFFF" w:themeFill="background1"/>
          </w:tcPr>
          <w:p/>
        </w:tc>
      </w:tr>
      <w:tr>
        <w:tblPrEx>
          <w:tblCellMar>
            <w:top w:w="0" w:type="dxa"/>
            <w:left w:w="108" w:type="dxa"/>
            <w:bottom w:w="0" w:type="dxa"/>
            <w:right w:w="108" w:type="dxa"/>
          </w:tblCellMar>
        </w:tblPrEx>
        <w:trPr>
          <w:trHeight w:val="226" w:hRule="atLeast"/>
          <w:jc w:val="center"/>
        </w:trPr>
        <w:tc>
          <w:tcPr>
            <w:tcW w:w="2052" w:type="dxa"/>
            <w:tcBorders>
              <w:top w:val="single" w:color="000000" w:sz="6" w:space="0"/>
              <w:left w:val="double" w:color="000000" w:sz="2" w:space="0"/>
              <w:bottom w:val="single" w:color="000000" w:sz="6" w:space="0"/>
              <w:right w:val="single" w:color="auto" w:sz="4" w:space="0"/>
            </w:tcBorders>
            <w:shd w:val="clear" w:color="auto" w:fill="FFFFFF" w:themeFill="background1"/>
          </w:tcPr>
          <w:p>
            <w:r>
              <w:rPr>
                <w:rFonts w:hint="eastAsia" w:hAnsi="宋体" w:eastAsia="宋体" w:cs="宋体"/>
                <w:szCs w:val="21"/>
              </w:rPr>
              <w:t>RiskCode</w:t>
            </w:r>
          </w:p>
        </w:tc>
        <w:tc>
          <w:tcPr>
            <w:tcW w:w="1515" w:type="dxa"/>
            <w:tcBorders>
              <w:top w:val="single" w:color="000000" w:sz="6" w:space="0"/>
              <w:left w:val="single" w:color="auto" w:sz="4" w:space="0"/>
              <w:bottom w:val="single" w:color="auto" w:sz="4" w:space="0"/>
              <w:right w:val="single" w:color="auto" w:sz="4" w:space="0"/>
            </w:tcBorders>
            <w:shd w:val="clear" w:color="auto" w:fill="FFFFFF" w:themeFill="background1"/>
          </w:tcPr>
          <w:p>
            <w:pPr>
              <w:rPr>
                <w:rFonts w:hint="eastAsia" w:eastAsiaTheme="minorEastAsia"/>
                <w:lang w:eastAsia="zh-CN"/>
              </w:rPr>
            </w:pPr>
            <w:r>
              <w:rPr>
                <w:rFonts w:hint="eastAsia"/>
                <w:lang w:eastAsia="zh-CN"/>
              </w:rPr>
              <w:t>险种编码</w:t>
            </w:r>
          </w:p>
        </w:tc>
        <w:tc>
          <w:tcPr>
            <w:tcW w:w="1064" w:type="dxa"/>
            <w:tcBorders>
              <w:top w:val="single" w:color="000000" w:sz="6" w:space="0"/>
              <w:left w:val="single" w:color="auto" w:sz="4" w:space="0"/>
              <w:bottom w:val="single" w:color="auto" w:sz="4" w:space="0"/>
              <w:right w:val="single" w:color="auto" w:sz="4" w:space="0"/>
            </w:tcBorders>
            <w:shd w:val="clear" w:color="auto" w:fill="FFFFFF" w:themeFill="background1"/>
          </w:tcPr>
          <w:p>
            <w:r>
              <w:rPr>
                <w:rFonts w:hint="eastAsia"/>
                <w:kern w:val="0"/>
              </w:rPr>
              <w:t>String</w:t>
            </w:r>
          </w:p>
        </w:tc>
        <w:tc>
          <w:tcPr>
            <w:tcW w:w="621" w:type="dxa"/>
            <w:tcBorders>
              <w:top w:val="single" w:color="000000" w:sz="6" w:space="0"/>
              <w:left w:val="single" w:color="auto" w:sz="4" w:space="0"/>
              <w:bottom w:val="single" w:color="auto" w:sz="4" w:space="0"/>
              <w:right w:val="single" w:color="auto" w:sz="4" w:space="0"/>
            </w:tcBorders>
            <w:shd w:val="clear" w:color="auto" w:fill="FFFFFF" w:themeFill="background1"/>
          </w:tcPr>
          <w:p>
            <w:r>
              <w:rPr>
                <w:rFonts w:hint="eastAsia"/>
              </w:rPr>
              <w:t>Y</w:t>
            </w:r>
          </w:p>
        </w:tc>
        <w:tc>
          <w:tcPr>
            <w:tcW w:w="704" w:type="dxa"/>
            <w:gridSpan w:val="2"/>
            <w:tcBorders>
              <w:top w:val="single" w:color="000000" w:sz="6" w:space="0"/>
              <w:left w:val="single" w:color="auto" w:sz="4" w:space="0"/>
              <w:bottom w:val="single" w:color="auto" w:sz="4" w:space="0"/>
              <w:right w:val="single" w:color="auto" w:sz="4" w:space="0"/>
            </w:tcBorders>
            <w:shd w:val="clear" w:color="auto" w:fill="FFFFFF" w:themeFill="background1"/>
          </w:tcPr>
          <w:p/>
        </w:tc>
        <w:tc>
          <w:tcPr>
            <w:tcW w:w="2691" w:type="dxa"/>
            <w:gridSpan w:val="3"/>
            <w:tcBorders>
              <w:top w:val="single" w:color="000000" w:sz="6" w:space="0"/>
              <w:left w:val="single" w:color="auto" w:sz="4" w:space="0"/>
              <w:bottom w:val="single" w:color="auto" w:sz="4" w:space="0"/>
              <w:right w:val="double" w:color="000000" w:sz="2" w:space="0"/>
            </w:tcBorders>
            <w:shd w:val="clear" w:color="auto" w:fill="FFFFFF" w:themeFill="background1"/>
          </w:tcPr>
          <w:p/>
        </w:tc>
      </w:tr>
      <w:tr>
        <w:tblPrEx>
          <w:tblCellMar>
            <w:top w:w="0" w:type="dxa"/>
            <w:left w:w="108" w:type="dxa"/>
            <w:bottom w:w="0" w:type="dxa"/>
            <w:right w:w="108" w:type="dxa"/>
          </w:tblCellMar>
        </w:tblPrEx>
        <w:trPr>
          <w:trHeight w:val="226" w:hRule="atLeast"/>
          <w:jc w:val="center"/>
        </w:trPr>
        <w:tc>
          <w:tcPr>
            <w:tcW w:w="2052" w:type="dxa"/>
            <w:tcBorders>
              <w:top w:val="single" w:color="000000" w:sz="6" w:space="0"/>
              <w:left w:val="double" w:color="000000" w:sz="2" w:space="0"/>
              <w:bottom w:val="single" w:color="000000" w:sz="6" w:space="0"/>
              <w:right w:val="single" w:color="auto" w:sz="4" w:space="0"/>
            </w:tcBorders>
            <w:shd w:val="clear" w:color="auto" w:fill="FFFFFF" w:themeFill="background1"/>
          </w:tcPr>
          <w:p>
            <w:r>
              <w:rPr>
                <w:rFonts w:hint="eastAsia"/>
                <w:szCs w:val="21"/>
                <w:lang w:val="en-US" w:eastAsia="zh-CN"/>
              </w:rPr>
              <w:t>LimitAmnt</w:t>
            </w:r>
          </w:p>
        </w:tc>
        <w:tc>
          <w:tcPr>
            <w:tcW w:w="1515" w:type="dxa"/>
            <w:tcBorders>
              <w:top w:val="single" w:color="000000" w:sz="6" w:space="0"/>
              <w:left w:val="single" w:color="auto" w:sz="4" w:space="0"/>
              <w:bottom w:val="single" w:color="000000" w:sz="6" w:space="0"/>
              <w:right w:val="single" w:color="auto" w:sz="4" w:space="0"/>
            </w:tcBorders>
            <w:shd w:val="clear" w:color="auto" w:fill="FFFFFF" w:themeFill="background1"/>
          </w:tcPr>
          <w:p>
            <w:pPr>
              <w:rPr>
                <w:rFonts w:hint="eastAsia" w:eastAsiaTheme="minorEastAsia"/>
                <w:lang w:eastAsia="zh-CN"/>
              </w:rPr>
            </w:pPr>
            <w:r>
              <w:rPr>
                <w:rFonts w:hint="eastAsia"/>
                <w:lang w:eastAsia="zh-CN"/>
              </w:rPr>
              <w:t>销售额度</w:t>
            </w:r>
          </w:p>
        </w:tc>
        <w:tc>
          <w:tcPr>
            <w:tcW w:w="1064" w:type="dxa"/>
            <w:tcBorders>
              <w:top w:val="single" w:color="000000" w:sz="6" w:space="0"/>
              <w:left w:val="single" w:color="auto" w:sz="4" w:space="0"/>
              <w:bottom w:val="single" w:color="000000" w:sz="6" w:space="0"/>
              <w:right w:val="single" w:color="auto" w:sz="4" w:space="0"/>
            </w:tcBorders>
            <w:shd w:val="clear" w:color="auto" w:fill="FFFFFF" w:themeFill="background1"/>
          </w:tcPr>
          <w:p>
            <w:r>
              <w:rPr>
                <w:rFonts w:hint="eastAsia"/>
                <w:kern w:val="0"/>
              </w:rPr>
              <w:t>String</w:t>
            </w:r>
          </w:p>
        </w:tc>
        <w:tc>
          <w:tcPr>
            <w:tcW w:w="621" w:type="dxa"/>
            <w:tcBorders>
              <w:top w:val="single" w:color="000000" w:sz="6" w:space="0"/>
              <w:left w:val="single" w:color="auto" w:sz="4" w:space="0"/>
              <w:bottom w:val="single" w:color="000000" w:sz="6" w:space="0"/>
              <w:right w:val="single" w:color="auto" w:sz="4" w:space="0"/>
            </w:tcBorders>
            <w:shd w:val="clear" w:color="auto" w:fill="FFFFFF" w:themeFill="background1"/>
          </w:tcPr>
          <w:p>
            <w:r>
              <w:rPr>
                <w:rFonts w:hint="eastAsia"/>
              </w:rPr>
              <w:t>Y</w:t>
            </w:r>
          </w:p>
        </w:tc>
        <w:tc>
          <w:tcPr>
            <w:tcW w:w="704" w:type="dxa"/>
            <w:gridSpan w:val="2"/>
            <w:tcBorders>
              <w:top w:val="single" w:color="000000" w:sz="6" w:space="0"/>
              <w:left w:val="single" w:color="auto" w:sz="4" w:space="0"/>
              <w:bottom w:val="single" w:color="000000" w:sz="6" w:space="0"/>
              <w:right w:val="single" w:color="auto" w:sz="4" w:space="0"/>
            </w:tcBorders>
            <w:shd w:val="clear" w:color="auto" w:fill="FFFFFF" w:themeFill="background1"/>
          </w:tcPr>
          <w:p/>
        </w:tc>
        <w:tc>
          <w:tcPr>
            <w:tcW w:w="2691" w:type="dxa"/>
            <w:gridSpan w:val="3"/>
            <w:tcBorders>
              <w:top w:val="single" w:color="000000" w:sz="6" w:space="0"/>
              <w:left w:val="single" w:color="auto" w:sz="4" w:space="0"/>
              <w:bottom w:val="single" w:color="000000" w:sz="6" w:space="0"/>
              <w:right w:val="double" w:color="000000" w:sz="2" w:space="0"/>
            </w:tcBorders>
            <w:shd w:val="clear" w:color="auto" w:fill="FFFFFF" w:themeFill="background1"/>
          </w:tcPr>
          <w:p>
            <w:pPr>
              <w:rPr>
                <w:rFonts w:hint="default" w:eastAsiaTheme="minorEastAsia"/>
                <w:lang w:val="en-US" w:eastAsia="zh-CN"/>
              </w:rPr>
            </w:pPr>
          </w:p>
        </w:tc>
      </w:tr>
      <w:tr>
        <w:tblPrEx>
          <w:tblCellMar>
            <w:top w:w="0" w:type="dxa"/>
            <w:left w:w="108" w:type="dxa"/>
            <w:bottom w:w="0" w:type="dxa"/>
            <w:right w:w="108" w:type="dxa"/>
          </w:tblCellMar>
        </w:tblPrEx>
        <w:trPr>
          <w:trHeight w:val="226" w:hRule="atLeast"/>
          <w:jc w:val="center"/>
        </w:trPr>
        <w:tc>
          <w:tcPr>
            <w:tcW w:w="2052" w:type="dxa"/>
            <w:tcBorders>
              <w:top w:val="single" w:color="000000" w:sz="6" w:space="0"/>
              <w:left w:val="double" w:color="000000" w:sz="2" w:space="0"/>
              <w:bottom w:val="single" w:color="000000" w:sz="6" w:space="0"/>
              <w:right w:val="single" w:color="auto" w:sz="4" w:space="0"/>
            </w:tcBorders>
            <w:shd w:val="clear" w:color="auto" w:fill="FFFFFF" w:themeFill="background1"/>
          </w:tcPr>
          <w:p>
            <w:pPr>
              <w:rPr>
                <w:rFonts w:hint="eastAsia"/>
                <w:szCs w:val="21"/>
                <w:lang w:val="en-US" w:eastAsia="zh-CN"/>
              </w:rPr>
            </w:pPr>
            <w:r>
              <w:rPr>
                <w:rFonts w:hint="eastAsia"/>
                <w:szCs w:val="21"/>
              </w:rPr>
              <w:t>Organ</w:t>
            </w:r>
            <w:r>
              <w:rPr>
                <w:rFonts w:hint="eastAsia"/>
                <w:szCs w:val="21"/>
                <w:lang w:val="en-US" w:eastAsia="zh-CN"/>
              </w:rPr>
              <w:t>Name</w:t>
            </w:r>
          </w:p>
        </w:tc>
        <w:tc>
          <w:tcPr>
            <w:tcW w:w="1515" w:type="dxa"/>
            <w:tcBorders>
              <w:top w:val="single" w:color="000000" w:sz="6" w:space="0"/>
              <w:left w:val="single" w:color="auto" w:sz="4" w:space="0"/>
              <w:bottom w:val="single" w:color="000000" w:sz="6" w:space="0"/>
              <w:right w:val="single" w:color="auto" w:sz="4" w:space="0"/>
            </w:tcBorders>
            <w:shd w:val="clear" w:color="auto" w:fill="FFFFFF" w:themeFill="background1"/>
          </w:tcPr>
          <w:p>
            <w:pPr>
              <w:jc w:val="both"/>
              <w:rPr>
                <w:rFonts w:hint="eastAsia"/>
                <w:lang w:eastAsia="zh-CN"/>
              </w:rPr>
            </w:pPr>
            <w:r>
              <w:rPr>
                <w:rFonts w:hint="eastAsia"/>
                <w:lang w:eastAsia="zh-CN"/>
              </w:rPr>
              <w:t>机构名称</w:t>
            </w:r>
          </w:p>
        </w:tc>
        <w:tc>
          <w:tcPr>
            <w:tcW w:w="1064" w:type="dxa"/>
            <w:tcBorders>
              <w:top w:val="single" w:color="000000" w:sz="6" w:space="0"/>
              <w:left w:val="single" w:color="auto" w:sz="4" w:space="0"/>
              <w:bottom w:val="single" w:color="000000" w:sz="6" w:space="0"/>
              <w:right w:val="single" w:color="auto" w:sz="4" w:space="0"/>
            </w:tcBorders>
            <w:shd w:val="clear" w:color="auto" w:fill="FFFFFF" w:themeFill="background1"/>
          </w:tcPr>
          <w:p>
            <w:pPr>
              <w:rPr>
                <w:rFonts w:hint="eastAsia"/>
                <w:kern w:val="0"/>
              </w:rPr>
            </w:pPr>
            <w:r>
              <w:rPr>
                <w:rFonts w:hint="eastAsia"/>
                <w:kern w:val="0"/>
              </w:rPr>
              <w:t>String</w:t>
            </w:r>
          </w:p>
        </w:tc>
        <w:tc>
          <w:tcPr>
            <w:tcW w:w="621" w:type="dxa"/>
            <w:tcBorders>
              <w:top w:val="single" w:color="000000" w:sz="6" w:space="0"/>
              <w:left w:val="single" w:color="auto" w:sz="4" w:space="0"/>
              <w:bottom w:val="single" w:color="000000" w:sz="6" w:space="0"/>
              <w:right w:val="single" w:color="auto" w:sz="4" w:space="0"/>
            </w:tcBorders>
            <w:shd w:val="clear" w:color="auto" w:fill="FFFFFF" w:themeFill="background1"/>
          </w:tcPr>
          <w:p>
            <w:pPr>
              <w:rPr>
                <w:rFonts w:hint="eastAsia" w:eastAsiaTheme="minorEastAsia"/>
                <w:lang w:val="en-US" w:eastAsia="zh-CN"/>
              </w:rPr>
            </w:pPr>
            <w:r>
              <w:rPr>
                <w:rFonts w:hint="eastAsia"/>
                <w:lang w:val="en-US" w:eastAsia="zh-CN"/>
              </w:rPr>
              <w:t>Y</w:t>
            </w:r>
          </w:p>
        </w:tc>
        <w:tc>
          <w:tcPr>
            <w:tcW w:w="704" w:type="dxa"/>
            <w:gridSpan w:val="2"/>
            <w:tcBorders>
              <w:top w:val="single" w:color="000000" w:sz="6" w:space="0"/>
              <w:left w:val="single" w:color="auto" w:sz="4" w:space="0"/>
              <w:bottom w:val="single" w:color="000000" w:sz="6" w:space="0"/>
              <w:right w:val="single" w:color="auto" w:sz="4" w:space="0"/>
            </w:tcBorders>
            <w:shd w:val="clear" w:color="auto" w:fill="FFFFFF" w:themeFill="background1"/>
          </w:tcPr>
          <w:p/>
        </w:tc>
        <w:tc>
          <w:tcPr>
            <w:tcW w:w="2691" w:type="dxa"/>
            <w:gridSpan w:val="3"/>
            <w:tcBorders>
              <w:top w:val="single" w:color="000000" w:sz="6" w:space="0"/>
              <w:left w:val="single" w:color="auto" w:sz="4" w:space="0"/>
              <w:bottom w:val="single" w:color="000000" w:sz="6" w:space="0"/>
              <w:right w:val="double" w:color="000000" w:sz="2" w:space="0"/>
            </w:tcBorders>
            <w:shd w:val="clear" w:color="auto" w:fill="FFFFFF" w:themeFill="background1"/>
          </w:tcPr>
          <w:p>
            <w:pPr>
              <w:rPr>
                <w:rFonts w:hint="default" w:eastAsiaTheme="minorEastAsia"/>
                <w:lang w:val="en-US" w:eastAsia="zh-CN"/>
              </w:rPr>
            </w:pPr>
          </w:p>
        </w:tc>
      </w:tr>
      <w:tr>
        <w:tblPrEx>
          <w:tblCellMar>
            <w:top w:w="0" w:type="dxa"/>
            <w:left w:w="108" w:type="dxa"/>
            <w:bottom w:w="0" w:type="dxa"/>
            <w:right w:w="108" w:type="dxa"/>
          </w:tblCellMar>
        </w:tblPrEx>
        <w:trPr>
          <w:trHeight w:val="226" w:hRule="atLeast"/>
          <w:jc w:val="center"/>
        </w:trPr>
        <w:tc>
          <w:tcPr>
            <w:tcW w:w="2052" w:type="dxa"/>
            <w:tcBorders>
              <w:top w:val="single" w:color="000000" w:sz="6" w:space="0"/>
              <w:left w:val="double" w:color="000000" w:sz="2" w:space="0"/>
              <w:bottom w:val="single" w:color="000000" w:sz="6" w:space="0"/>
              <w:right w:val="single" w:color="auto" w:sz="4" w:space="0"/>
            </w:tcBorders>
            <w:shd w:val="clear" w:color="auto" w:fill="FFFFFF" w:themeFill="background1"/>
          </w:tcPr>
          <w:p>
            <w:pPr>
              <w:rPr>
                <w:rFonts w:hint="eastAsia"/>
                <w:szCs w:val="21"/>
              </w:rPr>
            </w:pPr>
            <w:r>
              <w:rPr>
                <w:rFonts w:hint="eastAsia"/>
                <w:szCs w:val="21"/>
              </w:rPr>
              <w:t>Risk</w:t>
            </w:r>
            <w:r>
              <w:rPr>
                <w:rFonts w:hint="eastAsia"/>
                <w:szCs w:val="21"/>
                <w:lang w:val="en-US" w:eastAsia="zh-CN"/>
              </w:rPr>
              <w:t>Name</w:t>
            </w:r>
          </w:p>
        </w:tc>
        <w:tc>
          <w:tcPr>
            <w:tcW w:w="1515" w:type="dxa"/>
            <w:tcBorders>
              <w:top w:val="single" w:color="000000" w:sz="6" w:space="0"/>
              <w:left w:val="single" w:color="auto" w:sz="4" w:space="0"/>
              <w:bottom w:val="single" w:color="000000" w:sz="6" w:space="0"/>
              <w:right w:val="single" w:color="auto" w:sz="4" w:space="0"/>
            </w:tcBorders>
            <w:shd w:val="clear" w:color="auto" w:fill="FFFFFF" w:themeFill="background1"/>
          </w:tcPr>
          <w:p>
            <w:pPr>
              <w:jc w:val="both"/>
              <w:rPr>
                <w:rFonts w:hint="eastAsia"/>
                <w:lang w:eastAsia="zh-CN"/>
              </w:rPr>
            </w:pPr>
            <w:r>
              <w:rPr>
                <w:rFonts w:hint="eastAsia"/>
                <w:lang w:eastAsia="zh-CN"/>
              </w:rPr>
              <w:t>险种名称</w:t>
            </w:r>
          </w:p>
        </w:tc>
        <w:tc>
          <w:tcPr>
            <w:tcW w:w="1064" w:type="dxa"/>
            <w:tcBorders>
              <w:top w:val="single" w:color="000000" w:sz="6" w:space="0"/>
              <w:left w:val="single" w:color="auto" w:sz="4" w:space="0"/>
              <w:bottom w:val="single" w:color="000000" w:sz="6" w:space="0"/>
              <w:right w:val="single" w:color="auto" w:sz="4" w:space="0"/>
            </w:tcBorders>
            <w:shd w:val="clear" w:color="auto" w:fill="FFFFFF" w:themeFill="background1"/>
          </w:tcPr>
          <w:p>
            <w:pPr>
              <w:rPr>
                <w:rFonts w:hint="eastAsia"/>
                <w:kern w:val="0"/>
              </w:rPr>
            </w:pPr>
            <w:r>
              <w:rPr>
                <w:rFonts w:hint="eastAsia"/>
                <w:kern w:val="0"/>
              </w:rPr>
              <w:t>String</w:t>
            </w:r>
          </w:p>
        </w:tc>
        <w:tc>
          <w:tcPr>
            <w:tcW w:w="621" w:type="dxa"/>
            <w:tcBorders>
              <w:top w:val="single" w:color="000000" w:sz="6" w:space="0"/>
              <w:left w:val="single" w:color="auto" w:sz="4" w:space="0"/>
              <w:bottom w:val="single" w:color="000000" w:sz="6" w:space="0"/>
              <w:right w:val="single" w:color="auto" w:sz="4" w:space="0"/>
            </w:tcBorders>
            <w:shd w:val="clear" w:color="auto" w:fill="FFFFFF" w:themeFill="background1"/>
          </w:tcPr>
          <w:p>
            <w:pPr>
              <w:rPr>
                <w:rFonts w:hint="default"/>
                <w:lang w:val="en-US" w:eastAsia="zh-CN"/>
              </w:rPr>
            </w:pPr>
            <w:r>
              <w:rPr>
                <w:rFonts w:hint="eastAsia"/>
                <w:lang w:val="en-US" w:eastAsia="zh-CN"/>
              </w:rPr>
              <w:t>Y</w:t>
            </w:r>
          </w:p>
        </w:tc>
        <w:tc>
          <w:tcPr>
            <w:tcW w:w="704" w:type="dxa"/>
            <w:gridSpan w:val="2"/>
            <w:tcBorders>
              <w:top w:val="single" w:color="000000" w:sz="6" w:space="0"/>
              <w:left w:val="single" w:color="auto" w:sz="4" w:space="0"/>
              <w:bottom w:val="single" w:color="000000" w:sz="6" w:space="0"/>
              <w:right w:val="single" w:color="auto" w:sz="4" w:space="0"/>
            </w:tcBorders>
            <w:shd w:val="clear" w:color="auto" w:fill="FFFFFF" w:themeFill="background1"/>
          </w:tcPr>
          <w:p/>
        </w:tc>
        <w:tc>
          <w:tcPr>
            <w:tcW w:w="2691" w:type="dxa"/>
            <w:gridSpan w:val="3"/>
            <w:tcBorders>
              <w:top w:val="single" w:color="000000" w:sz="6" w:space="0"/>
              <w:left w:val="single" w:color="auto" w:sz="4" w:space="0"/>
              <w:bottom w:val="single" w:color="000000" w:sz="6" w:space="0"/>
              <w:right w:val="double" w:color="000000" w:sz="2" w:space="0"/>
            </w:tcBorders>
            <w:shd w:val="clear" w:color="auto" w:fill="FFFFFF" w:themeFill="background1"/>
          </w:tcPr>
          <w:p>
            <w:pPr>
              <w:rPr>
                <w:rFonts w:hint="default" w:eastAsiaTheme="minorEastAsia"/>
                <w:lang w:val="en-US" w:eastAsia="zh-CN"/>
              </w:rPr>
            </w:pPr>
          </w:p>
        </w:tc>
      </w:tr>
      <w:tr>
        <w:tblPrEx>
          <w:tblCellMar>
            <w:top w:w="0" w:type="dxa"/>
            <w:left w:w="108" w:type="dxa"/>
            <w:bottom w:w="0" w:type="dxa"/>
            <w:right w:w="108" w:type="dxa"/>
          </w:tblCellMar>
        </w:tblPrEx>
        <w:trPr>
          <w:trHeight w:val="226" w:hRule="atLeast"/>
          <w:jc w:val="center"/>
        </w:trPr>
        <w:tc>
          <w:tcPr>
            <w:tcW w:w="2052" w:type="dxa"/>
            <w:tcBorders>
              <w:top w:val="single" w:color="000000" w:sz="6" w:space="0"/>
              <w:left w:val="double" w:color="000000" w:sz="2" w:space="0"/>
              <w:bottom w:val="single" w:color="000000" w:sz="6" w:space="0"/>
              <w:right w:val="single" w:color="auto" w:sz="4" w:space="0"/>
            </w:tcBorders>
            <w:shd w:val="clear" w:color="auto" w:fill="FFFFFF" w:themeFill="background1"/>
          </w:tcPr>
          <w:p>
            <w:pPr>
              <w:rPr>
                <w:rFonts w:hint="eastAsia"/>
                <w:szCs w:val="21"/>
              </w:rPr>
            </w:pPr>
            <w:r>
              <w:rPr>
                <w:rFonts w:hint="eastAsia"/>
                <w:szCs w:val="21"/>
              </w:rPr>
              <w:t>Bank</w:t>
            </w:r>
            <w:r>
              <w:rPr>
                <w:rFonts w:hint="eastAsia"/>
                <w:szCs w:val="21"/>
                <w:lang w:val="en-US" w:eastAsia="zh-CN"/>
              </w:rPr>
              <w:t>Name</w:t>
            </w:r>
          </w:p>
        </w:tc>
        <w:tc>
          <w:tcPr>
            <w:tcW w:w="1515" w:type="dxa"/>
            <w:tcBorders>
              <w:top w:val="single" w:color="000000" w:sz="6" w:space="0"/>
              <w:left w:val="single" w:color="auto" w:sz="4" w:space="0"/>
              <w:bottom w:val="single" w:color="000000" w:sz="6" w:space="0"/>
              <w:right w:val="single" w:color="auto" w:sz="4" w:space="0"/>
            </w:tcBorders>
            <w:shd w:val="clear" w:color="auto" w:fill="FFFFFF" w:themeFill="background1"/>
          </w:tcPr>
          <w:p>
            <w:pPr>
              <w:jc w:val="both"/>
              <w:rPr>
                <w:rFonts w:hint="eastAsia"/>
                <w:lang w:eastAsia="zh-CN"/>
              </w:rPr>
            </w:pPr>
            <w:r>
              <w:rPr>
                <w:rFonts w:hint="eastAsia"/>
                <w:lang w:eastAsia="zh-CN"/>
              </w:rPr>
              <w:t>银行名称</w:t>
            </w:r>
          </w:p>
        </w:tc>
        <w:tc>
          <w:tcPr>
            <w:tcW w:w="1064" w:type="dxa"/>
            <w:tcBorders>
              <w:top w:val="single" w:color="000000" w:sz="6" w:space="0"/>
              <w:left w:val="single" w:color="auto" w:sz="4" w:space="0"/>
              <w:bottom w:val="single" w:color="000000" w:sz="6" w:space="0"/>
              <w:right w:val="single" w:color="auto" w:sz="4" w:space="0"/>
            </w:tcBorders>
            <w:shd w:val="clear" w:color="auto" w:fill="FFFFFF" w:themeFill="background1"/>
          </w:tcPr>
          <w:p>
            <w:pPr>
              <w:rPr>
                <w:rFonts w:hint="eastAsia"/>
                <w:kern w:val="0"/>
              </w:rPr>
            </w:pPr>
            <w:r>
              <w:rPr>
                <w:rFonts w:hint="eastAsia"/>
                <w:kern w:val="0"/>
              </w:rPr>
              <w:t>String</w:t>
            </w:r>
          </w:p>
        </w:tc>
        <w:tc>
          <w:tcPr>
            <w:tcW w:w="621" w:type="dxa"/>
            <w:tcBorders>
              <w:top w:val="single" w:color="000000" w:sz="6" w:space="0"/>
              <w:left w:val="single" w:color="auto" w:sz="4" w:space="0"/>
              <w:bottom w:val="single" w:color="000000" w:sz="6" w:space="0"/>
              <w:right w:val="single" w:color="auto" w:sz="4" w:space="0"/>
            </w:tcBorders>
            <w:shd w:val="clear" w:color="auto" w:fill="FFFFFF" w:themeFill="background1"/>
          </w:tcPr>
          <w:p>
            <w:pPr>
              <w:rPr>
                <w:rFonts w:hint="default"/>
                <w:lang w:val="en-US" w:eastAsia="zh-CN"/>
              </w:rPr>
            </w:pPr>
            <w:r>
              <w:rPr>
                <w:rFonts w:hint="eastAsia"/>
                <w:lang w:val="en-US" w:eastAsia="zh-CN"/>
              </w:rPr>
              <w:t>Y</w:t>
            </w:r>
          </w:p>
        </w:tc>
        <w:tc>
          <w:tcPr>
            <w:tcW w:w="704" w:type="dxa"/>
            <w:gridSpan w:val="2"/>
            <w:tcBorders>
              <w:top w:val="single" w:color="000000" w:sz="6" w:space="0"/>
              <w:left w:val="single" w:color="auto" w:sz="4" w:space="0"/>
              <w:bottom w:val="single" w:color="000000" w:sz="6" w:space="0"/>
              <w:right w:val="single" w:color="auto" w:sz="4" w:space="0"/>
            </w:tcBorders>
            <w:shd w:val="clear" w:color="auto" w:fill="FFFFFF" w:themeFill="background1"/>
          </w:tcPr>
          <w:p/>
        </w:tc>
        <w:tc>
          <w:tcPr>
            <w:tcW w:w="2691" w:type="dxa"/>
            <w:gridSpan w:val="3"/>
            <w:tcBorders>
              <w:top w:val="single" w:color="000000" w:sz="6" w:space="0"/>
              <w:left w:val="single" w:color="auto" w:sz="4" w:space="0"/>
              <w:bottom w:val="single" w:color="000000" w:sz="6" w:space="0"/>
              <w:right w:val="double" w:color="000000" w:sz="2" w:space="0"/>
            </w:tcBorders>
            <w:shd w:val="clear" w:color="auto" w:fill="FFFFFF" w:themeFill="background1"/>
          </w:tcPr>
          <w:p>
            <w:pPr>
              <w:rPr>
                <w:rFonts w:hint="default" w:eastAsiaTheme="minorEastAsia"/>
                <w:lang w:val="en-US" w:eastAsia="zh-CN"/>
              </w:rPr>
            </w:pPr>
          </w:p>
        </w:tc>
      </w:tr>
    </w:tbl>
    <w:p>
      <w:pPr>
        <w:pStyle w:val="3"/>
        <w:rPr>
          <w:rFonts w:asciiTheme="minorHAnsi"/>
          <w:sz w:val="21"/>
          <w:szCs w:val="21"/>
        </w:rPr>
      </w:pPr>
      <w:r>
        <w:rPr>
          <w:rFonts w:hint="eastAsia" w:asciiTheme="minorHAnsi"/>
          <w:sz w:val="21"/>
          <w:szCs w:val="21"/>
          <w:lang w:eastAsia="zh-CN"/>
        </w:rPr>
        <w:t>职业转换接口</w:t>
      </w:r>
    </w:p>
    <w:p>
      <w:pPr>
        <w:pStyle w:val="4"/>
        <w:rPr>
          <w:rFonts w:asciiTheme="minorHAnsi"/>
          <w:szCs w:val="21"/>
        </w:rPr>
      </w:pPr>
      <w:r>
        <w:rPr>
          <w:rFonts w:hint="eastAsia" w:asciiTheme="minorHAnsi"/>
          <w:szCs w:val="21"/>
        </w:rPr>
        <w:t>主要信息</w:t>
      </w:r>
    </w:p>
    <w:tbl>
      <w:tblPr>
        <w:tblStyle w:val="23"/>
        <w:tblW w:w="750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0"/>
        <w:gridCol w:w="2219"/>
        <w:gridCol w:w="1741"/>
        <w:gridCol w:w="17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800" w:type="dxa"/>
            <w:shd w:val="clear" w:color="auto" w:fill="D0CECE" w:themeFill="background2" w:themeFillShade="E6"/>
          </w:tcPr>
          <w:p>
            <w:pPr>
              <w:rPr>
                <w:rFonts w:hAnsi="宋体" w:eastAsia="宋体" w:cs="宋体"/>
                <w:b/>
                <w:bCs/>
                <w:szCs w:val="21"/>
              </w:rPr>
            </w:pPr>
            <w:r>
              <w:rPr>
                <w:rFonts w:hint="eastAsia" w:hAnsi="宋体" w:eastAsia="宋体" w:cs="宋体"/>
                <w:b/>
                <w:bCs/>
                <w:szCs w:val="21"/>
              </w:rPr>
              <w:t>接口名称</w:t>
            </w:r>
          </w:p>
        </w:tc>
        <w:tc>
          <w:tcPr>
            <w:tcW w:w="2219" w:type="dxa"/>
            <w:shd w:val="clear" w:color="auto" w:fill="auto"/>
          </w:tcPr>
          <w:p>
            <w:pPr>
              <w:rPr>
                <w:rFonts w:hAnsi="宋体" w:eastAsia="宋体" w:cs="宋体"/>
                <w:bCs/>
                <w:szCs w:val="21"/>
              </w:rPr>
            </w:pPr>
            <w:r>
              <w:rPr>
                <w:rFonts w:hint="eastAsia" w:hAnsi="宋体" w:eastAsia="宋体" w:cs="宋体"/>
                <w:bCs/>
                <w:szCs w:val="21"/>
                <w:lang w:eastAsia="zh-CN"/>
              </w:rPr>
              <w:t>职业转换接口</w:t>
            </w:r>
          </w:p>
        </w:tc>
        <w:tc>
          <w:tcPr>
            <w:tcW w:w="1741" w:type="dxa"/>
            <w:shd w:val="clear" w:color="auto" w:fill="D0CECE" w:themeFill="background2" w:themeFillShade="E6"/>
          </w:tcPr>
          <w:p>
            <w:pPr>
              <w:rPr>
                <w:rFonts w:hAnsi="宋体" w:eastAsia="宋体" w:cs="宋体"/>
                <w:b/>
                <w:bCs/>
                <w:szCs w:val="21"/>
              </w:rPr>
            </w:pPr>
            <w:r>
              <w:rPr>
                <w:rFonts w:hint="eastAsia" w:hAnsi="宋体" w:eastAsia="宋体" w:cs="宋体"/>
                <w:b/>
                <w:bCs/>
                <w:szCs w:val="21"/>
              </w:rPr>
              <w:t>需求类型</w:t>
            </w:r>
          </w:p>
        </w:tc>
        <w:tc>
          <w:tcPr>
            <w:tcW w:w="1742" w:type="dxa"/>
          </w:tcPr>
          <w:p>
            <w:pPr>
              <w:rPr>
                <w:rFonts w:hAnsi="宋体" w:eastAsia="宋体"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0" w:hRule="atLeast"/>
        </w:trPr>
        <w:tc>
          <w:tcPr>
            <w:tcW w:w="1800" w:type="dxa"/>
            <w:shd w:val="clear" w:color="auto" w:fill="D0CECE" w:themeFill="background2" w:themeFillShade="E6"/>
          </w:tcPr>
          <w:p>
            <w:pPr>
              <w:rPr>
                <w:rFonts w:hAnsi="宋体" w:eastAsia="宋体" w:cs="宋体"/>
                <w:b/>
                <w:bCs/>
                <w:szCs w:val="21"/>
              </w:rPr>
            </w:pPr>
            <w:r>
              <w:rPr>
                <w:rFonts w:hint="eastAsia" w:hAnsi="宋体" w:eastAsia="宋体" w:cs="宋体"/>
                <w:b/>
                <w:bCs/>
                <w:szCs w:val="21"/>
              </w:rPr>
              <w:t>通讯方式</w:t>
            </w:r>
          </w:p>
        </w:tc>
        <w:tc>
          <w:tcPr>
            <w:tcW w:w="2219" w:type="dxa"/>
            <w:shd w:val="clear" w:color="auto" w:fill="auto"/>
          </w:tcPr>
          <w:p>
            <w:pPr>
              <w:rPr>
                <w:rFonts w:hint="eastAsia" w:hAnsi="宋体" w:eastAsia="宋体" w:cs="宋体"/>
                <w:bCs/>
                <w:szCs w:val="21"/>
                <w:lang w:eastAsia="zh-CN"/>
              </w:rPr>
            </w:pPr>
            <w:r>
              <w:rPr>
                <w:rFonts w:hint="eastAsia" w:hAnsi="宋体" w:eastAsia="宋体" w:cs="宋体"/>
                <w:bCs/>
                <w:szCs w:val="21"/>
                <w:lang w:eastAsia="zh-CN"/>
              </w:rPr>
              <w:t>接口</w:t>
            </w:r>
          </w:p>
        </w:tc>
        <w:tc>
          <w:tcPr>
            <w:tcW w:w="1741" w:type="dxa"/>
            <w:shd w:val="clear" w:color="auto" w:fill="D0CECE" w:themeFill="background2" w:themeFillShade="E6"/>
          </w:tcPr>
          <w:p>
            <w:pPr>
              <w:rPr>
                <w:rFonts w:hAnsi="宋体" w:eastAsia="宋体" w:cs="宋体"/>
                <w:b/>
                <w:bCs/>
                <w:szCs w:val="21"/>
              </w:rPr>
            </w:pPr>
            <w:r>
              <w:rPr>
                <w:rFonts w:hint="eastAsia" w:hAnsi="宋体" w:eastAsia="宋体" w:cs="宋体"/>
                <w:b/>
                <w:bCs/>
                <w:szCs w:val="21"/>
              </w:rPr>
              <w:t>所属系统</w:t>
            </w:r>
          </w:p>
        </w:tc>
        <w:tc>
          <w:tcPr>
            <w:tcW w:w="1742" w:type="dxa"/>
          </w:tcPr>
          <w:p>
            <w:pPr>
              <w:rPr>
                <w:rFonts w:hAnsi="宋体" w:eastAsia="宋体" w:cs="宋体"/>
                <w:bCs/>
                <w:szCs w:val="21"/>
              </w:rPr>
            </w:pPr>
            <w:r>
              <w:rPr>
                <w:rFonts w:hint="eastAsia" w:hAnsi="宋体" w:eastAsia="宋体" w:cs="宋体"/>
                <w:bCs/>
                <w:szCs w:val="21"/>
              </w:rPr>
              <w:t>互联网核心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shd w:val="clear" w:color="auto" w:fill="D0CECE" w:themeFill="background2" w:themeFillShade="E6"/>
          </w:tcPr>
          <w:p>
            <w:pPr>
              <w:rPr>
                <w:rFonts w:hAnsi="宋体" w:eastAsia="宋体" w:cs="宋体"/>
                <w:b/>
                <w:bCs/>
                <w:szCs w:val="21"/>
              </w:rPr>
            </w:pPr>
            <w:r>
              <w:rPr>
                <w:rFonts w:hint="eastAsia" w:hAnsi="宋体" w:eastAsia="宋体" w:cs="宋体"/>
                <w:b/>
                <w:bCs/>
                <w:szCs w:val="21"/>
              </w:rPr>
              <w:t>合作方式</w:t>
            </w:r>
          </w:p>
        </w:tc>
        <w:tc>
          <w:tcPr>
            <w:tcW w:w="2219" w:type="dxa"/>
            <w:shd w:val="clear" w:color="auto" w:fill="auto"/>
          </w:tcPr>
          <w:p>
            <w:pPr>
              <w:rPr>
                <w:rFonts w:hint="eastAsia" w:hAnsi="宋体" w:eastAsia="宋体" w:cs="宋体"/>
                <w:bCs/>
                <w:szCs w:val="21"/>
                <w:lang w:eastAsia="zh-CN"/>
              </w:rPr>
            </w:pPr>
            <w:r>
              <w:rPr>
                <w:rFonts w:hint="eastAsia" w:hAnsi="宋体" w:eastAsia="宋体" w:cs="宋体"/>
                <w:bCs/>
                <w:szCs w:val="21"/>
                <w:lang w:eastAsia="zh-CN"/>
              </w:rPr>
              <w:t>接口</w:t>
            </w:r>
          </w:p>
        </w:tc>
        <w:tc>
          <w:tcPr>
            <w:tcW w:w="1741" w:type="dxa"/>
            <w:shd w:val="clear" w:color="auto" w:fill="D0CECE" w:themeFill="background2" w:themeFillShade="E6"/>
          </w:tcPr>
          <w:p>
            <w:pPr>
              <w:rPr>
                <w:rFonts w:hAnsi="宋体" w:eastAsia="宋体" w:cs="宋体"/>
                <w:b/>
                <w:bCs/>
                <w:szCs w:val="21"/>
              </w:rPr>
            </w:pPr>
            <w:r>
              <w:rPr>
                <w:rFonts w:hint="eastAsia" w:hAnsi="宋体" w:eastAsia="宋体" w:cs="宋体"/>
                <w:b/>
                <w:bCs/>
                <w:szCs w:val="21"/>
              </w:rPr>
              <w:t>合作方名称</w:t>
            </w:r>
          </w:p>
        </w:tc>
        <w:tc>
          <w:tcPr>
            <w:tcW w:w="1742" w:type="dxa"/>
          </w:tcPr>
          <w:p>
            <w:pPr>
              <w:rPr>
                <w:rFonts w:hAnsi="宋体" w:eastAsia="宋体" w:cs="宋体"/>
                <w:bCs/>
                <w:szCs w:val="21"/>
              </w:rPr>
            </w:pPr>
            <w:r>
              <w:rPr>
                <w:rFonts w:hint="eastAsia" w:hAnsi="宋体" w:eastAsia="宋体" w:cs="宋体"/>
                <w:bCs/>
                <w:szCs w:val="21"/>
              </w:rPr>
              <w:t>银保通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shd w:val="clear" w:color="auto" w:fill="D0CECE" w:themeFill="background2" w:themeFillShade="E6"/>
          </w:tcPr>
          <w:p>
            <w:pPr>
              <w:rPr>
                <w:rFonts w:hAnsi="宋体" w:eastAsia="宋体" w:cs="宋体"/>
                <w:b/>
                <w:bCs/>
                <w:szCs w:val="21"/>
              </w:rPr>
            </w:pPr>
            <w:r>
              <w:rPr>
                <w:rFonts w:hint="eastAsia" w:hAnsi="宋体" w:eastAsia="宋体" w:cs="宋体"/>
                <w:b/>
                <w:bCs/>
                <w:szCs w:val="21"/>
              </w:rPr>
              <w:t>报文样例</w:t>
            </w:r>
          </w:p>
        </w:tc>
        <w:tc>
          <w:tcPr>
            <w:tcW w:w="2219" w:type="dxa"/>
            <w:shd w:val="clear" w:color="auto" w:fill="auto"/>
          </w:tcPr>
          <w:p>
            <w:pPr>
              <w:rPr>
                <w:rFonts w:hAnsi="宋体" w:eastAsia="宋体" w:cs="宋体"/>
                <w:bCs/>
                <w:szCs w:val="21"/>
              </w:rPr>
            </w:pPr>
            <w:r>
              <w:rPr>
                <w:rFonts w:hint="eastAsia" w:hAnsi="宋体" w:eastAsia="宋体" w:cs="宋体"/>
                <w:bCs/>
                <w:szCs w:val="21"/>
              </w:rPr>
              <w:t>合作方报文</w:t>
            </w:r>
          </w:p>
        </w:tc>
        <w:tc>
          <w:tcPr>
            <w:tcW w:w="1741" w:type="dxa"/>
            <w:shd w:val="clear" w:color="auto" w:fill="D0CECE" w:themeFill="background2" w:themeFillShade="E6"/>
          </w:tcPr>
          <w:p>
            <w:pPr>
              <w:rPr>
                <w:rFonts w:hAnsi="宋体" w:eastAsia="宋体" w:cs="宋体"/>
                <w:b/>
                <w:bCs/>
                <w:szCs w:val="21"/>
              </w:rPr>
            </w:pPr>
            <w:r>
              <w:rPr>
                <w:rFonts w:hint="eastAsia" w:hAnsi="宋体" w:eastAsia="宋体" w:cs="宋体"/>
                <w:b/>
                <w:bCs/>
                <w:szCs w:val="21"/>
              </w:rPr>
              <w:t>出单模式</w:t>
            </w:r>
          </w:p>
        </w:tc>
        <w:tc>
          <w:tcPr>
            <w:tcW w:w="1742" w:type="dxa"/>
          </w:tcPr>
          <w:p>
            <w:pPr>
              <w:rPr>
                <w:rFonts w:hAnsi="宋体" w:eastAsia="宋体" w:cs="宋体"/>
                <w:bCs/>
                <w:szCs w:val="21"/>
              </w:rPr>
            </w:pPr>
            <w:r>
              <w:rPr>
                <w:rFonts w:hint="eastAsia" w:hAnsi="宋体" w:eastAsia="宋体" w:cs="宋体"/>
                <w:bCs/>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shd w:val="clear" w:color="auto" w:fill="D0CECE" w:themeFill="background2" w:themeFillShade="E6"/>
          </w:tcPr>
          <w:p>
            <w:pPr>
              <w:rPr>
                <w:rFonts w:hAnsi="宋体" w:eastAsia="宋体" w:cs="宋体"/>
                <w:b/>
                <w:bCs/>
                <w:szCs w:val="21"/>
              </w:rPr>
            </w:pPr>
            <w:r>
              <w:rPr>
                <w:rFonts w:hint="eastAsia" w:hAnsi="宋体" w:eastAsia="宋体" w:cs="宋体"/>
                <w:b/>
                <w:bCs/>
                <w:szCs w:val="21"/>
              </w:rPr>
              <w:t>承保模式</w:t>
            </w:r>
          </w:p>
        </w:tc>
        <w:tc>
          <w:tcPr>
            <w:tcW w:w="2219" w:type="dxa"/>
            <w:shd w:val="clear" w:color="auto" w:fill="auto"/>
          </w:tcPr>
          <w:p>
            <w:pPr>
              <w:rPr>
                <w:rFonts w:hAnsi="宋体" w:eastAsia="宋体" w:cs="宋体"/>
                <w:bCs/>
                <w:szCs w:val="21"/>
              </w:rPr>
            </w:pPr>
            <w:r>
              <w:rPr>
                <w:rFonts w:hint="eastAsia" w:hAnsi="宋体" w:eastAsia="宋体" w:cs="宋体"/>
                <w:bCs/>
                <w:szCs w:val="21"/>
              </w:rPr>
              <w:t>-</w:t>
            </w:r>
          </w:p>
        </w:tc>
        <w:tc>
          <w:tcPr>
            <w:tcW w:w="1741" w:type="dxa"/>
            <w:shd w:val="clear" w:color="auto" w:fill="D0CECE" w:themeFill="background2" w:themeFillShade="E6"/>
          </w:tcPr>
          <w:p>
            <w:pPr>
              <w:rPr>
                <w:rFonts w:hAnsi="宋体" w:eastAsia="宋体" w:cs="宋体"/>
                <w:b/>
                <w:bCs/>
                <w:szCs w:val="21"/>
              </w:rPr>
            </w:pPr>
            <w:r>
              <w:rPr>
                <w:rFonts w:hint="eastAsia" w:hAnsi="宋体" w:eastAsia="宋体" w:cs="宋体"/>
                <w:b/>
                <w:bCs/>
                <w:szCs w:val="21"/>
              </w:rPr>
              <w:t>支付方式</w:t>
            </w:r>
          </w:p>
        </w:tc>
        <w:tc>
          <w:tcPr>
            <w:tcW w:w="1742" w:type="dxa"/>
          </w:tcPr>
          <w:p>
            <w:pPr>
              <w:rPr>
                <w:rFonts w:hAnsi="宋体" w:eastAsia="宋体" w:cs="宋体"/>
                <w:bCs/>
                <w:szCs w:val="21"/>
              </w:rPr>
            </w:pPr>
            <w:r>
              <w:rPr>
                <w:rFonts w:hint="eastAsia" w:hAnsi="宋体" w:eastAsia="宋体" w:cs="宋体"/>
                <w:bCs/>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1800" w:type="dxa"/>
            <w:shd w:val="clear" w:color="auto" w:fill="D0CECE" w:themeFill="background2" w:themeFillShade="E6"/>
          </w:tcPr>
          <w:p>
            <w:pPr>
              <w:rPr>
                <w:rFonts w:hAnsi="宋体" w:eastAsia="宋体" w:cs="宋体"/>
                <w:b/>
                <w:bCs/>
                <w:szCs w:val="21"/>
              </w:rPr>
            </w:pPr>
            <w:r>
              <w:rPr>
                <w:rFonts w:hint="eastAsia" w:hAnsi="宋体" w:eastAsia="宋体" w:cs="宋体"/>
                <w:b/>
                <w:bCs/>
                <w:szCs w:val="21"/>
              </w:rPr>
              <w:t>是否发送短信</w:t>
            </w:r>
          </w:p>
        </w:tc>
        <w:tc>
          <w:tcPr>
            <w:tcW w:w="2219" w:type="dxa"/>
            <w:shd w:val="clear" w:color="auto" w:fill="auto"/>
          </w:tcPr>
          <w:p>
            <w:pPr>
              <w:rPr>
                <w:rFonts w:hAnsi="宋体" w:eastAsia="宋体" w:cs="宋体"/>
                <w:bCs/>
                <w:szCs w:val="21"/>
              </w:rPr>
            </w:pPr>
            <w:r>
              <w:rPr>
                <w:rFonts w:hint="eastAsia" w:hAnsi="宋体" w:eastAsia="宋体" w:cs="宋体"/>
                <w:bCs/>
                <w:szCs w:val="21"/>
              </w:rPr>
              <w:t>否</w:t>
            </w:r>
          </w:p>
        </w:tc>
        <w:tc>
          <w:tcPr>
            <w:tcW w:w="1741" w:type="dxa"/>
            <w:shd w:val="clear" w:color="auto" w:fill="D0CECE" w:themeFill="background2" w:themeFillShade="E6"/>
          </w:tcPr>
          <w:p>
            <w:pPr>
              <w:rPr>
                <w:rFonts w:hAnsi="宋体" w:eastAsia="宋体" w:cs="宋体"/>
                <w:b/>
                <w:bCs/>
                <w:szCs w:val="21"/>
              </w:rPr>
            </w:pPr>
            <w:r>
              <w:rPr>
                <w:rFonts w:hint="eastAsia" w:hAnsi="宋体" w:eastAsia="宋体" w:cs="宋体"/>
                <w:b/>
                <w:bCs/>
                <w:szCs w:val="21"/>
              </w:rPr>
              <w:t>是否发送邮件</w:t>
            </w:r>
          </w:p>
        </w:tc>
        <w:tc>
          <w:tcPr>
            <w:tcW w:w="1742" w:type="dxa"/>
          </w:tcPr>
          <w:p>
            <w:pPr>
              <w:rPr>
                <w:rFonts w:hAnsi="宋体" w:eastAsia="宋体" w:cs="宋体"/>
                <w:bCs/>
                <w:szCs w:val="21"/>
              </w:rPr>
            </w:pPr>
            <w:r>
              <w:rPr>
                <w:rFonts w:hint="eastAsia" w:hAnsi="宋体" w:eastAsia="宋体" w:cs="宋体"/>
                <w:bCs/>
                <w:szCs w:val="21"/>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shd w:val="clear" w:color="auto" w:fill="D0CECE" w:themeFill="background2" w:themeFillShade="E6"/>
          </w:tcPr>
          <w:p>
            <w:pPr>
              <w:rPr>
                <w:rFonts w:hAnsi="宋体" w:eastAsia="宋体" w:cs="宋体"/>
                <w:b/>
                <w:bCs/>
                <w:szCs w:val="21"/>
              </w:rPr>
            </w:pPr>
            <w:r>
              <w:rPr>
                <w:rFonts w:hint="eastAsia" w:hAnsi="宋体" w:eastAsia="宋体" w:cs="宋体"/>
                <w:b/>
                <w:bCs/>
                <w:szCs w:val="21"/>
              </w:rPr>
              <w:t>接口业务描述</w:t>
            </w:r>
          </w:p>
        </w:tc>
        <w:tc>
          <w:tcPr>
            <w:tcW w:w="5702" w:type="dxa"/>
            <w:gridSpan w:val="3"/>
            <w:shd w:val="clear" w:color="auto" w:fill="auto"/>
          </w:tcPr>
          <w:p>
            <w:pPr>
              <w:rPr>
                <w:rFonts w:hAnsi="宋体" w:eastAsia="宋体"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800" w:type="dxa"/>
            <w:shd w:val="clear" w:color="auto" w:fill="D0CECE" w:themeFill="background2" w:themeFillShade="E6"/>
          </w:tcPr>
          <w:p>
            <w:pPr>
              <w:rPr>
                <w:rFonts w:hAnsi="宋体" w:eastAsia="宋体" w:cs="宋体"/>
                <w:b/>
                <w:bCs/>
                <w:szCs w:val="21"/>
              </w:rPr>
            </w:pPr>
            <w:r>
              <w:rPr>
                <w:rFonts w:hint="eastAsia" w:hAnsi="宋体" w:eastAsia="宋体" w:cs="宋体"/>
                <w:b/>
                <w:bCs/>
                <w:szCs w:val="21"/>
              </w:rPr>
              <w:t>接口输入</w:t>
            </w:r>
          </w:p>
        </w:tc>
        <w:tc>
          <w:tcPr>
            <w:tcW w:w="5702" w:type="dxa"/>
            <w:gridSpan w:val="3"/>
            <w:shd w:val="clear" w:color="auto" w:fill="auto"/>
          </w:tcPr>
          <w:p>
            <w:pPr>
              <w:rPr>
                <w:rFonts w:hAnsi="宋体" w:eastAsia="宋体" w:cs="宋体"/>
                <w:bCs/>
                <w:szCs w:val="21"/>
              </w:rPr>
            </w:pPr>
            <w:r>
              <w:rPr>
                <w:rFonts w:hint="eastAsia" w:hAnsi="宋体" w:eastAsia="宋体" w:cs="宋体"/>
                <w:bCs/>
                <w:szCs w:val="21"/>
                <w:lang w:eastAsia="zh-CN"/>
              </w:rPr>
              <w:t>职业转换接口</w:t>
            </w:r>
            <w:r>
              <w:rPr>
                <w:rFonts w:hint="eastAsia" w:hAnsi="宋体" w:eastAsia="宋体" w:cs="宋体"/>
                <w:bCs/>
                <w:szCs w:val="21"/>
              </w:rPr>
              <w:t>请求报文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1" w:hRule="atLeast"/>
        </w:trPr>
        <w:tc>
          <w:tcPr>
            <w:tcW w:w="1800" w:type="dxa"/>
            <w:shd w:val="clear" w:color="auto" w:fill="D0CECE" w:themeFill="background2" w:themeFillShade="E6"/>
          </w:tcPr>
          <w:p>
            <w:pPr>
              <w:rPr>
                <w:rFonts w:hAnsi="宋体" w:eastAsia="宋体" w:cs="宋体"/>
                <w:b/>
                <w:bCs/>
                <w:szCs w:val="21"/>
              </w:rPr>
            </w:pPr>
            <w:r>
              <w:rPr>
                <w:rFonts w:hint="eastAsia" w:hAnsi="宋体" w:eastAsia="宋体" w:cs="宋体"/>
                <w:b/>
                <w:bCs/>
                <w:szCs w:val="21"/>
              </w:rPr>
              <w:t>接口输出</w:t>
            </w:r>
          </w:p>
        </w:tc>
        <w:tc>
          <w:tcPr>
            <w:tcW w:w="5702" w:type="dxa"/>
            <w:gridSpan w:val="3"/>
            <w:shd w:val="clear" w:color="auto" w:fill="auto"/>
          </w:tcPr>
          <w:p>
            <w:pPr>
              <w:rPr>
                <w:rFonts w:hAnsi="宋体" w:eastAsia="宋体" w:cs="宋体"/>
                <w:bCs/>
                <w:szCs w:val="21"/>
              </w:rPr>
            </w:pPr>
            <w:r>
              <w:rPr>
                <w:rFonts w:hint="eastAsia" w:hAnsi="宋体" w:eastAsia="宋体" w:cs="宋体"/>
                <w:bCs/>
                <w:szCs w:val="21"/>
                <w:lang w:eastAsia="zh-CN"/>
              </w:rPr>
              <w:t>职业转换接口</w:t>
            </w:r>
            <w:r>
              <w:rPr>
                <w:rFonts w:hint="eastAsia" w:hAnsi="宋体" w:eastAsia="宋体" w:cs="宋体"/>
                <w:bCs/>
                <w:szCs w:val="21"/>
              </w:rPr>
              <w:t>返回报文</w:t>
            </w:r>
          </w:p>
        </w:tc>
      </w:tr>
    </w:tbl>
    <w:p>
      <w:pPr>
        <w:pStyle w:val="4"/>
        <w:rPr>
          <w:rFonts w:asciiTheme="minorHAnsi"/>
          <w:szCs w:val="21"/>
        </w:rPr>
      </w:pPr>
      <w:r>
        <w:rPr>
          <w:rFonts w:hint="eastAsia" w:asciiTheme="minorHAnsi"/>
          <w:szCs w:val="21"/>
          <w:lang w:eastAsia="zh-CN"/>
        </w:rPr>
        <w:t>接口处理逻辑</w:t>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提供职业映射接口供银保通调取来转换银行-ebao，ebao-银行的码表信息：</w:t>
      </w:r>
    </w:p>
    <w:p>
      <w:pPr>
        <w:numPr>
          <w:ilvl w:val="0"/>
          <w:numId w:val="4"/>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小核心新建职业映射表存储银行-ebao职业映射关系；</w:t>
      </w:r>
    </w:p>
    <w:p>
      <w:pPr>
        <w:numPr>
          <w:ilvl w:val="0"/>
          <w:numId w:val="4"/>
        </w:numPr>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映射表中分别存储新老职业的映射关系，通过新老职业标识字段区分；</w:t>
      </w:r>
    </w:p>
    <w:p>
      <w:pPr>
        <w:numPr>
          <w:ilvl w:val="0"/>
          <w:numId w:val="4"/>
        </w:numPr>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银保通入参为银行编码，渠道，交易类别，银行职业代码，险种编码调用小核心，当银行为中信银行，华夏银行，湖南农信社时，银行编码和银行职业代码为必传项；当银行为招商银行时，银行编码，交易类别，银行职业代码为必传项；当银行为上海时，银行编码，渠道，银行职业代码为必传项；当银行为建设银行时，银行编码，险种名称，银行职业代码为必传项；小核心根据前端传入字段查询职业映射码表，把银行的码表映射为ebao的新职业码表返回给前端；</w:t>
      </w:r>
    </w:p>
    <w:p>
      <w:pPr>
        <w:numPr>
          <w:ilvl w:val="0"/>
          <w:numId w:val="4"/>
        </w:numPr>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银保通入参为银行编码，渠道，交易类别，ebao核心职业代码，险种编码调用小核心，当银行为中信银行，建行，华夏银行，湖南农信社时，银行编码和ebao核心职业代码为必传项；当银行为招商银行时，银行编码，交易类别，ebao核心职业代码为必传项；当银行为上海时，银行编码，渠道，ebao核心职业代码为必传项；小核心根据前端传入字段查询职业映射码表，把传入的ebao核心职业代码映射为银行职业代码返回给前端，由于ebao核心新老职业并行，并且新老职业编码不会重复，所以无需判断前端传入代码为ebao核心新职业代码还是老职业代码，直接查询映射表取值即可；</w:t>
      </w:r>
    </w:p>
    <w:p>
      <w:pPr>
        <w:numPr>
          <w:ilvl w:val="0"/>
          <w:numId w:val="4"/>
        </w:numPr>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目前工行职业代码传值规范为银行传入职业代码即为ebao核心职业代码，四川农信银保通写死职业代码为0000000传给小核心，以上两家银行不涉及转换；</w:t>
      </w:r>
    </w:p>
    <w:p>
      <w:r>
        <w:rPr>
          <w:rFonts w:hint="eastAsia" w:ascii="微软雅黑" w:hAnsi="微软雅黑" w:eastAsia="微软雅黑" w:cs="微软雅黑"/>
          <w:lang w:val="en-US" w:eastAsia="zh-CN"/>
        </w:rPr>
        <w:t>辽宁农信银保通正处于开发阶段，尚未和银行联调，暂时不清楚职业映射关系；</w:t>
      </w:r>
    </w:p>
    <w:p>
      <w:pPr>
        <w:pStyle w:val="4"/>
        <w:rPr>
          <w:rFonts w:asciiTheme="minorHAnsi"/>
          <w:szCs w:val="21"/>
        </w:rPr>
      </w:pPr>
      <w:r>
        <w:rPr>
          <w:rFonts w:hint="eastAsia" w:asciiTheme="minorHAnsi"/>
          <w:szCs w:val="21"/>
        </w:rPr>
        <w:t>请求报文样例及说明</w:t>
      </w:r>
    </w:p>
    <w:p/>
    <w:p>
      <w:pPr>
        <w:pStyle w:val="5"/>
        <w:numPr>
          <w:ilvl w:val="0"/>
          <w:numId w:val="2"/>
        </w:numPr>
      </w:pPr>
      <w:r>
        <w:rPr>
          <w:rFonts w:hint="eastAsia"/>
        </w:rPr>
        <w:t>请求报文样例</w:t>
      </w:r>
    </w:p>
    <w:p>
      <w:pPr>
        <w:rPr>
          <w:szCs w:val="21"/>
        </w:rPr>
      </w:pPr>
    </w:p>
    <w:tbl>
      <w:tblPr>
        <w:tblStyle w:val="24"/>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56" w:type="dxa"/>
          </w:tcPr>
          <w:p>
            <w:pPr>
              <w:rPr>
                <w:rFonts w:hint="eastAsia" w:hAnsi="宋体" w:eastAsia="宋体" w:cs="宋体"/>
                <w:szCs w:val="21"/>
              </w:rPr>
            </w:pPr>
            <w:r>
              <w:rPr>
                <w:rFonts w:hint="eastAsia" w:hAnsi="宋体" w:eastAsia="宋体" w:cs="宋体"/>
                <w:szCs w:val="21"/>
              </w:rPr>
              <w:t>&lt;?xml version="1.0" encoding="utf-8"?&gt;</w:t>
            </w:r>
          </w:p>
          <w:p>
            <w:pPr>
              <w:rPr>
                <w:rFonts w:hint="eastAsia" w:hAnsi="宋体" w:eastAsia="宋体" w:cs="宋体"/>
                <w:szCs w:val="21"/>
              </w:rPr>
            </w:pPr>
          </w:p>
          <w:p>
            <w:pPr>
              <w:rPr>
                <w:rFonts w:hint="eastAsia" w:hAnsi="宋体" w:eastAsia="宋体" w:cs="宋体"/>
                <w:szCs w:val="21"/>
              </w:rPr>
            </w:pPr>
            <w:r>
              <w:rPr>
                <w:rFonts w:hint="eastAsia" w:hAnsi="宋体" w:eastAsia="宋体" w:cs="宋体"/>
                <w:szCs w:val="21"/>
              </w:rPr>
              <w:t xml:space="preserve">&lt;TradeData&gt; </w:t>
            </w:r>
          </w:p>
          <w:p>
            <w:pPr>
              <w:rPr>
                <w:rFonts w:hint="eastAsia" w:hAnsi="宋体" w:eastAsia="宋体" w:cs="宋体"/>
                <w:szCs w:val="21"/>
              </w:rPr>
            </w:pPr>
            <w:r>
              <w:rPr>
                <w:rFonts w:hint="eastAsia" w:hAnsi="宋体" w:eastAsia="宋体" w:cs="宋体"/>
                <w:szCs w:val="21"/>
              </w:rPr>
              <w:t xml:space="preserve">  &lt;BaseInfo&gt; </w:t>
            </w:r>
          </w:p>
          <w:p>
            <w:pPr>
              <w:rPr>
                <w:rFonts w:hint="eastAsia" w:hAnsi="宋体" w:eastAsia="宋体" w:cs="宋体"/>
                <w:szCs w:val="21"/>
              </w:rPr>
            </w:pPr>
            <w:r>
              <w:rPr>
                <w:rFonts w:hint="eastAsia" w:hAnsi="宋体" w:eastAsia="宋体" w:cs="宋体"/>
                <w:szCs w:val="21"/>
              </w:rPr>
              <w:t xml:space="preserve">    &lt;TranDate&gt;20180419&lt;/TranDate&gt;  </w:t>
            </w:r>
          </w:p>
          <w:p>
            <w:pPr>
              <w:rPr>
                <w:rFonts w:hint="eastAsia" w:hAnsi="宋体" w:eastAsia="宋体" w:cs="宋体"/>
                <w:szCs w:val="21"/>
              </w:rPr>
            </w:pPr>
            <w:r>
              <w:rPr>
                <w:rFonts w:hint="eastAsia" w:hAnsi="宋体" w:eastAsia="宋体" w:cs="宋体"/>
                <w:szCs w:val="21"/>
              </w:rPr>
              <w:t xml:space="preserve">    &lt;TranTime&gt;135230&lt;/TranTime&gt;  </w:t>
            </w:r>
          </w:p>
          <w:p>
            <w:pPr>
              <w:rPr>
                <w:rFonts w:hint="eastAsia" w:hAnsi="宋体" w:eastAsia="宋体" w:cs="宋体"/>
                <w:szCs w:val="21"/>
              </w:rPr>
            </w:pPr>
            <w:r>
              <w:rPr>
                <w:rFonts w:hint="eastAsia" w:hAnsi="宋体" w:eastAsia="宋体" w:cs="宋体"/>
                <w:szCs w:val="21"/>
              </w:rPr>
              <w:t xml:space="preserve">    &lt;TranNo&gt;lc00201811265230020&lt;/TranNo&gt;  </w:t>
            </w:r>
          </w:p>
          <w:p>
            <w:pPr>
              <w:rPr>
                <w:rFonts w:hint="eastAsia" w:hAnsi="宋体" w:eastAsia="宋体" w:cs="宋体"/>
                <w:szCs w:val="21"/>
              </w:rPr>
            </w:pPr>
            <w:r>
              <w:rPr>
                <w:rFonts w:hint="eastAsia" w:hAnsi="宋体" w:eastAsia="宋体" w:cs="宋体"/>
                <w:szCs w:val="21"/>
              </w:rPr>
              <w:t xml:space="preserve">    &lt;FuncFlag&gt;0</w:t>
            </w:r>
            <w:r>
              <w:rPr>
                <w:rFonts w:hint="eastAsia" w:hAnsi="宋体" w:eastAsia="宋体" w:cs="宋体"/>
                <w:szCs w:val="21"/>
                <w:lang w:val="en-US" w:eastAsia="zh-CN"/>
              </w:rPr>
              <w:t>9</w:t>
            </w:r>
            <w:r>
              <w:rPr>
                <w:rFonts w:hint="eastAsia" w:hAnsi="宋体" w:eastAsia="宋体" w:cs="宋体"/>
                <w:szCs w:val="21"/>
              </w:rPr>
              <w:t xml:space="preserve">&lt;/FuncFlag&gt;  </w:t>
            </w:r>
          </w:p>
          <w:p>
            <w:pPr>
              <w:rPr>
                <w:rFonts w:hint="eastAsia" w:hAnsi="宋体" w:eastAsia="宋体" w:cs="宋体"/>
                <w:szCs w:val="21"/>
              </w:rPr>
            </w:pPr>
            <w:r>
              <w:rPr>
                <w:rFonts w:hint="eastAsia" w:hAnsi="宋体" w:eastAsia="宋体" w:cs="宋体"/>
                <w:szCs w:val="21"/>
              </w:rPr>
              <w:t xml:space="preserve">    &lt;AccessCode&gt;ybt&lt;/AccessCode&gt;  </w:t>
            </w:r>
          </w:p>
          <w:p>
            <w:pPr>
              <w:rPr>
                <w:rFonts w:hint="eastAsia" w:hAnsi="宋体" w:eastAsia="宋体" w:cs="宋体"/>
                <w:szCs w:val="21"/>
              </w:rPr>
            </w:pPr>
            <w:r>
              <w:rPr>
                <w:rFonts w:hint="eastAsia" w:hAnsi="宋体" w:eastAsia="宋体" w:cs="宋体"/>
                <w:szCs w:val="21"/>
              </w:rPr>
              <w:t xml:space="preserve">    &lt;OperationType&gt;0&lt;/OperationType&gt; </w:t>
            </w:r>
          </w:p>
          <w:p>
            <w:pPr>
              <w:rPr>
                <w:rFonts w:hint="eastAsia" w:hAnsi="宋体" w:eastAsia="宋体" w:cs="宋体"/>
                <w:szCs w:val="21"/>
              </w:rPr>
            </w:pPr>
            <w:r>
              <w:rPr>
                <w:rFonts w:hint="eastAsia" w:hAnsi="宋体" w:eastAsia="宋体" w:cs="宋体"/>
                <w:szCs w:val="21"/>
              </w:rPr>
              <w:t xml:space="preserve">  &lt;/BaseInfo&gt;  </w:t>
            </w:r>
          </w:p>
          <w:p>
            <w:pPr>
              <w:rPr>
                <w:rFonts w:hint="eastAsia" w:hAnsi="宋体" w:eastAsia="宋体" w:cs="宋体"/>
                <w:szCs w:val="21"/>
              </w:rPr>
            </w:pPr>
            <w:r>
              <w:rPr>
                <w:rFonts w:hint="eastAsia" w:hAnsi="宋体" w:eastAsia="宋体" w:cs="宋体"/>
                <w:szCs w:val="21"/>
              </w:rPr>
              <w:t xml:space="preserve">  &lt;InputData&gt; </w:t>
            </w:r>
          </w:p>
          <w:p>
            <w:pPr>
              <w:rPr>
                <w:rFonts w:hint="eastAsia" w:hAnsi="宋体" w:eastAsia="宋体" w:cs="宋体"/>
                <w:szCs w:val="21"/>
              </w:rPr>
            </w:pPr>
            <w:r>
              <w:rPr>
                <w:rFonts w:hint="eastAsia" w:hAnsi="宋体" w:eastAsia="宋体" w:cs="宋体"/>
                <w:szCs w:val="21"/>
              </w:rPr>
              <w:t xml:space="preserve">    &lt;TranDirection&gt;1&lt;/TranDirection&gt;  </w:t>
            </w:r>
          </w:p>
          <w:p>
            <w:pPr>
              <w:rPr>
                <w:rFonts w:hint="eastAsia" w:hAnsi="宋体" w:eastAsia="宋体" w:cs="宋体"/>
                <w:szCs w:val="21"/>
              </w:rPr>
            </w:pPr>
            <w:r>
              <w:rPr>
                <w:rFonts w:hint="eastAsia" w:hAnsi="宋体" w:eastAsia="宋体" w:cs="宋体"/>
                <w:szCs w:val="21"/>
              </w:rPr>
              <w:t xml:space="preserve">    &lt;BankCode&gt;1001&lt;/BankCode&gt;  </w:t>
            </w:r>
          </w:p>
          <w:p>
            <w:pPr>
              <w:rPr>
                <w:rFonts w:hint="eastAsia" w:hAnsi="宋体" w:eastAsia="宋体" w:cs="宋体"/>
                <w:szCs w:val="21"/>
              </w:rPr>
            </w:pPr>
            <w:r>
              <w:rPr>
                <w:rFonts w:hint="eastAsia" w:hAnsi="宋体" w:eastAsia="宋体" w:cs="宋体"/>
                <w:szCs w:val="21"/>
              </w:rPr>
              <w:t xml:space="preserve">    &lt;ContSource&gt;0&lt;/ContSource&gt;  </w:t>
            </w:r>
          </w:p>
          <w:p>
            <w:pPr>
              <w:ind w:firstLine="420"/>
              <w:rPr>
                <w:rFonts w:hint="eastAsia" w:hAnsi="宋体" w:eastAsia="宋体" w:cs="宋体"/>
                <w:szCs w:val="21"/>
              </w:rPr>
            </w:pPr>
            <w:r>
              <w:rPr>
                <w:rFonts w:hint="eastAsia" w:hAnsi="宋体" w:eastAsia="宋体" w:cs="宋体"/>
                <w:szCs w:val="21"/>
              </w:rPr>
              <w:t xml:space="preserve">&lt;TradType&gt;1&lt;/TradType&gt;  </w:t>
            </w:r>
          </w:p>
          <w:p>
            <w:pPr>
              <w:ind w:firstLine="420"/>
              <w:rPr>
                <w:rFonts w:hint="eastAsia" w:hAnsi="宋体" w:eastAsia="宋体" w:cs="宋体"/>
                <w:szCs w:val="21"/>
              </w:rPr>
            </w:pPr>
            <w:r>
              <w:rPr>
                <w:rFonts w:hint="eastAsia" w:hAnsi="宋体" w:eastAsia="宋体" w:cs="宋体"/>
                <w:szCs w:val="21"/>
              </w:rPr>
              <w:t xml:space="preserve"> &lt;RiskCode&gt;&lt;/RiskCode&gt; </w:t>
            </w:r>
          </w:p>
          <w:p>
            <w:pPr>
              <w:rPr>
                <w:rFonts w:hint="eastAsia" w:hAnsi="宋体" w:eastAsia="宋体" w:cs="宋体"/>
                <w:szCs w:val="21"/>
              </w:rPr>
            </w:pPr>
            <w:r>
              <w:rPr>
                <w:rFonts w:hint="eastAsia" w:hAnsi="宋体" w:eastAsia="宋体" w:cs="宋体"/>
                <w:szCs w:val="21"/>
              </w:rPr>
              <w:t xml:space="preserve">    &lt;OccupationCode&gt;123213&lt;/OccupationCode&gt;  </w:t>
            </w:r>
          </w:p>
          <w:p>
            <w:pPr>
              <w:rPr>
                <w:rFonts w:hint="eastAsia" w:hAnsi="宋体" w:eastAsia="宋体" w:cs="宋体"/>
                <w:szCs w:val="21"/>
              </w:rPr>
            </w:pPr>
            <w:r>
              <w:rPr>
                <w:rFonts w:hint="eastAsia" w:hAnsi="宋体" w:eastAsia="宋体" w:cs="宋体"/>
                <w:szCs w:val="21"/>
              </w:rPr>
              <w:t xml:space="preserve">    &lt;</w:t>
            </w:r>
            <w:r>
              <w:rPr>
                <w:rFonts w:hint="eastAsia" w:hAnsi="宋体" w:eastAsia="宋体" w:cs="宋体"/>
                <w:szCs w:val="21"/>
                <w:lang w:val="en-US" w:eastAsia="zh-CN"/>
              </w:rPr>
              <w:t>BusinessChnl</w:t>
            </w:r>
            <w:r>
              <w:rPr>
                <w:rFonts w:hint="eastAsia" w:hAnsi="宋体" w:eastAsia="宋体" w:cs="宋体"/>
                <w:szCs w:val="21"/>
              </w:rPr>
              <w:t>&gt;</w:t>
            </w:r>
            <w:r>
              <w:rPr>
                <w:rFonts w:hint="eastAsia" w:hAnsi="宋体" w:eastAsia="宋体" w:cs="宋体"/>
                <w:szCs w:val="21"/>
                <w:lang w:val="en-US" w:eastAsia="zh-CN"/>
              </w:rPr>
              <w:t>11</w:t>
            </w:r>
            <w:r>
              <w:rPr>
                <w:rFonts w:hint="eastAsia" w:hAnsi="宋体" w:eastAsia="宋体" w:cs="宋体"/>
                <w:szCs w:val="21"/>
              </w:rPr>
              <w:t>&lt;/</w:t>
            </w:r>
            <w:r>
              <w:rPr>
                <w:rFonts w:hint="eastAsia" w:hAnsi="宋体" w:eastAsia="宋体" w:cs="宋体"/>
                <w:szCs w:val="21"/>
                <w:lang w:val="en-US" w:eastAsia="zh-CN"/>
              </w:rPr>
              <w:t>BusinessChnl</w:t>
            </w:r>
            <w:r>
              <w:rPr>
                <w:rFonts w:hint="eastAsia" w:hAnsi="宋体" w:eastAsia="宋体" w:cs="宋体"/>
                <w:szCs w:val="21"/>
              </w:rPr>
              <w:t xml:space="preserve">&gt; </w:t>
            </w:r>
          </w:p>
          <w:p>
            <w:pPr>
              <w:rPr>
                <w:rFonts w:hint="eastAsia" w:hAnsi="宋体" w:eastAsia="宋体" w:cs="宋体"/>
                <w:szCs w:val="21"/>
              </w:rPr>
            </w:pPr>
            <w:r>
              <w:rPr>
                <w:rFonts w:hint="eastAsia" w:hAnsi="宋体" w:eastAsia="宋体" w:cs="宋体"/>
                <w:szCs w:val="21"/>
              </w:rPr>
              <w:t xml:space="preserve">  &lt;/InputData&gt; </w:t>
            </w:r>
          </w:p>
          <w:p>
            <w:pPr>
              <w:rPr>
                <w:rFonts w:hint="eastAsia" w:hAnsi="宋体" w:eastAsia="宋体" w:cs="宋体"/>
                <w:szCs w:val="21"/>
              </w:rPr>
            </w:pPr>
            <w:r>
              <w:rPr>
                <w:rFonts w:hint="eastAsia" w:hAnsi="宋体" w:eastAsia="宋体" w:cs="宋体"/>
                <w:szCs w:val="21"/>
              </w:rPr>
              <w:t>&lt;/TradeData&gt;</w:t>
            </w:r>
          </w:p>
          <w:p>
            <w:pPr>
              <w:rPr>
                <w:rFonts w:hAnsi="宋体" w:eastAsia="宋体" w:cs="宋体"/>
                <w:szCs w:val="21"/>
              </w:rPr>
            </w:pPr>
          </w:p>
        </w:tc>
      </w:tr>
    </w:tbl>
    <w:p>
      <w:pPr>
        <w:pStyle w:val="5"/>
        <w:numPr>
          <w:ilvl w:val="0"/>
          <w:numId w:val="2"/>
        </w:numPr>
      </w:pPr>
      <w:r>
        <w:rPr>
          <w:rFonts w:hint="eastAsia"/>
        </w:rPr>
        <w:t>请求报文说明</w:t>
      </w:r>
    </w:p>
    <w:p/>
    <w:tbl>
      <w:tblPr>
        <w:tblStyle w:val="23"/>
        <w:tblW w:w="8647" w:type="dxa"/>
        <w:jc w:val="center"/>
        <w:tblLayout w:type="fixed"/>
        <w:tblCellMar>
          <w:top w:w="0" w:type="dxa"/>
          <w:left w:w="108" w:type="dxa"/>
          <w:bottom w:w="0" w:type="dxa"/>
          <w:right w:w="108" w:type="dxa"/>
        </w:tblCellMar>
      </w:tblPr>
      <w:tblGrid>
        <w:gridCol w:w="2052"/>
        <w:gridCol w:w="1515"/>
        <w:gridCol w:w="1064"/>
        <w:gridCol w:w="621"/>
        <w:gridCol w:w="62"/>
        <w:gridCol w:w="642"/>
        <w:gridCol w:w="44"/>
        <w:gridCol w:w="2640"/>
        <w:gridCol w:w="7"/>
      </w:tblGrid>
      <w:tr>
        <w:tblPrEx>
          <w:tblCellMar>
            <w:top w:w="0" w:type="dxa"/>
            <w:left w:w="108" w:type="dxa"/>
            <w:bottom w:w="0" w:type="dxa"/>
            <w:right w:w="108" w:type="dxa"/>
          </w:tblCellMar>
        </w:tblPrEx>
        <w:trPr>
          <w:gridAfter w:val="1"/>
          <w:wAfter w:w="7" w:type="dxa"/>
          <w:trHeight w:val="226" w:hRule="atLeast"/>
          <w:jc w:val="center"/>
        </w:trPr>
        <w:tc>
          <w:tcPr>
            <w:tcW w:w="2052" w:type="dxa"/>
            <w:tcBorders>
              <w:top w:val="double" w:color="000000" w:sz="2" w:space="0"/>
              <w:left w:val="single" w:color="000000" w:sz="6" w:space="0"/>
              <w:bottom w:val="single" w:color="000000" w:sz="6" w:space="0"/>
              <w:right w:val="single" w:color="000000" w:sz="6" w:space="0"/>
            </w:tcBorders>
            <w:shd w:val="clear" w:color="auto" w:fill="7F7F7F"/>
          </w:tcPr>
          <w:p>
            <w:pPr>
              <w:rPr>
                <w:rFonts w:ascii="Calibri" w:hAnsi="Calibri" w:eastAsia="宋体"/>
                <w:b/>
                <w:bCs/>
                <w:szCs w:val="21"/>
              </w:rPr>
            </w:pPr>
            <w:r>
              <w:rPr>
                <w:rFonts w:hint="eastAsia"/>
                <w:b/>
                <w:bCs/>
              </w:rPr>
              <w:t>字段</w:t>
            </w:r>
          </w:p>
        </w:tc>
        <w:tc>
          <w:tcPr>
            <w:tcW w:w="1515" w:type="dxa"/>
            <w:tcBorders>
              <w:top w:val="double" w:color="000000" w:sz="2" w:space="0"/>
              <w:left w:val="single" w:color="000000" w:sz="6" w:space="0"/>
              <w:bottom w:val="single" w:color="000000" w:sz="6" w:space="0"/>
              <w:right w:val="single" w:color="000000" w:sz="6" w:space="0"/>
            </w:tcBorders>
            <w:shd w:val="clear" w:color="auto" w:fill="7F7F7F"/>
          </w:tcPr>
          <w:p>
            <w:pPr>
              <w:rPr>
                <w:rFonts w:ascii="Calibri" w:hAnsi="Calibri" w:eastAsia="宋体"/>
                <w:b/>
                <w:bCs/>
                <w:szCs w:val="21"/>
              </w:rPr>
            </w:pPr>
            <w:r>
              <w:rPr>
                <w:rFonts w:hint="eastAsia"/>
                <w:b/>
                <w:bCs/>
              </w:rPr>
              <w:t>字段名</w:t>
            </w:r>
          </w:p>
        </w:tc>
        <w:tc>
          <w:tcPr>
            <w:tcW w:w="1064" w:type="dxa"/>
            <w:tcBorders>
              <w:top w:val="double" w:color="000000" w:sz="2" w:space="0"/>
              <w:left w:val="single" w:color="000000" w:sz="6" w:space="0"/>
              <w:bottom w:val="single" w:color="000000" w:sz="6" w:space="0"/>
              <w:right w:val="single" w:color="000000" w:sz="6" w:space="0"/>
            </w:tcBorders>
            <w:shd w:val="clear" w:color="auto" w:fill="7F7F7F"/>
          </w:tcPr>
          <w:p>
            <w:pPr>
              <w:rPr>
                <w:rFonts w:ascii="Calibri" w:hAnsi="Calibri" w:eastAsia="宋体"/>
                <w:b/>
                <w:bCs/>
                <w:szCs w:val="21"/>
              </w:rPr>
            </w:pPr>
            <w:r>
              <w:rPr>
                <w:rFonts w:hint="eastAsia"/>
                <w:b/>
                <w:bCs/>
              </w:rPr>
              <w:t>类型</w:t>
            </w:r>
          </w:p>
        </w:tc>
        <w:tc>
          <w:tcPr>
            <w:tcW w:w="683" w:type="dxa"/>
            <w:gridSpan w:val="2"/>
            <w:tcBorders>
              <w:top w:val="double" w:color="000000" w:sz="2" w:space="0"/>
              <w:left w:val="single" w:color="000000" w:sz="6" w:space="0"/>
              <w:bottom w:val="single" w:color="000000" w:sz="6" w:space="0"/>
              <w:right w:val="single" w:color="000000" w:sz="6" w:space="0"/>
            </w:tcBorders>
            <w:shd w:val="clear" w:color="auto" w:fill="7F7F7F"/>
          </w:tcPr>
          <w:p>
            <w:pPr>
              <w:rPr>
                <w:rFonts w:ascii="Calibri" w:hAnsi="Calibri" w:eastAsia="宋体"/>
                <w:b/>
                <w:bCs/>
                <w:szCs w:val="21"/>
              </w:rPr>
            </w:pPr>
            <w:r>
              <w:rPr>
                <w:rFonts w:hint="eastAsia"/>
                <w:b/>
                <w:bCs/>
              </w:rPr>
              <w:t>必传</w:t>
            </w:r>
          </w:p>
        </w:tc>
        <w:tc>
          <w:tcPr>
            <w:tcW w:w="686" w:type="dxa"/>
            <w:gridSpan w:val="2"/>
            <w:tcBorders>
              <w:top w:val="double" w:color="000000" w:sz="2" w:space="0"/>
              <w:left w:val="single" w:color="000000" w:sz="6" w:space="0"/>
              <w:bottom w:val="single" w:color="000000" w:sz="6" w:space="0"/>
              <w:right w:val="single" w:color="000000" w:sz="6" w:space="0"/>
            </w:tcBorders>
            <w:shd w:val="clear" w:color="auto" w:fill="7F7F7F"/>
          </w:tcPr>
          <w:p>
            <w:pPr>
              <w:rPr>
                <w:rFonts w:ascii="Calibri" w:hAnsi="Calibri" w:eastAsia="宋体"/>
                <w:b/>
                <w:bCs/>
                <w:szCs w:val="21"/>
              </w:rPr>
            </w:pPr>
            <w:r>
              <w:rPr>
                <w:rFonts w:hint="eastAsia"/>
                <w:b/>
                <w:bCs/>
              </w:rPr>
              <w:t>大小</w:t>
            </w:r>
          </w:p>
        </w:tc>
        <w:tc>
          <w:tcPr>
            <w:tcW w:w="2640" w:type="dxa"/>
            <w:tcBorders>
              <w:top w:val="double" w:color="000000" w:sz="2" w:space="0"/>
              <w:left w:val="single" w:color="000000" w:sz="6" w:space="0"/>
              <w:bottom w:val="single" w:color="000000" w:sz="6" w:space="0"/>
              <w:right w:val="double" w:color="000000" w:sz="2" w:space="0"/>
            </w:tcBorders>
            <w:shd w:val="clear" w:color="auto" w:fill="7F7F7F"/>
          </w:tcPr>
          <w:p>
            <w:pPr>
              <w:rPr>
                <w:rFonts w:ascii="Calibri" w:hAnsi="Calibri" w:eastAsia="宋体"/>
                <w:b/>
                <w:bCs/>
                <w:szCs w:val="21"/>
              </w:rPr>
            </w:pPr>
            <w:r>
              <w:rPr>
                <w:rFonts w:hint="eastAsia"/>
                <w:b/>
                <w:bCs/>
              </w:rPr>
              <w:t>备注</w:t>
            </w:r>
          </w:p>
        </w:tc>
      </w:tr>
      <w:tr>
        <w:tblPrEx>
          <w:tblCellMar>
            <w:top w:w="0" w:type="dxa"/>
            <w:left w:w="108" w:type="dxa"/>
            <w:bottom w:w="0" w:type="dxa"/>
            <w:right w:w="108" w:type="dxa"/>
          </w:tblCellMar>
        </w:tblPrEx>
        <w:trPr>
          <w:trHeight w:val="226" w:hRule="atLeast"/>
          <w:jc w:val="center"/>
        </w:trPr>
        <w:tc>
          <w:tcPr>
            <w:tcW w:w="8647" w:type="dxa"/>
            <w:gridSpan w:val="9"/>
            <w:tcBorders>
              <w:top w:val="single" w:color="000000" w:sz="6" w:space="0"/>
              <w:left w:val="double" w:color="000000" w:sz="2" w:space="0"/>
              <w:bottom w:val="single" w:color="000000" w:sz="6" w:space="0"/>
              <w:right w:val="double" w:color="000000" w:sz="2" w:space="0"/>
            </w:tcBorders>
            <w:shd w:val="clear" w:color="auto" w:fill="7F7F7F"/>
          </w:tcPr>
          <w:p>
            <w:pPr>
              <w:rPr>
                <w:rFonts w:ascii="Calibri" w:hAnsi="Calibri" w:eastAsia="宋体"/>
                <w:b/>
                <w:bCs/>
                <w:szCs w:val="21"/>
              </w:rPr>
            </w:pPr>
            <w:r>
              <w:rPr>
                <w:rFonts w:hint="eastAsia"/>
                <w:b/>
                <w:bCs/>
              </w:rPr>
              <w:t>I</w:t>
            </w:r>
            <w:r>
              <w:rPr>
                <w:b/>
                <w:bCs/>
              </w:rPr>
              <w:t>nputData</w:t>
            </w:r>
          </w:p>
        </w:tc>
      </w:tr>
      <w:tr>
        <w:tblPrEx>
          <w:tblCellMar>
            <w:top w:w="0" w:type="dxa"/>
            <w:left w:w="108" w:type="dxa"/>
            <w:bottom w:w="0" w:type="dxa"/>
            <w:right w:w="108" w:type="dxa"/>
          </w:tblCellMar>
        </w:tblPrEx>
        <w:trPr>
          <w:trHeight w:val="226" w:hRule="atLeast"/>
          <w:jc w:val="center"/>
        </w:trPr>
        <w:tc>
          <w:tcPr>
            <w:tcW w:w="2052" w:type="dxa"/>
            <w:tcBorders>
              <w:top w:val="single" w:color="000000" w:sz="6" w:space="0"/>
              <w:left w:val="double" w:color="000000" w:sz="2" w:space="0"/>
              <w:bottom w:val="single" w:color="000000" w:sz="6" w:space="0"/>
              <w:right w:val="single" w:color="auto" w:sz="4" w:space="0"/>
            </w:tcBorders>
            <w:shd w:val="clear" w:color="auto" w:fill="FFFFFF" w:themeFill="background1"/>
          </w:tcPr>
          <w:p>
            <w:r>
              <w:rPr>
                <w:rFonts w:hint="eastAsia" w:hAnsi="宋体" w:eastAsia="宋体" w:cs="宋体"/>
                <w:szCs w:val="21"/>
              </w:rPr>
              <w:t>TranDirection</w:t>
            </w:r>
          </w:p>
        </w:tc>
        <w:tc>
          <w:tcPr>
            <w:tcW w:w="1515" w:type="dxa"/>
            <w:tcBorders>
              <w:top w:val="single" w:color="000000" w:sz="6" w:space="0"/>
              <w:left w:val="single" w:color="auto" w:sz="4" w:space="0"/>
              <w:bottom w:val="single" w:color="000000" w:sz="6" w:space="0"/>
              <w:right w:val="single" w:color="auto" w:sz="4" w:space="0"/>
            </w:tcBorders>
            <w:shd w:val="clear" w:color="auto" w:fill="FFFFFF" w:themeFill="background1"/>
          </w:tcPr>
          <w:p>
            <w:pPr>
              <w:rPr>
                <w:rFonts w:hint="eastAsia" w:eastAsiaTheme="minorEastAsia"/>
                <w:lang w:eastAsia="zh-CN"/>
              </w:rPr>
            </w:pPr>
            <w:r>
              <w:rPr>
                <w:rFonts w:hint="eastAsia"/>
                <w:lang w:eastAsia="zh-CN"/>
              </w:rPr>
              <w:t>转换方向</w:t>
            </w:r>
          </w:p>
        </w:tc>
        <w:tc>
          <w:tcPr>
            <w:tcW w:w="1064" w:type="dxa"/>
            <w:tcBorders>
              <w:top w:val="single" w:color="000000" w:sz="6" w:space="0"/>
              <w:left w:val="single" w:color="auto" w:sz="4" w:space="0"/>
              <w:bottom w:val="single" w:color="000000" w:sz="6" w:space="0"/>
              <w:right w:val="single" w:color="auto" w:sz="4" w:space="0"/>
            </w:tcBorders>
            <w:shd w:val="clear" w:color="auto" w:fill="FFFFFF" w:themeFill="background1"/>
          </w:tcPr>
          <w:p/>
        </w:tc>
        <w:tc>
          <w:tcPr>
            <w:tcW w:w="621" w:type="dxa"/>
            <w:tcBorders>
              <w:top w:val="single" w:color="000000" w:sz="6" w:space="0"/>
              <w:left w:val="single" w:color="auto" w:sz="4" w:space="0"/>
              <w:bottom w:val="single" w:color="000000" w:sz="6" w:space="0"/>
              <w:right w:val="single" w:color="auto" w:sz="4" w:space="0"/>
            </w:tcBorders>
            <w:shd w:val="clear" w:color="auto" w:fill="FFFFFF" w:themeFill="background1"/>
          </w:tcPr>
          <w:p>
            <w:r>
              <w:t>Y</w:t>
            </w:r>
          </w:p>
        </w:tc>
        <w:tc>
          <w:tcPr>
            <w:tcW w:w="704" w:type="dxa"/>
            <w:gridSpan w:val="2"/>
            <w:tcBorders>
              <w:top w:val="single" w:color="000000" w:sz="6" w:space="0"/>
              <w:left w:val="single" w:color="auto" w:sz="4" w:space="0"/>
              <w:bottom w:val="single" w:color="000000" w:sz="6" w:space="0"/>
              <w:right w:val="single" w:color="auto" w:sz="4" w:space="0"/>
            </w:tcBorders>
            <w:shd w:val="clear" w:color="auto" w:fill="FFFFFF" w:themeFill="background1"/>
          </w:tcPr>
          <w:p/>
        </w:tc>
        <w:tc>
          <w:tcPr>
            <w:tcW w:w="2691" w:type="dxa"/>
            <w:gridSpan w:val="3"/>
            <w:tcBorders>
              <w:top w:val="single" w:color="000000" w:sz="6" w:space="0"/>
              <w:left w:val="single" w:color="auto" w:sz="4" w:space="0"/>
              <w:bottom w:val="single" w:color="000000" w:sz="6" w:space="0"/>
              <w:right w:val="double" w:color="000000" w:sz="2" w:space="0"/>
            </w:tcBorders>
            <w:shd w:val="clear" w:color="auto" w:fill="FFFFFF" w:themeFill="background1"/>
          </w:tcPr>
          <w:p>
            <w:pPr>
              <w:rPr>
                <w:rFonts w:hint="eastAsia"/>
                <w:lang w:val="en-US" w:eastAsia="zh-CN"/>
              </w:rPr>
            </w:pPr>
            <w:r>
              <w:rPr>
                <w:rFonts w:hint="eastAsia"/>
                <w:lang w:val="en-US" w:eastAsia="zh-CN"/>
              </w:rPr>
              <w:t>1：银行-ebao; 2:ebao-银行</w:t>
            </w:r>
          </w:p>
          <w:p>
            <w:pPr>
              <w:rPr>
                <w:rFonts w:hint="default"/>
                <w:lang w:val="en-US" w:eastAsia="zh-CN"/>
              </w:rPr>
            </w:pPr>
            <w:r>
              <w:rPr>
                <w:rFonts w:hint="eastAsia"/>
                <w:lang w:val="en-US" w:eastAsia="zh-CN"/>
              </w:rPr>
              <w:t>3-映射ebao职业名称；4-映射银行职业名称</w:t>
            </w:r>
          </w:p>
        </w:tc>
      </w:tr>
      <w:tr>
        <w:tblPrEx>
          <w:tblCellMar>
            <w:top w:w="0" w:type="dxa"/>
            <w:left w:w="108" w:type="dxa"/>
            <w:bottom w:w="0" w:type="dxa"/>
            <w:right w:w="108" w:type="dxa"/>
          </w:tblCellMar>
        </w:tblPrEx>
        <w:trPr>
          <w:trHeight w:val="226" w:hRule="atLeast"/>
          <w:jc w:val="center"/>
        </w:trPr>
        <w:tc>
          <w:tcPr>
            <w:tcW w:w="2052" w:type="dxa"/>
            <w:tcBorders>
              <w:top w:val="single" w:color="000000" w:sz="6" w:space="0"/>
              <w:left w:val="double" w:color="000000" w:sz="2" w:space="0"/>
              <w:bottom w:val="single" w:color="000000" w:sz="6" w:space="0"/>
              <w:right w:val="single" w:color="auto" w:sz="4" w:space="0"/>
            </w:tcBorders>
            <w:shd w:val="clear" w:color="auto" w:fill="FFFFFF" w:themeFill="background1"/>
          </w:tcPr>
          <w:p>
            <w:pPr>
              <w:rPr>
                <w:rFonts w:hint="eastAsia" w:hAnsi="宋体" w:eastAsia="宋体" w:cs="宋体"/>
                <w:szCs w:val="21"/>
              </w:rPr>
            </w:pPr>
            <w:r>
              <w:rPr>
                <w:rFonts w:hint="eastAsia" w:hAnsi="宋体" w:eastAsia="宋体" w:cs="宋体"/>
                <w:szCs w:val="21"/>
              </w:rPr>
              <w:t>BankCode</w:t>
            </w:r>
          </w:p>
        </w:tc>
        <w:tc>
          <w:tcPr>
            <w:tcW w:w="1515" w:type="dxa"/>
            <w:tcBorders>
              <w:top w:val="single" w:color="000000" w:sz="6" w:space="0"/>
              <w:left w:val="single" w:color="auto" w:sz="4" w:space="0"/>
              <w:bottom w:val="single" w:color="000000" w:sz="6" w:space="0"/>
              <w:right w:val="single" w:color="auto" w:sz="4" w:space="0"/>
            </w:tcBorders>
            <w:shd w:val="clear" w:color="auto" w:fill="FFFFFF" w:themeFill="background1"/>
          </w:tcPr>
          <w:p>
            <w:pPr>
              <w:rPr>
                <w:rFonts w:hint="eastAsia"/>
                <w:lang w:eastAsia="zh-CN"/>
              </w:rPr>
            </w:pPr>
            <w:r>
              <w:rPr>
                <w:rFonts w:hint="eastAsia"/>
                <w:lang w:eastAsia="zh-CN"/>
              </w:rPr>
              <w:t>银行编码</w:t>
            </w:r>
          </w:p>
        </w:tc>
        <w:tc>
          <w:tcPr>
            <w:tcW w:w="1064" w:type="dxa"/>
            <w:tcBorders>
              <w:top w:val="single" w:color="000000" w:sz="6" w:space="0"/>
              <w:left w:val="single" w:color="auto" w:sz="4" w:space="0"/>
              <w:bottom w:val="single" w:color="000000" w:sz="6" w:space="0"/>
              <w:right w:val="single" w:color="auto" w:sz="4" w:space="0"/>
            </w:tcBorders>
            <w:shd w:val="clear" w:color="auto" w:fill="FFFFFF" w:themeFill="background1"/>
          </w:tcPr>
          <w:p>
            <w:pPr>
              <w:rPr>
                <w:rFonts w:hint="eastAsia"/>
                <w:kern w:val="0"/>
              </w:rPr>
            </w:pPr>
          </w:p>
        </w:tc>
        <w:tc>
          <w:tcPr>
            <w:tcW w:w="621" w:type="dxa"/>
            <w:tcBorders>
              <w:top w:val="single" w:color="000000" w:sz="6" w:space="0"/>
              <w:left w:val="single" w:color="auto" w:sz="4" w:space="0"/>
              <w:bottom w:val="single" w:color="000000" w:sz="6" w:space="0"/>
              <w:right w:val="single" w:color="auto" w:sz="4" w:space="0"/>
            </w:tcBorders>
            <w:shd w:val="clear" w:color="auto" w:fill="FFFFFF" w:themeFill="background1"/>
          </w:tcPr>
          <w:p>
            <w:pPr>
              <w:rPr>
                <w:rFonts w:hint="eastAsia" w:eastAsiaTheme="minorEastAsia"/>
                <w:lang w:val="en-US" w:eastAsia="zh-CN"/>
              </w:rPr>
            </w:pPr>
            <w:r>
              <w:rPr>
                <w:rFonts w:hint="eastAsia"/>
                <w:lang w:val="en-US" w:eastAsia="zh-CN"/>
              </w:rPr>
              <w:t>N</w:t>
            </w:r>
          </w:p>
        </w:tc>
        <w:tc>
          <w:tcPr>
            <w:tcW w:w="704" w:type="dxa"/>
            <w:gridSpan w:val="2"/>
            <w:tcBorders>
              <w:top w:val="single" w:color="000000" w:sz="6" w:space="0"/>
              <w:left w:val="single" w:color="auto" w:sz="4" w:space="0"/>
              <w:bottom w:val="single" w:color="000000" w:sz="6" w:space="0"/>
              <w:right w:val="single" w:color="auto" w:sz="4" w:space="0"/>
            </w:tcBorders>
            <w:shd w:val="clear" w:color="auto" w:fill="FFFFFF" w:themeFill="background1"/>
          </w:tcPr>
          <w:p/>
        </w:tc>
        <w:tc>
          <w:tcPr>
            <w:tcW w:w="2691" w:type="dxa"/>
            <w:gridSpan w:val="3"/>
            <w:tcBorders>
              <w:top w:val="single" w:color="000000" w:sz="6" w:space="0"/>
              <w:left w:val="single" w:color="auto" w:sz="4" w:space="0"/>
              <w:bottom w:val="single" w:color="000000" w:sz="6" w:space="0"/>
              <w:right w:val="double" w:color="000000" w:sz="2" w:space="0"/>
            </w:tcBorders>
            <w:shd w:val="clear" w:color="auto" w:fill="FFFFFF" w:themeFill="background1"/>
          </w:tcPr>
          <w:p>
            <w:pPr>
              <w:rPr>
                <w:rFonts w:hint="eastAsia"/>
                <w:lang w:eastAsia="zh-CN"/>
              </w:rPr>
            </w:pPr>
          </w:p>
        </w:tc>
      </w:tr>
      <w:tr>
        <w:tblPrEx>
          <w:tblCellMar>
            <w:top w:w="0" w:type="dxa"/>
            <w:left w:w="108" w:type="dxa"/>
            <w:bottom w:w="0" w:type="dxa"/>
            <w:right w:w="108" w:type="dxa"/>
          </w:tblCellMar>
        </w:tblPrEx>
        <w:trPr>
          <w:trHeight w:val="226" w:hRule="atLeast"/>
          <w:jc w:val="center"/>
        </w:trPr>
        <w:tc>
          <w:tcPr>
            <w:tcW w:w="2052" w:type="dxa"/>
            <w:tcBorders>
              <w:top w:val="single" w:color="000000" w:sz="6" w:space="0"/>
              <w:left w:val="double" w:color="000000" w:sz="2" w:space="0"/>
              <w:bottom w:val="single" w:color="000000" w:sz="6" w:space="0"/>
              <w:right w:val="single" w:color="auto" w:sz="4" w:space="0"/>
            </w:tcBorders>
            <w:shd w:val="clear" w:color="auto" w:fill="FFFFFF" w:themeFill="background1"/>
          </w:tcPr>
          <w:p>
            <w:pPr>
              <w:rPr>
                <w:rFonts w:hint="eastAsia" w:hAnsi="宋体" w:eastAsia="宋体" w:cs="宋体"/>
                <w:szCs w:val="21"/>
              </w:rPr>
            </w:pPr>
            <w:r>
              <w:rPr>
                <w:rFonts w:hint="eastAsia" w:hAnsi="宋体" w:eastAsia="宋体" w:cs="宋体"/>
                <w:szCs w:val="21"/>
              </w:rPr>
              <w:t>ContSource</w:t>
            </w:r>
          </w:p>
        </w:tc>
        <w:tc>
          <w:tcPr>
            <w:tcW w:w="1515" w:type="dxa"/>
            <w:tcBorders>
              <w:top w:val="single" w:color="000000" w:sz="6" w:space="0"/>
              <w:left w:val="single" w:color="auto" w:sz="4" w:space="0"/>
              <w:bottom w:val="single" w:color="000000" w:sz="6" w:space="0"/>
              <w:right w:val="single" w:color="auto" w:sz="4" w:space="0"/>
            </w:tcBorders>
            <w:shd w:val="clear" w:color="auto" w:fill="FFFFFF" w:themeFill="background1"/>
          </w:tcPr>
          <w:p>
            <w:pPr>
              <w:rPr>
                <w:rFonts w:hint="eastAsia"/>
                <w:lang w:eastAsia="zh-CN"/>
              </w:rPr>
            </w:pPr>
            <w:r>
              <w:rPr>
                <w:rFonts w:hint="eastAsia"/>
                <w:lang w:eastAsia="zh-CN"/>
              </w:rPr>
              <w:t>银保通出单渠道</w:t>
            </w:r>
          </w:p>
        </w:tc>
        <w:tc>
          <w:tcPr>
            <w:tcW w:w="1064" w:type="dxa"/>
            <w:tcBorders>
              <w:top w:val="single" w:color="000000" w:sz="6" w:space="0"/>
              <w:left w:val="single" w:color="auto" w:sz="4" w:space="0"/>
              <w:bottom w:val="single" w:color="000000" w:sz="6" w:space="0"/>
              <w:right w:val="single" w:color="auto" w:sz="4" w:space="0"/>
            </w:tcBorders>
            <w:shd w:val="clear" w:color="auto" w:fill="FFFFFF" w:themeFill="background1"/>
          </w:tcPr>
          <w:p>
            <w:pPr>
              <w:rPr>
                <w:rFonts w:hint="eastAsia"/>
                <w:kern w:val="0"/>
              </w:rPr>
            </w:pPr>
          </w:p>
        </w:tc>
        <w:tc>
          <w:tcPr>
            <w:tcW w:w="621" w:type="dxa"/>
            <w:tcBorders>
              <w:top w:val="single" w:color="000000" w:sz="6" w:space="0"/>
              <w:left w:val="single" w:color="auto" w:sz="4" w:space="0"/>
              <w:bottom w:val="single" w:color="000000" w:sz="6" w:space="0"/>
              <w:right w:val="single" w:color="auto" w:sz="4" w:space="0"/>
            </w:tcBorders>
            <w:shd w:val="clear" w:color="auto" w:fill="FFFFFF" w:themeFill="background1"/>
          </w:tcPr>
          <w:p>
            <w:pPr>
              <w:rPr>
                <w:rFonts w:hint="eastAsia" w:eastAsiaTheme="minorEastAsia"/>
                <w:lang w:val="en-US" w:eastAsia="zh-CN"/>
              </w:rPr>
            </w:pPr>
            <w:r>
              <w:rPr>
                <w:rFonts w:hint="eastAsia"/>
                <w:lang w:val="en-US" w:eastAsia="zh-CN"/>
              </w:rPr>
              <w:t>N</w:t>
            </w:r>
          </w:p>
        </w:tc>
        <w:tc>
          <w:tcPr>
            <w:tcW w:w="704" w:type="dxa"/>
            <w:gridSpan w:val="2"/>
            <w:tcBorders>
              <w:top w:val="single" w:color="000000" w:sz="6" w:space="0"/>
              <w:left w:val="single" w:color="auto" w:sz="4" w:space="0"/>
              <w:bottom w:val="single" w:color="000000" w:sz="6" w:space="0"/>
              <w:right w:val="single" w:color="auto" w:sz="4" w:space="0"/>
            </w:tcBorders>
            <w:shd w:val="clear" w:color="auto" w:fill="FFFFFF" w:themeFill="background1"/>
          </w:tcPr>
          <w:p/>
        </w:tc>
        <w:tc>
          <w:tcPr>
            <w:tcW w:w="2691" w:type="dxa"/>
            <w:gridSpan w:val="3"/>
            <w:tcBorders>
              <w:top w:val="single" w:color="000000" w:sz="6" w:space="0"/>
              <w:left w:val="single" w:color="auto" w:sz="4" w:space="0"/>
              <w:bottom w:val="single" w:color="000000" w:sz="6" w:space="0"/>
              <w:right w:val="double" w:color="000000" w:sz="2" w:space="0"/>
            </w:tcBorders>
            <w:shd w:val="clear" w:color="auto" w:fill="FFFFFF" w:themeFill="background1"/>
          </w:tcPr>
          <w:p>
            <w:pPr>
              <w:rPr>
                <w:rFonts w:hint="eastAsia"/>
                <w:lang w:eastAsia="zh-CN"/>
              </w:rPr>
            </w:pPr>
            <w:r>
              <w:rPr>
                <w:rFonts w:hint="eastAsia"/>
                <w:lang w:eastAsia="zh-CN"/>
              </w:rPr>
              <w:t>0：柜面；1：网银；3，手机银行；8自助终端</w:t>
            </w:r>
          </w:p>
          <w:p>
            <w:pPr>
              <w:rPr>
                <w:rFonts w:hint="eastAsia"/>
                <w:lang w:eastAsia="zh-CN"/>
              </w:rPr>
            </w:pPr>
          </w:p>
        </w:tc>
      </w:tr>
      <w:tr>
        <w:tblPrEx>
          <w:tblCellMar>
            <w:top w:w="0" w:type="dxa"/>
            <w:left w:w="108" w:type="dxa"/>
            <w:bottom w:w="0" w:type="dxa"/>
            <w:right w:w="108" w:type="dxa"/>
          </w:tblCellMar>
        </w:tblPrEx>
        <w:trPr>
          <w:trHeight w:val="226" w:hRule="atLeast"/>
          <w:jc w:val="center"/>
        </w:trPr>
        <w:tc>
          <w:tcPr>
            <w:tcW w:w="2052" w:type="dxa"/>
            <w:tcBorders>
              <w:top w:val="single" w:color="000000" w:sz="6" w:space="0"/>
              <w:left w:val="double" w:color="000000" w:sz="2" w:space="0"/>
              <w:bottom w:val="single" w:color="000000" w:sz="6" w:space="0"/>
              <w:right w:val="single" w:color="auto" w:sz="4" w:space="0"/>
            </w:tcBorders>
            <w:shd w:val="clear" w:color="auto" w:fill="FFFFFF" w:themeFill="background1"/>
          </w:tcPr>
          <w:p>
            <w:pPr>
              <w:rPr>
                <w:rFonts w:hint="eastAsia" w:hAnsi="宋体" w:eastAsia="宋体" w:cs="宋体"/>
                <w:szCs w:val="21"/>
              </w:rPr>
            </w:pPr>
            <w:r>
              <w:rPr>
                <w:rFonts w:hint="eastAsia" w:hAnsi="宋体" w:eastAsia="宋体" w:cs="宋体"/>
                <w:szCs w:val="21"/>
              </w:rPr>
              <w:t>TradType</w:t>
            </w:r>
          </w:p>
        </w:tc>
        <w:tc>
          <w:tcPr>
            <w:tcW w:w="1515" w:type="dxa"/>
            <w:tcBorders>
              <w:top w:val="single" w:color="000000" w:sz="6" w:space="0"/>
              <w:left w:val="single" w:color="auto" w:sz="4" w:space="0"/>
              <w:bottom w:val="single" w:color="000000" w:sz="6" w:space="0"/>
              <w:right w:val="single" w:color="auto" w:sz="4" w:space="0"/>
            </w:tcBorders>
            <w:shd w:val="clear" w:color="auto" w:fill="FFFFFF" w:themeFill="background1"/>
          </w:tcPr>
          <w:p>
            <w:pPr>
              <w:rPr>
                <w:rFonts w:hint="eastAsia"/>
                <w:lang w:eastAsia="zh-CN"/>
              </w:rPr>
            </w:pPr>
            <w:r>
              <w:rPr>
                <w:rFonts w:hint="eastAsia"/>
                <w:lang w:eastAsia="zh-CN"/>
              </w:rPr>
              <w:t>交易类别</w:t>
            </w:r>
          </w:p>
        </w:tc>
        <w:tc>
          <w:tcPr>
            <w:tcW w:w="1064" w:type="dxa"/>
            <w:tcBorders>
              <w:top w:val="single" w:color="000000" w:sz="6" w:space="0"/>
              <w:left w:val="single" w:color="auto" w:sz="4" w:space="0"/>
              <w:bottom w:val="single" w:color="000000" w:sz="6" w:space="0"/>
              <w:right w:val="single" w:color="auto" w:sz="4" w:space="0"/>
            </w:tcBorders>
            <w:shd w:val="clear" w:color="auto" w:fill="FFFFFF" w:themeFill="background1"/>
          </w:tcPr>
          <w:p>
            <w:pPr>
              <w:rPr>
                <w:rFonts w:hint="eastAsia"/>
                <w:kern w:val="0"/>
              </w:rPr>
            </w:pPr>
          </w:p>
        </w:tc>
        <w:tc>
          <w:tcPr>
            <w:tcW w:w="621" w:type="dxa"/>
            <w:tcBorders>
              <w:top w:val="single" w:color="000000" w:sz="6" w:space="0"/>
              <w:left w:val="single" w:color="auto" w:sz="4" w:space="0"/>
              <w:bottom w:val="single" w:color="000000" w:sz="6" w:space="0"/>
              <w:right w:val="single" w:color="auto" w:sz="4" w:space="0"/>
            </w:tcBorders>
            <w:shd w:val="clear" w:color="auto" w:fill="FFFFFF" w:themeFill="background1"/>
          </w:tcPr>
          <w:p>
            <w:pPr>
              <w:rPr>
                <w:rFonts w:hint="eastAsia" w:eastAsiaTheme="minorEastAsia"/>
                <w:lang w:val="en-US" w:eastAsia="zh-CN"/>
              </w:rPr>
            </w:pPr>
            <w:r>
              <w:rPr>
                <w:rFonts w:hint="eastAsia"/>
                <w:lang w:val="en-US" w:eastAsia="zh-CN"/>
              </w:rPr>
              <w:t>N</w:t>
            </w:r>
          </w:p>
        </w:tc>
        <w:tc>
          <w:tcPr>
            <w:tcW w:w="704" w:type="dxa"/>
            <w:gridSpan w:val="2"/>
            <w:tcBorders>
              <w:top w:val="single" w:color="000000" w:sz="6" w:space="0"/>
              <w:left w:val="single" w:color="auto" w:sz="4" w:space="0"/>
              <w:bottom w:val="single" w:color="000000" w:sz="6" w:space="0"/>
              <w:right w:val="single" w:color="auto" w:sz="4" w:space="0"/>
            </w:tcBorders>
            <w:shd w:val="clear" w:color="auto" w:fill="FFFFFF" w:themeFill="background1"/>
          </w:tcPr>
          <w:p/>
        </w:tc>
        <w:tc>
          <w:tcPr>
            <w:tcW w:w="2691" w:type="dxa"/>
            <w:gridSpan w:val="3"/>
            <w:tcBorders>
              <w:top w:val="single" w:color="000000" w:sz="6" w:space="0"/>
              <w:left w:val="single" w:color="auto" w:sz="4" w:space="0"/>
              <w:bottom w:val="single" w:color="000000" w:sz="6" w:space="0"/>
              <w:right w:val="double" w:color="000000" w:sz="2" w:space="0"/>
            </w:tcBorders>
            <w:shd w:val="clear" w:color="auto" w:fill="FFFFFF" w:themeFill="background1"/>
          </w:tcPr>
          <w:p>
            <w:pPr>
              <w:rPr>
                <w:rFonts w:hint="default"/>
                <w:lang w:val="en-US" w:eastAsia="zh-CN"/>
              </w:rPr>
            </w:pPr>
            <w:r>
              <w:rPr>
                <w:rFonts w:hint="eastAsia"/>
                <w:lang w:val="en-US" w:eastAsia="zh-CN"/>
              </w:rPr>
              <w:t>1-新契约；2-非实时</w:t>
            </w:r>
          </w:p>
        </w:tc>
      </w:tr>
      <w:tr>
        <w:tblPrEx>
          <w:tblCellMar>
            <w:top w:w="0" w:type="dxa"/>
            <w:left w:w="108" w:type="dxa"/>
            <w:bottom w:w="0" w:type="dxa"/>
            <w:right w:w="108" w:type="dxa"/>
          </w:tblCellMar>
        </w:tblPrEx>
        <w:trPr>
          <w:trHeight w:val="226" w:hRule="atLeast"/>
          <w:jc w:val="center"/>
        </w:trPr>
        <w:tc>
          <w:tcPr>
            <w:tcW w:w="2052" w:type="dxa"/>
            <w:tcBorders>
              <w:top w:val="single" w:color="000000" w:sz="6" w:space="0"/>
              <w:left w:val="double" w:color="000000" w:sz="2" w:space="0"/>
              <w:bottom w:val="single" w:color="000000" w:sz="6" w:space="0"/>
              <w:right w:val="single" w:color="auto" w:sz="4" w:space="0"/>
            </w:tcBorders>
            <w:shd w:val="clear" w:color="auto" w:fill="FFFFFF" w:themeFill="background1"/>
          </w:tcPr>
          <w:p>
            <w:pPr>
              <w:rPr>
                <w:rFonts w:hint="eastAsia" w:hAnsi="宋体" w:eastAsia="宋体" w:cs="宋体"/>
                <w:szCs w:val="21"/>
              </w:rPr>
            </w:pPr>
            <w:r>
              <w:rPr>
                <w:rFonts w:hint="eastAsia" w:hAnsi="宋体" w:eastAsia="宋体" w:cs="宋体"/>
                <w:szCs w:val="21"/>
              </w:rPr>
              <w:t>OccupationCode</w:t>
            </w:r>
          </w:p>
        </w:tc>
        <w:tc>
          <w:tcPr>
            <w:tcW w:w="1515" w:type="dxa"/>
            <w:tcBorders>
              <w:top w:val="single" w:color="000000" w:sz="6" w:space="0"/>
              <w:left w:val="single" w:color="auto" w:sz="4" w:space="0"/>
              <w:bottom w:val="single" w:color="000000" w:sz="6" w:space="0"/>
              <w:right w:val="single" w:color="auto" w:sz="4" w:space="0"/>
            </w:tcBorders>
            <w:shd w:val="clear" w:color="auto" w:fill="FFFFFF" w:themeFill="background1"/>
          </w:tcPr>
          <w:p>
            <w:pPr>
              <w:rPr>
                <w:rFonts w:hint="eastAsia"/>
                <w:lang w:eastAsia="zh-CN"/>
              </w:rPr>
            </w:pPr>
            <w:r>
              <w:rPr>
                <w:rFonts w:hint="eastAsia"/>
                <w:lang w:eastAsia="zh-CN"/>
              </w:rPr>
              <w:t>职业代码</w:t>
            </w:r>
          </w:p>
        </w:tc>
        <w:tc>
          <w:tcPr>
            <w:tcW w:w="1064" w:type="dxa"/>
            <w:tcBorders>
              <w:top w:val="single" w:color="000000" w:sz="6" w:space="0"/>
              <w:left w:val="single" w:color="auto" w:sz="4" w:space="0"/>
              <w:bottom w:val="single" w:color="000000" w:sz="6" w:space="0"/>
              <w:right w:val="single" w:color="auto" w:sz="4" w:space="0"/>
            </w:tcBorders>
            <w:shd w:val="clear" w:color="auto" w:fill="FFFFFF" w:themeFill="background1"/>
          </w:tcPr>
          <w:p>
            <w:pPr>
              <w:rPr>
                <w:rFonts w:hint="eastAsia"/>
                <w:kern w:val="0"/>
              </w:rPr>
            </w:pPr>
          </w:p>
        </w:tc>
        <w:tc>
          <w:tcPr>
            <w:tcW w:w="621" w:type="dxa"/>
            <w:tcBorders>
              <w:top w:val="single" w:color="000000" w:sz="6" w:space="0"/>
              <w:left w:val="single" w:color="auto" w:sz="4" w:space="0"/>
              <w:bottom w:val="single" w:color="000000" w:sz="6" w:space="0"/>
              <w:right w:val="single" w:color="auto" w:sz="4" w:space="0"/>
            </w:tcBorders>
            <w:shd w:val="clear" w:color="auto" w:fill="FFFFFF" w:themeFill="background1"/>
          </w:tcPr>
          <w:p>
            <w:pPr>
              <w:rPr>
                <w:rFonts w:hint="eastAsia" w:eastAsiaTheme="minorEastAsia"/>
                <w:lang w:val="en-US" w:eastAsia="zh-CN"/>
              </w:rPr>
            </w:pPr>
            <w:r>
              <w:rPr>
                <w:rFonts w:hint="eastAsia"/>
                <w:lang w:val="en-US" w:eastAsia="zh-CN"/>
              </w:rPr>
              <w:t>Y</w:t>
            </w:r>
          </w:p>
        </w:tc>
        <w:tc>
          <w:tcPr>
            <w:tcW w:w="704" w:type="dxa"/>
            <w:gridSpan w:val="2"/>
            <w:tcBorders>
              <w:top w:val="single" w:color="000000" w:sz="6" w:space="0"/>
              <w:left w:val="single" w:color="auto" w:sz="4" w:space="0"/>
              <w:bottom w:val="single" w:color="000000" w:sz="6" w:space="0"/>
              <w:right w:val="single" w:color="auto" w:sz="4" w:space="0"/>
            </w:tcBorders>
            <w:shd w:val="clear" w:color="auto" w:fill="FFFFFF" w:themeFill="background1"/>
          </w:tcPr>
          <w:p/>
        </w:tc>
        <w:tc>
          <w:tcPr>
            <w:tcW w:w="2691" w:type="dxa"/>
            <w:gridSpan w:val="3"/>
            <w:tcBorders>
              <w:top w:val="single" w:color="000000" w:sz="6" w:space="0"/>
              <w:left w:val="single" w:color="auto" w:sz="4" w:space="0"/>
              <w:bottom w:val="single" w:color="000000" w:sz="6" w:space="0"/>
              <w:right w:val="double" w:color="000000" w:sz="2" w:space="0"/>
            </w:tcBorders>
            <w:shd w:val="clear" w:color="auto" w:fill="FFFFFF" w:themeFill="background1"/>
          </w:tcPr>
          <w:p>
            <w:pPr>
              <w:rPr>
                <w:rFonts w:hint="eastAsia"/>
                <w:lang w:eastAsia="zh-CN"/>
              </w:rPr>
            </w:pPr>
          </w:p>
        </w:tc>
      </w:tr>
      <w:tr>
        <w:tblPrEx>
          <w:tblCellMar>
            <w:top w:w="0" w:type="dxa"/>
            <w:left w:w="108" w:type="dxa"/>
            <w:bottom w:w="0" w:type="dxa"/>
            <w:right w:w="108" w:type="dxa"/>
          </w:tblCellMar>
        </w:tblPrEx>
        <w:trPr>
          <w:trHeight w:val="226" w:hRule="atLeast"/>
          <w:jc w:val="center"/>
        </w:trPr>
        <w:tc>
          <w:tcPr>
            <w:tcW w:w="2052" w:type="dxa"/>
            <w:tcBorders>
              <w:top w:val="single" w:color="000000" w:sz="6" w:space="0"/>
              <w:left w:val="double" w:color="000000" w:sz="2" w:space="0"/>
              <w:bottom w:val="single" w:color="000000" w:sz="6" w:space="0"/>
              <w:right w:val="single" w:color="auto" w:sz="4" w:space="0"/>
            </w:tcBorders>
            <w:shd w:val="clear" w:color="auto" w:fill="FFFFFF" w:themeFill="background1"/>
          </w:tcPr>
          <w:p>
            <w:pPr>
              <w:rPr>
                <w:rFonts w:hint="eastAsia" w:hAnsi="宋体" w:eastAsia="宋体" w:cs="宋体"/>
                <w:szCs w:val="21"/>
              </w:rPr>
            </w:pPr>
            <w:r>
              <w:rPr>
                <w:rFonts w:hint="eastAsia" w:hAnsi="宋体" w:eastAsia="宋体" w:cs="宋体"/>
                <w:szCs w:val="21"/>
                <w:lang w:val="en-US" w:eastAsia="zh-CN"/>
              </w:rPr>
              <w:t>BusinessChnl</w:t>
            </w:r>
          </w:p>
        </w:tc>
        <w:tc>
          <w:tcPr>
            <w:tcW w:w="1515" w:type="dxa"/>
            <w:tcBorders>
              <w:top w:val="single" w:color="000000" w:sz="6" w:space="0"/>
              <w:left w:val="single" w:color="auto" w:sz="4" w:space="0"/>
              <w:bottom w:val="single" w:color="000000" w:sz="6" w:space="0"/>
              <w:right w:val="single" w:color="auto" w:sz="4" w:space="0"/>
            </w:tcBorders>
            <w:shd w:val="clear" w:color="auto" w:fill="FFFFFF" w:themeFill="background1"/>
          </w:tcPr>
          <w:p>
            <w:pPr>
              <w:rPr>
                <w:rFonts w:hint="eastAsia"/>
                <w:lang w:eastAsia="zh-CN"/>
              </w:rPr>
            </w:pPr>
            <w:r>
              <w:rPr>
                <w:rFonts w:hint="eastAsia"/>
                <w:lang w:eastAsia="zh-CN"/>
              </w:rPr>
              <w:t>渠道</w:t>
            </w:r>
          </w:p>
        </w:tc>
        <w:tc>
          <w:tcPr>
            <w:tcW w:w="1064" w:type="dxa"/>
            <w:tcBorders>
              <w:top w:val="single" w:color="000000" w:sz="6" w:space="0"/>
              <w:left w:val="single" w:color="auto" w:sz="4" w:space="0"/>
              <w:bottom w:val="single" w:color="000000" w:sz="6" w:space="0"/>
              <w:right w:val="single" w:color="auto" w:sz="4" w:space="0"/>
            </w:tcBorders>
            <w:shd w:val="clear" w:color="auto" w:fill="FFFFFF" w:themeFill="background1"/>
          </w:tcPr>
          <w:p>
            <w:pPr>
              <w:rPr>
                <w:rFonts w:hint="eastAsia"/>
                <w:kern w:val="0"/>
              </w:rPr>
            </w:pPr>
          </w:p>
        </w:tc>
        <w:tc>
          <w:tcPr>
            <w:tcW w:w="621" w:type="dxa"/>
            <w:tcBorders>
              <w:top w:val="single" w:color="000000" w:sz="6" w:space="0"/>
              <w:left w:val="single" w:color="auto" w:sz="4" w:space="0"/>
              <w:bottom w:val="single" w:color="000000" w:sz="6" w:space="0"/>
              <w:right w:val="single" w:color="auto" w:sz="4" w:space="0"/>
            </w:tcBorders>
            <w:shd w:val="clear" w:color="auto" w:fill="FFFFFF" w:themeFill="background1"/>
          </w:tcPr>
          <w:p>
            <w:pPr>
              <w:rPr>
                <w:rFonts w:hint="default" w:eastAsiaTheme="minorEastAsia"/>
                <w:lang w:val="en-US" w:eastAsia="zh-CN"/>
              </w:rPr>
            </w:pPr>
            <w:r>
              <w:rPr>
                <w:rFonts w:hint="eastAsia"/>
                <w:lang w:val="en-US" w:eastAsia="zh-CN"/>
              </w:rPr>
              <w:t>Y</w:t>
            </w:r>
          </w:p>
        </w:tc>
        <w:tc>
          <w:tcPr>
            <w:tcW w:w="704" w:type="dxa"/>
            <w:gridSpan w:val="2"/>
            <w:tcBorders>
              <w:top w:val="single" w:color="000000" w:sz="6" w:space="0"/>
              <w:left w:val="single" w:color="auto" w:sz="4" w:space="0"/>
              <w:bottom w:val="single" w:color="000000" w:sz="6" w:space="0"/>
              <w:right w:val="single" w:color="auto" w:sz="4" w:space="0"/>
            </w:tcBorders>
            <w:shd w:val="clear" w:color="auto" w:fill="FFFFFF" w:themeFill="background1"/>
          </w:tcPr>
          <w:p/>
        </w:tc>
        <w:tc>
          <w:tcPr>
            <w:tcW w:w="2691" w:type="dxa"/>
            <w:gridSpan w:val="3"/>
            <w:tcBorders>
              <w:top w:val="single" w:color="000000" w:sz="6" w:space="0"/>
              <w:left w:val="single" w:color="auto" w:sz="4" w:space="0"/>
              <w:bottom w:val="single" w:color="000000" w:sz="6" w:space="0"/>
              <w:right w:val="double" w:color="000000" w:sz="2" w:space="0"/>
            </w:tcBorders>
            <w:shd w:val="clear" w:color="auto" w:fill="FFFFFF" w:themeFill="background1"/>
          </w:tcPr>
          <w:p>
            <w:pPr>
              <w:rPr>
                <w:rFonts w:hint="default"/>
                <w:lang w:val="en-US" w:eastAsia="zh-CN"/>
              </w:rPr>
            </w:pPr>
            <w:r>
              <w:rPr>
                <w:rFonts w:hint="eastAsia"/>
                <w:lang w:val="en-US" w:eastAsia="zh-CN"/>
              </w:rPr>
              <w:t>11-银保通；4-京东</w:t>
            </w:r>
          </w:p>
        </w:tc>
      </w:tr>
    </w:tbl>
    <w:p>
      <w:pPr>
        <w:pStyle w:val="4"/>
        <w:rPr>
          <w:rFonts w:asciiTheme="minorHAnsi"/>
          <w:szCs w:val="21"/>
        </w:rPr>
      </w:pPr>
      <w:r>
        <w:rPr>
          <w:rFonts w:hint="eastAsia" w:asciiTheme="minorHAnsi"/>
          <w:szCs w:val="21"/>
        </w:rPr>
        <w:t>返回报文样例及说明</w:t>
      </w:r>
    </w:p>
    <w:p>
      <w:pPr>
        <w:pStyle w:val="5"/>
        <w:numPr>
          <w:ilvl w:val="0"/>
          <w:numId w:val="2"/>
        </w:numPr>
      </w:pPr>
      <w:r>
        <w:rPr>
          <w:rFonts w:hint="eastAsia"/>
        </w:rPr>
        <w:t>返回报文样例</w:t>
      </w:r>
    </w:p>
    <w:p/>
    <w:p>
      <w:r>
        <w:rPr>
          <w:rFonts w:hint="eastAsia"/>
          <w:szCs w:val="21"/>
        </w:rPr>
        <w:t>报文样例</w:t>
      </w:r>
    </w:p>
    <w:tbl>
      <w:tblPr>
        <w:tblStyle w:val="24"/>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56" w:type="dxa"/>
          </w:tcPr>
          <w:p>
            <w:pPr>
              <w:rPr>
                <w:rFonts w:hint="eastAsia"/>
                <w:szCs w:val="21"/>
              </w:rPr>
            </w:pPr>
            <w:r>
              <w:rPr>
                <w:rFonts w:hint="eastAsia"/>
                <w:szCs w:val="21"/>
              </w:rPr>
              <w:t>&lt;?xml version="1.0" encoding="utf-8"?&gt;</w:t>
            </w:r>
          </w:p>
          <w:p>
            <w:pPr>
              <w:rPr>
                <w:rFonts w:hint="eastAsia"/>
                <w:szCs w:val="21"/>
              </w:rPr>
            </w:pPr>
          </w:p>
          <w:p>
            <w:pPr>
              <w:rPr>
                <w:rFonts w:hint="eastAsia"/>
                <w:szCs w:val="21"/>
              </w:rPr>
            </w:pPr>
            <w:r>
              <w:rPr>
                <w:rFonts w:hint="eastAsia"/>
                <w:szCs w:val="21"/>
              </w:rPr>
              <w:t xml:space="preserve">&lt;TradeData&gt; </w:t>
            </w:r>
          </w:p>
          <w:p>
            <w:pPr>
              <w:rPr>
                <w:rFonts w:hint="eastAsia"/>
                <w:szCs w:val="21"/>
              </w:rPr>
            </w:pPr>
            <w:r>
              <w:rPr>
                <w:rFonts w:hint="eastAsia"/>
                <w:szCs w:val="21"/>
              </w:rPr>
              <w:t xml:space="preserve">  &lt;BaseInfo&gt; </w:t>
            </w:r>
          </w:p>
          <w:p>
            <w:pPr>
              <w:rPr>
                <w:rFonts w:hint="eastAsia"/>
                <w:szCs w:val="21"/>
              </w:rPr>
            </w:pPr>
            <w:r>
              <w:rPr>
                <w:rFonts w:hint="eastAsia"/>
                <w:szCs w:val="21"/>
              </w:rPr>
              <w:t xml:space="preserve">    &lt;!--交易日期--&gt;  </w:t>
            </w:r>
          </w:p>
          <w:p>
            <w:pPr>
              <w:rPr>
                <w:rFonts w:hint="eastAsia"/>
                <w:szCs w:val="21"/>
              </w:rPr>
            </w:pPr>
            <w:r>
              <w:rPr>
                <w:rFonts w:hint="eastAsia"/>
                <w:szCs w:val="21"/>
              </w:rPr>
              <w:t xml:space="preserve">    &lt;TranDate&gt;20171020&lt;/TranDate&gt;  </w:t>
            </w:r>
          </w:p>
          <w:p>
            <w:pPr>
              <w:rPr>
                <w:rFonts w:hint="eastAsia"/>
                <w:szCs w:val="21"/>
              </w:rPr>
            </w:pPr>
            <w:r>
              <w:rPr>
                <w:rFonts w:hint="eastAsia"/>
                <w:szCs w:val="21"/>
              </w:rPr>
              <w:t xml:space="preserve">    &lt;!--交易时间--&gt;  </w:t>
            </w:r>
          </w:p>
          <w:p>
            <w:pPr>
              <w:rPr>
                <w:rFonts w:hint="eastAsia"/>
                <w:szCs w:val="21"/>
              </w:rPr>
            </w:pPr>
            <w:r>
              <w:rPr>
                <w:rFonts w:hint="eastAsia"/>
                <w:szCs w:val="21"/>
              </w:rPr>
              <w:t xml:space="preserve">    &lt;TranTime&gt;133408&lt;/TranTime&gt;  </w:t>
            </w:r>
          </w:p>
          <w:p>
            <w:pPr>
              <w:rPr>
                <w:rFonts w:hint="eastAsia"/>
                <w:szCs w:val="21"/>
              </w:rPr>
            </w:pPr>
            <w:r>
              <w:rPr>
                <w:rFonts w:hint="eastAsia"/>
                <w:szCs w:val="21"/>
              </w:rPr>
              <w:t xml:space="preserve">    &lt;!--交易流水号--&gt;  </w:t>
            </w:r>
          </w:p>
          <w:p>
            <w:pPr>
              <w:rPr>
                <w:rFonts w:hint="eastAsia"/>
                <w:szCs w:val="21"/>
              </w:rPr>
            </w:pPr>
            <w:r>
              <w:rPr>
                <w:rFonts w:hint="eastAsia"/>
                <w:szCs w:val="21"/>
              </w:rPr>
              <w:t xml:space="preserve">    &lt;TranNo&gt;T00020171012000000029359&lt;/TranNo&gt;  </w:t>
            </w:r>
          </w:p>
          <w:p>
            <w:pPr>
              <w:rPr>
                <w:rFonts w:hint="eastAsia"/>
                <w:szCs w:val="21"/>
              </w:rPr>
            </w:pPr>
            <w:r>
              <w:rPr>
                <w:rFonts w:hint="eastAsia"/>
                <w:szCs w:val="21"/>
              </w:rPr>
              <w:t xml:space="preserve">    &lt;!--接口编码 08--&gt;  </w:t>
            </w:r>
          </w:p>
          <w:p>
            <w:pPr>
              <w:rPr>
                <w:rFonts w:hint="eastAsia"/>
                <w:szCs w:val="21"/>
              </w:rPr>
            </w:pPr>
            <w:r>
              <w:rPr>
                <w:rFonts w:hint="eastAsia"/>
                <w:szCs w:val="21"/>
              </w:rPr>
              <w:t xml:space="preserve">    &lt;FuncFlag&gt;08&lt;/FuncFlag&gt;  </w:t>
            </w:r>
          </w:p>
          <w:p>
            <w:pPr>
              <w:rPr>
                <w:rFonts w:hint="eastAsia"/>
                <w:szCs w:val="21"/>
              </w:rPr>
            </w:pPr>
            <w:r>
              <w:rPr>
                <w:rFonts w:hint="eastAsia"/>
                <w:szCs w:val="21"/>
              </w:rPr>
              <w:t xml:space="preserve">    &lt;!--渠道编码--&gt;  </w:t>
            </w:r>
          </w:p>
          <w:p>
            <w:pPr>
              <w:rPr>
                <w:rFonts w:hint="eastAsia"/>
                <w:szCs w:val="21"/>
              </w:rPr>
            </w:pPr>
            <w:r>
              <w:rPr>
                <w:rFonts w:hint="eastAsia"/>
                <w:szCs w:val="21"/>
              </w:rPr>
              <w:t xml:space="preserve">    &lt;AccessCode&gt;ybt&lt;/AccessCode&gt;  </w:t>
            </w:r>
          </w:p>
          <w:p>
            <w:pPr>
              <w:rPr>
                <w:rFonts w:hint="eastAsia"/>
                <w:szCs w:val="21"/>
              </w:rPr>
            </w:pPr>
            <w:r>
              <w:rPr>
                <w:rFonts w:hint="eastAsia"/>
                <w:szCs w:val="21"/>
              </w:rPr>
              <w:t xml:space="preserve">    &lt;!--交易标志 1-成功 0-失败--&gt;  </w:t>
            </w:r>
          </w:p>
          <w:p>
            <w:pPr>
              <w:rPr>
                <w:rFonts w:hint="eastAsia"/>
                <w:szCs w:val="21"/>
              </w:rPr>
            </w:pPr>
            <w:r>
              <w:rPr>
                <w:rFonts w:hint="eastAsia"/>
                <w:szCs w:val="21"/>
              </w:rPr>
              <w:t xml:space="preserve">    &lt;TranFlag/&gt;  </w:t>
            </w:r>
          </w:p>
          <w:p>
            <w:pPr>
              <w:rPr>
                <w:rFonts w:hint="eastAsia"/>
                <w:szCs w:val="21"/>
              </w:rPr>
            </w:pPr>
            <w:r>
              <w:rPr>
                <w:rFonts w:hint="eastAsia"/>
                <w:szCs w:val="21"/>
              </w:rPr>
              <w:t xml:space="preserve">    &lt;!--错误信息--&gt;  </w:t>
            </w:r>
          </w:p>
          <w:p>
            <w:pPr>
              <w:rPr>
                <w:rFonts w:hint="eastAsia"/>
                <w:szCs w:val="21"/>
              </w:rPr>
            </w:pPr>
            <w:r>
              <w:rPr>
                <w:rFonts w:hint="eastAsia"/>
                <w:szCs w:val="21"/>
              </w:rPr>
              <w:t xml:space="preserve">    &lt;ErrorMessage/&gt; </w:t>
            </w:r>
          </w:p>
          <w:p>
            <w:pPr>
              <w:rPr>
                <w:rFonts w:hint="eastAsia"/>
                <w:szCs w:val="21"/>
              </w:rPr>
            </w:pPr>
            <w:r>
              <w:rPr>
                <w:rFonts w:hint="eastAsia"/>
                <w:szCs w:val="21"/>
              </w:rPr>
              <w:t xml:space="preserve">  &lt;/BaseInfo&gt;  </w:t>
            </w:r>
          </w:p>
          <w:p>
            <w:pPr>
              <w:rPr>
                <w:rFonts w:hint="eastAsia"/>
                <w:szCs w:val="21"/>
              </w:rPr>
            </w:pPr>
            <w:r>
              <w:rPr>
                <w:rFonts w:hint="eastAsia"/>
                <w:szCs w:val="21"/>
              </w:rPr>
              <w:t xml:space="preserve">  &lt;OutputData&gt; </w:t>
            </w:r>
          </w:p>
          <w:p>
            <w:pPr>
              <w:rPr>
                <w:rFonts w:hint="eastAsia"/>
                <w:szCs w:val="21"/>
              </w:rPr>
            </w:pPr>
            <w:r>
              <w:rPr>
                <w:rFonts w:hint="eastAsia"/>
                <w:szCs w:val="21"/>
              </w:rPr>
              <w:t xml:space="preserve">    &lt;OccupationCode&gt;123213&lt;/OccupationCode&gt;  </w:t>
            </w:r>
          </w:p>
          <w:p>
            <w:pPr>
              <w:rPr>
                <w:rFonts w:hint="eastAsia"/>
                <w:szCs w:val="21"/>
              </w:rPr>
            </w:pPr>
            <w:r>
              <w:rPr>
                <w:rFonts w:hint="eastAsia"/>
                <w:szCs w:val="21"/>
              </w:rPr>
              <w:t xml:space="preserve">    &lt;OccupationName&gt;厨师&lt;/OccupationName&gt; </w:t>
            </w:r>
          </w:p>
          <w:p>
            <w:pPr>
              <w:rPr>
                <w:rFonts w:hint="eastAsia"/>
                <w:szCs w:val="21"/>
              </w:rPr>
            </w:pPr>
            <w:r>
              <w:rPr>
                <w:rFonts w:hint="eastAsia"/>
                <w:szCs w:val="21"/>
              </w:rPr>
              <w:t xml:space="preserve">  &lt;/OutputData&gt; </w:t>
            </w:r>
          </w:p>
          <w:p>
            <w:pPr>
              <w:rPr>
                <w:rFonts w:hint="eastAsia"/>
                <w:szCs w:val="21"/>
              </w:rPr>
            </w:pPr>
            <w:r>
              <w:rPr>
                <w:rFonts w:hint="eastAsia"/>
                <w:szCs w:val="21"/>
              </w:rPr>
              <w:t>&lt;/TradeData&gt;</w:t>
            </w:r>
          </w:p>
          <w:p>
            <w:pPr>
              <w:rPr>
                <w:szCs w:val="21"/>
              </w:rPr>
            </w:pPr>
          </w:p>
        </w:tc>
      </w:tr>
    </w:tbl>
    <w:p>
      <w:pPr>
        <w:pStyle w:val="5"/>
        <w:numPr>
          <w:ilvl w:val="0"/>
          <w:numId w:val="2"/>
        </w:numPr>
      </w:pPr>
      <w:r>
        <w:rPr>
          <w:rFonts w:hint="eastAsia"/>
          <w:lang w:eastAsia="zh-CN"/>
        </w:rPr>
        <w:t>返回</w:t>
      </w:r>
      <w:r>
        <w:rPr>
          <w:rFonts w:hint="eastAsia"/>
        </w:rPr>
        <w:t>报文说明</w:t>
      </w:r>
    </w:p>
    <w:p/>
    <w:tbl>
      <w:tblPr>
        <w:tblStyle w:val="23"/>
        <w:tblW w:w="8647" w:type="dxa"/>
        <w:jc w:val="center"/>
        <w:tblLayout w:type="fixed"/>
        <w:tblCellMar>
          <w:top w:w="0" w:type="dxa"/>
          <w:left w:w="108" w:type="dxa"/>
          <w:bottom w:w="0" w:type="dxa"/>
          <w:right w:w="108" w:type="dxa"/>
        </w:tblCellMar>
      </w:tblPr>
      <w:tblGrid>
        <w:gridCol w:w="2052"/>
        <w:gridCol w:w="1515"/>
        <w:gridCol w:w="1064"/>
        <w:gridCol w:w="621"/>
        <w:gridCol w:w="62"/>
        <w:gridCol w:w="642"/>
        <w:gridCol w:w="44"/>
        <w:gridCol w:w="2640"/>
        <w:gridCol w:w="7"/>
      </w:tblGrid>
      <w:tr>
        <w:tblPrEx>
          <w:tblCellMar>
            <w:top w:w="0" w:type="dxa"/>
            <w:left w:w="108" w:type="dxa"/>
            <w:bottom w:w="0" w:type="dxa"/>
            <w:right w:w="108" w:type="dxa"/>
          </w:tblCellMar>
        </w:tblPrEx>
        <w:trPr>
          <w:gridAfter w:val="1"/>
          <w:wAfter w:w="7" w:type="dxa"/>
          <w:trHeight w:val="226" w:hRule="atLeast"/>
          <w:jc w:val="center"/>
        </w:trPr>
        <w:tc>
          <w:tcPr>
            <w:tcW w:w="2052" w:type="dxa"/>
            <w:tcBorders>
              <w:top w:val="double" w:color="000000" w:sz="2" w:space="0"/>
              <w:left w:val="single" w:color="000000" w:sz="6" w:space="0"/>
              <w:bottom w:val="single" w:color="000000" w:sz="6" w:space="0"/>
              <w:right w:val="single" w:color="000000" w:sz="6" w:space="0"/>
            </w:tcBorders>
            <w:shd w:val="clear" w:color="auto" w:fill="7F7F7F"/>
          </w:tcPr>
          <w:p>
            <w:pPr>
              <w:rPr>
                <w:rFonts w:ascii="Calibri" w:hAnsi="Calibri" w:eastAsia="宋体"/>
                <w:b/>
                <w:bCs/>
                <w:szCs w:val="21"/>
              </w:rPr>
            </w:pPr>
            <w:r>
              <w:rPr>
                <w:rFonts w:hint="eastAsia"/>
                <w:b/>
                <w:bCs/>
              </w:rPr>
              <w:t>字段</w:t>
            </w:r>
          </w:p>
        </w:tc>
        <w:tc>
          <w:tcPr>
            <w:tcW w:w="1515" w:type="dxa"/>
            <w:tcBorders>
              <w:top w:val="double" w:color="000000" w:sz="2" w:space="0"/>
              <w:left w:val="single" w:color="000000" w:sz="6" w:space="0"/>
              <w:bottom w:val="single" w:color="000000" w:sz="6" w:space="0"/>
              <w:right w:val="single" w:color="000000" w:sz="6" w:space="0"/>
            </w:tcBorders>
            <w:shd w:val="clear" w:color="auto" w:fill="7F7F7F"/>
          </w:tcPr>
          <w:p>
            <w:pPr>
              <w:rPr>
                <w:rFonts w:ascii="Calibri" w:hAnsi="Calibri" w:eastAsia="宋体"/>
                <w:b/>
                <w:bCs/>
                <w:szCs w:val="21"/>
              </w:rPr>
            </w:pPr>
            <w:r>
              <w:rPr>
                <w:rFonts w:hint="eastAsia"/>
                <w:b/>
                <w:bCs/>
              </w:rPr>
              <w:t>字段名</w:t>
            </w:r>
          </w:p>
        </w:tc>
        <w:tc>
          <w:tcPr>
            <w:tcW w:w="1064" w:type="dxa"/>
            <w:tcBorders>
              <w:top w:val="double" w:color="000000" w:sz="2" w:space="0"/>
              <w:left w:val="single" w:color="000000" w:sz="6" w:space="0"/>
              <w:bottom w:val="single" w:color="000000" w:sz="6" w:space="0"/>
              <w:right w:val="single" w:color="000000" w:sz="6" w:space="0"/>
            </w:tcBorders>
            <w:shd w:val="clear" w:color="auto" w:fill="7F7F7F"/>
          </w:tcPr>
          <w:p>
            <w:pPr>
              <w:rPr>
                <w:rFonts w:ascii="Calibri" w:hAnsi="Calibri" w:eastAsia="宋体"/>
                <w:b/>
                <w:bCs/>
                <w:szCs w:val="21"/>
              </w:rPr>
            </w:pPr>
            <w:r>
              <w:rPr>
                <w:rFonts w:hint="eastAsia"/>
                <w:b/>
                <w:bCs/>
              </w:rPr>
              <w:t>类型</w:t>
            </w:r>
          </w:p>
        </w:tc>
        <w:tc>
          <w:tcPr>
            <w:tcW w:w="683" w:type="dxa"/>
            <w:gridSpan w:val="2"/>
            <w:tcBorders>
              <w:top w:val="double" w:color="000000" w:sz="2" w:space="0"/>
              <w:left w:val="single" w:color="000000" w:sz="6" w:space="0"/>
              <w:bottom w:val="single" w:color="000000" w:sz="6" w:space="0"/>
              <w:right w:val="single" w:color="000000" w:sz="6" w:space="0"/>
            </w:tcBorders>
            <w:shd w:val="clear" w:color="auto" w:fill="7F7F7F"/>
          </w:tcPr>
          <w:p>
            <w:pPr>
              <w:rPr>
                <w:rFonts w:ascii="Calibri" w:hAnsi="Calibri" w:eastAsia="宋体"/>
                <w:b/>
                <w:bCs/>
                <w:szCs w:val="21"/>
              </w:rPr>
            </w:pPr>
            <w:r>
              <w:rPr>
                <w:rFonts w:hint="eastAsia"/>
                <w:b/>
                <w:bCs/>
              </w:rPr>
              <w:t>必传</w:t>
            </w:r>
          </w:p>
        </w:tc>
        <w:tc>
          <w:tcPr>
            <w:tcW w:w="686" w:type="dxa"/>
            <w:gridSpan w:val="2"/>
            <w:tcBorders>
              <w:top w:val="double" w:color="000000" w:sz="2" w:space="0"/>
              <w:left w:val="single" w:color="000000" w:sz="6" w:space="0"/>
              <w:bottom w:val="single" w:color="000000" w:sz="6" w:space="0"/>
              <w:right w:val="single" w:color="000000" w:sz="6" w:space="0"/>
            </w:tcBorders>
            <w:shd w:val="clear" w:color="auto" w:fill="7F7F7F"/>
          </w:tcPr>
          <w:p>
            <w:pPr>
              <w:rPr>
                <w:rFonts w:ascii="Calibri" w:hAnsi="Calibri" w:eastAsia="宋体"/>
                <w:b/>
                <w:bCs/>
                <w:szCs w:val="21"/>
              </w:rPr>
            </w:pPr>
            <w:r>
              <w:rPr>
                <w:rFonts w:hint="eastAsia"/>
                <w:b/>
                <w:bCs/>
              </w:rPr>
              <w:t>大小</w:t>
            </w:r>
          </w:p>
        </w:tc>
        <w:tc>
          <w:tcPr>
            <w:tcW w:w="2640" w:type="dxa"/>
            <w:tcBorders>
              <w:top w:val="double" w:color="000000" w:sz="2" w:space="0"/>
              <w:left w:val="single" w:color="000000" w:sz="6" w:space="0"/>
              <w:bottom w:val="single" w:color="000000" w:sz="6" w:space="0"/>
              <w:right w:val="double" w:color="000000" w:sz="2" w:space="0"/>
            </w:tcBorders>
            <w:shd w:val="clear" w:color="auto" w:fill="7F7F7F"/>
          </w:tcPr>
          <w:p>
            <w:pPr>
              <w:rPr>
                <w:rFonts w:ascii="Calibri" w:hAnsi="Calibri" w:eastAsia="宋体"/>
                <w:b/>
                <w:bCs/>
                <w:szCs w:val="21"/>
              </w:rPr>
            </w:pPr>
            <w:r>
              <w:rPr>
                <w:rFonts w:hint="eastAsia"/>
                <w:b/>
                <w:bCs/>
              </w:rPr>
              <w:t>备注</w:t>
            </w:r>
          </w:p>
        </w:tc>
      </w:tr>
      <w:tr>
        <w:tblPrEx>
          <w:tblCellMar>
            <w:top w:w="0" w:type="dxa"/>
            <w:left w:w="108" w:type="dxa"/>
            <w:bottom w:w="0" w:type="dxa"/>
            <w:right w:w="108" w:type="dxa"/>
          </w:tblCellMar>
        </w:tblPrEx>
        <w:trPr>
          <w:trHeight w:val="226" w:hRule="atLeast"/>
          <w:jc w:val="center"/>
        </w:trPr>
        <w:tc>
          <w:tcPr>
            <w:tcW w:w="8647" w:type="dxa"/>
            <w:gridSpan w:val="9"/>
            <w:tcBorders>
              <w:top w:val="single" w:color="000000" w:sz="6" w:space="0"/>
              <w:left w:val="double" w:color="000000" w:sz="2" w:space="0"/>
              <w:bottom w:val="single" w:color="000000" w:sz="6" w:space="0"/>
              <w:right w:val="double" w:color="000000" w:sz="2" w:space="0"/>
            </w:tcBorders>
            <w:shd w:val="clear" w:color="auto" w:fill="7F7F7F"/>
          </w:tcPr>
          <w:p>
            <w:pPr>
              <w:rPr>
                <w:rFonts w:ascii="Calibri" w:hAnsi="Calibri" w:eastAsia="宋体"/>
                <w:b/>
                <w:bCs/>
                <w:szCs w:val="21"/>
              </w:rPr>
            </w:pPr>
            <w:r>
              <w:rPr>
                <w:szCs w:val="21"/>
              </w:rPr>
              <w:t>OutputData</w:t>
            </w:r>
          </w:p>
        </w:tc>
      </w:tr>
      <w:tr>
        <w:tblPrEx>
          <w:tblCellMar>
            <w:top w:w="0" w:type="dxa"/>
            <w:left w:w="108" w:type="dxa"/>
            <w:bottom w:w="0" w:type="dxa"/>
            <w:right w:w="108" w:type="dxa"/>
          </w:tblCellMar>
        </w:tblPrEx>
        <w:trPr>
          <w:trHeight w:val="226" w:hRule="atLeast"/>
          <w:jc w:val="center"/>
        </w:trPr>
        <w:tc>
          <w:tcPr>
            <w:tcW w:w="2052" w:type="dxa"/>
            <w:tcBorders>
              <w:top w:val="single" w:color="000000" w:sz="6" w:space="0"/>
              <w:left w:val="double" w:color="000000" w:sz="2" w:space="0"/>
              <w:bottom w:val="single" w:color="000000" w:sz="6" w:space="0"/>
              <w:right w:val="single" w:color="auto" w:sz="4" w:space="0"/>
            </w:tcBorders>
            <w:shd w:val="clear" w:color="auto" w:fill="FFFFFF" w:themeFill="background1"/>
          </w:tcPr>
          <w:p>
            <w:r>
              <w:rPr>
                <w:rFonts w:hint="eastAsia"/>
                <w:szCs w:val="21"/>
              </w:rPr>
              <w:t>OccupationCode</w:t>
            </w:r>
          </w:p>
        </w:tc>
        <w:tc>
          <w:tcPr>
            <w:tcW w:w="1515" w:type="dxa"/>
            <w:tcBorders>
              <w:top w:val="single" w:color="000000" w:sz="6" w:space="0"/>
              <w:left w:val="single" w:color="auto" w:sz="4" w:space="0"/>
              <w:bottom w:val="single" w:color="000000" w:sz="6" w:space="0"/>
              <w:right w:val="single" w:color="auto" w:sz="4" w:space="0"/>
            </w:tcBorders>
            <w:shd w:val="clear" w:color="auto" w:fill="FFFFFF" w:themeFill="background1"/>
          </w:tcPr>
          <w:p>
            <w:pPr>
              <w:rPr>
                <w:rFonts w:hint="default" w:eastAsiaTheme="minorEastAsia"/>
                <w:lang w:val="en-US" w:eastAsia="zh-CN"/>
              </w:rPr>
            </w:pPr>
            <w:r>
              <w:rPr>
                <w:rFonts w:hint="eastAsia"/>
                <w:lang w:eastAsia="zh-CN"/>
              </w:rPr>
              <w:t>职业代码</w:t>
            </w:r>
          </w:p>
        </w:tc>
        <w:tc>
          <w:tcPr>
            <w:tcW w:w="1064" w:type="dxa"/>
            <w:tcBorders>
              <w:top w:val="single" w:color="000000" w:sz="6" w:space="0"/>
              <w:left w:val="single" w:color="auto" w:sz="4" w:space="0"/>
              <w:bottom w:val="single" w:color="000000" w:sz="6" w:space="0"/>
              <w:right w:val="single" w:color="auto" w:sz="4" w:space="0"/>
            </w:tcBorders>
            <w:shd w:val="clear" w:color="auto" w:fill="FFFFFF" w:themeFill="background1"/>
          </w:tcPr>
          <w:p>
            <w:r>
              <w:rPr>
                <w:rFonts w:hint="eastAsia"/>
                <w:kern w:val="0"/>
              </w:rPr>
              <w:t>String</w:t>
            </w:r>
            <w:r>
              <w:t xml:space="preserve">  </w:t>
            </w:r>
          </w:p>
        </w:tc>
        <w:tc>
          <w:tcPr>
            <w:tcW w:w="621" w:type="dxa"/>
            <w:tcBorders>
              <w:top w:val="single" w:color="000000" w:sz="6" w:space="0"/>
              <w:left w:val="single" w:color="auto" w:sz="4" w:space="0"/>
              <w:bottom w:val="single" w:color="000000" w:sz="6" w:space="0"/>
              <w:right w:val="single" w:color="auto" w:sz="4" w:space="0"/>
            </w:tcBorders>
            <w:shd w:val="clear" w:color="auto" w:fill="FFFFFF" w:themeFill="background1"/>
          </w:tcPr>
          <w:p>
            <w:r>
              <w:t>Y</w:t>
            </w:r>
          </w:p>
        </w:tc>
        <w:tc>
          <w:tcPr>
            <w:tcW w:w="704" w:type="dxa"/>
            <w:gridSpan w:val="2"/>
            <w:tcBorders>
              <w:top w:val="single" w:color="000000" w:sz="6" w:space="0"/>
              <w:left w:val="single" w:color="auto" w:sz="4" w:space="0"/>
              <w:bottom w:val="single" w:color="000000" w:sz="6" w:space="0"/>
              <w:right w:val="single" w:color="auto" w:sz="4" w:space="0"/>
            </w:tcBorders>
            <w:shd w:val="clear" w:color="auto" w:fill="FFFFFF" w:themeFill="background1"/>
          </w:tcPr>
          <w:p/>
        </w:tc>
        <w:tc>
          <w:tcPr>
            <w:tcW w:w="2691" w:type="dxa"/>
            <w:gridSpan w:val="3"/>
            <w:tcBorders>
              <w:top w:val="single" w:color="000000" w:sz="6" w:space="0"/>
              <w:left w:val="single" w:color="auto" w:sz="4" w:space="0"/>
              <w:bottom w:val="single" w:color="000000" w:sz="6" w:space="0"/>
              <w:right w:val="double" w:color="000000" w:sz="2" w:space="0"/>
            </w:tcBorders>
            <w:shd w:val="clear" w:color="auto" w:fill="FFFFFF" w:themeFill="background1"/>
          </w:tcPr>
          <w:p/>
        </w:tc>
      </w:tr>
      <w:tr>
        <w:tblPrEx>
          <w:tblCellMar>
            <w:top w:w="0" w:type="dxa"/>
            <w:left w:w="108" w:type="dxa"/>
            <w:bottom w:w="0" w:type="dxa"/>
            <w:right w:w="108" w:type="dxa"/>
          </w:tblCellMar>
        </w:tblPrEx>
        <w:trPr>
          <w:trHeight w:val="226" w:hRule="atLeast"/>
          <w:jc w:val="center"/>
        </w:trPr>
        <w:tc>
          <w:tcPr>
            <w:tcW w:w="2052" w:type="dxa"/>
            <w:tcBorders>
              <w:top w:val="single" w:color="000000" w:sz="6" w:space="0"/>
              <w:left w:val="double" w:color="000000" w:sz="2" w:space="0"/>
              <w:bottom w:val="single" w:color="000000" w:sz="6" w:space="0"/>
              <w:right w:val="single" w:color="auto" w:sz="4" w:space="0"/>
            </w:tcBorders>
            <w:shd w:val="clear" w:color="auto" w:fill="FFFFFF" w:themeFill="background1"/>
          </w:tcPr>
          <w:p>
            <w:r>
              <w:rPr>
                <w:rFonts w:hint="eastAsia"/>
                <w:szCs w:val="21"/>
              </w:rPr>
              <w:t>OccupationName</w:t>
            </w:r>
          </w:p>
        </w:tc>
        <w:tc>
          <w:tcPr>
            <w:tcW w:w="1515" w:type="dxa"/>
            <w:tcBorders>
              <w:top w:val="single" w:color="000000" w:sz="6" w:space="0"/>
              <w:left w:val="single" w:color="auto" w:sz="4" w:space="0"/>
              <w:bottom w:val="single" w:color="auto" w:sz="4" w:space="0"/>
              <w:right w:val="single" w:color="auto" w:sz="4" w:space="0"/>
            </w:tcBorders>
            <w:shd w:val="clear" w:color="auto" w:fill="FFFFFF" w:themeFill="background1"/>
          </w:tcPr>
          <w:p>
            <w:pPr>
              <w:rPr>
                <w:rFonts w:hint="eastAsia" w:eastAsiaTheme="minorEastAsia"/>
                <w:lang w:eastAsia="zh-CN"/>
              </w:rPr>
            </w:pPr>
            <w:r>
              <w:rPr>
                <w:rFonts w:hint="eastAsia"/>
                <w:lang w:eastAsia="zh-CN"/>
              </w:rPr>
              <w:t>职业名称</w:t>
            </w:r>
          </w:p>
        </w:tc>
        <w:tc>
          <w:tcPr>
            <w:tcW w:w="1064" w:type="dxa"/>
            <w:tcBorders>
              <w:top w:val="single" w:color="000000" w:sz="6" w:space="0"/>
              <w:left w:val="single" w:color="auto" w:sz="4" w:space="0"/>
              <w:bottom w:val="single" w:color="auto" w:sz="4" w:space="0"/>
              <w:right w:val="single" w:color="auto" w:sz="4" w:space="0"/>
            </w:tcBorders>
            <w:shd w:val="clear" w:color="auto" w:fill="FFFFFF" w:themeFill="background1"/>
          </w:tcPr>
          <w:p>
            <w:r>
              <w:rPr>
                <w:rFonts w:hint="eastAsia"/>
                <w:kern w:val="0"/>
              </w:rPr>
              <w:t>String</w:t>
            </w:r>
          </w:p>
        </w:tc>
        <w:tc>
          <w:tcPr>
            <w:tcW w:w="621" w:type="dxa"/>
            <w:tcBorders>
              <w:top w:val="single" w:color="000000" w:sz="6" w:space="0"/>
              <w:left w:val="single" w:color="auto" w:sz="4" w:space="0"/>
              <w:bottom w:val="single" w:color="auto" w:sz="4" w:space="0"/>
              <w:right w:val="single" w:color="auto" w:sz="4" w:space="0"/>
            </w:tcBorders>
            <w:shd w:val="clear" w:color="auto" w:fill="FFFFFF" w:themeFill="background1"/>
          </w:tcPr>
          <w:p>
            <w:r>
              <w:rPr>
                <w:rFonts w:hint="eastAsia"/>
              </w:rPr>
              <w:t>Y</w:t>
            </w:r>
          </w:p>
        </w:tc>
        <w:tc>
          <w:tcPr>
            <w:tcW w:w="704" w:type="dxa"/>
            <w:gridSpan w:val="2"/>
            <w:tcBorders>
              <w:top w:val="single" w:color="000000" w:sz="6" w:space="0"/>
              <w:left w:val="single" w:color="auto" w:sz="4" w:space="0"/>
              <w:bottom w:val="single" w:color="auto" w:sz="4" w:space="0"/>
              <w:right w:val="single" w:color="auto" w:sz="4" w:space="0"/>
            </w:tcBorders>
            <w:shd w:val="clear" w:color="auto" w:fill="FFFFFF" w:themeFill="background1"/>
          </w:tcPr>
          <w:p/>
        </w:tc>
        <w:tc>
          <w:tcPr>
            <w:tcW w:w="2691" w:type="dxa"/>
            <w:gridSpan w:val="3"/>
            <w:tcBorders>
              <w:top w:val="single" w:color="000000" w:sz="6" w:space="0"/>
              <w:left w:val="single" w:color="auto" w:sz="4" w:space="0"/>
              <w:bottom w:val="single" w:color="auto" w:sz="4" w:space="0"/>
              <w:right w:val="double" w:color="000000" w:sz="2" w:space="0"/>
            </w:tcBorders>
            <w:shd w:val="clear" w:color="auto" w:fill="FFFFFF" w:themeFill="background1"/>
          </w:tcPr>
          <w:p/>
        </w:tc>
      </w:tr>
    </w:tbl>
    <w:p>
      <w:pPr>
        <w:rPr>
          <w:rFonts w:hint="eastAsia" w:hAnsi="宋体" w:eastAsia="宋体" w:cs="宋体"/>
          <w:szCs w:val="21"/>
        </w:rPr>
      </w:pPr>
    </w:p>
    <w:p>
      <w:pPr>
        <w:rPr>
          <w:rFonts w:hint="eastAsia" w:hAnsi="宋体" w:eastAsia="宋体" w:cs="宋体"/>
          <w:szCs w:val="21"/>
        </w:rPr>
      </w:pPr>
    </w:p>
    <w:sectPr>
      <w:headerReference r:id="rId3" w:type="default"/>
      <w:pgSz w:w="12240" w:h="15840"/>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swiss"/>
    <w:pitch w:val="default"/>
    <w:sig w:usb0="A00002EF" w:usb1="4000207B" w:usb2="00000000" w:usb3="00000000" w:csb0="2000019F" w:csb1="00000000"/>
  </w:font>
  <w:font w:name="微软雅黑">
    <w:panose1 w:val="020B0503020204020204"/>
    <w:charset w:val="86"/>
    <w:family w:val="swiss"/>
    <w:pitch w:val="default"/>
    <w:sig w:usb0="80000287" w:usb1="280F3C52" w:usb2="00000016" w:usb3="00000000" w:csb0="0004001F" w:csb1="00000000"/>
  </w:font>
  <w:font w:name="Tahoma">
    <w:panose1 w:val="020B0604030504040204"/>
    <w:charset w:val="00"/>
    <w:family w:val="swiss"/>
    <w:pitch w:val="default"/>
    <w:sig w:usb0="E1002EFF" w:usb1="C000605B" w:usb2="00000029" w:usb3="00000000" w:csb0="200101FF" w:csb1="2028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r>
      <w:rPr>
        <w:rFonts w:hint="eastAsia"/>
      </w:rPr>
      <w:tab/>
    </w:r>
    <w:r>
      <w:rPr>
        <w:rFonts w:hint="eastAsia"/>
      </w:rPr>
      <w:tab/>
    </w:r>
  </w:p>
  <w:p>
    <w:pPr>
      <w:pStyle w:val="18"/>
    </w:pPr>
    <w:r>
      <w:rPr>
        <w:rFonts w:hint="eastAsia"/>
      </w:rPr>
      <w:tab/>
    </w:r>
    <w:r>
      <w:rPr>
        <w:rFonts w:hint="eastAsia"/>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3CF8AE1"/>
    <w:multiLevelType w:val="singleLevel"/>
    <w:tmpl w:val="93CF8AE1"/>
    <w:lvl w:ilvl="0" w:tentative="0">
      <w:start w:val="1"/>
      <w:numFmt w:val="decimal"/>
      <w:suff w:val="nothing"/>
      <w:lvlText w:val="（%1）"/>
      <w:lvlJc w:val="left"/>
    </w:lvl>
  </w:abstractNum>
  <w:abstractNum w:abstractNumId="1">
    <w:nsid w:val="AE1CEAF2"/>
    <w:multiLevelType w:val="multilevel"/>
    <w:tmpl w:val="AE1CEAF2"/>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2">
    <w:nsid w:val="DFB36E1E"/>
    <w:multiLevelType w:val="singleLevel"/>
    <w:tmpl w:val="DFB36E1E"/>
    <w:lvl w:ilvl="0" w:tentative="0">
      <w:start w:val="1"/>
      <w:numFmt w:val="decimal"/>
      <w:suff w:val="nothing"/>
      <w:lvlText w:val="%1、"/>
      <w:lvlJc w:val="left"/>
    </w:lvl>
  </w:abstractNum>
  <w:abstractNum w:abstractNumId="3">
    <w:nsid w:val="17D87567"/>
    <w:multiLevelType w:val="multilevel"/>
    <w:tmpl w:val="17D8756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3"/>
  </w:num>
  <w:num w:numId="3">
    <w:abstractNumId w:val="2"/>
  </w:num>
  <w:num w:numId="4">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刘超">
    <w15:presenceInfo w15:providerId="WPS Office" w15:userId="404121253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hideSpellingErrors/>
  <w:attachedTemplate r:id="rId1"/>
  <w:trackRevisions w:val="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55AE1F95"/>
    <w:rsid w:val="00004BF9"/>
    <w:rsid w:val="00023DB5"/>
    <w:rsid w:val="000364A5"/>
    <w:rsid w:val="00050200"/>
    <w:rsid w:val="000B67E7"/>
    <w:rsid w:val="000C300E"/>
    <w:rsid w:val="000C3B87"/>
    <w:rsid w:val="000E3343"/>
    <w:rsid w:val="000F424C"/>
    <w:rsid w:val="001074D7"/>
    <w:rsid w:val="00156E13"/>
    <w:rsid w:val="00161A0E"/>
    <w:rsid w:val="001666DB"/>
    <w:rsid w:val="00181973"/>
    <w:rsid w:val="001939FF"/>
    <w:rsid w:val="001A2192"/>
    <w:rsid w:val="001A26A4"/>
    <w:rsid w:val="00200D2C"/>
    <w:rsid w:val="002026E8"/>
    <w:rsid w:val="002138C6"/>
    <w:rsid w:val="00220871"/>
    <w:rsid w:val="002265DB"/>
    <w:rsid w:val="00235C6E"/>
    <w:rsid w:val="002364E2"/>
    <w:rsid w:val="0027124E"/>
    <w:rsid w:val="00283ED4"/>
    <w:rsid w:val="002A21DA"/>
    <w:rsid w:val="00311DC0"/>
    <w:rsid w:val="00314FB1"/>
    <w:rsid w:val="00320DC5"/>
    <w:rsid w:val="0034320E"/>
    <w:rsid w:val="00352D28"/>
    <w:rsid w:val="00372412"/>
    <w:rsid w:val="003A0FB4"/>
    <w:rsid w:val="003C3444"/>
    <w:rsid w:val="00427AC8"/>
    <w:rsid w:val="004648FC"/>
    <w:rsid w:val="004672E0"/>
    <w:rsid w:val="0046776F"/>
    <w:rsid w:val="0049036D"/>
    <w:rsid w:val="004969BC"/>
    <w:rsid w:val="004A1C92"/>
    <w:rsid w:val="004A4CE1"/>
    <w:rsid w:val="004E1EF3"/>
    <w:rsid w:val="004E27C7"/>
    <w:rsid w:val="00527DA7"/>
    <w:rsid w:val="005309FA"/>
    <w:rsid w:val="00531391"/>
    <w:rsid w:val="00545CF4"/>
    <w:rsid w:val="00563618"/>
    <w:rsid w:val="005A3CAB"/>
    <w:rsid w:val="005B0821"/>
    <w:rsid w:val="005B2B92"/>
    <w:rsid w:val="005B64C1"/>
    <w:rsid w:val="005C40B3"/>
    <w:rsid w:val="005D3D46"/>
    <w:rsid w:val="005F4752"/>
    <w:rsid w:val="006002E4"/>
    <w:rsid w:val="00602215"/>
    <w:rsid w:val="0060293E"/>
    <w:rsid w:val="006602FE"/>
    <w:rsid w:val="00662FDD"/>
    <w:rsid w:val="00672462"/>
    <w:rsid w:val="00686405"/>
    <w:rsid w:val="006A0A2D"/>
    <w:rsid w:val="006A7DAD"/>
    <w:rsid w:val="006B482A"/>
    <w:rsid w:val="007207C1"/>
    <w:rsid w:val="00733752"/>
    <w:rsid w:val="00774FA1"/>
    <w:rsid w:val="0080266F"/>
    <w:rsid w:val="0081662B"/>
    <w:rsid w:val="00834ECD"/>
    <w:rsid w:val="008366B0"/>
    <w:rsid w:val="00876943"/>
    <w:rsid w:val="00887937"/>
    <w:rsid w:val="008A7B2B"/>
    <w:rsid w:val="008B2E62"/>
    <w:rsid w:val="008B46AC"/>
    <w:rsid w:val="008B5DC9"/>
    <w:rsid w:val="008C54EC"/>
    <w:rsid w:val="008D07FA"/>
    <w:rsid w:val="008E37F9"/>
    <w:rsid w:val="008E513E"/>
    <w:rsid w:val="00905F52"/>
    <w:rsid w:val="00911735"/>
    <w:rsid w:val="00925FD6"/>
    <w:rsid w:val="009456F5"/>
    <w:rsid w:val="00950CEB"/>
    <w:rsid w:val="00967BE0"/>
    <w:rsid w:val="009714A2"/>
    <w:rsid w:val="00973D08"/>
    <w:rsid w:val="009A6E9F"/>
    <w:rsid w:val="00A12DF5"/>
    <w:rsid w:val="00A15887"/>
    <w:rsid w:val="00A317AF"/>
    <w:rsid w:val="00A416FA"/>
    <w:rsid w:val="00A65AB1"/>
    <w:rsid w:val="00A77552"/>
    <w:rsid w:val="00A77D1B"/>
    <w:rsid w:val="00AA21A0"/>
    <w:rsid w:val="00AC594D"/>
    <w:rsid w:val="00AD1180"/>
    <w:rsid w:val="00B11BD4"/>
    <w:rsid w:val="00B23070"/>
    <w:rsid w:val="00B32ED0"/>
    <w:rsid w:val="00B76610"/>
    <w:rsid w:val="00B913A3"/>
    <w:rsid w:val="00BB77CB"/>
    <w:rsid w:val="00BC50B1"/>
    <w:rsid w:val="00C00A54"/>
    <w:rsid w:val="00C05A8C"/>
    <w:rsid w:val="00C402E1"/>
    <w:rsid w:val="00C954F2"/>
    <w:rsid w:val="00CB357F"/>
    <w:rsid w:val="00CC2561"/>
    <w:rsid w:val="00CF0D24"/>
    <w:rsid w:val="00CF6584"/>
    <w:rsid w:val="00D2224A"/>
    <w:rsid w:val="00DB1DBA"/>
    <w:rsid w:val="00DD30B4"/>
    <w:rsid w:val="00DE07B4"/>
    <w:rsid w:val="00DE1117"/>
    <w:rsid w:val="00DE51AE"/>
    <w:rsid w:val="00DF447B"/>
    <w:rsid w:val="00E137DF"/>
    <w:rsid w:val="00E2023C"/>
    <w:rsid w:val="00E418FC"/>
    <w:rsid w:val="00E55CAC"/>
    <w:rsid w:val="00E571FE"/>
    <w:rsid w:val="00E94973"/>
    <w:rsid w:val="00E94B1E"/>
    <w:rsid w:val="00EA1294"/>
    <w:rsid w:val="00EE4FE1"/>
    <w:rsid w:val="00F112F1"/>
    <w:rsid w:val="00F35D03"/>
    <w:rsid w:val="00FA2FE9"/>
    <w:rsid w:val="00FC79A6"/>
    <w:rsid w:val="00FF4C8E"/>
    <w:rsid w:val="010B00E0"/>
    <w:rsid w:val="01337F08"/>
    <w:rsid w:val="013E30D6"/>
    <w:rsid w:val="018A6E62"/>
    <w:rsid w:val="01961E01"/>
    <w:rsid w:val="01C96780"/>
    <w:rsid w:val="01DD1E5C"/>
    <w:rsid w:val="01E947B0"/>
    <w:rsid w:val="02182ED8"/>
    <w:rsid w:val="02311CF4"/>
    <w:rsid w:val="026711D2"/>
    <w:rsid w:val="02730FC0"/>
    <w:rsid w:val="02BF3C18"/>
    <w:rsid w:val="02F90B13"/>
    <w:rsid w:val="03011EFD"/>
    <w:rsid w:val="030F7116"/>
    <w:rsid w:val="031C3168"/>
    <w:rsid w:val="031E2E49"/>
    <w:rsid w:val="036F0935"/>
    <w:rsid w:val="041313EC"/>
    <w:rsid w:val="0420010D"/>
    <w:rsid w:val="042B21B7"/>
    <w:rsid w:val="043775D7"/>
    <w:rsid w:val="0458778F"/>
    <w:rsid w:val="04777B7B"/>
    <w:rsid w:val="04C11BE6"/>
    <w:rsid w:val="04ED793A"/>
    <w:rsid w:val="05502672"/>
    <w:rsid w:val="056A2BAF"/>
    <w:rsid w:val="05856CBD"/>
    <w:rsid w:val="05C34B2F"/>
    <w:rsid w:val="05DD186D"/>
    <w:rsid w:val="05F05649"/>
    <w:rsid w:val="060B430D"/>
    <w:rsid w:val="063A7C26"/>
    <w:rsid w:val="065313C0"/>
    <w:rsid w:val="066278C0"/>
    <w:rsid w:val="06902BC9"/>
    <w:rsid w:val="06BC7E08"/>
    <w:rsid w:val="07344FCD"/>
    <w:rsid w:val="07385E71"/>
    <w:rsid w:val="07452252"/>
    <w:rsid w:val="07496ABA"/>
    <w:rsid w:val="07D920C3"/>
    <w:rsid w:val="07F41767"/>
    <w:rsid w:val="080C1BA3"/>
    <w:rsid w:val="08152D49"/>
    <w:rsid w:val="0833072F"/>
    <w:rsid w:val="084119E1"/>
    <w:rsid w:val="08B438A3"/>
    <w:rsid w:val="08D23DBB"/>
    <w:rsid w:val="08F5252D"/>
    <w:rsid w:val="08FC75BF"/>
    <w:rsid w:val="091B338C"/>
    <w:rsid w:val="096B75B5"/>
    <w:rsid w:val="09861F7A"/>
    <w:rsid w:val="09AC5F39"/>
    <w:rsid w:val="09C350F9"/>
    <w:rsid w:val="09C77434"/>
    <w:rsid w:val="09EA352C"/>
    <w:rsid w:val="0A55783D"/>
    <w:rsid w:val="0A680215"/>
    <w:rsid w:val="0A7777E8"/>
    <w:rsid w:val="0AD02F94"/>
    <w:rsid w:val="0AD47BD5"/>
    <w:rsid w:val="0ADC3843"/>
    <w:rsid w:val="0ADD29CE"/>
    <w:rsid w:val="0ADD77E8"/>
    <w:rsid w:val="0AE118FA"/>
    <w:rsid w:val="0AE953C5"/>
    <w:rsid w:val="0B6430AB"/>
    <w:rsid w:val="0B69040F"/>
    <w:rsid w:val="0B794985"/>
    <w:rsid w:val="0B7B0628"/>
    <w:rsid w:val="0B81610E"/>
    <w:rsid w:val="0BA552D0"/>
    <w:rsid w:val="0BE84AC9"/>
    <w:rsid w:val="0C0202F8"/>
    <w:rsid w:val="0C2220AF"/>
    <w:rsid w:val="0C311F01"/>
    <w:rsid w:val="0C687CD6"/>
    <w:rsid w:val="0C727242"/>
    <w:rsid w:val="0CCD059B"/>
    <w:rsid w:val="0CD77BA1"/>
    <w:rsid w:val="0D624D77"/>
    <w:rsid w:val="0D721456"/>
    <w:rsid w:val="0D9806E6"/>
    <w:rsid w:val="0DBB79A0"/>
    <w:rsid w:val="0DF97F72"/>
    <w:rsid w:val="0E0242DC"/>
    <w:rsid w:val="0E324FE5"/>
    <w:rsid w:val="0E3F1BA2"/>
    <w:rsid w:val="0E6A00BC"/>
    <w:rsid w:val="0E6A7DEA"/>
    <w:rsid w:val="0E6B0557"/>
    <w:rsid w:val="0E700C72"/>
    <w:rsid w:val="0E7040A8"/>
    <w:rsid w:val="0E900EE6"/>
    <w:rsid w:val="0EB00A44"/>
    <w:rsid w:val="0EB7564C"/>
    <w:rsid w:val="0F5337FD"/>
    <w:rsid w:val="0F6E5BD1"/>
    <w:rsid w:val="0F7D3447"/>
    <w:rsid w:val="0FC84C3C"/>
    <w:rsid w:val="0FED5ADD"/>
    <w:rsid w:val="103173D0"/>
    <w:rsid w:val="10932DB7"/>
    <w:rsid w:val="10AF59FC"/>
    <w:rsid w:val="10F7744F"/>
    <w:rsid w:val="11A757E3"/>
    <w:rsid w:val="11D97CA1"/>
    <w:rsid w:val="11FE4FC1"/>
    <w:rsid w:val="123A4CBB"/>
    <w:rsid w:val="1282707B"/>
    <w:rsid w:val="12CD2AE3"/>
    <w:rsid w:val="13221F26"/>
    <w:rsid w:val="13286E53"/>
    <w:rsid w:val="132D25BC"/>
    <w:rsid w:val="1335641F"/>
    <w:rsid w:val="13461E05"/>
    <w:rsid w:val="13960256"/>
    <w:rsid w:val="13F30A76"/>
    <w:rsid w:val="140D0683"/>
    <w:rsid w:val="141A6730"/>
    <w:rsid w:val="14261FB3"/>
    <w:rsid w:val="142A6128"/>
    <w:rsid w:val="14795452"/>
    <w:rsid w:val="14D43DE7"/>
    <w:rsid w:val="1530263B"/>
    <w:rsid w:val="156C270B"/>
    <w:rsid w:val="15D50DB3"/>
    <w:rsid w:val="15D97873"/>
    <w:rsid w:val="15E75791"/>
    <w:rsid w:val="160C4C7F"/>
    <w:rsid w:val="16115F24"/>
    <w:rsid w:val="16183217"/>
    <w:rsid w:val="162A283C"/>
    <w:rsid w:val="167F38E9"/>
    <w:rsid w:val="16BE4E8E"/>
    <w:rsid w:val="16DC08F5"/>
    <w:rsid w:val="16E55B86"/>
    <w:rsid w:val="16F72A72"/>
    <w:rsid w:val="170009A8"/>
    <w:rsid w:val="171C5D5F"/>
    <w:rsid w:val="178F6543"/>
    <w:rsid w:val="17B66CDD"/>
    <w:rsid w:val="17E8450C"/>
    <w:rsid w:val="18754D16"/>
    <w:rsid w:val="18815DDC"/>
    <w:rsid w:val="18AC2884"/>
    <w:rsid w:val="18CF0542"/>
    <w:rsid w:val="19182B1C"/>
    <w:rsid w:val="19AB483B"/>
    <w:rsid w:val="1A01591B"/>
    <w:rsid w:val="1A192547"/>
    <w:rsid w:val="1A4E130D"/>
    <w:rsid w:val="1A7113D4"/>
    <w:rsid w:val="1A78735D"/>
    <w:rsid w:val="1AAD49D9"/>
    <w:rsid w:val="1AB6770D"/>
    <w:rsid w:val="1B31294C"/>
    <w:rsid w:val="1BEB1D5D"/>
    <w:rsid w:val="1C0E3077"/>
    <w:rsid w:val="1C0F561E"/>
    <w:rsid w:val="1C470995"/>
    <w:rsid w:val="1C5B5272"/>
    <w:rsid w:val="1C8E53FA"/>
    <w:rsid w:val="1CCC0011"/>
    <w:rsid w:val="1D022C55"/>
    <w:rsid w:val="1D2A7F07"/>
    <w:rsid w:val="1D353DE3"/>
    <w:rsid w:val="1D75329F"/>
    <w:rsid w:val="1D8E7ABE"/>
    <w:rsid w:val="1D8F0FE0"/>
    <w:rsid w:val="1DA1059E"/>
    <w:rsid w:val="1DD544D4"/>
    <w:rsid w:val="1E237845"/>
    <w:rsid w:val="1E79355C"/>
    <w:rsid w:val="1E8331D6"/>
    <w:rsid w:val="1EDE7673"/>
    <w:rsid w:val="1EFC672B"/>
    <w:rsid w:val="1F185200"/>
    <w:rsid w:val="1F5501DD"/>
    <w:rsid w:val="1F6476D1"/>
    <w:rsid w:val="1F937EBD"/>
    <w:rsid w:val="1F965500"/>
    <w:rsid w:val="1FAF715B"/>
    <w:rsid w:val="1FB461C1"/>
    <w:rsid w:val="1FEC235E"/>
    <w:rsid w:val="200F0AF3"/>
    <w:rsid w:val="20612FFF"/>
    <w:rsid w:val="206141DF"/>
    <w:rsid w:val="20947BF1"/>
    <w:rsid w:val="20CB2C78"/>
    <w:rsid w:val="20D7134D"/>
    <w:rsid w:val="20E1062D"/>
    <w:rsid w:val="211251AA"/>
    <w:rsid w:val="21141AC8"/>
    <w:rsid w:val="211840D7"/>
    <w:rsid w:val="211B46D7"/>
    <w:rsid w:val="21466E67"/>
    <w:rsid w:val="214979C7"/>
    <w:rsid w:val="215D1E57"/>
    <w:rsid w:val="2185116D"/>
    <w:rsid w:val="21AD3C59"/>
    <w:rsid w:val="21E63A4D"/>
    <w:rsid w:val="21EF600B"/>
    <w:rsid w:val="221318BE"/>
    <w:rsid w:val="22B9632B"/>
    <w:rsid w:val="22FB51C9"/>
    <w:rsid w:val="22FE0ECA"/>
    <w:rsid w:val="23523E11"/>
    <w:rsid w:val="23EF64CF"/>
    <w:rsid w:val="240F37B2"/>
    <w:rsid w:val="241102C6"/>
    <w:rsid w:val="24490463"/>
    <w:rsid w:val="24867EB5"/>
    <w:rsid w:val="24B629CB"/>
    <w:rsid w:val="24B65FFC"/>
    <w:rsid w:val="24BA2E44"/>
    <w:rsid w:val="24BE74E5"/>
    <w:rsid w:val="24D1723E"/>
    <w:rsid w:val="24EE7DAF"/>
    <w:rsid w:val="25281FB9"/>
    <w:rsid w:val="25346F3E"/>
    <w:rsid w:val="25725DD7"/>
    <w:rsid w:val="257A45CA"/>
    <w:rsid w:val="258B379B"/>
    <w:rsid w:val="25A807CD"/>
    <w:rsid w:val="25D54D0F"/>
    <w:rsid w:val="26285051"/>
    <w:rsid w:val="263269C7"/>
    <w:rsid w:val="267D55A1"/>
    <w:rsid w:val="2692266D"/>
    <w:rsid w:val="26A708ED"/>
    <w:rsid w:val="2711026B"/>
    <w:rsid w:val="27187500"/>
    <w:rsid w:val="272C6D67"/>
    <w:rsid w:val="27387DC5"/>
    <w:rsid w:val="2755159C"/>
    <w:rsid w:val="278C7F44"/>
    <w:rsid w:val="279C5F2A"/>
    <w:rsid w:val="27BA55F7"/>
    <w:rsid w:val="27C46AC7"/>
    <w:rsid w:val="27CD674E"/>
    <w:rsid w:val="28711F95"/>
    <w:rsid w:val="28F77119"/>
    <w:rsid w:val="29541B4D"/>
    <w:rsid w:val="29826386"/>
    <w:rsid w:val="29B45382"/>
    <w:rsid w:val="29BC662B"/>
    <w:rsid w:val="29EB0B23"/>
    <w:rsid w:val="2A18320F"/>
    <w:rsid w:val="2A595517"/>
    <w:rsid w:val="2A64622C"/>
    <w:rsid w:val="2A7D4E7B"/>
    <w:rsid w:val="2A9B30DD"/>
    <w:rsid w:val="2AA32C65"/>
    <w:rsid w:val="2AC15450"/>
    <w:rsid w:val="2AC71DF7"/>
    <w:rsid w:val="2ADD1252"/>
    <w:rsid w:val="2AF4714F"/>
    <w:rsid w:val="2AF836F5"/>
    <w:rsid w:val="2B284EC2"/>
    <w:rsid w:val="2B583A19"/>
    <w:rsid w:val="2B7162D9"/>
    <w:rsid w:val="2B7453B4"/>
    <w:rsid w:val="2BB77977"/>
    <w:rsid w:val="2BDB2662"/>
    <w:rsid w:val="2C6C0271"/>
    <w:rsid w:val="2C887BAF"/>
    <w:rsid w:val="2CCD3519"/>
    <w:rsid w:val="2D024899"/>
    <w:rsid w:val="2D151996"/>
    <w:rsid w:val="2D2C0AFB"/>
    <w:rsid w:val="2D460FC1"/>
    <w:rsid w:val="2D69376B"/>
    <w:rsid w:val="2D923B90"/>
    <w:rsid w:val="2DA35015"/>
    <w:rsid w:val="2DAF6A5D"/>
    <w:rsid w:val="2DBE13DB"/>
    <w:rsid w:val="2DD33D47"/>
    <w:rsid w:val="2E7A44B5"/>
    <w:rsid w:val="2EA06453"/>
    <w:rsid w:val="2EC32BBE"/>
    <w:rsid w:val="2EEB42C5"/>
    <w:rsid w:val="2F091C2F"/>
    <w:rsid w:val="2F2D0BB7"/>
    <w:rsid w:val="2F491765"/>
    <w:rsid w:val="2F736CF4"/>
    <w:rsid w:val="2F8E78E5"/>
    <w:rsid w:val="2FB16EE4"/>
    <w:rsid w:val="2FCD1F08"/>
    <w:rsid w:val="2FF03BFA"/>
    <w:rsid w:val="309C025D"/>
    <w:rsid w:val="30CB60F6"/>
    <w:rsid w:val="30F93877"/>
    <w:rsid w:val="310D3C85"/>
    <w:rsid w:val="31254D1A"/>
    <w:rsid w:val="314611A7"/>
    <w:rsid w:val="318670E3"/>
    <w:rsid w:val="31AB254B"/>
    <w:rsid w:val="31C52322"/>
    <w:rsid w:val="31EC3B53"/>
    <w:rsid w:val="320B2420"/>
    <w:rsid w:val="32441E83"/>
    <w:rsid w:val="328B734D"/>
    <w:rsid w:val="33435163"/>
    <w:rsid w:val="33B671AC"/>
    <w:rsid w:val="33F94C60"/>
    <w:rsid w:val="342D6BA9"/>
    <w:rsid w:val="343952BB"/>
    <w:rsid w:val="351D560E"/>
    <w:rsid w:val="352A22BB"/>
    <w:rsid w:val="355560E5"/>
    <w:rsid w:val="362015D8"/>
    <w:rsid w:val="362B2368"/>
    <w:rsid w:val="36347CAE"/>
    <w:rsid w:val="365C3C77"/>
    <w:rsid w:val="365C78F1"/>
    <w:rsid w:val="365F41BD"/>
    <w:rsid w:val="367074C0"/>
    <w:rsid w:val="370A6F2A"/>
    <w:rsid w:val="375B4477"/>
    <w:rsid w:val="3770027B"/>
    <w:rsid w:val="377D3461"/>
    <w:rsid w:val="37AA27EA"/>
    <w:rsid w:val="38041092"/>
    <w:rsid w:val="382F244B"/>
    <w:rsid w:val="385F6778"/>
    <w:rsid w:val="3860677F"/>
    <w:rsid w:val="38805452"/>
    <w:rsid w:val="38895F7F"/>
    <w:rsid w:val="389058AF"/>
    <w:rsid w:val="38C24BB4"/>
    <w:rsid w:val="38CF7D27"/>
    <w:rsid w:val="390F445E"/>
    <w:rsid w:val="39317BAC"/>
    <w:rsid w:val="393557A8"/>
    <w:rsid w:val="396447D5"/>
    <w:rsid w:val="396B661E"/>
    <w:rsid w:val="39C34C60"/>
    <w:rsid w:val="3A0725E8"/>
    <w:rsid w:val="3A143E79"/>
    <w:rsid w:val="3A1D0CF4"/>
    <w:rsid w:val="3A25073A"/>
    <w:rsid w:val="3A49468C"/>
    <w:rsid w:val="3A7F2897"/>
    <w:rsid w:val="3A9D3845"/>
    <w:rsid w:val="3A9F5DC4"/>
    <w:rsid w:val="3AA0614C"/>
    <w:rsid w:val="3B3B32BD"/>
    <w:rsid w:val="3B426737"/>
    <w:rsid w:val="3B6600C3"/>
    <w:rsid w:val="3B785BB9"/>
    <w:rsid w:val="3BAE79C3"/>
    <w:rsid w:val="3C27537C"/>
    <w:rsid w:val="3C335082"/>
    <w:rsid w:val="3C4155AB"/>
    <w:rsid w:val="3C601051"/>
    <w:rsid w:val="3D133E42"/>
    <w:rsid w:val="3D705E34"/>
    <w:rsid w:val="3DD544DA"/>
    <w:rsid w:val="3E09043F"/>
    <w:rsid w:val="3E276EB0"/>
    <w:rsid w:val="3EA72D00"/>
    <w:rsid w:val="3F594FE7"/>
    <w:rsid w:val="3F5A73A7"/>
    <w:rsid w:val="3F9A68A8"/>
    <w:rsid w:val="4037253A"/>
    <w:rsid w:val="4072525D"/>
    <w:rsid w:val="40782595"/>
    <w:rsid w:val="413D5593"/>
    <w:rsid w:val="41491A3B"/>
    <w:rsid w:val="41A304CC"/>
    <w:rsid w:val="41B27F5F"/>
    <w:rsid w:val="41D44294"/>
    <w:rsid w:val="41E83336"/>
    <w:rsid w:val="420557A3"/>
    <w:rsid w:val="42684EE0"/>
    <w:rsid w:val="428017FF"/>
    <w:rsid w:val="42937B0B"/>
    <w:rsid w:val="42FC086F"/>
    <w:rsid w:val="43457BCA"/>
    <w:rsid w:val="435A539B"/>
    <w:rsid w:val="43BE7062"/>
    <w:rsid w:val="440C0C85"/>
    <w:rsid w:val="442A703B"/>
    <w:rsid w:val="446E5F32"/>
    <w:rsid w:val="448C4296"/>
    <w:rsid w:val="44B37F74"/>
    <w:rsid w:val="44E041B0"/>
    <w:rsid w:val="44E7242B"/>
    <w:rsid w:val="44FC7750"/>
    <w:rsid w:val="45466E9C"/>
    <w:rsid w:val="45BD202F"/>
    <w:rsid w:val="46060B59"/>
    <w:rsid w:val="462C0F11"/>
    <w:rsid w:val="464F27AB"/>
    <w:rsid w:val="46F76C6E"/>
    <w:rsid w:val="4707532B"/>
    <w:rsid w:val="470B1435"/>
    <w:rsid w:val="473159A8"/>
    <w:rsid w:val="47E11983"/>
    <w:rsid w:val="484238B7"/>
    <w:rsid w:val="48473968"/>
    <w:rsid w:val="485920C3"/>
    <w:rsid w:val="48A30316"/>
    <w:rsid w:val="48B03346"/>
    <w:rsid w:val="48C70A26"/>
    <w:rsid w:val="48E533E1"/>
    <w:rsid w:val="49C12C27"/>
    <w:rsid w:val="49EA403D"/>
    <w:rsid w:val="4A08456A"/>
    <w:rsid w:val="4A325BD0"/>
    <w:rsid w:val="4ADC4367"/>
    <w:rsid w:val="4AE7679A"/>
    <w:rsid w:val="4B7C3342"/>
    <w:rsid w:val="4BF24E10"/>
    <w:rsid w:val="4C257FEC"/>
    <w:rsid w:val="4C2A1033"/>
    <w:rsid w:val="4C2E0A44"/>
    <w:rsid w:val="4C665BE0"/>
    <w:rsid w:val="4DBE1DDB"/>
    <w:rsid w:val="4DC40660"/>
    <w:rsid w:val="4E040880"/>
    <w:rsid w:val="4E0D11AC"/>
    <w:rsid w:val="4E18520F"/>
    <w:rsid w:val="4E3071EA"/>
    <w:rsid w:val="4E3C1BC3"/>
    <w:rsid w:val="4E721D82"/>
    <w:rsid w:val="4E823023"/>
    <w:rsid w:val="4EDC4131"/>
    <w:rsid w:val="4EFF37A2"/>
    <w:rsid w:val="4F1F1B95"/>
    <w:rsid w:val="4F3F633F"/>
    <w:rsid w:val="4F414E74"/>
    <w:rsid w:val="4FC75A5B"/>
    <w:rsid w:val="4FCB1074"/>
    <w:rsid w:val="4FF97DC1"/>
    <w:rsid w:val="504D3E16"/>
    <w:rsid w:val="50553B4A"/>
    <w:rsid w:val="508E4759"/>
    <w:rsid w:val="50BC04CD"/>
    <w:rsid w:val="50C225D9"/>
    <w:rsid w:val="51077311"/>
    <w:rsid w:val="511B370E"/>
    <w:rsid w:val="5137762C"/>
    <w:rsid w:val="5188618B"/>
    <w:rsid w:val="51CE3A14"/>
    <w:rsid w:val="51E060E5"/>
    <w:rsid w:val="521F13A0"/>
    <w:rsid w:val="523F3D6A"/>
    <w:rsid w:val="52587622"/>
    <w:rsid w:val="526647A6"/>
    <w:rsid w:val="52754115"/>
    <w:rsid w:val="533A6EDA"/>
    <w:rsid w:val="533C00E5"/>
    <w:rsid w:val="537F1887"/>
    <w:rsid w:val="53EC4BB6"/>
    <w:rsid w:val="53FA7EC9"/>
    <w:rsid w:val="54310F42"/>
    <w:rsid w:val="543827D8"/>
    <w:rsid w:val="54713FD8"/>
    <w:rsid w:val="548D71E2"/>
    <w:rsid w:val="54C54D72"/>
    <w:rsid w:val="54D06433"/>
    <w:rsid w:val="55542F14"/>
    <w:rsid w:val="559861CC"/>
    <w:rsid w:val="55AE1F95"/>
    <w:rsid w:val="560A2277"/>
    <w:rsid w:val="567F35B4"/>
    <w:rsid w:val="56BF2AD1"/>
    <w:rsid w:val="56C909FE"/>
    <w:rsid w:val="57346B80"/>
    <w:rsid w:val="579029D0"/>
    <w:rsid w:val="57AE44BB"/>
    <w:rsid w:val="581A1740"/>
    <w:rsid w:val="581F6537"/>
    <w:rsid w:val="582A59A5"/>
    <w:rsid w:val="58561453"/>
    <w:rsid w:val="587567BE"/>
    <w:rsid w:val="58A840FA"/>
    <w:rsid w:val="58A87C6A"/>
    <w:rsid w:val="58EF313C"/>
    <w:rsid w:val="590536FC"/>
    <w:rsid w:val="59160FDB"/>
    <w:rsid w:val="592E14FE"/>
    <w:rsid w:val="5955111C"/>
    <w:rsid w:val="59BC2E1F"/>
    <w:rsid w:val="59F43F97"/>
    <w:rsid w:val="5A1F7338"/>
    <w:rsid w:val="5A424DA0"/>
    <w:rsid w:val="5A8A5132"/>
    <w:rsid w:val="5A92753E"/>
    <w:rsid w:val="5AD32D6E"/>
    <w:rsid w:val="5AF1461D"/>
    <w:rsid w:val="5AF84493"/>
    <w:rsid w:val="5B352907"/>
    <w:rsid w:val="5B63564E"/>
    <w:rsid w:val="5B764841"/>
    <w:rsid w:val="5B9F53E6"/>
    <w:rsid w:val="5BE83617"/>
    <w:rsid w:val="5C1513F7"/>
    <w:rsid w:val="5C544CD0"/>
    <w:rsid w:val="5D18635B"/>
    <w:rsid w:val="5D242091"/>
    <w:rsid w:val="5D250652"/>
    <w:rsid w:val="5D546B18"/>
    <w:rsid w:val="5DA3687E"/>
    <w:rsid w:val="5E4A73FB"/>
    <w:rsid w:val="5E522717"/>
    <w:rsid w:val="5E7B4D2A"/>
    <w:rsid w:val="5F080CB1"/>
    <w:rsid w:val="5F152D63"/>
    <w:rsid w:val="5F49315A"/>
    <w:rsid w:val="5F5C41A0"/>
    <w:rsid w:val="5F6E6751"/>
    <w:rsid w:val="5F770108"/>
    <w:rsid w:val="5FA60F5F"/>
    <w:rsid w:val="5FD631E8"/>
    <w:rsid w:val="5FD64AD8"/>
    <w:rsid w:val="60265368"/>
    <w:rsid w:val="60496F4D"/>
    <w:rsid w:val="60AC54F9"/>
    <w:rsid w:val="60CF7060"/>
    <w:rsid w:val="61A0487C"/>
    <w:rsid w:val="61D138F7"/>
    <w:rsid w:val="62346EAB"/>
    <w:rsid w:val="623A3034"/>
    <w:rsid w:val="627628C1"/>
    <w:rsid w:val="62876BA9"/>
    <w:rsid w:val="628A30F8"/>
    <w:rsid w:val="62944B4B"/>
    <w:rsid w:val="62972611"/>
    <w:rsid w:val="62B046A5"/>
    <w:rsid w:val="630B7E59"/>
    <w:rsid w:val="633A742D"/>
    <w:rsid w:val="63BC24D2"/>
    <w:rsid w:val="63C02F69"/>
    <w:rsid w:val="63CB0755"/>
    <w:rsid w:val="641F1E5B"/>
    <w:rsid w:val="642507A0"/>
    <w:rsid w:val="646226D0"/>
    <w:rsid w:val="64691460"/>
    <w:rsid w:val="646E42E4"/>
    <w:rsid w:val="64940004"/>
    <w:rsid w:val="64C4383B"/>
    <w:rsid w:val="64F30C00"/>
    <w:rsid w:val="64FE0769"/>
    <w:rsid w:val="6504178F"/>
    <w:rsid w:val="65263206"/>
    <w:rsid w:val="65E126B9"/>
    <w:rsid w:val="65EF4AAD"/>
    <w:rsid w:val="660C5738"/>
    <w:rsid w:val="662F00FF"/>
    <w:rsid w:val="664679E9"/>
    <w:rsid w:val="666C2583"/>
    <w:rsid w:val="669D1CA0"/>
    <w:rsid w:val="66BA6693"/>
    <w:rsid w:val="67084D63"/>
    <w:rsid w:val="670B137B"/>
    <w:rsid w:val="671C1C75"/>
    <w:rsid w:val="672F2CE2"/>
    <w:rsid w:val="67CF735A"/>
    <w:rsid w:val="67F43F16"/>
    <w:rsid w:val="682F7078"/>
    <w:rsid w:val="688A2DDF"/>
    <w:rsid w:val="68E801F6"/>
    <w:rsid w:val="68FE357D"/>
    <w:rsid w:val="69386806"/>
    <w:rsid w:val="69481403"/>
    <w:rsid w:val="69860F17"/>
    <w:rsid w:val="69B26AB0"/>
    <w:rsid w:val="69CC0026"/>
    <w:rsid w:val="69FF1F8F"/>
    <w:rsid w:val="6A0E4171"/>
    <w:rsid w:val="6A143A68"/>
    <w:rsid w:val="6A2A5128"/>
    <w:rsid w:val="6AB538E2"/>
    <w:rsid w:val="6ABA2DCB"/>
    <w:rsid w:val="6AD21D64"/>
    <w:rsid w:val="6AEE745A"/>
    <w:rsid w:val="6AF9024A"/>
    <w:rsid w:val="6B4D0B21"/>
    <w:rsid w:val="6B58600B"/>
    <w:rsid w:val="6B591B8C"/>
    <w:rsid w:val="6B94499A"/>
    <w:rsid w:val="6B9E0EEB"/>
    <w:rsid w:val="6BA70E89"/>
    <w:rsid w:val="6C16283D"/>
    <w:rsid w:val="6C384E03"/>
    <w:rsid w:val="6C821233"/>
    <w:rsid w:val="6C854C33"/>
    <w:rsid w:val="6C9659FB"/>
    <w:rsid w:val="6CA51772"/>
    <w:rsid w:val="6D535020"/>
    <w:rsid w:val="6D6403C9"/>
    <w:rsid w:val="6D897088"/>
    <w:rsid w:val="6D8A568C"/>
    <w:rsid w:val="6D8D38A5"/>
    <w:rsid w:val="6DB6494E"/>
    <w:rsid w:val="6DD76607"/>
    <w:rsid w:val="6DED787F"/>
    <w:rsid w:val="6E3B608A"/>
    <w:rsid w:val="6E9D57E1"/>
    <w:rsid w:val="6EAA30E8"/>
    <w:rsid w:val="6EDB67B3"/>
    <w:rsid w:val="6EE723A7"/>
    <w:rsid w:val="6EFD2694"/>
    <w:rsid w:val="6F1D434A"/>
    <w:rsid w:val="6F406BEA"/>
    <w:rsid w:val="6F4214B0"/>
    <w:rsid w:val="6F4C5B93"/>
    <w:rsid w:val="6FBD327D"/>
    <w:rsid w:val="6FE50CAC"/>
    <w:rsid w:val="70242530"/>
    <w:rsid w:val="70252941"/>
    <w:rsid w:val="7025752D"/>
    <w:rsid w:val="70340ADA"/>
    <w:rsid w:val="70406E0C"/>
    <w:rsid w:val="70485191"/>
    <w:rsid w:val="705924C9"/>
    <w:rsid w:val="70624E9F"/>
    <w:rsid w:val="707B5739"/>
    <w:rsid w:val="70BA0F46"/>
    <w:rsid w:val="70DE603D"/>
    <w:rsid w:val="70FD17BB"/>
    <w:rsid w:val="711455DC"/>
    <w:rsid w:val="71160E8B"/>
    <w:rsid w:val="711A6C07"/>
    <w:rsid w:val="714C052A"/>
    <w:rsid w:val="71565E3E"/>
    <w:rsid w:val="715941AB"/>
    <w:rsid w:val="717C7752"/>
    <w:rsid w:val="71A8658A"/>
    <w:rsid w:val="71D319EA"/>
    <w:rsid w:val="71F96E2B"/>
    <w:rsid w:val="72275A53"/>
    <w:rsid w:val="72343B3D"/>
    <w:rsid w:val="725705BF"/>
    <w:rsid w:val="72637E47"/>
    <w:rsid w:val="728C2A92"/>
    <w:rsid w:val="72D96006"/>
    <w:rsid w:val="730571FB"/>
    <w:rsid w:val="73422C70"/>
    <w:rsid w:val="73D0247D"/>
    <w:rsid w:val="73ED42DE"/>
    <w:rsid w:val="74095AFD"/>
    <w:rsid w:val="742155BC"/>
    <w:rsid w:val="744E7812"/>
    <w:rsid w:val="74B91E25"/>
    <w:rsid w:val="74CE4002"/>
    <w:rsid w:val="74F66E30"/>
    <w:rsid w:val="750875DA"/>
    <w:rsid w:val="75176199"/>
    <w:rsid w:val="752C2702"/>
    <w:rsid w:val="753A366D"/>
    <w:rsid w:val="758A12D6"/>
    <w:rsid w:val="75B002A5"/>
    <w:rsid w:val="75B06B3D"/>
    <w:rsid w:val="75CD61D9"/>
    <w:rsid w:val="75E07861"/>
    <w:rsid w:val="75EB04E1"/>
    <w:rsid w:val="767507F0"/>
    <w:rsid w:val="76BB6479"/>
    <w:rsid w:val="76D404A0"/>
    <w:rsid w:val="76E92EE0"/>
    <w:rsid w:val="76EA6014"/>
    <w:rsid w:val="77407F81"/>
    <w:rsid w:val="776D0507"/>
    <w:rsid w:val="7772034A"/>
    <w:rsid w:val="77F05692"/>
    <w:rsid w:val="77F62820"/>
    <w:rsid w:val="780C4524"/>
    <w:rsid w:val="786C4DDC"/>
    <w:rsid w:val="79583A8D"/>
    <w:rsid w:val="79886F12"/>
    <w:rsid w:val="79C02C20"/>
    <w:rsid w:val="79FB1F4A"/>
    <w:rsid w:val="7A235B0C"/>
    <w:rsid w:val="7A6B6F79"/>
    <w:rsid w:val="7AC657F3"/>
    <w:rsid w:val="7B135A05"/>
    <w:rsid w:val="7B230B9A"/>
    <w:rsid w:val="7B3A3672"/>
    <w:rsid w:val="7BD06080"/>
    <w:rsid w:val="7BD818F7"/>
    <w:rsid w:val="7BF80FD3"/>
    <w:rsid w:val="7C7F67BD"/>
    <w:rsid w:val="7CA357A0"/>
    <w:rsid w:val="7CB12B6A"/>
    <w:rsid w:val="7D105F93"/>
    <w:rsid w:val="7D1A060C"/>
    <w:rsid w:val="7D877EB1"/>
    <w:rsid w:val="7DE40A74"/>
    <w:rsid w:val="7E1376F2"/>
    <w:rsid w:val="7E6A161B"/>
    <w:rsid w:val="7E6F523E"/>
    <w:rsid w:val="7EDE7C5F"/>
    <w:rsid w:val="7EFE5FD1"/>
    <w:rsid w:val="7F006E84"/>
    <w:rsid w:val="7F2657C6"/>
    <w:rsid w:val="7F9378B5"/>
    <w:rsid w:val="7FE8273A"/>
    <w:rsid w:val="7FF65409"/>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0" w:semiHidden="0" w:name="toc 1"/>
    <w:lsdException w:qFormat="1" w:unhideWhenUsed="0" w:uiPriority="0" w:semiHidden="0" w:name="toc 2"/>
    <w:lsdException w:qFormat="1" w:unhideWhenUsed="0" w:uiPriority="0" w:semiHidden="0" w:name="toc 3"/>
    <w:lsdException w:uiPriority="0" w:name="toc 4"/>
    <w:lsdException w:uiPriority="0" w:name="toc 5"/>
    <w:lsdException w:uiPriority="0" w:name="toc 6"/>
    <w:lsdException w:uiPriority="0" w:name="toc 7"/>
    <w:lsdException w:uiPriority="0" w:name="toc 8"/>
    <w:lsdException w:uiPriority="0" w:name="toc 9"/>
    <w:lsdException w:qFormat="1" w:unhideWhenUsed="0" w:uiPriority="99" w:semiHidden="0" w:name="Normal Indent"/>
    <w:lsdException w:uiPriority="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qFormat="1" w:unhideWhenUsed="0" w:uiPriority="0" w:semiHidden="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nhideWhenUsed="0" w:uiPriority="0" w:semiHidden="0" w:name="macro"/>
    <w:lsdException w:uiPriority="0" w:name="toa heading"/>
    <w:lsdException w:uiPriority="0" w:name="List"/>
    <w:lsdException w:unhideWhenUsed="0" w:uiPriority="0" w:semiHidden="0" w:name="List Bullet"/>
    <w:lsdException w:unhideWhenUsed="0" w:uiPriority="0" w:semiHidden="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qFormat="1" w:unhideWhenUsed="0" w:uiPriority="0" w:semiHidden="0" w:name="Body Text"/>
    <w:lsdException w:uiPriority="0" w:name="Body Text Indent"/>
    <w:lsdException w:uiPriority="0" w:name="List Continue"/>
    <w:lsdException w:uiPriority="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nhideWhenUsed="0" w:uiPriority="0" w:semiHidden="0" w:name="Hyperlink"/>
    <w:lsdException w:uiPriority="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qFormat="1" w:unhideWhenUsed="0" w:uiPriority="0" w:semiHidden="0" w:name="HTML Code"/>
    <w:lsdException w:uiPriority="0" w:name="HTML Definition"/>
    <w:lsdException w:uiPriority="0" w:name="HTML Keyboard"/>
    <w:lsdException w:qFormat="1" w:unhideWhenUsed="0" w:uiPriority="0" w:semiHidden="0" w:name="HTML Preformatted"/>
    <w:lsdException w:uiPriority="0" w:name="HTML Sample"/>
    <w:lsdException w:uiPriority="0" w:name="HTML Typewriter"/>
    <w:lsdException w:uiPriority="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0"/>
    <w:pPr>
      <w:keepNext/>
      <w:keepLines/>
      <w:numPr>
        <w:ilvl w:val="0"/>
        <w:numId w:val="1"/>
      </w:numPr>
      <w:spacing w:before="480"/>
      <w:outlineLvl w:val="0"/>
    </w:pPr>
    <w:rPr>
      <w:rFonts w:asciiTheme="majorHAnsi" w:hAnsiTheme="majorHAnsi" w:eastAsiaTheme="majorEastAsia" w:cstheme="majorBidi"/>
      <w:b/>
      <w:bCs/>
      <w:color w:val="2E75B5" w:themeColor="accent1" w:themeShade="BF"/>
      <w:sz w:val="28"/>
      <w:szCs w:val="28"/>
    </w:rPr>
  </w:style>
  <w:style w:type="paragraph" w:styleId="3">
    <w:name w:val="heading 2"/>
    <w:basedOn w:val="1"/>
    <w:next w:val="1"/>
    <w:unhideWhenUsed/>
    <w:qFormat/>
    <w:uiPriority w:val="0"/>
    <w:pPr>
      <w:keepNext/>
      <w:keepLines/>
      <w:numPr>
        <w:ilvl w:val="1"/>
        <w:numId w:val="1"/>
      </w:numPr>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unhideWhenUsed/>
    <w:qFormat/>
    <w:uiPriority w:val="0"/>
    <w:pPr>
      <w:keepNext/>
      <w:keepLines/>
      <w:numPr>
        <w:ilvl w:val="2"/>
        <w:numId w:val="1"/>
      </w:numPr>
      <w:spacing w:before="200"/>
      <w:outlineLvl w:val="2"/>
    </w:pPr>
    <w:rPr>
      <w:rFonts w:asciiTheme="majorHAnsi" w:hAnsiTheme="majorHAnsi" w:eastAsiaTheme="majorEastAsia" w:cstheme="majorBidi"/>
      <w:b/>
      <w:bCs/>
    </w:rPr>
  </w:style>
  <w:style w:type="paragraph" w:styleId="5">
    <w:name w:val="heading 4"/>
    <w:basedOn w:val="1"/>
    <w:next w:val="1"/>
    <w:unhideWhenUsed/>
    <w:qFormat/>
    <w:uiPriority w:val="0"/>
    <w:pPr>
      <w:keepNext/>
      <w:keepLines/>
      <w:numPr>
        <w:ilvl w:val="3"/>
        <w:numId w:val="1"/>
      </w:numPr>
      <w:spacing w:before="200"/>
      <w:outlineLvl w:val="3"/>
    </w:pPr>
    <w:rPr>
      <w:rFonts w:asciiTheme="majorHAnsi" w:hAnsiTheme="majorHAnsi" w:eastAsiaTheme="majorEastAsia" w:cstheme="majorBidi"/>
      <w:b/>
      <w:bCs/>
      <w:iCs/>
    </w:rPr>
  </w:style>
  <w:style w:type="paragraph" w:styleId="6">
    <w:name w:val="heading 5"/>
    <w:basedOn w:val="1"/>
    <w:next w:val="1"/>
    <w:unhideWhenUsed/>
    <w:qFormat/>
    <w:uiPriority w:val="0"/>
    <w:pPr>
      <w:keepNext/>
      <w:keepLines/>
      <w:numPr>
        <w:ilvl w:val="4"/>
        <w:numId w:val="1"/>
      </w:numPr>
      <w:spacing w:before="280" w:after="290" w:line="372" w:lineRule="auto"/>
      <w:outlineLvl w:val="4"/>
    </w:pPr>
    <w:rPr>
      <w:rFonts w:cs="微软雅黑"/>
      <w:b/>
      <w:sz w:val="28"/>
      <w:szCs w:val="18"/>
    </w:rPr>
  </w:style>
  <w:style w:type="paragraph" w:styleId="7">
    <w:name w:val="heading 6"/>
    <w:basedOn w:val="1"/>
    <w:next w:val="1"/>
    <w:unhideWhenUsed/>
    <w:qFormat/>
    <w:uiPriority w:val="0"/>
    <w:pPr>
      <w:keepNext/>
      <w:keepLines/>
      <w:numPr>
        <w:ilvl w:val="5"/>
        <w:numId w:val="1"/>
      </w:numPr>
      <w:spacing w:before="240" w:after="64" w:line="317" w:lineRule="auto"/>
      <w:outlineLvl w:val="5"/>
    </w:pPr>
    <w:rPr>
      <w:rFonts w:ascii="Arial" w:hAnsi="Arial" w:eastAsia="黑体"/>
      <w:b/>
      <w:sz w:val="24"/>
    </w:rPr>
  </w:style>
  <w:style w:type="paragraph" w:styleId="8">
    <w:name w:val="heading 7"/>
    <w:basedOn w:val="1"/>
    <w:next w:val="1"/>
    <w:unhideWhenUsed/>
    <w:qFormat/>
    <w:uiPriority w:val="0"/>
    <w:pPr>
      <w:keepNext/>
      <w:keepLines/>
      <w:numPr>
        <w:ilvl w:val="6"/>
        <w:numId w:val="1"/>
      </w:numPr>
      <w:spacing w:before="240" w:after="64" w:line="317" w:lineRule="auto"/>
      <w:outlineLvl w:val="6"/>
    </w:pPr>
    <w:rPr>
      <w:b/>
      <w:sz w:val="24"/>
    </w:rPr>
  </w:style>
  <w:style w:type="paragraph" w:styleId="9">
    <w:name w:val="heading 8"/>
    <w:basedOn w:val="1"/>
    <w:next w:val="1"/>
    <w:unhideWhenUsed/>
    <w:qFormat/>
    <w:uiPriority w:val="0"/>
    <w:pPr>
      <w:keepNext/>
      <w:keepLines/>
      <w:numPr>
        <w:ilvl w:val="7"/>
        <w:numId w:val="1"/>
      </w:numPr>
      <w:spacing w:before="240" w:after="64" w:line="317" w:lineRule="auto"/>
      <w:outlineLvl w:val="7"/>
    </w:pPr>
    <w:rPr>
      <w:rFonts w:ascii="Arial" w:hAnsi="Arial" w:eastAsia="黑体"/>
      <w:sz w:val="24"/>
    </w:rPr>
  </w:style>
  <w:style w:type="paragraph" w:styleId="10">
    <w:name w:val="heading 9"/>
    <w:basedOn w:val="1"/>
    <w:next w:val="1"/>
    <w:unhideWhenUsed/>
    <w:qFormat/>
    <w:uiPriority w:val="0"/>
    <w:pPr>
      <w:keepNext/>
      <w:keepLines/>
      <w:numPr>
        <w:ilvl w:val="8"/>
        <w:numId w:val="1"/>
      </w:numPr>
      <w:spacing w:before="240" w:after="64" w:line="317" w:lineRule="auto"/>
      <w:outlineLvl w:val="8"/>
    </w:pPr>
    <w:rPr>
      <w:rFonts w:ascii="Arial" w:hAnsi="Arial" w:eastAsia="黑体"/>
    </w:rPr>
  </w:style>
  <w:style w:type="character" w:default="1" w:styleId="25">
    <w:name w:val="Default Paragraph Font"/>
    <w:semiHidden/>
    <w:unhideWhenUsed/>
    <w:qFormat/>
    <w:uiPriority w:val="1"/>
  </w:style>
  <w:style w:type="table" w:default="1" w:styleId="23">
    <w:name w:val="Normal Table"/>
    <w:semiHidden/>
    <w:unhideWhenUsed/>
    <w:qFormat/>
    <w:uiPriority w:val="99"/>
    <w:tblPr>
      <w:tblCellMar>
        <w:top w:w="0" w:type="dxa"/>
        <w:left w:w="108" w:type="dxa"/>
        <w:bottom w:w="0" w:type="dxa"/>
        <w:right w:w="108" w:type="dxa"/>
      </w:tblCellMar>
    </w:tblPr>
  </w:style>
  <w:style w:type="paragraph" w:styleId="11">
    <w:name w:val="Normal Indent"/>
    <w:basedOn w:val="1"/>
    <w:qFormat/>
    <w:uiPriority w:val="99"/>
    <w:pPr>
      <w:ind w:firstLine="420" w:firstLineChars="200"/>
    </w:pPr>
    <w:rPr>
      <w:rFonts w:ascii="Times New Roman" w:hAnsi="Times New Roman" w:eastAsia="宋体" w:cs="Times New Roman"/>
      <w:szCs w:val="21"/>
    </w:rPr>
  </w:style>
  <w:style w:type="paragraph" w:styleId="12">
    <w:name w:val="Document Map"/>
    <w:basedOn w:val="1"/>
    <w:link w:val="36"/>
    <w:qFormat/>
    <w:uiPriority w:val="0"/>
    <w:rPr>
      <w:rFonts w:ascii="宋体" w:eastAsia="宋体"/>
      <w:sz w:val="18"/>
      <w:szCs w:val="18"/>
    </w:rPr>
  </w:style>
  <w:style w:type="paragraph" w:styleId="13">
    <w:name w:val="annotation text"/>
    <w:basedOn w:val="1"/>
    <w:link w:val="33"/>
    <w:qFormat/>
    <w:uiPriority w:val="0"/>
    <w:rPr>
      <w:sz w:val="20"/>
      <w:szCs w:val="20"/>
    </w:rPr>
  </w:style>
  <w:style w:type="paragraph" w:styleId="14">
    <w:name w:val="Body Text"/>
    <w:basedOn w:val="1"/>
    <w:qFormat/>
    <w:uiPriority w:val="0"/>
    <w:pPr>
      <w:widowControl/>
    </w:pPr>
    <w:rPr>
      <w:rFonts w:ascii="Arial" w:hAnsi="Arial" w:eastAsia="Times New Roman"/>
      <w:snapToGrid w:val="0"/>
      <w:color w:val="000000"/>
      <w:kern w:val="0"/>
      <w:sz w:val="20"/>
      <w:szCs w:val="20"/>
      <w:lang w:eastAsia="en-US"/>
    </w:rPr>
  </w:style>
  <w:style w:type="paragraph" w:styleId="15">
    <w:name w:val="toc 3"/>
    <w:basedOn w:val="1"/>
    <w:next w:val="1"/>
    <w:qFormat/>
    <w:uiPriority w:val="0"/>
    <w:pPr>
      <w:ind w:left="420"/>
      <w:jc w:val="left"/>
    </w:pPr>
    <w:rPr>
      <w:i/>
      <w:iCs/>
      <w:sz w:val="20"/>
      <w:szCs w:val="20"/>
    </w:rPr>
  </w:style>
  <w:style w:type="paragraph" w:styleId="16">
    <w:name w:val="Balloon Text"/>
    <w:basedOn w:val="1"/>
    <w:link w:val="32"/>
    <w:qFormat/>
    <w:uiPriority w:val="0"/>
    <w:rPr>
      <w:sz w:val="18"/>
      <w:szCs w:val="18"/>
    </w:rPr>
  </w:style>
  <w:style w:type="paragraph" w:styleId="17">
    <w:name w:val="footer"/>
    <w:basedOn w:val="1"/>
    <w:link w:val="37"/>
    <w:qFormat/>
    <w:uiPriority w:val="0"/>
    <w:pPr>
      <w:tabs>
        <w:tab w:val="center" w:pos="4153"/>
        <w:tab w:val="right" w:pos="8306"/>
      </w:tabs>
      <w:snapToGrid w:val="0"/>
      <w:jc w:val="left"/>
    </w:pPr>
    <w:rPr>
      <w:sz w:val="18"/>
      <w:szCs w:val="18"/>
    </w:rPr>
  </w:style>
  <w:style w:type="paragraph" w:styleId="18">
    <w:name w:val="header"/>
    <w:basedOn w:val="1"/>
    <w:qFormat/>
    <w:uiPriority w:val="0"/>
    <w:pPr>
      <w:tabs>
        <w:tab w:val="center" w:pos="4320"/>
        <w:tab w:val="right" w:pos="8640"/>
      </w:tabs>
    </w:pPr>
  </w:style>
  <w:style w:type="paragraph" w:styleId="19">
    <w:name w:val="toc 1"/>
    <w:basedOn w:val="1"/>
    <w:next w:val="1"/>
    <w:qFormat/>
    <w:uiPriority w:val="0"/>
    <w:pPr>
      <w:spacing w:before="120" w:after="120"/>
      <w:jc w:val="left"/>
    </w:pPr>
    <w:rPr>
      <w:b/>
      <w:bCs/>
      <w:caps/>
      <w:sz w:val="20"/>
      <w:szCs w:val="20"/>
    </w:rPr>
  </w:style>
  <w:style w:type="paragraph" w:styleId="20">
    <w:name w:val="toc 2"/>
    <w:basedOn w:val="1"/>
    <w:next w:val="1"/>
    <w:qFormat/>
    <w:uiPriority w:val="0"/>
    <w:pPr>
      <w:ind w:left="210"/>
      <w:jc w:val="left"/>
    </w:pPr>
    <w:rPr>
      <w:smallCaps/>
      <w:sz w:val="20"/>
      <w:szCs w:val="20"/>
    </w:rPr>
  </w:style>
  <w:style w:type="paragraph" w:styleId="21">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Times New Roman"/>
      <w:kern w:val="0"/>
      <w:sz w:val="24"/>
      <w:szCs w:val="24"/>
    </w:rPr>
  </w:style>
  <w:style w:type="paragraph" w:styleId="22">
    <w:name w:val="annotation subject"/>
    <w:basedOn w:val="13"/>
    <w:next w:val="13"/>
    <w:link w:val="34"/>
    <w:qFormat/>
    <w:uiPriority w:val="0"/>
    <w:pPr>
      <w:jc w:val="left"/>
    </w:pPr>
    <w:rPr>
      <w:b/>
      <w:bCs/>
      <w:sz w:val="21"/>
      <w:szCs w:val="22"/>
    </w:rPr>
  </w:style>
  <w:style w:type="table" w:styleId="24">
    <w:name w:val="Table Grid"/>
    <w:basedOn w:val="2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6">
    <w:name w:val="Hyperlink"/>
    <w:basedOn w:val="25"/>
    <w:qFormat/>
    <w:uiPriority w:val="0"/>
    <w:rPr>
      <w:color w:val="0563C1" w:themeColor="hyperlink"/>
      <w:u w:val="single"/>
    </w:rPr>
  </w:style>
  <w:style w:type="character" w:styleId="27">
    <w:name w:val="HTML Code"/>
    <w:basedOn w:val="25"/>
    <w:qFormat/>
    <w:uiPriority w:val="0"/>
    <w:rPr>
      <w:rFonts w:ascii="宋体" w:hAnsi="宋体" w:eastAsia="宋体" w:cs="宋体"/>
      <w:sz w:val="24"/>
      <w:szCs w:val="24"/>
    </w:rPr>
  </w:style>
  <w:style w:type="character" w:styleId="28">
    <w:name w:val="annotation reference"/>
    <w:basedOn w:val="25"/>
    <w:qFormat/>
    <w:uiPriority w:val="0"/>
    <w:rPr>
      <w:sz w:val="16"/>
      <w:szCs w:val="16"/>
    </w:rPr>
  </w:style>
  <w:style w:type="paragraph" w:customStyle="1" w:styleId="29">
    <w:name w:val="Cover Title2"/>
    <w:basedOn w:val="1"/>
    <w:qFormat/>
    <w:uiPriority w:val="0"/>
    <w:pPr>
      <w:jc w:val="left"/>
    </w:pPr>
    <w:rPr>
      <w:rFonts w:ascii="宋体" w:hAnsi="宋体" w:eastAsia="宋体" w:cs="Times New Roman"/>
      <w:b/>
      <w:sz w:val="24"/>
      <w:szCs w:val="24"/>
    </w:rPr>
  </w:style>
  <w:style w:type="paragraph" w:customStyle="1" w:styleId="30">
    <w:name w:val="List Paragraph1"/>
    <w:basedOn w:val="1"/>
    <w:qFormat/>
    <w:uiPriority w:val="34"/>
    <w:pPr>
      <w:ind w:firstLine="420" w:firstLineChars="200"/>
    </w:pPr>
    <w:rPr>
      <w:rFonts w:ascii="Calibri" w:hAnsi="Calibri" w:eastAsia="宋体" w:cs="Times New Roman"/>
    </w:rPr>
  </w:style>
  <w:style w:type="paragraph" w:customStyle="1" w:styleId="31">
    <w:name w:val="列出段落1"/>
    <w:basedOn w:val="1"/>
    <w:qFormat/>
    <w:uiPriority w:val="99"/>
    <w:pPr>
      <w:ind w:firstLine="420" w:firstLineChars="200"/>
    </w:pPr>
  </w:style>
  <w:style w:type="character" w:customStyle="1" w:styleId="32">
    <w:name w:val="批注框文本 字符"/>
    <w:basedOn w:val="25"/>
    <w:link w:val="16"/>
    <w:qFormat/>
    <w:uiPriority w:val="0"/>
    <w:rPr>
      <w:rFonts w:asciiTheme="minorHAnsi" w:hAnsiTheme="minorHAnsi" w:eastAsiaTheme="minorEastAsia" w:cstheme="minorBidi"/>
      <w:kern w:val="2"/>
      <w:sz w:val="18"/>
      <w:szCs w:val="18"/>
    </w:rPr>
  </w:style>
  <w:style w:type="character" w:customStyle="1" w:styleId="33">
    <w:name w:val="批注文字 字符"/>
    <w:basedOn w:val="25"/>
    <w:link w:val="13"/>
    <w:qFormat/>
    <w:uiPriority w:val="0"/>
    <w:rPr>
      <w:rFonts w:asciiTheme="minorHAnsi" w:hAnsiTheme="minorHAnsi" w:eastAsiaTheme="minorEastAsia" w:cstheme="minorBidi"/>
      <w:kern w:val="2"/>
    </w:rPr>
  </w:style>
  <w:style w:type="character" w:customStyle="1" w:styleId="34">
    <w:name w:val="批注主题 字符"/>
    <w:basedOn w:val="33"/>
    <w:link w:val="22"/>
    <w:qFormat/>
    <w:uiPriority w:val="0"/>
    <w:rPr>
      <w:rFonts w:asciiTheme="minorHAnsi" w:hAnsiTheme="minorHAnsi" w:eastAsiaTheme="minorEastAsia" w:cstheme="minorBidi"/>
      <w:b/>
      <w:bCs/>
      <w:kern w:val="2"/>
      <w:sz w:val="21"/>
      <w:szCs w:val="22"/>
    </w:rPr>
  </w:style>
  <w:style w:type="paragraph" w:customStyle="1" w:styleId="35">
    <w:name w:val="修订1"/>
    <w:hidden/>
    <w:unhideWhenUsed/>
    <w:qFormat/>
    <w:uiPriority w:val="99"/>
    <w:rPr>
      <w:rFonts w:asciiTheme="minorHAnsi" w:hAnsiTheme="minorHAnsi" w:eastAsiaTheme="minorEastAsia" w:cstheme="minorBidi"/>
      <w:kern w:val="2"/>
      <w:sz w:val="21"/>
      <w:szCs w:val="22"/>
      <w:lang w:val="en-US" w:eastAsia="zh-CN" w:bidi="ar-SA"/>
    </w:rPr>
  </w:style>
  <w:style w:type="character" w:customStyle="1" w:styleId="36">
    <w:name w:val="文档结构图 字符"/>
    <w:basedOn w:val="25"/>
    <w:link w:val="12"/>
    <w:qFormat/>
    <w:uiPriority w:val="0"/>
    <w:rPr>
      <w:rFonts w:ascii="宋体" w:hAnsiTheme="minorHAnsi" w:cstheme="minorBidi"/>
      <w:kern w:val="2"/>
      <w:sz w:val="18"/>
      <w:szCs w:val="18"/>
    </w:rPr>
  </w:style>
  <w:style w:type="character" w:customStyle="1" w:styleId="37">
    <w:name w:val="页脚 字符"/>
    <w:basedOn w:val="25"/>
    <w:link w:val="17"/>
    <w:qFormat/>
    <w:uiPriority w:val="0"/>
    <w:rPr>
      <w:rFonts w:asciiTheme="minorHAnsi" w:hAnsiTheme="minorHAnsi" w:eastAsiaTheme="minorEastAsia" w:cstheme="minorBidi"/>
      <w:kern w:val="2"/>
      <w:sz w:val="18"/>
      <w:szCs w:val="18"/>
    </w:rPr>
  </w:style>
  <w:style w:type="paragraph" w:customStyle="1" w:styleId="38">
    <w:name w:val="修订2"/>
    <w:hidden/>
    <w:unhideWhenUsed/>
    <w:qFormat/>
    <w:uiPriority w:val="99"/>
    <w:rPr>
      <w:rFonts w:asciiTheme="minorHAnsi" w:hAnsiTheme="minorHAnsi" w:eastAsiaTheme="minorEastAsia" w:cstheme="minorBidi"/>
      <w:kern w:val="2"/>
      <w:sz w:val="21"/>
      <w:szCs w:val="22"/>
      <w:lang w:val="en-US" w:eastAsia="zh-CN" w:bidi="ar-SA"/>
    </w:rPr>
  </w:style>
  <w:style w:type="character" w:customStyle="1" w:styleId="39">
    <w:name w:val="font31"/>
    <w:basedOn w:val="25"/>
    <w:qFormat/>
    <w:uiPriority w:val="0"/>
    <w:rPr>
      <w:rFonts w:hint="default" w:ascii="Tahoma" w:hAnsi="Tahoma" w:eastAsia="Tahoma" w:cs="Tahoma"/>
      <w:color w:val="000000"/>
      <w:sz w:val="22"/>
      <w:szCs w:val="22"/>
      <w:u w:val="none"/>
    </w:rPr>
  </w:style>
  <w:style w:type="character" w:customStyle="1" w:styleId="40">
    <w:name w:val="font01"/>
    <w:basedOn w:val="25"/>
    <w:qFormat/>
    <w:uiPriority w:val="0"/>
    <w:rPr>
      <w:rFonts w:hint="eastAsia" w:ascii="宋体" w:hAnsi="宋体" w:eastAsia="宋体" w:cs="宋体"/>
      <w:color w:val="000000"/>
      <w:sz w:val="22"/>
      <w:szCs w:val="22"/>
      <w:u w:val="none"/>
    </w:rPr>
  </w:style>
  <w:style w:type="paragraph" w:customStyle="1" w:styleId="41">
    <w:name w:val="正文4"/>
    <w:qFormat/>
    <w:uiPriority w:val="0"/>
    <w:pPr>
      <w:jc w:val="both"/>
    </w:pPr>
    <w:rPr>
      <w:rFonts w:ascii="Calibri" w:hAnsi="Calibri" w:eastAsia="宋体" w:cs="Calibri"/>
      <w:kern w:val="2"/>
      <w:sz w:val="21"/>
      <w:szCs w:val="21"/>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0" Type="http://schemas.microsoft.com/office/2011/relationships/people" Target="people.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wps\addons\pool\win-i386\knewfileres_1.0.0.1\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53E38C5-763B-4DE6-80D8-1FE58A8938FE}">
  <ds:schemaRefs/>
</ds:datastoreItem>
</file>

<file path=docProps/app.xml><?xml version="1.0" encoding="utf-8"?>
<Properties xmlns="http://schemas.openxmlformats.org/officeDocument/2006/extended-properties" xmlns:vt="http://schemas.openxmlformats.org/officeDocument/2006/docPropsVTypes">
  <Template>0.docx</Template>
  <Company>Microsoft</Company>
  <Pages>90</Pages>
  <Words>17079</Words>
  <Characters>97355</Characters>
  <Lines>811</Lines>
  <Paragraphs>228</Paragraphs>
  <TotalTime>6</TotalTime>
  <ScaleCrop>false</ScaleCrop>
  <LinksUpToDate>false</LinksUpToDate>
  <CharactersWithSpaces>114206</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2018-03-23T09:53:00Z</dcterms:created>
  <dc:creator>Administrator</dc:creator>
  <cp:lastModifiedBy>刘超</cp:lastModifiedBy>
  <dcterms:modified xsi:type="dcterms:W3CDTF">2021-01-11T11:13:44Z</dcterms:modified>
  <cp:revision>120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